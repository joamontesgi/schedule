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7F214" w14:textId="77777777" w:rsidR="00AF4086" w:rsidRPr="00061CC6" w:rsidRDefault="00AF4086" w:rsidP="0097128C">
      <w:pPr>
        <w:spacing w:line="240" w:lineRule="auto"/>
        <w:ind w:firstLine="284"/>
        <w:rPr>
          <w:ins w:id="0" w:author="José Albeiro Montes Gil" w:date="2022-01-19T17:02:00Z"/>
          <w:rFonts w:ascii="Arial" w:hAnsi="Arial" w:cs="Arial"/>
          <w:color w:val="222222"/>
          <w:sz w:val="26"/>
          <w:szCs w:val="26"/>
          <w:highlight w:val="white"/>
        </w:rPr>
        <w:pPrChange w:id="1" w:author="José Albeiro Montes Gil" w:date="2022-01-20T12:42:00Z">
          <w:pPr>
            <w:spacing w:line="240" w:lineRule="auto"/>
            <w:ind w:firstLine="284"/>
            <w:jc w:val="center"/>
          </w:pPr>
        </w:pPrChange>
      </w:pPr>
      <w:ins w:id="2" w:author="José Albeiro Montes Gil" w:date="2022-01-19T17:02:00Z">
        <w:r w:rsidRPr="00061CC6">
          <w:rPr>
            <w:rFonts w:ascii="Arial" w:hAnsi="Arial" w:cs="Arial"/>
            <w:color w:val="222222"/>
            <w:sz w:val="26"/>
            <w:szCs w:val="26"/>
            <w:highlight w:val="white"/>
          </w:rPr>
          <w:t>APLICACIÓN MÓVIL USANDO REALIDAD AUMENTADA COMO APOYO A LA LECTOESCRITURA EN EDUCACIÓN PREESCOLAR</w:t>
        </w:r>
      </w:ins>
    </w:p>
    <w:p w14:paraId="6A3EE8CB" w14:textId="77777777" w:rsidR="00AF4086" w:rsidRDefault="00AF4086" w:rsidP="0097128C">
      <w:pPr>
        <w:spacing w:after="0" w:line="240" w:lineRule="auto"/>
        <w:rPr>
          <w:ins w:id="3" w:author="José Albeiro Montes Gil" w:date="2022-01-19T17:02:00Z"/>
          <w:rFonts w:ascii="Arial" w:eastAsia="Arial" w:hAnsi="Arial" w:cs="Arial"/>
          <w:color w:val="800000"/>
        </w:rPr>
        <w:pPrChange w:id="4" w:author="José Albeiro Montes Gil" w:date="2022-01-20T12:42:00Z">
          <w:pPr>
            <w:spacing w:after="0" w:line="240" w:lineRule="auto"/>
            <w:jc w:val="center"/>
          </w:pPr>
        </w:pPrChange>
      </w:pPr>
    </w:p>
    <w:p w14:paraId="0A759395" w14:textId="77777777" w:rsidR="00AF4086" w:rsidRDefault="00AF4086" w:rsidP="0097128C">
      <w:pPr>
        <w:spacing w:after="0" w:line="240" w:lineRule="auto"/>
        <w:rPr>
          <w:ins w:id="5" w:author="José Albeiro Montes Gil" w:date="2022-01-19T17:02:00Z"/>
          <w:rFonts w:ascii="Arial" w:eastAsia="Arial" w:hAnsi="Arial" w:cs="Arial"/>
          <w:color w:val="800000"/>
        </w:rPr>
        <w:pPrChange w:id="6" w:author="José Albeiro Montes Gil" w:date="2022-01-20T12:42:00Z">
          <w:pPr>
            <w:spacing w:after="0" w:line="240" w:lineRule="auto"/>
            <w:jc w:val="center"/>
          </w:pPr>
        </w:pPrChange>
      </w:pPr>
    </w:p>
    <w:p w14:paraId="5BAB7AD1" w14:textId="77777777" w:rsidR="00AF4086" w:rsidRDefault="00AF4086" w:rsidP="0097128C">
      <w:pPr>
        <w:spacing w:after="0" w:line="240" w:lineRule="auto"/>
        <w:rPr>
          <w:ins w:id="7" w:author="José Albeiro Montes Gil" w:date="2022-01-19T17:02:00Z"/>
          <w:rFonts w:ascii="Arial" w:eastAsia="Arial" w:hAnsi="Arial" w:cs="Arial"/>
          <w:color w:val="800000"/>
        </w:rPr>
        <w:pPrChange w:id="8" w:author="José Albeiro Montes Gil" w:date="2022-01-20T12:42:00Z">
          <w:pPr>
            <w:spacing w:after="0" w:line="240" w:lineRule="auto"/>
            <w:jc w:val="center"/>
          </w:pPr>
        </w:pPrChange>
      </w:pPr>
    </w:p>
    <w:p w14:paraId="5C938CE6" w14:textId="77777777" w:rsidR="00AF4086" w:rsidRDefault="00AF4086" w:rsidP="0097128C">
      <w:pPr>
        <w:spacing w:after="0" w:line="240" w:lineRule="auto"/>
        <w:rPr>
          <w:ins w:id="9" w:author="José Albeiro Montes Gil" w:date="2022-01-19T17:02:00Z"/>
          <w:rFonts w:ascii="Arial" w:eastAsia="Arial" w:hAnsi="Arial" w:cs="Arial"/>
        </w:rPr>
        <w:pPrChange w:id="10" w:author="José Albeiro Montes Gil" w:date="2022-01-20T12:42:00Z">
          <w:pPr>
            <w:spacing w:after="0" w:line="240" w:lineRule="auto"/>
            <w:jc w:val="center"/>
          </w:pPr>
        </w:pPrChange>
      </w:pPr>
    </w:p>
    <w:p w14:paraId="23913FC1" w14:textId="77777777" w:rsidR="00AF4086" w:rsidRDefault="00AF4086" w:rsidP="0097128C">
      <w:pPr>
        <w:spacing w:after="0" w:line="240" w:lineRule="auto"/>
        <w:rPr>
          <w:ins w:id="11" w:author="José Albeiro Montes Gil" w:date="2022-01-19T17:02:00Z"/>
          <w:rFonts w:ascii="Arial" w:eastAsia="Arial" w:hAnsi="Arial" w:cs="Arial"/>
        </w:rPr>
        <w:pPrChange w:id="12" w:author="José Albeiro Montes Gil" w:date="2022-01-20T12:42:00Z">
          <w:pPr>
            <w:spacing w:after="0" w:line="240" w:lineRule="auto"/>
            <w:jc w:val="center"/>
          </w:pPr>
        </w:pPrChange>
      </w:pPr>
    </w:p>
    <w:p w14:paraId="16478DAE" w14:textId="77777777" w:rsidR="00AF4086" w:rsidRDefault="00AF4086" w:rsidP="0097128C">
      <w:pPr>
        <w:spacing w:after="0" w:line="240" w:lineRule="auto"/>
        <w:rPr>
          <w:ins w:id="13" w:author="José Albeiro Montes Gil" w:date="2022-01-19T17:02:00Z"/>
          <w:rFonts w:ascii="Arial" w:eastAsia="Arial" w:hAnsi="Arial" w:cs="Arial"/>
        </w:rPr>
        <w:pPrChange w:id="14" w:author="José Albeiro Montes Gil" w:date="2022-01-20T12:42:00Z">
          <w:pPr>
            <w:spacing w:after="0" w:line="240" w:lineRule="auto"/>
            <w:jc w:val="center"/>
          </w:pPr>
        </w:pPrChange>
      </w:pPr>
      <w:ins w:id="15" w:author="José Albeiro Montes Gil" w:date="2022-01-19T17:02:00Z">
        <w:r>
          <w:rPr>
            <w:noProof/>
            <w:lang w:val="en-US" w:eastAsia="en-US"/>
          </w:rPr>
          <w:drawing>
            <wp:inline distT="0" distB="0" distL="0" distR="0" wp14:anchorId="15C91C00" wp14:editId="5F43F940">
              <wp:extent cx="2499360" cy="1188085"/>
              <wp:effectExtent l="0" t="0" r="0" b="0"/>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8" cstate="print"/>
                      <a:stretch>
                        <a:fillRect/>
                      </a:stretch>
                    </pic:blipFill>
                    <pic:spPr bwMode="auto">
                      <a:xfrm>
                        <a:off x="0" y="0"/>
                        <a:ext cx="2499360" cy="1188085"/>
                      </a:xfrm>
                      <a:prstGeom prst="rect">
                        <a:avLst/>
                      </a:prstGeom>
                    </pic:spPr>
                  </pic:pic>
                </a:graphicData>
              </a:graphic>
            </wp:inline>
          </w:drawing>
        </w:r>
      </w:ins>
    </w:p>
    <w:p w14:paraId="52131963" w14:textId="77777777" w:rsidR="00AF4086" w:rsidRDefault="00AF4086" w:rsidP="0097128C">
      <w:pPr>
        <w:spacing w:after="0" w:line="240" w:lineRule="auto"/>
        <w:rPr>
          <w:ins w:id="16" w:author="José Albeiro Montes Gil" w:date="2022-01-19T17:02:00Z"/>
          <w:rFonts w:ascii="Arial" w:eastAsia="Arial" w:hAnsi="Arial" w:cs="Arial"/>
        </w:rPr>
        <w:pPrChange w:id="17" w:author="José Albeiro Montes Gil" w:date="2022-01-20T12:42:00Z">
          <w:pPr>
            <w:spacing w:after="0" w:line="240" w:lineRule="auto"/>
            <w:jc w:val="center"/>
          </w:pPr>
        </w:pPrChange>
      </w:pPr>
    </w:p>
    <w:p w14:paraId="41C1C840" w14:textId="77777777" w:rsidR="00AF4086" w:rsidRDefault="00AF4086" w:rsidP="0097128C">
      <w:pPr>
        <w:spacing w:after="0" w:line="240" w:lineRule="auto"/>
        <w:rPr>
          <w:ins w:id="18" w:author="José Albeiro Montes Gil" w:date="2022-01-19T17:02:00Z"/>
          <w:rFonts w:ascii="Arial" w:eastAsia="Arial" w:hAnsi="Arial" w:cs="Arial"/>
        </w:rPr>
        <w:pPrChange w:id="19" w:author="José Albeiro Montes Gil" w:date="2022-01-20T12:42:00Z">
          <w:pPr>
            <w:spacing w:after="0" w:line="240" w:lineRule="auto"/>
            <w:jc w:val="center"/>
          </w:pPr>
        </w:pPrChange>
      </w:pPr>
    </w:p>
    <w:p w14:paraId="422C1E8F" w14:textId="77777777" w:rsidR="00AF4086" w:rsidRDefault="00AF4086" w:rsidP="0097128C">
      <w:pPr>
        <w:spacing w:after="0" w:line="240" w:lineRule="auto"/>
        <w:rPr>
          <w:ins w:id="20" w:author="José Albeiro Montes Gil" w:date="2022-01-19T17:02:00Z"/>
          <w:rFonts w:ascii="Arial" w:eastAsia="Arial" w:hAnsi="Arial" w:cs="Arial"/>
        </w:rPr>
        <w:pPrChange w:id="21" w:author="José Albeiro Montes Gil" w:date="2022-01-20T12:42:00Z">
          <w:pPr>
            <w:spacing w:after="0" w:line="240" w:lineRule="auto"/>
            <w:jc w:val="center"/>
          </w:pPr>
        </w:pPrChange>
      </w:pPr>
    </w:p>
    <w:p w14:paraId="319D2F96" w14:textId="77777777" w:rsidR="00AF4086" w:rsidRDefault="00AF4086" w:rsidP="0097128C">
      <w:pPr>
        <w:spacing w:after="0" w:line="240" w:lineRule="auto"/>
        <w:rPr>
          <w:ins w:id="22" w:author="José Albeiro Montes Gil" w:date="2022-01-19T17:02:00Z"/>
          <w:rFonts w:ascii="Arial" w:eastAsia="Arial" w:hAnsi="Arial" w:cs="Arial"/>
        </w:rPr>
        <w:pPrChange w:id="23" w:author="José Albeiro Montes Gil" w:date="2022-01-20T12:42:00Z">
          <w:pPr>
            <w:spacing w:after="0" w:line="240" w:lineRule="auto"/>
            <w:jc w:val="center"/>
          </w:pPr>
        </w:pPrChange>
      </w:pPr>
    </w:p>
    <w:p w14:paraId="76376CF3" w14:textId="77777777" w:rsidR="00AF4086" w:rsidRDefault="00AF4086" w:rsidP="0097128C">
      <w:pPr>
        <w:spacing w:after="0" w:line="240" w:lineRule="auto"/>
        <w:rPr>
          <w:ins w:id="24" w:author="José Albeiro Montes Gil" w:date="2022-01-19T17:02:00Z"/>
          <w:rFonts w:ascii="Arial" w:eastAsia="Arial" w:hAnsi="Arial" w:cs="Arial"/>
        </w:rPr>
        <w:pPrChange w:id="25" w:author="José Albeiro Montes Gil" w:date="2022-01-20T12:42:00Z">
          <w:pPr>
            <w:spacing w:after="0" w:line="240" w:lineRule="auto"/>
            <w:jc w:val="center"/>
          </w:pPr>
        </w:pPrChange>
      </w:pPr>
    </w:p>
    <w:p w14:paraId="475B8FDA" w14:textId="77777777" w:rsidR="00AF4086" w:rsidRPr="008C7470" w:rsidRDefault="00AF4086" w:rsidP="0097128C">
      <w:pPr>
        <w:spacing w:after="0" w:line="240" w:lineRule="auto"/>
        <w:rPr>
          <w:ins w:id="26" w:author="José Albeiro Montes Gil" w:date="2022-01-19T17:02:00Z"/>
          <w:rFonts w:ascii="Arial" w:eastAsia="Arial" w:hAnsi="Arial" w:cs="Arial"/>
          <w:color w:val="000000"/>
          <w:szCs w:val="28"/>
          <w:lang w:val="en-US"/>
        </w:rPr>
        <w:pPrChange w:id="27" w:author="José Albeiro Montes Gil" w:date="2022-01-20T12:42:00Z">
          <w:pPr>
            <w:spacing w:after="0" w:line="240" w:lineRule="auto"/>
            <w:jc w:val="center"/>
          </w:pPr>
        </w:pPrChange>
      </w:pPr>
      <w:ins w:id="28" w:author="José Albeiro Montes Gil" w:date="2022-01-19T17:02:00Z">
        <w:r w:rsidRPr="008C7470">
          <w:rPr>
            <w:rFonts w:ascii="Arial" w:eastAsia="Arial" w:hAnsi="Arial" w:cs="Arial"/>
            <w:color w:val="000000"/>
            <w:szCs w:val="28"/>
            <w:lang w:val="en-US"/>
          </w:rPr>
          <w:t>LIZETH MAGALLY CASTILLO ROBLES</w:t>
        </w:r>
      </w:ins>
    </w:p>
    <w:p w14:paraId="1EAA757D" w14:textId="77777777" w:rsidR="00AF4086" w:rsidRPr="008C7470" w:rsidRDefault="00AF4086" w:rsidP="0097128C">
      <w:pPr>
        <w:spacing w:after="0" w:line="240" w:lineRule="auto"/>
        <w:rPr>
          <w:ins w:id="29" w:author="José Albeiro Montes Gil" w:date="2022-01-19T17:02:00Z"/>
          <w:rFonts w:ascii="Arial" w:eastAsia="Arial" w:hAnsi="Arial" w:cs="Arial"/>
          <w:color w:val="000000"/>
          <w:szCs w:val="28"/>
          <w:lang w:val="en-US"/>
        </w:rPr>
        <w:pPrChange w:id="30" w:author="José Albeiro Montes Gil" w:date="2022-01-20T12:42:00Z">
          <w:pPr>
            <w:spacing w:after="0" w:line="240" w:lineRule="auto"/>
            <w:jc w:val="center"/>
          </w:pPr>
        </w:pPrChange>
      </w:pPr>
      <w:ins w:id="31" w:author="José Albeiro Montes Gil" w:date="2022-01-19T17:02:00Z">
        <w:r w:rsidRPr="008C7470">
          <w:rPr>
            <w:rFonts w:ascii="Arial" w:eastAsia="Arial" w:hAnsi="Arial" w:cs="Arial"/>
            <w:color w:val="000000"/>
            <w:szCs w:val="28"/>
            <w:lang w:val="en-US"/>
          </w:rPr>
          <w:t xml:space="preserve">ANGE STEFANY MUÑOZ </w:t>
        </w:r>
        <w:proofErr w:type="spellStart"/>
        <w:r w:rsidRPr="008C7470">
          <w:rPr>
            <w:rFonts w:ascii="Arial" w:eastAsia="Arial" w:hAnsi="Arial" w:cs="Arial"/>
            <w:color w:val="000000"/>
            <w:szCs w:val="28"/>
            <w:lang w:val="en-US"/>
          </w:rPr>
          <w:t>MUÑOZ</w:t>
        </w:r>
        <w:proofErr w:type="spellEnd"/>
      </w:ins>
    </w:p>
    <w:p w14:paraId="0C6A0758" w14:textId="77777777" w:rsidR="00AF4086" w:rsidRPr="008C7470" w:rsidRDefault="00AF4086" w:rsidP="0097128C">
      <w:pPr>
        <w:spacing w:after="0" w:line="240" w:lineRule="auto"/>
        <w:rPr>
          <w:ins w:id="32" w:author="José Albeiro Montes Gil" w:date="2022-01-19T17:02:00Z"/>
          <w:rFonts w:ascii="Arial" w:eastAsia="Arial" w:hAnsi="Arial" w:cs="Arial"/>
          <w:color w:val="000000"/>
          <w:lang w:val="en-US"/>
        </w:rPr>
        <w:pPrChange w:id="33" w:author="José Albeiro Montes Gil" w:date="2022-01-20T12:42:00Z">
          <w:pPr>
            <w:spacing w:after="0" w:line="240" w:lineRule="auto"/>
            <w:jc w:val="center"/>
          </w:pPr>
        </w:pPrChange>
      </w:pPr>
    </w:p>
    <w:p w14:paraId="5AA860A8" w14:textId="77777777" w:rsidR="00AF4086" w:rsidRPr="008C7470" w:rsidRDefault="00AF4086" w:rsidP="0097128C">
      <w:pPr>
        <w:spacing w:after="0" w:line="240" w:lineRule="auto"/>
        <w:rPr>
          <w:ins w:id="34" w:author="José Albeiro Montes Gil" w:date="2022-01-19T17:02:00Z"/>
          <w:rFonts w:ascii="Arial" w:eastAsia="Lohit Devanagari" w:hAnsi="Arial" w:cs="Arial"/>
          <w:color w:val="000000"/>
          <w:lang w:val="en-US"/>
        </w:rPr>
        <w:pPrChange w:id="35" w:author="José Albeiro Montes Gil" w:date="2022-01-20T12:42:00Z">
          <w:pPr>
            <w:spacing w:after="0" w:line="240" w:lineRule="auto"/>
            <w:jc w:val="center"/>
          </w:pPr>
        </w:pPrChange>
      </w:pPr>
    </w:p>
    <w:p w14:paraId="0890F4E3" w14:textId="77777777" w:rsidR="00AF4086" w:rsidRPr="008C7470" w:rsidRDefault="00AF4086" w:rsidP="0097128C">
      <w:pPr>
        <w:spacing w:after="0" w:line="240" w:lineRule="auto"/>
        <w:rPr>
          <w:ins w:id="36" w:author="José Albeiro Montes Gil" w:date="2022-01-19T17:02:00Z"/>
          <w:rFonts w:ascii="Arial" w:eastAsia="Lohit Devanagari" w:hAnsi="Arial" w:cs="Arial"/>
          <w:color w:val="000000"/>
          <w:lang w:val="en-US"/>
        </w:rPr>
        <w:pPrChange w:id="37" w:author="José Albeiro Montes Gil" w:date="2022-01-20T12:42:00Z">
          <w:pPr>
            <w:spacing w:after="0" w:line="240" w:lineRule="auto"/>
            <w:jc w:val="center"/>
          </w:pPr>
        </w:pPrChange>
      </w:pPr>
    </w:p>
    <w:p w14:paraId="3C0F5280" w14:textId="77777777" w:rsidR="00AF4086" w:rsidRPr="008C7470" w:rsidRDefault="00AF4086" w:rsidP="0097128C">
      <w:pPr>
        <w:spacing w:after="0" w:line="240" w:lineRule="auto"/>
        <w:rPr>
          <w:ins w:id="38" w:author="José Albeiro Montes Gil" w:date="2022-01-19T17:02:00Z"/>
          <w:rFonts w:ascii="Arial" w:eastAsia="Arial" w:hAnsi="Arial" w:cs="Arial"/>
          <w:lang w:val="en-US"/>
        </w:rPr>
        <w:pPrChange w:id="39" w:author="José Albeiro Montes Gil" w:date="2022-01-20T12:42:00Z">
          <w:pPr>
            <w:spacing w:after="0" w:line="240" w:lineRule="auto"/>
            <w:jc w:val="center"/>
          </w:pPr>
        </w:pPrChange>
      </w:pPr>
    </w:p>
    <w:p w14:paraId="32DCCE85" w14:textId="77777777" w:rsidR="00AF4086" w:rsidRPr="008C7470" w:rsidRDefault="00AF4086" w:rsidP="0097128C">
      <w:pPr>
        <w:spacing w:after="0" w:line="240" w:lineRule="auto"/>
        <w:rPr>
          <w:ins w:id="40" w:author="José Albeiro Montes Gil" w:date="2022-01-19T17:02:00Z"/>
          <w:rFonts w:ascii="Arial" w:eastAsia="Arial" w:hAnsi="Arial" w:cs="Arial"/>
          <w:lang w:val="en-US"/>
        </w:rPr>
        <w:pPrChange w:id="41" w:author="José Albeiro Montes Gil" w:date="2022-01-20T12:42:00Z">
          <w:pPr>
            <w:spacing w:after="0" w:line="240" w:lineRule="auto"/>
            <w:jc w:val="center"/>
          </w:pPr>
        </w:pPrChange>
      </w:pPr>
    </w:p>
    <w:p w14:paraId="5BEB8BDF" w14:textId="77777777" w:rsidR="00AF4086" w:rsidRDefault="00AF4086" w:rsidP="0097128C">
      <w:pPr>
        <w:spacing w:after="0" w:line="240" w:lineRule="auto"/>
        <w:rPr>
          <w:ins w:id="42" w:author="José Albeiro Montes Gil" w:date="2022-01-19T17:02:00Z"/>
          <w:rFonts w:ascii="Arial" w:eastAsia="Arial" w:hAnsi="Arial" w:cs="Arial"/>
          <w:color w:val="000000"/>
        </w:rPr>
        <w:pPrChange w:id="43" w:author="José Albeiro Montes Gil" w:date="2022-01-20T12:42:00Z">
          <w:pPr>
            <w:spacing w:after="0" w:line="240" w:lineRule="auto"/>
            <w:jc w:val="center"/>
          </w:pPr>
        </w:pPrChange>
      </w:pPr>
      <w:ins w:id="44" w:author="José Albeiro Montes Gil" w:date="2022-01-19T17:02:00Z">
        <w:r>
          <w:rPr>
            <w:rFonts w:ascii="Arial" w:eastAsia="Arial" w:hAnsi="Arial" w:cs="Arial"/>
            <w:color w:val="000000"/>
          </w:rPr>
          <w:t>ANTEPROYECTO DE GRADO PARA OPTAR AL TÍTULO DE:</w:t>
        </w:r>
      </w:ins>
    </w:p>
    <w:p w14:paraId="7661D5C1" w14:textId="77777777" w:rsidR="00AF4086" w:rsidRDefault="00AF4086" w:rsidP="0097128C">
      <w:pPr>
        <w:spacing w:after="0" w:line="240" w:lineRule="auto"/>
        <w:rPr>
          <w:ins w:id="45" w:author="José Albeiro Montes Gil" w:date="2022-01-19T17:02:00Z"/>
          <w:rFonts w:ascii="Arial" w:eastAsia="Arial" w:hAnsi="Arial" w:cs="Arial"/>
          <w:color w:val="000000"/>
        </w:rPr>
        <w:pPrChange w:id="46" w:author="José Albeiro Montes Gil" w:date="2022-01-20T12:42:00Z">
          <w:pPr>
            <w:spacing w:after="0" w:line="240" w:lineRule="auto"/>
            <w:jc w:val="center"/>
          </w:pPr>
        </w:pPrChange>
      </w:pPr>
      <w:ins w:id="47" w:author="José Albeiro Montes Gil" w:date="2022-01-19T17:02:00Z">
        <w:r>
          <w:rPr>
            <w:rFonts w:ascii="Arial" w:eastAsia="Arial" w:hAnsi="Arial" w:cs="Arial"/>
            <w:color w:val="000000"/>
          </w:rPr>
          <w:t>INGENIERO DE SISTEMAS</w:t>
        </w:r>
      </w:ins>
    </w:p>
    <w:p w14:paraId="225254F6" w14:textId="77777777" w:rsidR="00AF4086" w:rsidRPr="00061CC6" w:rsidRDefault="00AF4086" w:rsidP="0097128C">
      <w:pPr>
        <w:spacing w:after="0" w:line="240" w:lineRule="auto"/>
        <w:rPr>
          <w:ins w:id="48" w:author="José Albeiro Montes Gil" w:date="2022-01-19T17:02:00Z"/>
          <w:rFonts w:ascii="Arial" w:eastAsia="Arial" w:hAnsi="Arial" w:cs="Arial"/>
        </w:rPr>
        <w:pPrChange w:id="49" w:author="José Albeiro Montes Gil" w:date="2022-01-20T12:42:00Z">
          <w:pPr>
            <w:spacing w:after="0" w:line="240" w:lineRule="auto"/>
            <w:jc w:val="center"/>
          </w:pPr>
        </w:pPrChange>
      </w:pPr>
    </w:p>
    <w:p w14:paraId="4B9220FB" w14:textId="77777777" w:rsidR="00AF4086" w:rsidRPr="00061CC6" w:rsidRDefault="00AF4086" w:rsidP="0097128C">
      <w:pPr>
        <w:spacing w:after="0" w:line="240" w:lineRule="auto"/>
        <w:rPr>
          <w:ins w:id="50" w:author="José Albeiro Montes Gil" w:date="2022-01-19T17:02:00Z"/>
          <w:rFonts w:ascii="Arial" w:eastAsia="Arial" w:hAnsi="Arial" w:cs="Arial"/>
        </w:rPr>
        <w:pPrChange w:id="51" w:author="José Albeiro Montes Gil" w:date="2022-01-20T12:42:00Z">
          <w:pPr>
            <w:spacing w:after="0" w:line="240" w:lineRule="auto"/>
            <w:jc w:val="center"/>
          </w:pPr>
        </w:pPrChange>
      </w:pPr>
    </w:p>
    <w:p w14:paraId="40081F31" w14:textId="77777777" w:rsidR="00AF4086" w:rsidRDefault="00AF4086" w:rsidP="0097128C">
      <w:pPr>
        <w:spacing w:after="0" w:line="240" w:lineRule="auto"/>
        <w:rPr>
          <w:ins w:id="52" w:author="José Albeiro Montes Gil" w:date="2022-01-19T17:02:00Z"/>
          <w:rFonts w:ascii="Arial" w:eastAsia="Arial" w:hAnsi="Arial" w:cs="Arial"/>
        </w:rPr>
        <w:pPrChange w:id="53" w:author="José Albeiro Montes Gil" w:date="2022-01-20T12:42:00Z">
          <w:pPr>
            <w:spacing w:after="0" w:line="240" w:lineRule="auto"/>
            <w:jc w:val="center"/>
          </w:pPr>
        </w:pPrChange>
      </w:pPr>
    </w:p>
    <w:p w14:paraId="12A164C2" w14:textId="77777777" w:rsidR="00AF4086" w:rsidRPr="00061CC6" w:rsidRDefault="00AF4086" w:rsidP="0097128C">
      <w:pPr>
        <w:spacing w:after="0" w:line="240" w:lineRule="auto"/>
        <w:rPr>
          <w:ins w:id="54" w:author="José Albeiro Montes Gil" w:date="2022-01-19T17:02:00Z"/>
          <w:rFonts w:ascii="Arial" w:eastAsia="Arial" w:hAnsi="Arial" w:cs="Arial"/>
        </w:rPr>
        <w:pPrChange w:id="55" w:author="José Albeiro Montes Gil" w:date="2022-01-20T12:42:00Z">
          <w:pPr>
            <w:spacing w:after="0" w:line="240" w:lineRule="auto"/>
            <w:jc w:val="center"/>
          </w:pPr>
        </w:pPrChange>
      </w:pPr>
    </w:p>
    <w:p w14:paraId="54A324AB" w14:textId="77777777" w:rsidR="00AF4086" w:rsidRPr="00061CC6" w:rsidRDefault="00AF4086" w:rsidP="0097128C">
      <w:pPr>
        <w:spacing w:after="0" w:line="240" w:lineRule="auto"/>
        <w:rPr>
          <w:ins w:id="56" w:author="José Albeiro Montes Gil" w:date="2022-01-19T17:02:00Z"/>
          <w:rFonts w:ascii="Arial" w:eastAsia="Arial" w:hAnsi="Arial" w:cs="Arial"/>
        </w:rPr>
        <w:pPrChange w:id="57" w:author="José Albeiro Montes Gil" w:date="2022-01-20T12:42:00Z">
          <w:pPr>
            <w:spacing w:after="0" w:line="240" w:lineRule="auto"/>
            <w:jc w:val="center"/>
          </w:pPr>
        </w:pPrChange>
      </w:pPr>
    </w:p>
    <w:p w14:paraId="11C284D2" w14:textId="77777777" w:rsidR="00AF4086" w:rsidRDefault="00AF4086" w:rsidP="0097128C">
      <w:pPr>
        <w:spacing w:after="0" w:line="240" w:lineRule="auto"/>
        <w:rPr>
          <w:ins w:id="58" w:author="José Albeiro Montes Gil" w:date="2022-01-19T17:02:00Z"/>
          <w:rFonts w:ascii="Arial" w:eastAsia="Arial" w:hAnsi="Arial" w:cs="Arial"/>
        </w:rPr>
        <w:pPrChange w:id="59" w:author="José Albeiro Montes Gil" w:date="2022-01-20T12:42:00Z">
          <w:pPr>
            <w:spacing w:after="0" w:line="240" w:lineRule="auto"/>
            <w:jc w:val="center"/>
          </w:pPr>
        </w:pPrChange>
      </w:pPr>
      <w:ins w:id="60" w:author="José Albeiro Montes Gil" w:date="2022-01-19T17:02:00Z">
        <w:r>
          <w:rPr>
            <w:rFonts w:ascii="Arial" w:eastAsia="Arial" w:hAnsi="Arial" w:cs="Arial"/>
          </w:rPr>
          <w:t xml:space="preserve">DIRECTOR: </w:t>
        </w:r>
      </w:ins>
    </w:p>
    <w:p w14:paraId="6E6E37D0" w14:textId="77777777" w:rsidR="00AF4086" w:rsidRDefault="00AF4086" w:rsidP="0097128C">
      <w:pPr>
        <w:spacing w:after="0" w:line="240" w:lineRule="auto"/>
        <w:rPr>
          <w:ins w:id="61" w:author="José Albeiro Montes Gil" w:date="2022-01-19T17:02:00Z"/>
          <w:rFonts w:ascii="Arial" w:eastAsia="Arial" w:hAnsi="Arial" w:cs="Arial"/>
        </w:rPr>
        <w:pPrChange w:id="62" w:author="José Albeiro Montes Gil" w:date="2022-01-20T12:42:00Z">
          <w:pPr>
            <w:spacing w:after="0" w:line="240" w:lineRule="auto"/>
            <w:jc w:val="center"/>
          </w:pPr>
        </w:pPrChange>
      </w:pPr>
      <w:ins w:id="63" w:author="José Albeiro Montes Gil" w:date="2022-01-19T17:02:00Z">
        <w:r>
          <w:rPr>
            <w:rFonts w:ascii="Arial" w:eastAsia="Arial" w:hAnsi="Arial" w:cs="Arial"/>
          </w:rPr>
          <w:t>Franco Arturo Urbano Ordoñez</w:t>
        </w:r>
      </w:ins>
    </w:p>
    <w:p w14:paraId="15602A5D" w14:textId="77777777" w:rsidR="00AF4086" w:rsidRDefault="00AF4086" w:rsidP="0097128C">
      <w:pPr>
        <w:tabs>
          <w:tab w:val="center" w:pos="4759"/>
          <w:tab w:val="right" w:pos="9518"/>
        </w:tabs>
        <w:spacing w:after="0" w:line="240" w:lineRule="auto"/>
        <w:rPr>
          <w:ins w:id="64" w:author="José Albeiro Montes Gil" w:date="2022-01-19T17:02:00Z"/>
          <w:rFonts w:ascii="Arial" w:eastAsia="Arial" w:hAnsi="Arial" w:cs="Arial"/>
        </w:rPr>
      </w:pPr>
      <w:ins w:id="65" w:author="José Albeiro Montes Gil" w:date="2022-01-19T17:02:00Z">
        <w:r>
          <w:rPr>
            <w:rFonts w:ascii="Arial" w:eastAsia="Arial" w:hAnsi="Arial" w:cs="Arial"/>
          </w:rPr>
          <w:tab/>
          <w:t>CO. DIRECTOR:</w:t>
        </w:r>
      </w:ins>
    </w:p>
    <w:p w14:paraId="2545F8BF" w14:textId="77777777" w:rsidR="00AF4086" w:rsidRDefault="00AF4086" w:rsidP="0097128C">
      <w:pPr>
        <w:tabs>
          <w:tab w:val="center" w:pos="4759"/>
          <w:tab w:val="right" w:pos="9518"/>
        </w:tabs>
        <w:spacing w:after="0" w:line="240" w:lineRule="auto"/>
        <w:rPr>
          <w:ins w:id="66" w:author="José Albeiro Montes Gil" w:date="2022-01-19T17:02:00Z"/>
          <w:rFonts w:ascii="Arial" w:eastAsia="Arial" w:hAnsi="Arial" w:cs="Arial"/>
        </w:rPr>
        <w:pPrChange w:id="67" w:author="José Albeiro Montes Gil" w:date="2022-01-20T12:42:00Z">
          <w:pPr>
            <w:tabs>
              <w:tab w:val="center" w:pos="4759"/>
              <w:tab w:val="right" w:pos="9518"/>
            </w:tabs>
            <w:spacing w:after="0" w:line="240" w:lineRule="auto"/>
            <w:jc w:val="center"/>
          </w:pPr>
        </w:pPrChange>
      </w:pPr>
      <w:ins w:id="68" w:author="José Albeiro Montes Gil" w:date="2022-01-19T17:02:00Z">
        <w:r>
          <w:rPr>
            <w:rFonts w:ascii="Arial" w:eastAsia="Arial" w:hAnsi="Arial" w:cs="Arial"/>
          </w:rPr>
          <w:t>José Armando Ordoñez</w:t>
        </w:r>
      </w:ins>
    </w:p>
    <w:p w14:paraId="08646B64" w14:textId="77777777" w:rsidR="00AF4086" w:rsidRPr="00061CC6" w:rsidRDefault="00AF4086" w:rsidP="0097128C">
      <w:pPr>
        <w:spacing w:after="0" w:line="240" w:lineRule="auto"/>
        <w:rPr>
          <w:ins w:id="69" w:author="José Albeiro Montes Gil" w:date="2022-01-19T17:02:00Z"/>
          <w:rFonts w:ascii="Arial" w:eastAsia="Arial" w:hAnsi="Arial" w:cs="Arial"/>
        </w:rPr>
        <w:pPrChange w:id="70" w:author="José Albeiro Montes Gil" w:date="2022-01-20T12:42:00Z">
          <w:pPr>
            <w:spacing w:after="0" w:line="240" w:lineRule="auto"/>
            <w:jc w:val="center"/>
          </w:pPr>
        </w:pPrChange>
      </w:pPr>
    </w:p>
    <w:p w14:paraId="0F78910E" w14:textId="77777777" w:rsidR="00AF4086" w:rsidRPr="00061CC6" w:rsidRDefault="00AF4086" w:rsidP="0097128C">
      <w:pPr>
        <w:spacing w:after="0" w:line="240" w:lineRule="auto"/>
        <w:rPr>
          <w:ins w:id="71" w:author="José Albeiro Montes Gil" w:date="2022-01-19T17:02:00Z"/>
          <w:rFonts w:ascii="Arial" w:eastAsia="Arial" w:hAnsi="Arial" w:cs="Arial"/>
        </w:rPr>
        <w:pPrChange w:id="72" w:author="José Albeiro Montes Gil" w:date="2022-01-20T12:42:00Z">
          <w:pPr>
            <w:spacing w:after="0" w:line="240" w:lineRule="auto"/>
            <w:jc w:val="center"/>
          </w:pPr>
        </w:pPrChange>
      </w:pPr>
    </w:p>
    <w:p w14:paraId="1F6182A1" w14:textId="77777777" w:rsidR="00AF4086" w:rsidRPr="00061CC6" w:rsidRDefault="00AF4086" w:rsidP="0097128C">
      <w:pPr>
        <w:spacing w:after="0" w:line="240" w:lineRule="auto"/>
        <w:rPr>
          <w:ins w:id="73" w:author="José Albeiro Montes Gil" w:date="2022-01-19T17:02:00Z"/>
          <w:rFonts w:ascii="Arial" w:eastAsia="Arial" w:hAnsi="Arial" w:cs="Arial"/>
        </w:rPr>
        <w:pPrChange w:id="74" w:author="José Albeiro Montes Gil" w:date="2022-01-20T12:42:00Z">
          <w:pPr>
            <w:spacing w:after="0" w:line="240" w:lineRule="auto"/>
            <w:jc w:val="center"/>
          </w:pPr>
        </w:pPrChange>
      </w:pPr>
    </w:p>
    <w:p w14:paraId="7ADD2B55" w14:textId="77777777" w:rsidR="00AF4086" w:rsidRDefault="00AF4086" w:rsidP="0097128C">
      <w:pPr>
        <w:spacing w:after="0" w:line="240" w:lineRule="auto"/>
        <w:rPr>
          <w:ins w:id="75" w:author="José Albeiro Montes Gil" w:date="2022-01-19T17:02:00Z"/>
        </w:rPr>
        <w:pPrChange w:id="76" w:author="José Albeiro Montes Gil" w:date="2022-01-20T12:42:00Z">
          <w:pPr>
            <w:spacing w:after="0" w:line="240" w:lineRule="auto"/>
            <w:jc w:val="center"/>
          </w:pPr>
        </w:pPrChange>
      </w:pPr>
      <w:ins w:id="77" w:author="José Albeiro Montes Gil" w:date="2022-01-19T17:02:00Z">
        <w:r>
          <w:rPr>
            <w:rFonts w:ascii="Arial" w:eastAsia="Arial" w:hAnsi="Arial" w:cs="Arial"/>
          </w:rPr>
          <w:t>FUNDACIÓN</w:t>
        </w:r>
        <w:r>
          <w:rPr>
            <w:rFonts w:ascii="Arial" w:eastAsia="Arial" w:hAnsi="Arial" w:cs="Arial"/>
            <w:color w:val="000000"/>
          </w:rPr>
          <w:t xml:space="preserve"> UNIVERSITARIA DE POPAYÁN</w:t>
        </w:r>
      </w:ins>
    </w:p>
    <w:p w14:paraId="11D45BB6" w14:textId="77777777" w:rsidR="00AF4086" w:rsidRDefault="00AF4086" w:rsidP="0097128C">
      <w:pPr>
        <w:spacing w:after="0" w:line="240" w:lineRule="auto"/>
        <w:rPr>
          <w:ins w:id="78" w:author="José Albeiro Montes Gil" w:date="2022-01-19T17:02:00Z"/>
          <w:rFonts w:ascii="Arial" w:eastAsia="Arial" w:hAnsi="Arial" w:cs="Arial"/>
          <w:color w:val="000000"/>
        </w:rPr>
        <w:pPrChange w:id="79" w:author="José Albeiro Montes Gil" w:date="2022-01-20T12:42:00Z">
          <w:pPr>
            <w:spacing w:after="0" w:line="240" w:lineRule="auto"/>
            <w:jc w:val="center"/>
          </w:pPr>
        </w:pPrChange>
      </w:pPr>
      <w:ins w:id="80" w:author="José Albeiro Montes Gil" w:date="2022-01-19T17:02:00Z">
        <w:r>
          <w:rPr>
            <w:rFonts w:ascii="Arial" w:eastAsia="Arial" w:hAnsi="Arial" w:cs="Arial"/>
            <w:color w:val="000000"/>
          </w:rPr>
          <w:t>FACULTAD DE INGENIERÍA</w:t>
        </w:r>
      </w:ins>
    </w:p>
    <w:p w14:paraId="1ACF041A" w14:textId="77777777" w:rsidR="00AF4086" w:rsidRDefault="00AF4086" w:rsidP="0097128C">
      <w:pPr>
        <w:spacing w:after="0" w:line="240" w:lineRule="auto"/>
        <w:rPr>
          <w:ins w:id="81" w:author="José Albeiro Montes Gil" w:date="2022-01-19T17:02:00Z"/>
          <w:rFonts w:ascii="Arial" w:eastAsia="Arial" w:hAnsi="Arial" w:cs="Arial"/>
          <w:color w:val="000000"/>
        </w:rPr>
        <w:pPrChange w:id="82" w:author="José Albeiro Montes Gil" w:date="2022-01-20T12:42:00Z">
          <w:pPr>
            <w:spacing w:after="0" w:line="240" w:lineRule="auto"/>
            <w:jc w:val="center"/>
          </w:pPr>
        </w:pPrChange>
      </w:pPr>
      <w:ins w:id="83" w:author="José Albeiro Montes Gil" w:date="2022-01-19T17:02:00Z">
        <w:r>
          <w:rPr>
            <w:rFonts w:ascii="Arial" w:eastAsia="Arial" w:hAnsi="Arial" w:cs="Arial"/>
            <w:color w:val="000000"/>
          </w:rPr>
          <w:t>PROGRAMA DE INGENIERÍA DE SISTEMAS</w:t>
        </w:r>
      </w:ins>
    </w:p>
    <w:p w14:paraId="12DD08A7" w14:textId="77777777" w:rsidR="00AF4086" w:rsidRDefault="00AF4086" w:rsidP="0097128C">
      <w:pPr>
        <w:spacing w:after="0" w:line="240" w:lineRule="auto"/>
        <w:rPr>
          <w:ins w:id="84" w:author="José Albeiro Montes Gil" w:date="2022-01-19T17:02:00Z"/>
          <w:rFonts w:ascii="Arial" w:eastAsia="Arial" w:hAnsi="Arial" w:cs="Arial"/>
          <w:color w:val="000000"/>
        </w:rPr>
        <w:pPrChange w:id="85" w:author="José Albeiro Montes Gil" w:date="2022-01-20T12:42:00Z">
          <w:pPr>
            <w:spacing w:after="0" w:line="240" w:lineRule="auto"/>
            <w:jc w:val="center"/>
          </w:pPr>
        </w:pPrChange>
      </w:pPr>
      <w:ins w:id="86" w:author="José Albeiro Montes Gil" w:date="2022-01-19T17:02:00Z">
        <w:r>
          <w:rPr>
            <w:rFonts w:ascii="Arial" w:eastAsia="Arial" w:hAnsi="Arial" w:cs="Arial"/>
            <w:color w:val="000000"/>
          </w:rPr>
          <w:t>Popayán – Cauca</w:t>
        </w:r>
      </w:ins>
    </w:p>
    <w:p w14:paraId="44A1B2C7" w14:textId="77777777" w:rsidR="00AF4086" w:rsidRDefault="00AF4086" w:rsidP="0097128C">
      <w:pPr>
        <w:spacing w:after="0" w:line="240" w:lineRule="auto"/>
        <w:rPr>
          <w:ins w:id="87" w:author="José Albeiro Montes Gil" w:date="2022-01-19T17:02:00Z"/>
          <w:rFonts w:ascii="Arial" w:eastAsia="Arial" w:hAnsi="Arial" w:cs="Arial"/>
          <w:color w:val="000000"/>
        </w:rPr>
        <w:pPrChange w:id="88" w:author="José Albeiro Montes Gil" w:date="2022-01-20T12:42:00Z">
          <w:pPr>
            <w:spacing w:after="0" w:line="240" w:lineRule="auto"/>
            <w:jc w:val="center"/>
          </w:pPr>
        </w:pPrChange>
      </w:pPr>
      <w:ins w:id="89" w:author="José Albeiro Montes Gil" w:date="2022-01-19T17:02:00Z">
        <w:r>
          <w:rPr>
            <w:rFonts w:ascii="Arial" w:eastAsia="Arial" w:hAnsi="Arial" w:cs="Arial"/>
            <w:color w:val="000000"/>
          </w:rPr>
          <w:t>2021</w:t>
        </w:r>
      </w:ins>
    </w:p>
    <w:p w14:paraId="0A545A68" w14:textId="77777777" w:rsidR="00AF4086" w:rsidRDefault="00AF4086" w:rsidP="0097128C">
      <w:pPr>
        <w:spacing w:after="0" w:line="240" w:lineRule="auto"/>
        <w:rPr>
          <w:ins w:id="90" w:author="José Albeiro Montes Gil" w:date="2022-01-19T17:02:00Z"/>
          <w:rFonts w:ascii="Arial" w:eastAsia="Arial" w:hAnsi="Arial" w:cs="Arial"/>
          <w:color w:val="000000"/>
        </w:rPr>
        <w:pPrChange w:id="91" w:author="José Albeiro Montes Gil" w:date="2022-01-20T12:42:00Z">
          <w:pPr>
            <w:spacing w:after="0" w:line="240" w:lineRule="auto"/>
            <w:jc w:val="center"/>
          </w:pPr>
        </w:pPrChange>
      </w:pPr>
    </w:p>
    <w:customXmlInsRangeStart w:id="92" w:author="José Albeiro Montes Gil" w:date="2022-01-19T17:02:00Z"/>
    <w:sdt>
      <w:sdtPr>
        <w:rPr>
          <w:rFonts w:ascii="Arial" w:hAnsi="Arial" w:cs="Arial"/>
          <w:b w:val="0"/>
          <w:bCs w:val="0"/>
          <w:color w:val="00000A"/>
          <w:sz w:val="24"/>
          <w:szCs w:val="24"/>
          <w:lang w:val="es-ES"/>
        </w:rPr>
        <w:id w:val="-115985780"/>
        <w:docPartObj>
          <w:docPartGallery w:val="Table of Contents"/>
          <w:docPartUnique/>
        </w:docPartObj>
      </w:sdtPr>
      <w:sdtEndPr>
        <w:rPr>
          <w:noProof/>
          <w:lang w:val="es-CO"/>
        </w:rPr>
      </w:sdtEndPr>
      <w:sdtContent>
        <w:customXmlInsRangeEnd w:id="92"/>
        <w:p w14:paraId="611D00A6" w14:textId="77777777" w:rsidR="00AF4086" w:rsidRPr="003349A0" w:rsidRDefault="00AF4086" w:rsidP="0097128C">
          <w:pPr>
            <w:pStyle w:val="TtuloTDC"/>
            <w:rPr>
              <w:ins w:id="93" w:author="José Albeiro Montes Gil" w:date="2022-01-19T17:02:00Z"/>
              <w:rFonts w:ascii="Arial" w:hAnsi="Arial" w:cs="Arial"/>
              <w:color w:val="000000" w:themeColor="text1"/>
              <w:sz w:val="24"/>
              <w:szCs w:val="24"/>
            </w:rPr>
            <w:pPrChange w:id="94" w:author="José Albeiro Montes Gil" w:date="2022-01-20T12:42:00Z">
              <w:pPr>
                <w:pStyle w:val="TtuloTDC"/>
                <w:jc w:val="center"/>
              </w:pPr>
            </w:pPrChange>
          </w:pPr>
          <w:ins w:id="95" w:author="José Albeiro Montes Gil" w:date="2022-01-19T17:02:00Z">
            <w:r w:rsidRPr="003349A0">
              <w:rPr>
                <w:rFonts w:ascii="Arial" w:hAnsi="Arial" w:cs="Arial"/>
                <w:color w:val="000000" w:themeColor="text1"/>
                <w:sz w:val="24"/>
                <w:szCs w:val="24"/>
                <w:lang w:val="es-ES"/>
              </w:rPr>
              <w:t>Tabla de contenido</w:t>
            </w:r>
          </w:ins>
        </w:p>
        <w:p w14:paraId="30AEDB57" w14:textId="77777777" w:rsidR="00AF4086" w:rsidRPr="003349A0" w:rsidRDefault="00AF4086" w:rsidP="0097128C">
          <w:pPr>
            <w:pStyle w:val="TDC1"/>
            <w:tabs>
              <w:tab w:val="right" w:leader="dot" w:pos="9508"/>
            </w:tabs>
            <w:rPr>
              <w:ins w:id="96" w:author="José Albeiro Montes Gil" w:date="2022-01-19T17:02:00Z"/>
              <w:rFonts w:ascii="Arial" w:eastAsiaTheme="minorEastAsia" w:hAnsi="Arial" w:cs="Arial"/>
              <w:b w:val="0"/>
              <w:bCs w:val="0"/>
              <w:caps w:val="0"/>
              <w:noProof/>
              <w:color w:val="auto"/>
              <w:sz w:val="24"/>
              <w:szCs w:val="24"/>
              <w:lang w:eastAsia="es-ES_tradnl"/>
            </w:rPr>
          </w:pPr>
          <w:ins w:id="97" w:author="José Albeiro Montes Gil" w:date="2022-01-19T17:02:00Z">
            <w:r w:rsidRPr="003349A0">
              <w:rPr>
                <w:rFonts w:ascii="Arial" w:hAnsi="Arial" w:cs="Arial"/>
                <w:caps w:val="0"/>
                <w:sz w:val="24"/>
                <w:szCs w:val="24"/>
              </w:rPr>
              <w:fldChar w:fldCharType="begin"/>
            </w:r>
            <w:r w:rsidRPr="003349A0">
              <w:rPr>
                <w:rFonts w:ascii="Arial" w:hAnsi="Arial" w:cs="Arial"/>
                <w:caps w:val="0"/>
                <w:sz w:val="24"/>
                <w:szCs w:val="24"/>
              </w:rPr>
              <w:instrText xml:space="preserve"> TOC \o "1-3" \h \z \u </w:instrText>
            </w:r>
            <w:r w:rsidRPr="003349A0">
              <w:rPr>
                <w:rFonts w:ascii="Arial" w:hAnsi="Arial" w:cs="Arial"/>
                <w:caps w:val="0"/>
                <w:sz w:val="24"/>
                <w:szCs w:val="24"/>
              </w:rPr>
              <w:fldChar w:fldCharType="separate"/>
            </w:r>
          </w:ins>
        </w:p>
        <w:p w14:paraId="3F2155D2" w14:textId="77777777" w:rsidR="00AF4086" w:rsidRPr="003349A0" w:rsidRDefault="00AF4086" w:rsidP="0097128C">
          <w:pPr>
            <w:pStyle w:val="TDC1"/>
            <w:tabs>
              <w:tab w:val="left" w:pos="440"/>
              <w:tab w:val="right" w:leader="dot" w:pos="9508"/>
            </w:tabs>
            <w:rPr>
              <w:ins w:id="98" w:author="José Albeiro Montes Gil" w:date="2022-01-19T17:02:00Z"/>
              <w:rFonts w:ascii="Arial" w:eastAsiaTheme="minorEastAsia" w:hAnsi="Arial" w:cs="Arial"/>
              <w:b w:val="0"/>
              <w:bCs w:val="0"/>
              <w:caps w:val="0"/>
              <w:noProof/>
              <w:color w:val="auto"/>
              <w:sz w:val="24"/>
              <w:szCs w:val="24"/>
              <w:lang w:eastAsia="es-ES_tradnl"/>
            </w:rPr>
          </w:pPr>
          <w:ins w:id="99" w:author="José Albeiro Montes Gil" w:date="2022-01-19T17:02:00Z">
            <w:r>
              <w:fldChar w:fldCharType="begin"/>
            </w:r>
            <w:r>
              <w:instrText xml:space="preserve"> HYPERLINK \l "_Toc87344333" </w:instrText>
            </w:r>
            <w:r>
              <w:fldChar w:fldCharType="separate"/>
            </w:r>
            <w:r w:rsidRPr="003349A0">
              <w:rPr>
                <w:rStyle w:val="Hipervnculo"/>
                <w:rFonts w:ascii="Arial" w:hAnsi="Arial" w:cs="Arial"/>
                <w:noProof/>
                <w:sz w:val="24"/>
                <w:szCs w:val="24"/>
              </w:rPr>
              <w:t>1.</w:t>
            </w:r>
            <w:r w:rsidRPr="003349A0">
              <w:rPr>
                <w:rFonts w:ascii="Arial" w:eastAsiaTheme="minorEastAsia" w:hAnsi="Arial" w:cs="Arial"/>
                <w:b w:val="0"/>
                <w:bCs w:val="0"/>
                <w:caps w:val="0"/>
                <w:noProof/>
                <w:color w:val="auto"/>
                <w:sz w:val="24"/>
                <w:szCs w:val="24"/>
                <w:lang w:eastAsia="es-ES_tradnl"/>
              </w:rPr>
              <w:tab/>
            </w:r>
            <w:r w:rsidRPr="003349A0">
              <w:rPr>
                <w:rStyle w:val="Hipervnculo"/>
                <w:rFonts w:ascii="Arial" w:hAnsi="Arial" w:cs="Arial"/>
                <w:noProof/>
                <w:sz w:val="24"/>
                <w:szCs w:val="24"/>
              </w:rPr>
              <w:t>PLANTEAMIENTO DEL</w:t>
            </w:r>
            <w:r w:rsidRPr="003349A0">
              <w:rPr>
                <w:rStyle w:val="Hipervnculo"/>
                <w:rFonts w:ascii="Arial" w:hAnsi="Arial" w:cs="Arial"/>
                <w:noProof/>
                <w:sz w:val="24"/>
                <w:szCs w:val="24"/>
              </w:rPr>
              <w:t xml:space="preserve"> </w:t>
            </w:r>
            <w:r w:rsidRPr="003349A0">
              <w:rPr>
                <w:rStyle w:val="Hipervnculo"/>
                <w:rFonts w:ascii="Arial" w:hAnsi="Arial" w:cs="Arial"/>
                <w:noProof/>
                <w:sz w:val="24"/>
                <w:szCs w:val="24"/>
              </w:rPr>
              <w:t>P</w:t>
            </w:r>
            <w:r w:rsidRPr="003349A0">
              <w:rPr>
                <w:rStyle w:val="Hipervnculo"/>
                <w:rFonts w:ascii="Arial" w:hAnsi="Arial" w:cs="Arial"/>
                <w:noProof/>
                <w:sz w:val="24"/>
                <w:szCs w:val="24"/>
              </w:rPr>
              <w:t>R</w:t>
            </w:r>
            <w:r w:rsidRPr="003349A0">
              <w:rPr>
                <w:rStyle w:val="Hipervnculo"/>
                <w:rFonts w:ascii="Arial" w:hAnsi="Arial" w:cs="Arial"/>
                <w:noProof/>
                <w:sz w:val="24"/>
                <w:szCs w:val="24"/>
              </w:rPr>
              <w:t>OBLEMA</w:t>
            </w:r>
            <w:r w:rsidRPr="003349A0">
              <w:rPr>
                <w:rFonts w:ascii="Arial" w:hAnsi="Arial" w:cs="Arial"/>
                <w:noProof/>
                <w:webHidden/>
                <w:sz w:val="24"/>
                <w:szCs w:val="24"/>
              </w:rPr>
              <w:tab/>
            </w:r>
            <w:r w:rsidRPr="003349A0">
              <w:rPr>
                <w:rFonts w:ascii="Arial" w:hAnsi="Arial" w:cs="Arial"/>
                <w:noProof/>
                <w:webHidden/>
                <w:sz w:val="24"/>
                <w:szCs w:val="24"/>
              </w:rPr>
              <w:fldChar w:fldCharType="begin"/>
            </w:r>
            <w:r w:rsidRPr="003349A0">
              <w:rPr>
                <w:rFonts w:ascii="Arial" w:hAnsi="Arial" w:cs="Arial"/>
                <w:noProof/>
                <w:webHidden/>
                <w:sz w:val="24"/>
                <w:szCs w:val="24"/>
              </w:rPr>
              <w:instrText xml:space="preserve"> PAGEREF _Toc87344333 \h </w:instrText>
            </w:r>
          </w:ins>
          <w:r w:rsidRPr="003349A0">
            <w:rPr>
              <w:rFonts w:ascii="Arial" w:hAnsi="Arial" w:cs="Arial"/>
              <w:noProof/>
              <w:webHidden/>
              <w:sz w:val="24"/>
              <w:szCs w:val="24"/>
            </w:rPr>
          </w:r>
          <w:ins w:id="100" w:author="José Albeiro Montes Gil" w:date="2022-01-19T17:02:00Z">
            <w:r w:rsidRPr="003349A0">
              <w:rPr>
                <w:rFonts w:ascii="Arial" w:hAnsi="Arial" w:cs="Arial"/>
                <w:noProof/>
                <w:webHidden/>
                <w:sz w:val="24"/>
                <w:szCs w:val="24"/>
              </w:rPr>
              <w:fldChar w:fldCharType="separate"/>
            </w:r>
            <w:r w:rsidRPr="003349A0">
              <w:rPr>
                <w:rFonts w:ascii="Arial" w:hAnsi="Arial" w:cs="Arial"/>
                <w:noProof/>
                <w:webHidden/>
                <w:sz w:val="24"/>
                <w:szCs w:val="24"/>
              </w:rPr>
              <w:t>5</w:t>
            </w:r>
            <w:r w:rsidRPr="003349A0">
              <w:rPr>
                <w:rFonts w:ascii="Arial" w:hAnsi="Arial" w:cs="Arial"/>
                <w:noProof/>
                <w:webHidden/>
                <w:sz w:val="24"/>
                <w:szCs w:val="24"/>
              </w:rPr>
              <w:fldChar w:fldCharType="end"/>
            </w:r>
            <w:r>
              <w:rPr>
                <w:rFonts w:ascii="Arial" w:hAnsi="Arial" w:cs="Arial"/>
                <w:noProof/>
                <w:sz w:val="24"/>
                <w:szCs w:val="24"/>
              </w:rPr>
              <w:fldChar w:fldCharType="end"/>
            </w:r>
          </w:ins>
        </w:p>
        <w:p w14:paraId="7CE6427C" w14:textId="77777777" w:rsidR="00AF4086" w:rsidRPr="003349A0" w:rsidRDefault="00AF4086" w:rsidP="0097128C">
          <w:pPr>
            <w:pStyle w:val="TDC2"/>
            <w:tabs>
              <w:tab w:val="right" w:leader="dot" w:pos="9508"/>
            </w:tabs>
            <w:rPr>
              <w:ins w:id="101" w:author="José Albeiro Montes Gil" w:date="2022-01-19T17:02:00Z"/>
              <w:rFonts w:ascii="Arial" w:eastAsiaTheme="minorEastAsia" w:hAnsi="Arial" w:cs="Arial"/>
              <w:smallCaps w:val="0"/>
              <w:noProof/>
              <w:color w:val="auto"/>
              <w:sz w:val="24"/>
              <w:szCs w:val="24"/>
              <w:lang w:eastAsia="es-ES_tradnl"/>
            </w:rPr>
          </w:pPr>
          <w:ins w:id="102" w:author="José Albeiro Montes Gil" w:date="2022-01-19T17:02:00Z">
            <w:r>
              <w:fldChar w:fldCharType="begin"/>
            </w:r>
            <w:r>
              <w:instrText xml:space="preserve"> HYPERLINK \l "_Toc87344334" </w:instrText>
            </w:r>
            <w:r>
              <w:fldChar w:fldCharType="separate"/>
            </w:r>
            <w:r w:rsidRPr="003349A0">
              <w:rPr>
                <w:rStyle w:val="Hipervnculo"/>
                <w:rFonts w:ascii="Arial" w:hAnsi="Arial" w:cs="Arial"/>
                <w:noProof/>
                <w:sz w:val="24"/>
                <w:szCs w:val="24"/>
              </w:rPr>
              <w:t>1.1 Formulación del Problema</w:t>
            </w:r>
            <w:r w:rsidRPr="003349A0">
              <w:rPr>
                <w:rFonts w:ascii="Arial" w:hAnsi="Arial" w:cs="Arial"/>
                <w:noProof/>
                <w:webHidden/>
                <w:sz w:val="24"/>
                <w:szCs w:val="24"/>
              </w:rPr>
              <w:tab/>
            </w:r>
            <w:r w:rsidRPr="003349A0">
              <w:rPr>
                <w:rFonts w:ascii="Arial" w:hAnsi="Arial" w:cs="Arial"/>
                <w:noProof/>
                <w:webHidden/>
                <w:sz w:val="24"/>
                <w:szCs w:val="24"/>
              </w:rPr>
              <w:fldChar w:fldCharType="begin"/>
            </w:r>
            <w:r w:rsidRPr="003349A0">
              <w:rPr>
                <w:rFonts w:ascii="Arial" w:hAnsi="Arial" w:cs="Arial"/>
                <w:noProof/>
                <w:webHidden/>
                <w:sz w:val="24"/>
                <w:szCs w:val="24"/>
              </w:rPr>
              <w:instrText xml:space="preserve"> PAGEREF _Toc87344334 \h </w:instrText>
            </w:r>
          </w:ins>
          <w:r w:rsidRPr="003349A0">
            <w:rPr>
              <w:rFonts w:ascii="Arial" w:hAnsi="Arial" w:cs="Arial"/>
              <w:noProof/>
              <w:webHidden/>
              <w:sz w:val="24"/>
              <w:szCs w:val="24"/>
            </w:rPr>
          </w:r>
          <w:ins w:id="103" w:author="José Albeiro Montes Gil" w:date="2022-01-19T17:02:00Z">
            <w:r w:rsidRPr="003349A0">
              <w:rPr>
                <w:rFonts w:ascii="Arial" w:hAnsi="Arial" w:cs="Arial"/>
                <w:noProof/>
                <w:webHidden/>
                <w:sz w:val="24"/>
                <w:szCs w:val="24"/>
              </w:rPr>
              <w:fldChar w:fldCharType="separate"/>
            </w:r>
            <w:r w:rsidRPr="003349A0">
              <w:rPr>
                <w:rFonts w:ascii="Arial" w:hAnsi="Arial" w:cs="Arial"/>
                <w:noProof/>
                <w:webHidden/>
                <w:sz w:val="24"/>
                <w:szCs w:val="24"/>
              </w:rPr>
              <w:t>5</w:t>
            </w:r>
            <w:r w:rsidRPr="003349A0">
              <w:rPr>
                <w:rFonts w:ascii="Arial" w:hAnsi="Arial" w:cs="Arial"/>
                <w:noProof/>
                <w:webHidden/>
                <w:sz w:val="24"/>
                <w:szCs w:val="24"/>
              </w:rPr>
              <w:fldChar w:fldCharType="end"/>
            </w:r>
            <w:r>
              <w:rPr>
                <w:rFonts w:ascii="Arial" w:hAnsi="Arial" w:cs="Arial"/>
                <w:noProof/>
                <w:sz w:val="24"/>
                <w:szCs w:val="24"/>
              </w:rPr>
              <w:fldChar w:fldCharType="end"/>
            </w:r>
          </w:ins>
        </w:p>
        <w:p w14:paraId="28919026" w14:textId="77777777" w:rsidR="00AF4086" w:rsidRPr="003349A0" w:rsidRDefault="00AF4086" w:rsidP="0097128C">
          <w:pPr>
            <w:pStyle w:val="TDC1"/>
            <w:tabs>
              <w:tab w:val="right" w:leader="dot" w:pos="9508"/>
            </w:tabs>
            <w:rPr>
              <w:ins w:id="104" w:author="José Albeiro Montes Gil" w:date="2022-01-19T17:02:00Z"/>
              <w:rFonts w:ascii="Arial" w:eastAsiaTheme="minorEastAsia" w:hAnsi="Arial" w:cs="Arial"/>
              <w:b w:val="0"/>
              <w:bCs w:val="0"/>
              <w:caps w:val="0"/>
              <w:noProof/>
              <w:color w:val="auto"/>
              <w:sz w:val="24"/>
              <w:szCs w:val="24"/>
              <w:lang w:eastAsia="es-ES_tradnl"/>
            </w:rPr>
          </w:pPr>
          <w:ins w:id="105" w:author="José Albeiro Montes Gil" w:date="2022-01-19T17:02:00Z">
            <w:r>
              <w:fldChar w:fldCharType="begin"/>
            </w:r>
            <w:r>
              <w:instrText xml:space="preserve"> HYPERLINK \l "_Toc87344335" </w:instrText>
            </w:r>
            <w:r>
              <w:fldChar w:fldCharType="separate"/>
            </w:r>
            <w:r w:rsidRPr="003349A0">
              <w:rPr>
                <w:rFonts w:ascii="Arial" w:hAnsi="Arial" w:cs="Arial"/>
                <w:noProof/>
                <w:webHidden/>
                <w:sz w:val="24"/>
                <w:szCs w:val="24"/>
              </w:rPr>
              <w:tab/>
            </w:r>
            <w:r w:rsidRPr="003349A0">
              <w:rPr>
                <w:rFonts w:ascii="Arial" w:hAnsi="Arial" w:cs="Arial"/>
                <w:noProof/>
                <w:webHidden/>
                <w:sz w:val="24"/>
                <w:szCs w:val="24"/>
              </w:rPr>
              <w:fldChar w:fldCharType="begin"/>
            </w:r>
            <w:r w:rsidRPr="003349A0">
              <w:rPr>
                <w:rFonts w:ascii="Arial" w:hAnsi="Arial" w:cs="Arial"/>
                <w:noProof/>
                <w:webHidden/>
                <w:sz w:val="24"/>
                <w:szCs w:val="24"/>
              </w:rPr>
              <w:instrText xml:space="preserve"> PAGEREF _Toc87344335 \h </w:instrText>
            </w:r>
          </w:ins>
          <w:r w:rsidRPr="003349A0">
            <w:rPr>
              <w:rFonts w:ascii="Arial" w:hAnsi="Arial" w:cs="Arial"/>
              <w:noProof/>
              <w:webHidden/>
              <w:sz w:val="24"/>
              <w:szCs w:val="24"/>
            </w:rPr>
          </w:r>
          <w:ins w:id="106" w:author="José Albeiro Montes Gil" w:date="2022-01-19T17:02:00Z">
            <w:r w:rsidRPr="003349A0">
              <w:rPr>
                <w:rFonts w:ascii="Arial" w:hAnsi="Arial" w:cs="Arial"/>
                <w:noProof/>
                <w:webHidden/>
                <w:sz w:val="24"/>
                <w:szCs w:val="24"/>
              </w:rPr>
              <w:fldChar w:fldCharType="separate"/>
            </w:r>
            <w:r w:rsidRPr="003349A0">
              <w:rPr>
                <w:rFonts w:ascii="Arial" w:hAnsi="Arial" w:cs="Arial"/>
                <w:noProof/>
                <w:webHidden/>
                <w:sz w:val="24"/>
                <w:szCs w:val="24"/>
              </w:rPr>
              <w:t>6</w:t>
            </w:r>
            <w:r w:rsidRPr="003349A0">
              <w:rPr>
                <w:rFonts w:ascii="Arial" w:hAnsi="Arial" w:cs="Arial"/>
                <w:noProof/>
                <w:webHidden/>
                <w:sz w:val="24"/>
                <w:szCs w:val="24"/>
              </w:rPr>
              <w:fldChar w:fldCharType="end"/>
            </w:r>
            <w:r>
              <w:rPr>
                <w:rFonts w:ascii="Arial" w:hAnsi="Arial" w:cs="Arial"/>
                <w:noProof/>
                <w:sz w:val="24"/>
                <w:szCs w:val="24"/>
              </w:rPr>
              <w:fldChar w:fldCharType="end"/>
            </w:r>
          </w:ins>
        </w:p>
        <w:p w14:paraId="7353DA71" w14:textId="77777777" w:rsidR="00AF4086" w:rsidRPr="003349A0" w:rsidRDefault="00AF4086" w:rsidP="0097128C">
          <w:pPr>
            <w:pStyle w:val="TDC1"/>
            <w:tabs>
              <w:tab w:val="left" w:pos="440"/>
              <w:tab w:val="right" w:leader="dot" w:pos="9508"/>
            </w:tabs>
            <w:rPr>
              <w:ins w:id="107" w:author="José Albeiro Montes Gil" w:date="2022-01-19T17:02:00Z"/>
              <w:rFonts w:ascii="Arial" w:eastAsiaTheme="minorEastAsia" w:hAnsi="Arial" w:cs="Arial"/>
              <w:b w:val="0"/>
              <w:bCs w:val="0"/>
              <w:caps w:val="0"/>
              <w:noProof/>
              <w:color w:val="auto"/>
              <w:sz w:val="24"/>
              <w:szCs w:val="24"/>
              <w:lang w:eastAsia="es-ES_tradnl"/>
            </w:rPr>
          </w:pPr>
          <w:ins w:id="108" w:author="José Albeiro Montes Gil" w:date="2022-01-19T17:02:00Z">
            <w:r>
              <w:fldChar w:fldCharType="begin"/>
            </w:r>
            <w:r>
              <w:instrText xml:space="preserve"> HYPERLINK \l "_Toc87344337" </w:instrText>
            </w:r>
            <w:r>
              <w:fldChar w:fldCharType="separate"/>
            </w:r>
            <w:r w:rsidRPr="003349A0">
              <w:rPr>
                <w:rStyle w:val="Hipervnculo"/>
                <w:rFonts w:ascii="Arial" w:hAnsi="Arial" w:cs="Arial"/>
                <w:noProof/>
                <w:sz w:val="24"/>
                <w:szCs w:val="24"/>
              </w:rPr>
              <w:t>2.</w:t>
            </w:r>
            <w:r w:rsidRPr="003349A0">
              <w:rPr>
                <w:rFonts w:ascii="Arial" w:eastAsiaTheme="minorEastAsia" w:hAnsi="Arial" w:cs="Arial"/>
                <w:b w:val="0"/>
                <w:bCs w:val="0"/>
                <w:caps w:val="0"/>
                <w:noProof/>
                <w:color w:val="auto"/>
                <w:sz w:val="24"/>
                <w:szCs w:val="24"/>
                <w:lang w:eastAsia="es-ES_tradnl"/>
              </w:rPr>
              <w:tab/>
            </w:r>
            <w:r w:rsidRPr="003349A0">
              <w:rPr>
                <w:rStyle w:val="Hipervnculo"/>
                <w:rFonts w:ascii="Arial" w:hAnsi="Arial" w:cs="Arial"/>
                <w:noProof/>
                <w:sz w:val="24"/>
                <w:szCs w:val="24"/>
              </w:rPr>
              <w:t>OBJETIVOS</w:t>
            </w:r>
            <w:r w:rsidRPr="003349A0">
              <w:rPr>
                <w:rFonts w:ascii="Arial" w:hAnsi="Arial" w:cs="Arial"/>
                <w:noProof/>
                <w:webHidden/>
                <w:sz w:val="24"/>
                <w:szCs w:val="24"/>
              </w:rPr>
              <w:tab/>
            </w:r>
            <w:r w:rsidRPr="003349A0">
              <w:rPr>
                <w:rFonts w:ascii="Arial" w:hAnsi="Arial" w:cs="Arial"/>
                <w:noProof/>
                <w:webHidden/>
                <w:sz w:val="24"/>
                <w:szCs w:val="24"/>
              </w:rPr>
              <w:fldChar w:fldCharType="begin"/>
            </w:r>
            <w:r w:rsidRPr="003349A0">
              <w:rPr>
                <w:rFonts w:ascii="Arial" w:hAnsi="Arial" w:cs="Arial"/>
                <w:noProof/>
                <w:webHidden/>
                <w:sz w:val="24"/>
                <w:szCs w:val="24"/>
              </w:rPr>
              <w:instrText xml:space="preserve"> PAGEREF _Toc87344337 \h </w:instrText>
            </w:r>
          </w:ins>
          <w:r w:rsidRPr="003349A0">
            <w:rPr>
              <w:rFonts w:ascii="Arial" w:hAnsi="Arial" w:cs="Arial"/>
              <w:noProof/>
              <w:webHidden/>
              <w:sz w:val="24"/>
              <w:szCs w:val="24"/>
            </w:rPr>
          </w:r>
          <w:ins w:id="109" w:author="José Albeiro Montes Gil" w:date="2022-01-19T17:02:00Z">
            <w:r w:rsidRPr="003349A0">
              <w:rPr>
                <w:rFonts w:ascii="Arial" w:hAnsi="Arial" w:cs="Arial"/>
                <w:noProof/>
                <w:webHidden/>
                <w:sz w:val="24"/>
                <w:szCs w:val="24"/>
              </w:rPr>
              <w:fldChar w:fldCharType="separate"/>
            </w:r>
            <w:r w:rsidRPr="003349A0">
              <w:rPr>
                <w:rFonts w:ascii="Arial" w:hAnsi="Arial" w:cs="Arial"/>
                <w:noProof/>
                <w:webHidden/>
                <w:sz w:val="24"/>
                <w:szCs w:val="24"/>
              </w:rPr>
              <w:t>8</w:t>
            </w:r>
            <w:r w:rsidRPr="003349A0">
              <w:rPr>
                <w:rFonts w:ascii="Arial" w:hAnsi="Arial" w:cs="Arial"/>
                <w:noProof/>
                <w:webHidden/>
                <w:sz w:val="24"/>
                <w:szCs w:val="24"/>
              </w:rPr>
              <w:fldChar w:fldCharType="end"/>
            </w:r>
            <w:r>
              <w:rPr>
                <w:rFonts w:ascii="Arial" w:hAnsi="Arial" w:cs="Arial"/>
                <w:noProof/>
                <w:sz w:val="24"/>
                <w:szCs w:val="24"/>
              </w:rPr>
              <w:fldChar w:fldCharType="end"/>
            </w:r>
          </w:ins>
        </w:p>
        <w:p w14:paraId="72F01CAE" w14:textId="77777777" w:rsidR="00AF4086" w:rsidRPr="003349A0" w:rsidRDefault="00AF4086" w:rsidP="0097128C">
          <w:pPr>
            <w:pStyle w:val="TDC1"/>
            <w:tabs>
              <w:tab w:val="left" w:pos="660"/>
              <w:tab w:val="right" w:leader="dot" w:pos="9508"/>
            </w:tabs>
            <w:rPr>
              <w:ins w:id="110" w:author="José Albeiro Montes Gil" w:date="2022-01-19T17:02:00Z"/>
              <w:rFonts w:ascii="Arial" w:eastAsiaTheme="minorEastAsia" w:hAnsi="Arial" w:cs="Arial"/>
              <w:b w:val="0"/>
              <w:bCs w:val="0"/>
              <w:caps w:val="0"/>
              <w:noProof/>
              <w:color w:val="auto"/>
              <w:sz w:val="24"/>
              <w:szCs w:val="24"/>
              <w:lang w:eastAsia="es-ES_tradnl"/>
            </w:rPr>
          </w:pPr>
          <w:ins w:id="111" w:author="José Albeiro Montes Gil" w:date="2022-01-19T17:02:00Z">
            <w:r>
              <w:fldChar w:fldCharType="begin"/>
            </w:r>
            <w:r>
              <w:instrText xml:space="preserve"> HYPERLINK \l "_Toc87344338" </w:instrText>
            </w:r>
            <w:r>
              <w:fldChar w:fldCharType="separate"/>
            </w:r>
            <w:r w:rsidRPr="003349A0">
              <w:rPr>
                <w:rStyle w:val="Hipervnculo"/>
                <w:rFonts w:ascii="Arial" w:hAnsi="Arial" w:cs="Arial"/>
                <w:noProof/>
                <w:sz w:val="24"/>
                <w:szCs w:val="24"/>
              </w:rPr>
              <w:t>2.1</w:t>
            </w:r>
            <w:r w:rsidRPr="003349A0">
              <w:rPr>
                <w:rFonts w:ascii="Arial" w:eastAsiaTheme="minorEastAsia" w:hAnsi="Arial" w:cs="Arial"/>
                <w:b w:val="0"/>
                <w:bCs w:val="0"/>
                <w:caps w:val="0"/>
                <w:noProof/>
                <w:color w:val="auto"/>
                <w:sz w:val="24"/>
                <w:szCs w:val="24"/>
                <w:lang w:eastAsia="es-ES_tradnl"/>
              </w:rPr>
              <w:tab/>
            </w:r>
            <w:r w:rsidRPr="003349A0">
              <w:rPr>
                <w:rStyle w:val="Hipervnculo"/>
                <w:rFonts w:ascii="Arial" w:hAnsi="Arial" w:cs="Arial"/>
                <w:noProof/>
                <w:sz w:val="24"/>
                <w:szCs w:val="24"/>
              </w:rPr>
              <w:t>Objetivo general</w:t>
            </w:r>
            <w:r w:rsidRPr="003349A0">
              <w:rPr>
                <w:rFonts w:ascii="Arial" w:hAnsi="Arial" w:cs="Arial"/>
                <w:noProof/>
                <w:webHidden/>
                <w:sz w:val="24"/>
                <w:szCs w:val="24"/>
              </w:rPr>
              <w:tab/>
            </w:r>
            <w:r w:rsidRPr="003349A0">
              <w:rPr>
                <w:rFonts w:ascii="Arial" w:hAnsi="Arial" w:cs="Arial"/>
                <w:noProof/>
                <w:webHidden/>
                <w:sz w:val="24"/>
                <w:szCs w:val="24"/>
              </w:rPr>
              <w:fldChar w:fldCharType="begin"/>
            </w:r>
            <w:r w:rsidRPr="003349A0">
              <w:rPr>
                <w:rFonts w:ascii="Arial" w:hAnsi="Arial" w:cs="Arial"/>
                <w:noProof/>
                <w:webHidden/>
                <w:sz w:val="24"/>
                <w:szCs w:val="24"/>
              </w:rPr>
              <w:instrText xml:space="preserve"> PAGEREF _Toc87344338 \h </w:instrText>
            </w:r>
          </w:ins>
          <w:r w:rsidRPr="003349A0">
            <w:rPr>
              <w:rFonts w:ascii="Arial" w:hAnsi="Arial" w:cs="Arial"/>
              <w:noProof/>
              <w:webHidden/>
              <w:sz w:val="24"/>
              <w:szCs w:val="24"/>
            </w:rPr>
          </w:r>
          <w:ins w:id="112" w:author="José Albeiro Montes Gil" w:date="2022-01-19T17:02:00Z">
            <w:r w:rsidRPr="003349A0">
              <w:rPr>
                <w:rFonts w:ascii="Arial" w:hAnsi="Arial" w:cs="Arial"/>
                <w:noProof/>
                <w:webHidden/>
                <w:sz w:val="24"/>
                <w:szCs w:val="24"/>
              </w:rPr>
              <w:fldChar w:fldCharType="separate"/>
            </w:r>
            <w:r w:rsidRPr="003349A0">
              <w:rPr>
                <w:rFonts w:ascii="Arial" w:hAnsi="Arial" w:cs="Arial"/>
                <w:noProof/>
                <w:webHidden/>
                <w:sz w:val="24"/>
                <w:szCs w:val="24"/>
              </w:rPr>
              <w:t>8</w:t>
            </w:r>
            <w:r w:rsidRPr="003349A0">
              <w:rPr>
                <w:rFonts w:ascii="Arial" w:hAnsi="Arial" w:cs="Arial"/>
                <w:noProof/>
                <w:webHidden/>
                <w:sz w:val="24"/>
                <w:szCs w:val="24"/>
              </w:rPr>
              <w:fldChar w:fldCharType="end"/>
            </w:r>
            <w:r>
              <w:rPr>
                <w:rFonts w:ascii="Arial" w:hAnsi="Arial" w:cs="Arial"/>
                <w:noProof/>
                <w:sz w:val="24"/>
                <w:szCs w:val="24"/>
              </w:rPr>
              <w:fldChar w:fldCharType="end"/>
            </w:r>
          </w:ins>
        </w:p>
        <w:p w14:paraId="00893454" w14:textId="77777777" w:rsidR="00AF4086" w:rsidRPr="003349A0" w:rsidRDefault="00AF4086" w:rsidP="0097128C">
          <w:pPr>
            <w:pStyle w:val="TDC2"/>
            <w:tabs>
              <w:tab w:val="left" w:pos="880"/>
              <w:tab w:val="right" w:leader="dot" w:pos="9508"/>
            </w:tabs>
            <w:rPr>
              <w:ins w:id="113" w:author="José Albeiro Montes Gil" w:date="2022-01-19T17:02:00Z"/>
              <w:rFonts w:ascii="Arial" w:eastAsiaTheme="minorEastAsia" w:hAnsi="Arial" w:cs="Arial"/>
              <w:smallCaps w:val="0"/>
              <w:noProof/>
              <w:color w:val="auto"/>
              <w:sz w:val="24"/>
              <w:szCs w:val="24"/>
              <w:lang w:eastAsia="es-ES_tradnl"/>
            </w:rPr>
          </w:pPr>
          <w:ins w:id="114" w:author="José Albeiro Montes Gil" w:date="2022-01-19T17:02:00Z">
            <w:r>
              <w:fldChar w:fldCharType="begin"/>
            </w:r>
            <w:r>
              <w:instrText xml:space="preserve"> HYPERLINK \l "_Toc87344339" </w:instrText>
            </w:r>
            <w:r>
              <w:fldChar w:fldCharType="separate"/>
            </w:r>
            <w:r w:rsidRPr="003349A0">
              <w:rPr>
                <w:rStyle w:val="Hipervnculo"/>
                <w:rFonts w:ascii="Arial" w:hAnsi="Arial" w:cs="Arial"/>
                <w:noProof/>
                <w:sz w:val="24"/>
                <w:szCs w:val="24"/>
              </w:rPr>
              <w:t>2.2</w:t>
            </w:r>
            <w:r w:rsidRPr="003349A0">
              <w:rPr>
                <w:rFonts w:ascii="Arial" w:eastAsiaTheme="minorEastAsia" w:hAnsi="Arial" w:cs="Arial"/>
                <w:smallCaps w:val="0"/>
                <w:noProof/>
                <w:color w:val="auto"/>
                <w:sz w:val="24"/>
                <w:szCs w:val="24"/>
                <w:lang w:eastAsia="es-ES_tradnl"/>
              </w:rPr>
              <w:tab/>
            </w:r>
            <w:r w:rsidRPr="003349A0">
              <w:rPr>
                <w:rStyle w:val="Hipervnculo"/>
                <w:rFonts w:ascii="Arial" w:hAnsi="Arial" w:cs="Arial"/>
                <w:noProof/>
                <w:sz w:val="24"/>
                <w:szCs w:val="24"/>
              </w:rPr>
              <w:t>Objetivos Específicos</w:t>
            </w:r>
            <w:r w:rsidRPr="003349A0">
              <w:rPr>
                <w:rFonts w:ascii="Arial" w:hAnsi="Arial" w:cs="Arial"/>
                <w:noProof/>
                <w:webHidden/>
                <w:sz w:val="24"/>
                <w:szCs w:val="24"/>
              </w:rPr>
              <w:tab/>
            </w:r>
            <w:r w:rsidRPr="003349A0">
              <w:rPr>
                <w:rFonts w:ascii="Arial" w:hAnsi="Arial" w:cs="Arial"/>
                <w:noProof/>
                <w:webHidden/>
                <w:sz w:val="24"/>
                <w:szCs w:val="24"/>
              </w:rPr>
              <w:fldChar w:fldCharType="begin"/>
            </w:r>
            <w:r w:rsidRPr="003349A0">
              <w:rPr>
                <w:rFonts w:ascii="Arial" w:hAnsi="Arial" w:cs="Arial"/>
                <w:noProof/>
                <w:webHidden/>
                <w:sz w:val="24"/>
                <w:szCs w:val="24"/>
              </w:rPr>
              <w:instrText xml:space="preserve"> PAGEREF _Toc87344339 \h </w:instrText>
            </w:r>
          </w:ins>
          <w:r w:rsidRPr="003349A0">
            <w:rPr>
              <w:rFonts w:ascii="Arial" w:hAnsi="Arial" w:cs="Arial"/>
              <w:noProof/>
              <w:webHidden/>
              <w:sz w:val="24"/>
              <w:szCs w:val="24"/>
            </w:rPr>
          </w:r>
          <w:ins w:id="115" w:author="José Albeiro Montes Gil" w:date="2022-01-19T17:02:00Z">
            <w:r w:rsidRPr="003349A0">
              <w:rPr>
                <w:rFonts w:ascii="Arial" w:hAnsi="Arial" w:cs="Arial"/>
                <w:noProof/>
                <w:webHidden/>
                <w:sz w:val="24"/>
                <w:szCs w:val="24"/>
              </w:rPr>
              <w:fldChar w:fldCharType="separate"/>
            </w:r>
            <w:r w:rsidRPr="003349A0">
              <w:rPr>
                <w:rFonts w:ascii="Arial" w:hAnsi="Arial" w:cs="Arial"/>
                <w:noProof/>
                <w:webHidden/>
                <w:sz w:val="24"/>
                <w:szCs w:val="24"/>
              </w:rPr>
              <w:t>8</w:t>
            </w:r>
            <w:r w:rsidRPr="003349A0">
              <w:rPr>
                <w:rFonts w:ascii="Arial" w:hAnsi="Arial" w:cs="Arial"/>
                <w:noProof/>
                <w:webHidden/>
                <w:sz w:val="24"/>
                <w:szCs w:val="24"/>
              </w:rPr>
              <w:fldChar w:fldCharType="end"/>
            </w:r>
            <w:r>
              <w:rPr>
                <w:rFonts w:ascii="Arial" w:hAnsi="Arial" w:cs="Arial"/>
                <w:noProof/>
                <w:sz w:val="24"/>
                <w:szCs w:val="24"/>
              </w:rPr>
              <w:fldChar w:fldCharType="end"/>
            </w:r>
          </w:ins>
        </w:p>
        <w:p w14:paraId="2AA92A65" w14:textId="77777777" w:rsidR="00AF4086" w:rsidRPr="003349A0" w:rsidRDefault="00AF4086" w:rsidP="0097128C">
          <w:pPr>
            <w:pStyle w:val="TDC1"/>
            <w:tabs>
              <w:tab w:val="left" w:pos="440"/>
              <w:tab w:val="right" w:leader="dot" w:pos="9508"/>
            </w:tabs>
            <w:rPr>
              <w:ins w:id="116" w:author="José Albeiro Montes Gil" w:date="2022-01-19T17:02:00Z"/>
              <w:rFonts w:ascii="Arial" w:eastAsiaTheme="minorEastAsia" w:hAnsi="Arial" w:cs="Arial"/>
              <w:b w:val="0"/>
              <w:bCs w:val="0"/>
              <w:caps w:val="0"/>
              <w:noProof/>
              <w:color w:val="auto"/>
              <w:sz w:val="24"/>
              <w:szCs w:val="24"/>
              <w:lang w:eastAsia="es-ES_tradnl"/>
            </w:rPr>
          </w:pPr>
          <w:ins w:id="117" w:author="José Albeiro Montes Gil" w:date="2022-01-19T17:02:00Z">
            <w:r>
              <w:fldChar w:fldCharType="begin"/>
            </w:r>
            <w:r>
              <w:instrText xml:space="preserve"> HYPERLINK \l "_Toc87344340" </w:instrText>
            </w:r>
            <w:r>
              <w:fldChar w:fldCharType="separate"/>
            </w:r>
            <w:r w:rsidRPr="003349A0">
              <w:rPr>
                <w:rStyle w:val="Hipervnculo"/>
                <w:rFonts w:ascii="Arial" w:hAnsi="Arial" w:cs="Arial"/>
                <w:noProof/>
                <w:sz w:val="24"/>
                <w:szCs w:val="24"/>
              </w:rPr>
              <w:t>3.</w:t>
            </w:r>
            <w:r w:rsidRPr="003349A0">
              <w:rPr>
                <w:rFonts w:ascii="Arial" w:eastAsiaTheme="minorEastAsia" w:hAnsi="Arial" w:cs="Arial"/>
                <w:b w:val="0"/>
                <w:bCs w:val="0"/>
                <w:caps w:val="0"/>
                <w:noProof/>
                <w:color w:val="auto"/>
                <w:sz w:val="24"/>
                <w:szCs w:val="24"/>
                <w:lang w:eastAsia="es-ES_tradnl"/>
              </w:rPr>
              <w:tab/>
            </w:r>
            <w:r w:rsidRPr="003349A0">
              <w:rPr>
                <w:rStyle w:val="Hipervnculo"/>
                <w:rFonts w:ascii="Arial" w:hAnsi="Arial" w:cs="Arial"/>
                <w:noProof/>
                <w:sz w:val="24"/>
                <w:szCs w:val="24"/>
              </w:rPr>
              <w:t>JUSTIFICACIÓN</w:t>
            </w:r>
            <w:r w:rsidRPr="003349A0">
              <w:rPr>
                <w:rFonts w:ascii="Arial" w:hAnsi="Arial" w:cs="Arial"/>
                <w:noProof/>
                <w:webHidden/>
                <w:sz w:val="24"/>
                <w:szCs w:val="24"/>
              </w:rPr>
              <w:tab/>
            </w:r>
            <w:r w:rsidRPr="003349A0">
              <w:rPr>
                <w:rFonts w:ascii="Arial" w:hAnsi="Arial" w:cs="Arial"/>
                <w:noProof/>
                <w:webHidden/>
                <w:sz w:val="24"/>
                <w:szCs w:val="24"/>
              </w:rPr>
              <w:fldChar w:fldCharType="begin"/>
            </w:r>
            <w:r w:rsidRPr="003349A0">
              <w:rPr>
                <w:rFonts w:ascii="Arial" w:hAnsi="Arial" w:cs="Arial"/>
                <w:noProof/>
                <w:webHidden/>
                <w:sz w:val="24"/>
                <w:szCs w:val="24"/>
              </w:rPr>
              <w:instrText xml:space="preserve"> PAGEREF _Toc87344340 \h </w:instrText>
            </w:r>
          </w:ins>
          <w:r w:rsidRPr="003349A0">
            <w:rPr>
              <w:rFonts w:ascii="Arial" w:hAnsi="Arial" w:cs="Arial"/>
              <w:noProof/>
              <w:webHidden/>
              <w:sz w:val="24"/>
              <w:szCs w:val="24"/>
            </w:rPr>
          </w:r>
          <w:ins w:id="118" w:author="José Albeiro Montes Gil" w:date="2022-01-19T17:02:00Z">
            <w:r w:rsidRPr="003349A0">
              <w:rPr>
                <w:rFonts w:ascii="Arial" w:hAnsi="Arial" w:cs="Arial"/>
                <w:noProof/>
                <w:webHidden/>
                <w:sz w:val="24"/>
                <w:szCs w:val="24"/>
              </w:rPr>
              <w:fldChar w:fldCharType="separate"/>
            </w:r>
            <w:r w:rsidRPr="003349A0">
              <w:rPr>
                <w:rFonts w:ascii="Arial" w:hAnsi="Arial" w:cs="Arial"/>
                <w:noProof/>
                <w:webHidden/>
                <w:sz w:val="24"/>
                <w:szCs w:val="24"/>
              </w:rPr>
              <w:t>8</w:t>
            </w:r>
            <w:r w:rsidRPr="003349A0">
              <w:rPr>
                <w:rFonts w:ascii="Arial" w:hAnsi="Arial" w:cs="Arial"/>
                <w:noProof/>
                <w:webHidden/>
                <w:sz w:val="24"/>
                <w:szCs w:val="24"/>
              </w:rPr>
              <w:fldChar w:fldCharType="end"/>
            </w:r>
            <w:r>
              <w:rPr>
                <w:rFonts w:ascii="Arial" w:hAnsi="Arial" w:cs="Arial"/>
                <w:noProof/>
                <w:sz w:val="24"/>
                <w:szCs w:val="24"/>
              </w:rPr>
              <w:fldChar w:fldCharType="end"/>
            </w:r>
          </w:ins>
        </w:p>
        <w:p w14:paraId="36CC4128" w14:textId="77777777" w:rsidR="00AF4086" w:rsidRPr="003349A0" w:rsidRDefault="00AF4086" w:rsidP="0097128C">
          <w:pPr>
            <w:pStyle w:val="TDC2"/>
            <w:tabs>
              <w:tab w:val="left" w:pos="660"/>
              <w:tab w:val="right" w:leader="dot" w:pos="9508"/>
            </w:tabs>
            <w:rPr>
              <w:ins w:id="119" w:author="José Albeiro Montes Gil" w:date="2022-01-19T17:02:00Z"/>
              <w:rFonts w:ascii="Arial" w:eastAsiaTheme="minorEastAsia" w:hAnsi="Arial" w:cs="Arial"/>
              <w:smallCaps w:val="0"/>
              <w:noProof/>
              <w:color w:val="auto"/>
              <w:sz w:val="24"/>
              <w:szCs w:val="24"/>
              <w:lang w:eastAsia="es-ES_tradnl"/>
            </w:rPr>
          </w:pPr>
          <w:ins w:id="120" w:author="José Albeiro Montes Gil" w:date="2022-01-19T17:02:00Z">
            <w:r>
              <w:fldChar w:fldCharType="begin"/>
            </w:r>
            <w:r>
              <w:instrText xml:space="preserve"> HYPERLINK \l "_Toc87344341" </w:instrText>
            </w:r>
            <w:r>
              <w:fldChar w:fldCharType="separate"/>
            </w:r>
            <w:r w:rsidRPr="003349A0">
              <w:rPr>
                <w:rStyle w:val="Hipervnculo"/>
                <w:rFonts w:ascii="Arial" w:hAnsi="Arial" w:cs="Arial"/>
                <w:noProof/>
                <w:sz w:val="24"/>
                <w:szCs w:val="24"/>
              </w:rPr>
              <w:t>4.</w:t>
            </w:r>
            <w:r w:rsidRPr="003349A0">
              <w:rPr>
                <w:rFonts w:ascii="Arial" w:eastAsiaTheme="minorEastAsia" w:hAnsi="Arial" w:cs="Arial"/>
                <w:smallCaps w:val="0"/>
                <w:noProof/>
                <w:color w:val="auto"/>
                <w:sz w:val="24"/>
                <w:szCs w:val="24"/>
                <w:lang w:eastAsia="es-ES_tradnl"/>
              </w:rPr>
              <w:tab/>
            </w:r>
            <w:r w:rsidRPr="003349A0">
              <w:rPr>
                <w:rStyle w:val="Hipervnculo"/>
                <w:rFonts w:ascii="Arial" w:hAnsi="Arial" w:cs="Arial"/>
                <w:noProof/>
                <w:sz w:val="24"/>
                <w:szCs w:val="24"/>
              </w:rPr>
              <w:t>MARCOS DE REFERENCIA</w:t>
            </w:r>
            <w:r w:rsidRPr="003349A0">
              <w:rPr>
                <w:rFonts w:ascii="Arial" w:hAnsi="Arial" w:cs="Arial"/>
                <w:noProof/>
                <w:webHidden/>
                <w:sz w:val="24"/>
                <w:szCs w:val="24"/>
              </w:rPr>
              <w:tab/>
            </w:r>
            <w:r w:rsidRPr="003349A0">
              <w:rPr>
                <w:rFonts w:ascii="Arial" w:hAnsi="Arial" w:cs="Arial"/>
                <w:noProof/>
                <w:webHidden/>
                <w:sz w:val="24"/>
                <w:szCs w:val="24"/>
              </w:rPr>
              <w:fldChar w:fldCharType="begin"/>
            </w:r>
            <w:r w:rsidRPr="003349A0">
              <w:rPr>
                <w:rFonts w:ascii="Arial" w:hAnsi="Arial" w:cs="Arial"/>
                <w:noProof/>
                <w:webHidden/>
                <w:sz w:val="24"/>
                <w:szCs w:val="24"/>
              </w:rPr>
              <w:instrText xml:space="preserve"> PAGEREF _Toc87344341 \h </w:instrText>
            </w:r>
          </w:ins>
          <w:r w:rsidRPr="003349A0">
            <w:rPr>
              <w:rFonts w:ascii="Arial" w:hAnsi="Arial" w:cs="Arial"/>
              <w:noProof/>
              <w:webHidden/>
              <w:sz w:val="24"/>
              <w:szCs w:val="24"/>
            </w:rPr>
          </w:r>
          <w:ins w:id="121" w:author="José Albeiro Montes Gil" w:date="2022-01-19T17:02:00Z">
            <w:r w:rsidRPr="003349A0">
              <w:rPr>
                <w:rFonts w:ascii="Arial" w:hAnsi="Arial" w:cs="Arial"/>
                <w:noProof/>
                <w:webHidden/>
                <w:sz w:val="24"/>
                <w:szCs w:val="24"/>
              </w:rPr>
              <w:fldChar w:fldCharType="separate"/>
            </w:r>
            <w:r w:rsidRPr="003349A0">
              <w:rPr>
                <w:rFonts w:ascii="Arial" w:hAnsi="Arial" w:cs="Arial"/>
                <w:noProof/>
                <w:webHidden/>
                <w:sz w:val="24"/>
                <w:szCs w:val="24"/>
              </w:rPr>
              <w:t>10</w:t>
            </w:r>
            <w:r w:rsidRPr="003349A0">
              <w:rPr>
                <w:rFonts w:ascii="Arial" w:hAnsi="Arial" w:cs="Arial"/>
                <w:noProof/>
                <w:webHidden/>
                <w:sz w:val="24"/>
                <w:szCs w:val="24"/>
              </w:rPr>
              <w:fldChar w:fldCharType="end"/>
            </w:r>
            <w:r>
              <w:rPr>
                <w:rFonts w:ascii="Arial" w:hAnsi="Arial" w:cs="Arial"/>
                <w:noProof/>
                <w:sz w:val="24"/>
                <w:szCs w:val="24"/>
              </w:rPr>
              <w:fldChar w:fldCharType="end"/>
            </w:r>
          </w:ins>
        </w:p>
        <w:p w14:paraId="54EC600D" w14:textId="77777777" w:rsidR="00AF4086" w:rsidRPr="003349A0" w:rsidRDefault="00AF4086" w:rsidP="0097128C">
          <w:pPr>
            <w:pStyle w:val="TDC2"/>
            <w:tabs>
              <w:tab w:val="left" w:pos="880"/>
              <w:tab w:val="right" w:leader="dot" w:pos="9508"/>
            </w:tabs>
            <w:rPr>
              <w:ins w:id="122" w:author="José Albeiro Montes Gil" w:date="2022-01-19T17:02:00Z"/>
              <w:rFonts w:ascii="Arial" w:eastAsiaTheme="minorEastAsia" w:hAnsi="Arial" w:cs="Arial"/>
              <w:smallCaps w:val="0"/>
              <w:noProof/>
              <w:color w:val="auto"/>
              <w:sz w:val="24"/>
              <w:szCs w:val="24"/>
              <w:lang w:eastAsia="es-ES_tradnl"/>
            </w:rPr>
          </w:pPr>
          <w:ins w:id="123" w:author="José Albeiro Montes Gil" w:date="2022-01-19T17:02:00Z">
            <w:r>
              <w:fldChar w:fldCharType="begin"/>
            </w:r>
            <w:r>
              <w:instrText xml:space="preserve"> HYPERLINK \l "_Toc87344342" </w:instrText>
            </w:r>
            <w:r>
              <w:fldChar w:fldCharType="separate"/>
            </w:r>
            <w:r w:rsidRPr="003349A0">
              <w:rPr>
                <w:rStyle w:val="Hipervnculo"/>
                <w:rFonts w:ascii="Arial" w:hAnsi="Arial" w:cs="Arial"/>
                <w:noProof/>
                <w:sz w:val="24"/>
                <w:szCs w:val="24"/>
              </w:rPr>
              <w:t>4.1</w:t>
            </w:r>
            <w:r w:rsidRPr="003349A0">
              <w:rPr>
                <w:rFonts w:ascii="Arial" w:eastAsiaTheme="minorEastAsia" w:hAnsi="Arial" w:cs="Arial"/>
                <w:smallCaps w:val="0"/>
                <w:noProof/>
                <w:color w:val="auto"/>
                <w:sz w:val="24"/>
                <w:szCs w:val="24"/>
                <w:lang w:eastAsia="es-ES_tradnl"/>
              </w:rPr>
              <w:tab/>
            </w:r>
            <w:r w:rsidRPr="003349A0">
              <w:rPr>
                <w:rStyle w:val="Hipervnculo"/>
                <w:rFonts w:ascii="Arial" w:hAnsi="Arial" w:cs="Arial"/>
                <w:noProof/>
                <w:sz w:val="24"/>
                <w:szCs w:val="24"/>
              </w:rPr>
              <w:t>Marco Teórico – Conceptual</w:t>
            </w:r>
            <w:r w:rsidRPr="003349A0">
              <w:rPr>
                <w:rFonts w:ascii="Arial" w:hAnsi="Arial" w:cs="Arial"/>
                <w:noProof/>
                <w:webHidden/>
                <w:sz w:val="24"/>
                <w:szCs w:val="24"/>
              </w:rPr>
              <w:tab/>
            </w:r>
            <w:r w:rsidRPr="003349A0">
              <w:rPr>
                <w:rFonts w:ascii="Arial" w:hAnsi="Arial" w:cs="Arial"/>
                <w:noProof/>
                <w:webHidden/>
                <w:sz w:val="24"/>
                <w:szCs w:val="24"/>
              </w:rPr>
              <w:fldChar w:fldCharType="begin"/>
            </w:r>
            <w:r w:rsidRPr="003349A0">
              <w:rPr>
                <w:rFonts w:ascii="Arial" w:hAnsi="Arial" w:cs="Arial"/>
                <w:noProof/>
                <w:webHidden/>
                <w:sz w:val="24"/>
                <w:szCs w:val="24"/>
              </w:rPr>
              <w:instrText xml:space="preserve"> PAGEREF _Toc87344342 \h </w:instrText>
            </w:r>
          </w:ins>
          <w:r w:rsidRPr="003349A0">
            <w:rPr>
              <w:rFonts w:ascii="Arial" w:hAnsi="Arial" w:cs="Arial"/>
              <w:noProof/>
              <w:webHidden/>
              <w:sz w:val="24"/>
              <w:szCs w:val="24"/>
            </w:rPr>
          </w:r>
          <w:ins w:id="124" w:author="José Albeiro Montes Gil" w:date="2022-01-19T17:02:00Z">
            <w:r w:rsidRPr="003349A0">
              <w:rPr>
                <w:rFonts w:ascii="Arial" w:hAnsi="Arial" w:cs="Arial"/>
                <w:noProof/>
                <w:webHidden/>
                <w:sz w:val="24"/>
                <w:szCs w:val="24"/>
              </w:rPr>
              <w:fldChar w:fldCharType="separate"/>
            </w:r>
            <w:r w:rsidRPr="003349A0">
              <w:rPr>
                <w:rFonts w:ascii="Arial" w:hAnsi="Arial" w:cs="Arial"/>
                <w:noProof/>
                <w:webHidden/>
                <w:sz w:val="24"/>
                <w:szCs w:val="24"/>
              </w:rPr>
              <w:t>10</w:t>
            </w:r>
            <w:r w:rsidRPr="003349A0">
              <w:rPr>
                <w:rFonts w:ascii="Arial" w:hAnsi="Arial" w:cs="Arial"/>
                <w:noProof/>
                <w:webHidden/>
                <w:sz w:val="24"/>
                <w:szCs w:val="24"/>
              </w:rPr>
              <w:fldChar w:fldCharType="end"/>
            </w:r>
            <w:r>
              <w:rPr>
                <w:rFonts w:ascii="Arial" w:hAnsi="Arial" w:cs="Arial"/>
                <w:noProof/>
                <w:sz w:val="24"/>
                <w:szCs w:val="24"/>
              </w:rPr>
              <w:fldChar w:fldCharType="end"/>
            </w:r>
          </w:ins>
        </w:p>
        <w:p w14:paraId="0B2DC405" w14:textId="77777777" w:rsidR="00AF4086" w:rsidRPr="003349A0" w:rsidRDefault="00AF4086" w:rsidP="0097128C">
          <w:pPr>
            <w:pStyle w:val="TDC2"/>
            <w:tabs>
              <w:tab w:val="left" w:pos="880"/>
              <w:tab w:val="right" w:leader="dot" w:pos="9508"/>
            </w:tabs>
            <w:rPr>
              <w:ins w:id="125" w:author="José Albeiro Montes Gil" w:date="2022-01-19T17:02:00Z"/>
              <w:rFonts w:ascii="Arial" w:eastAsiaTheme="minorEastAsia" w:hAnsi="Arial" w:cs="Arial"/>
              <w:smallCaps w:val="0"/>
              <w:noProof/>
              <w:color w:val="auto"/>
              <w:sz w:val="24"/>
              <w:szCs w:val="24"/>
              <w:lang w:eastAsia="es-ES_tradnl"/>
            </w:rPr>
          </w:pPr>
          <w:ins w:id="126" w:author="José Albeiro Montes Gil" w:date="2022-01-19T17:02:00Z">
            <w:r>
              <w:fldChar w:fldCharType="begin"/>
            </w:r>
            <w:r>
              <w:instrText xml:space="preserve"> HYPERLINK \l "_Toc87344343" </w:instrText>
            </w:r>
            <w:r>
              <w:fldChar w:fldCharType="separate"/>
            </w:r>
            <w:r w:rsidRPr="003349A0">
              <w:rPr>
                <w:rStyle w:val="Hipervnculo"/>
                <w:rFonts w:ascii="Arial" w:hAnsi="Arial" w:cs="Arial"/>
                <w:noProof/>
                <w:sz w:val="24"/>
                <w:szCs w:val="24"/>
              </w:rPr>
              <w:t>4.1.1</w:t>
            </w:r>
            <w:r w:rsidRPr="003349A0">
              <w:rPr>
                <w:rFonts w:ascii="Arial" w:eastAsiaTheme="minorEastAsia" w:hAnsi="Arial" w:cs="Arial"/>
                <w:smallCaps w:val="0"/>
                <w:noProof/>
                <w:color w:val="auto"/>
                <w:sz w:val="24"/>
                <w:szCs w:val="24"/>
                <w:lang w:eastAsia="es-ES_tradnl"/>
              </w:rPr>
              <w:tab/>
            </w:r>
            <w:r w:rsidRPr="003349A0">
              <w:rPr>
                <w:rStyle w:val="Hipervnculo"/>
                <w:rFonts w:ascii="Arial" w:hAnsi="Arial" w:cs="Arial"/>
                <w:noProof/>
                <w:sz w:val="24"/>
                <w:szCs w:val="24"/>
              </w:rPr>
              <w:t>Educación preescolar</w:t>
            </w:r>
            <w:r w:rsidRPr="003349A0">
              <w:rPr>
                <w:rFonts w:ascii="Arial" w:hAnsi="Arial" w:cs="Arial"/>
                <w:noProof/>
                <w:webHidden/>
                <w:sz w:val="24"/>
                <w:szCs w:val="24"/>
              </w:rPr>
              <w:tab/>
            </w:r>
            <w:r w:rsidRPr="003349A0">
              <w:rPr>
                <w:rFonts w:ascii="Arial" w:hAnsi="Arial" w:cs="Arial"/>
                <w:noProof/>
                <w:webHidden/>
                <w:sz w:val="24"/>
                <w:szCs w:val="24"/>
              </w:rPr>
              <w:fldChar w:fldCharType="begin"/>
            </w:r>
            <w:r w:rsidRPr="003349A0">
              <w:rPr>
                <w:rFonts w:ascii="Arial" w:hAnsi="Arial" w:cs="Arial"/>
                <w:noProof/>
                <w:webHidden/>
                <w:sz w:val="24"/>
                <w:szCs w:val="24"/>
              </w:rPr>
              <w:instrText xml:space="preserve"> PAGEREF _Toc87344343 \h </w:instrText>
            </w:r>
          </w:ins>
          <w:r w:rsidRPr="003349A0">
            <w:rPr>
              <w:rFonts w:ascii="Arial" w:hAnsi="Arial" w:cs="Arial"/>
              <w:noProof/>
              <w:webHidden/>
              <w:sz w:val="24"/>
              <w:szCs w:val="24"/>
            </w:rPr>
          </w:r>
          <w:ins w:id="127" w:author="José Albeiro Montes Gil" w:date="2022-01-19T17:02:00Z">
            <w:r w:rsidRPr="003349A0">
              <w:rPr>
                <w:rFonts w:ascii="Arial" w:hAnsi="Arial" w:cs="Arial"/>
                <w:noProof/>
                <w:webHidden/>
                <w:sz w:val="24"/>
                <w:szCs w:val="24"/>
              </w:rPr>
              <w:fldChar w:fldCharType="separate"/>
            </w:r>
            <w:r w:rsidRPr="003349A0">
              <w:rPr>
                <w:rFonts w:ascii="Arial" w:hAnsi="Arial" w:cs="Arial"/>
                <w:noProof/>
                <w:webHidden/>
                <w:sz w:val="24"/>
                <w:szCs w:val="24"/>
              </w:rPr>
              <w:t>10</w:t>
            </w:r>
            <w:r w:rsidRPr="003349A0">
              <w:rPr>
                <w:rFonts w:ascii="Arial" w:hAnsi="Arial" w:cs="Arial"/>
                <w:noProof/>
                <w:webHidden/>
                <w:sz w:val="24"/>
                <w:szCs w:val="24"/>
              </w:rPr>
              <w:fldChar w:fldCharType="end"/>
            </w:r>
            <w:r>
              <w:rPr>
                <w:rFonts w:ascii="Arial" w:hAnsi="Arial" w:cs="Arial"/>
                <w:noProof/>
                <w:sz w:val="24"/>
                <w:szCs w:val="24"/>
              </w:rPr>
              <w:fldChar w:fldCharType="end"/>
            </w:r>
          </w:ins>
        </w:p>
        <w:p w14:paraId="75C59981" w14:textId="77777777" w:rsidR="00AF4086" w:rsidRPr="003349A0" w:rsidRDefault="00AF4086" w:rsidP="0097128C">
          <w:pPr>
            <w:pStyle w:val="TDC2"/>
            <w:tabs>
              <w:tab w:val="left" w:pos="880"/>
              <w:tab w:val="right" w:leader="dot" w:pos="9508"/>
            </w:tabs>
            <w:rPr>
              <w:ins w:id="128" w:author="José Albeiro Montes Gil" w:date="2022-01-19T17:02:00Z"/>
              <w:rFonts w:ascii="Arial" w:eastAsiaTheme="minorEastAsia" w:hAnsi="Arial" w:cs="Arial"/>
              <w:smallCaps w:val="0"/>
              <w:noProof/>
              <w:color w:val="auto"/>
              <w:sz w:val="24"/>
              <w:szCs w:val="24"/>
              <w:lang w:eastAsia="es-ES_tradnl"/>
            </w:rPr>
          </w:pPr>
          <w:ins w:id="129" w:author="José Albeiro Montes Gil" w:date="2022-01-19T17:02:00Z">
            <w:r>
              <w:fldChar w:fldCharType="begin"/>
            </w:r>
            <w:r>
              <w:instrText xml:space="preserve"> HYPERLINK \l "_Toc87344344" </w:instrText>
            </w:r>
            <w:r>
              <w:fldChar w:fldCharType="separate"/>
            </w:r>
            <w:r w:rsidRPr="003349A0">
              <w:rPr>
                <w:rStyle w:val="Hipervnculo"/>
                <w:rFonts w:ascii="Arial" w:hAnsi="Arial" w:cs="Arial"/>
                <w:noProof/>
                <w:sz w:val="24"/>
                <w:szCs w:val="24"/>
              </w:rPr>
              <w:t>4.1.2</w:t>
            </w:r>
            <w:r w:rsidRPr="003349A0">
              <w:rPr>
                <w:rFonts w:ascii="Arial" w:eastAsiaTheme="minorEastAsia" w:hAnsi="Arial" w:cs="Arial"/>
                <w:smallCaps w:val="0"/>
                <w:noProof/>
                <w:color w:val="auto"/>
                <w:sz w:val="24"/>
                <w:szCs w:val="24"/>
                <w:lang w:eastAsia="es-ES_tradnl"/>
              </w:rPr>
              <w:tab/>
            </w:r>
            <w:r w:rsidRPr="003349A0">
              <w:rPr>
                <w:rStyle w:val="Hipervnculo"/>
                <w:rFonts w:ascii="Arial" w:hAnsi="Arial" w:cs="Arial"/>
                <w:noProof/>
                <w:sz w:val="24"/>
                <w:szCs w:val="24"/>
              </w:rPr>
              <w:t>Lectoescritura</w:t>
            </w:r>
            <w:r w:rsidRPr="003349A0">
              <w:rPr>
                <w:rFonts w:ascii="Arial" w:hAnsi="Arial" w:cs="Arial"/>
                <w:noProof/>
                <w:webHidden/>
                <w:sz w:val="24"/>
                <w:szCs w:val="24"/>
              </w:rPr>
              <w:tab/>
            </w:r>
            <w:r w:rsidRPr="003349A0">
              <w:rPr>
                <w:rFonts w:ascii="Arial" w:hAnsi="Arial" w:cs="Arial"/>
                <w:noProof/>
                <w:webHidden/>
                <w:sz w:val="24"/>
                <w:szCs w:val="24"/>
              </w:rPr>
              <w:fldChar w:fldCharType="begin"/>
            </w:r>
            <w:r w:rsidRPr="003349A0">
              <w:rPr>
                <w:rFonts w:ascii="Arial" w:hAnsi="Arial" w:cs="Arial"/>
                <w:noProof/>
                <w:webHidden/>
                <w:sz w:val="24"/>
                <w:szCs w:val="24"/>
              </w:rPr>
              <w:instrText xml:space="preserve"> PAGEREF _Toc87344344 \h </w:instrText>
            </w:r>
          </w:ins>
          <w:r w:rsidRPr="003349A0">
            <w:rPr>
              <w:rFonts w:ascii="Arial" w:hAnsi="Arial" w:cs="Arial"/>
              <w:noProof/>
              <w:webHidden/>
              <w:sz w:val="24"/>
              <w:szCs w:val="24"/>
            </w:rPr>
          </w:r>
          <w:ins w:id="130" w:author="José Albeiro Montes Gil" w:date="2022-01-19T17:02:00Z">
            <w:r w:rsidRPr="003349A0">
              <w:rPr>
                <w:rFonts w:ascii="Arial" w:hAnsi="Arial" w:cs="Arial"/>
                <w:noProof/>
                <w:webHidden/>
                <w:sz w:val="24"/>
                <w:szCs w:val="24"/>
              </w:rPr>
              <w:fldChar w:fldCharType="separate"/>
            </w:r>
            <w:r w:rsidRPr="003349A0">
              <w:rPr>
                <w:rFonts w:ascii="Arial" w:hAnsi="Arial" w:cs="Arial"/>
                <w:noProof/>
                <w:webHidden/>
                <w:sz w:val="24"/>
                <w:szCs w:val="24"/>
              </w:rPr>
              <w:t>10</w:t>
            </w:r>
            <w:r w:rsidRPr="003349A0">
              <w:rPr>
                <w:rFonts w:ascii="Arial" w:hAnsi="Arial" w:cs="Arial"/>
                <w:noProof/>
                <w:webHidden/>
                <w:sz w:val="24"/>
                <w:szCs w:val="24"/>
              </w:rPr>
              <w:fldChar w:fldCharType="end"/>
            </w:r>
            <w:r>
              <w:rPr>
                <w:rFonts w:ascii="Arial" w:hAnsi="Arial" w:cs="Arial"/>
                <w:noProof/>
                <w:sz w:val="24"/>
                <w:szCs w:val="24"/>
              </w:rPr>
              <w:fldChar w:fldCharType="end"/>
            </w:r>
          </w:ins>
        </w:p>
        <w:p w14:paraId="389ED1B7" w14:textId="77777777" w:rsidR="00AF4086" w:rsidRPr="003349A0" w:rsidRDefault="00AF4086" w:rsidP="0097128C">
          <w:pPr>
            <w:pStyle w:val="TDC2"/>
            <w:tabs>
              <w:tab w:val="left" w:pos="880"/>
              <w:tab w:val="right" w:leader="dot" w:pos="9508"/>
            </w:tabs>
            <w:rPr>
              <w:ins w:id="131" w:author="José Albeiro Montes Gil" w:date="2022-01-19T17:02:00Z"/>
              <w:rFonts w:ascii="Arial" w:eastAsiaTheme="minorEastAsia" w:hAnsi="Arial" w:cs="Arial"/>
              <w:smallCaps w:val="0"/>
              <w:noProof/>
              <w:color w:val="auto"/>
              <w:sz w:val="24"/>
              <w:szCs w:val="24"/>
              <w:lang w:eastAsia="es-ES_tradnl"/>
            </w:rPr>
          </w:pPr>
          <w:ins w:id="132" w:author="José Albeiro Montes Gil" w:date="2022-01-19T17:02:00Z">
            <w:r>
              <w:fldChar w:fldCharType="begin"/>
            </w:r>
            <w:r>
              <w:instrText xml:space="preserve"> HYPERLINK \l "_Toc87344345" </w:instrText>
            </w:r>
            <w:r>
              <w:fldChar w:fldCharType="separate"/>
            </w:r>
            <w:r w:rsidRPr="003349A0">
              <w:rPr>
                <w:rStyle w:val="Hipervnculo"/>
                <w:rFonts w:ascii="Arial" w:hAnsi="Arial" w:cs="Arial"/>
                <w:noProof/>
                <w:sz w:val="24"/>
                <w:szCs w:val="24"/>
              </w:rPr>
              <w:t>4.1.3</w:t>
            </w:r>
            <w:r w:rsidRPr="003349A0">
              <w:rPr>
                <w:rFonts w:ascii="Arial" w:eastAsiaTheme="minorEastAsia" w:hAnsi="Arial" w:cs="Arial"/>
                <w:smallCaps w:val="0"/>
                <w:noProof/>
                <w:color w:val="auto"/>
                <w:sz w:val="24"/>
                <w:szCs w:val="24"/>
                <w:lang w:eastAsia="es-ES_tradnl"/>
              </w:rPr>
              <w:tab/>
            </w:r>
            <w:r w:rsidRPr="003349A0">
              <w:rPr>
                <w:rStyle w:val="Hipervnculo"/>
                <w:rFonts w:ascii="Arial" w:hAnsi="Arial" w:cs="Arial"/>
                <w:noProof/>
                <w:sz w:val="24"/>
                <w:szCs w:val="24"/>
              </w:rPr>
              <w:t>Aplicación móvil</w:t>
            </w:r>
            <w:r w:rsidRPr="003349A0">
              <w:rPr>
                <w:rFonts w:ascii="Arial" w:hAnsi="Arial" w:cs="Arial"/>
                <w:noProof/>
                <w:webHidden/>
                <w:sz w:val="24"/>
                <w:szCs w:val="24"/>
              </w:rPr>
              <w:tab/>
            </w:r>
            <w:r w:rsidRPr="003349A0">
              <w:rPr>
                <w:rFonts w:ascii="Arial" w:hAnsi="Arial" w:cs="Arial"/>
                <w:noProof/>
                <w:webHidden/>
                <w:sz w:val="24"/>
                <w:szCs w:val="24"/>
              </w:rPr>
              <w:fldChar w:fldCharType="begin"/>
            </w:r>
            <w:r w:rsidRPr="003349A0">
              <w:rPr>
                <w:rFonts w:ascii="Arial" w:hAnsi="Arial" w:cs="Arial"/>
                <w:noProof/>
                <w:webHidden/>
                <w:sz w:val="24"/>
                <w:szCs w:val="24"/>
              </w:rPr>
              <w:instrText xml:space="preserve"> PAGEREF _Toc87344345 \h </w:instrText>
            </w:r>
          </w:ins>
          <w:r w:rsidRPr="003349A0">
            <w:rPr>
              <w:rFonts w:ascii="Arial" w:hAnsi="Arial" w:cs="Arial"/>
              <w:noProof/>
              <w:webHidden/>
              <w:sz w:val="24"/>
              <w:szCs w:val="24"/>
            </w:rPr>
          </w:r>
          <w:ins w:id="133" w:author="José Albeiro Montes Gil" w:date="2022-01-19T17:02:00Z">
            <w:r w:rsidRPr="003349A0">
              <w:rPr>
                <w:rFonts w:ascii="Arial" w:hAnsi="Arial" w:cs="Arial"/>
                <w:noProof/>
                <w:webHidden/>
                <w:sz w:val="24"/>
                <w:szCs w:val="24"/>
              </w:rPr>
              <w:fldChar w:fldCharType="separate"/>
            </w:r>
            <w:r w:rsidRPr="003349A0">
              <w:rPr>
                <w:rFonts w:ascii="Arial" w:hAnsi="Arial" w:cs="Arial"/>
                <w:noProof/>
                <w:webHidden/>
                <w:sz w:val="24"/>
                <w:szCs w:val="24"/>
              </w:rPr>
              <w:t>11</w:t>
            </w:r>
            <w:r w:rsidRPr="003349A0">
              <w:rPr>
                <w:rFonts w:ascii="Arial" w:hAnsi="Arial" w:cs="Arial"/>
                <w:noProof/>
                <w:webHidden/>
                <w:sz w:val="24"/>
                <w:szCs w:val="24"/>
              </w:rPr>
              <w:fldChar w:fldCharType="end"/>
            </w:r>
            <w:r>
              <w:rPr>
                <w:rFonts w:ascii="Arial" w:hAnsi="Arial" w:cs="Arial"/>
                <w:noProof/>
                <w:sz w:val="24"/>
                <w:szCs w:val="24"/>
              </w:rPr>
              <w:fldChar w:fldCharType="end"/>
            </w:r>
          </w:ins>
        </w:p>
        <w:p w14:paraId="3FE02A07" w14:textId="77777777" w:rsidR="00AF4086" w:rsidRPr="003349A0" w:rsidRDefault="00AF4086" w:rsidP="0097128C">
          <w:pPr>
            <w:pStyle w:val="TDC2"/>
            <w:tabs>
              <w:tab w:val="left" w:pos="880"/>
              <w:tab w:val="right" w:leader="dot" w:pos="9508"/>
            </w:tabs>
            <w:rPr>
              <w:ins w:id="134" w:author="José Albeiro Montes Gil" w:date="2022-01-19T17:02:00Z"/>
              <w:rFonts w:ascii="Arial" w:eastAsiaTheme="minorEastAsia" w:hAnsi="Arial" w:cs="Arial"/>
              <w:smallCaps w:val="0"/>
              <w:noProof/>
              <w:color w:val="auto"/>
              <w:sz w:val="24"/>
              <w:szCs w:val="24"/>
              <w:lang w:eastAsia="es-ES_tradnl"/>
            </w:rPr>
          </w:pPr>
          <w:ins w:id="135" w:author="José Albeiro Montes Gil" w:date="2022-01-19T17:02:00Z">
            <w:r>
              <w:fldChar w:fldCharType="begin"/>
            </w:r>
            <w:r>
              <w:instrText xml:space="preserve"> HYPERLINK \l "_Toc87344346" </w:instrText>
            </w:r>
            <w:r>
              <w:fldChar w:fldCharType="separate"/>
            </w:r>
            <w:r w:rsidRPr="003349A0">
              <w:rPr>
                <w:rStyle w:val="Hipervnculo"/>
                <w:rFonts w:ascii="Arial" w:hAnsi="Arial" w:cs="Arial"/>
                <w:noProof/>
                <w:sz w:val="24"/>
                <w:szCs w:val="24"/>
              </w:rPr>
              <w:t>4.1.4</w:t>
            </w:r>
            <w:r w:rsidRPr="003349A0">
              <w:rPr>
                <w:rFonts w:ascii="Arial" w:eastAsiaTheme="minorEastAsia" w:hAnsi="Arial" w:cs="Arial"/>
                <w:smallCaps w:val="0"/>
                <w:noProof/>
                <w:color w:val="auto"/>
                <w:sz w:val="24"/>
                <w:szCs w:val="24"/>
                <w:lang w:eastAsia="es-ES_tradnl"/>
              </w:rPr>
              <w:tab/>
            </w:r>
            <w:r w:rsidRPr="003349A0">
              <w:rPr>
                <w:rStyle w:val="Hipervnculo"/>
                <w:rFonts w:ascii="Arial" w:hAnsi="Arial" w:cs="Arial"/>
                <w:noProof/>
                <w:sz w:val="24"/>
                <w:szCs w:val="24"/>
              </w:rPr>
              <w:t>Realidad Aumentada</w:t>
            </w:r>
            <w:r w:rsidRPr="003349A0">
              <w:rPr>
                <w:rFonts w:ascii="Arial" w:hAnsi="Arial" w:cs="Arial"/>
                <w:noProof/>
                <w:webHidden/>
                <w:sz w:val="24"/>
                <w:szCs w:val="24"/>
              </w:rPr>
              <w:tab/>
            </w:r>
            <w:r w:rsidRPr="003349A0">
              <w:rPr>
                <w:rFonts w:ascii="Arial" w:hAnsi="Arial" w:cs="Arial"/>
                <w:noProof/>
                <w:webHidden/>
                <w:sz w:val="24"/>
                <w:szCs w:val="24"/>
              </w:rPr>
              <w:fldChar w:fldCharType="begin"/>
            </w:r>
            <w:r w:rsidRPr="003349A0">
              <w:rPr>
                <w:rFonts w:ascii="Arial" w:hAnsi="Arial" w:cs="Arial"/>
                <w:noProof/>
                <w:webHidden/>
                <w:sz w:val="24"/>
                <w:szCs w:val="24"/>
              </w:rPr>
              <w:instrText xml:space="preserve"> PAGEREF _Toc87344346 \h </w:instrText>
            </w:r>
          </w:ins>
          <w:r w:rsidRPr="003349A0">
            <w:rPr>
              <w:rFonts w:ascii="Arial" w:hAnsi="Arial" w:cs="Arial"/>
              <w:noProof/>
              <w:webHidden/>
              <w:sz w:val="24"/>
              <w:szCs w:val="24"/>
            </w:rPr>
          </w:r>
          <w:ins w:id="136" w:author="José Albeiro Montes Gil" w:date="2022-01-19T17:02:00Z">
            <w:r w:rsidRPr="003349A0">
              <w:rPr>
                <w:rFonts w:ascii="Arial" w:hAnsi="Arial" w:cs="Arial"/>
                <w:noProof/>
                <w:webHidden/>
                <w:sz w:val="24"/>
                <w:szCs w:val="24"/>
              </w:rPr>
              <w:fldChar w:fldCharType="separate"/>
            </w:r>
            <w:r w:rsidRPr="003349A0">
              <w:rPr>
                <w:rFonts w:ascii="Arial" w:hAnsi="Arial" w:cs="Arial"/>
                <w:noProof/>
                <w:webHidden/>
                <w:sz w:val="24"/>
                <w:szCs w:val="24"/>
              </w:rPr>
              <w:t>11</w:t>
            </w:r>
            <w:r w:rsidRPr="003349A0">
              <w:rPr>
                <w:rFonts w:ascii="Arial" w:hAnsi="Arial" w:cs="Arial"/>
                <w:noProof/>
                <w:webHidden/>
                <w:sz w:val="24"/>
                <w:szCs w:val="24"/>
              </w:rPr>
              <w:fldChar w:fldCharType="end"/>
            </w:r>
            <w:r>
              <w:rPr>
                <w:rFonts w:ascii="Arial" w:hAnsi="Arial" w:cs="Arial"/>
                <w:noProof/>
                <w:sz w:val="24"/>
                <w:szCs w:val="24"/>
              </w:rPr>
              <w:fldChar w:fldCharType="end"/>
            </w:r>
          </w:ins>
        </w:p>
        <w:p w14:paraId="15B93280" w14:textId="77777777" w:rsidR="00AF4086" w:rsidRPr="003349A0" w:rsidRDefault="00AF4086" w:rsidP="0097128C">
          <w:pPr>
            <w:pStyle w:val="TDC2"/>
            <w:tabs>
              <w:tab w:val="left" w:pos="880"/>
              <w:tab w:val="right" w:leader="dot" w:pos="9508"/>
            </w:tabs>
            <w:rPr>
              <w:ins w:id="137" w:author="José Albeiro Montes Gil" w:date="2022-01-19T17:02:00Z"/>
              <w:rFonts w:ascii="Arial" w:eastAsiaTheme="minorEastAsia" w:hAnsi="Arial" w:cs="Arial"/>
              <w:smallCaps w:val="0"/>
              <w:noProof/>
              <w:color w:val="auto"/>
              <w:sz w:val="24"/>
              <w:szCs w:val="24"/>
              <w:lang w:eastAsia="es-ES_tradnl"/>
            </w:rPr>
          </w:pPr>
          <w:ins w:id="138" w:author="José Albeiro Montes Gil" w:date="2022-01-19T17:02:00Z">
            <w:r>
              <w:fldChar w:fldCharType="begin"/>
            </w:r>
            <w:r>
              <w:instrText xml:space="preserve"> HYPERLINK \l "_Toc87344347" </w:instrText>
            </w:r>
            <w:r>
              <w:fldChar w:fldCharType="separate"/>
            </w:r>
            <w:r w:rsidRPr="003349A0">
              <w:rPr>
                <w:rStyle w:val="Hipervnculo"/>
                <w:rFonts w:ascii="Arial" w:hAnsi="Arial" w:cs="Arial"/>
                <w:noProof/>
                <w:sz w:val="24"/>
                <w:szCs w:val="24"/>
              </w:rPr>
              <w:t>4.2</w:t>
            </w:r>
            <w:r w:rsidRPr="003349A0">
              <w:rPr>
                <w:rFonts w:ascii="Arial" w:eastAsiaTheme="minorEastAsia" w:hAnsi="Arial" w:cs="Arial"/>
                <w:smallCaps w:val="0"/>
                <w:noProof/>
                <w:color w:val="auto"/>
                <w:sz w:val="24"/>
                <w:szCs w:val="24"/>
                <w:lang w:eastAsia="es-ES_tradnl"/>
              </w:rPr>
              <w:tab/>
            </w:r>
            <w:r w:rsidRPr="003349A0">
              <w:rPr>
                <w:rStyle w:val="Hipervnculo"/>
                <w:rFonts w:ascii="Arial" w:hAnsi="Arial" w:cs="Arial"/>
                <w:noProof/>
                <w:sz w:val="24"/>
                <w:szCs w:val="24"/>
              </w:rPr>
              <w:t>ANTECEDENTES Y ESTADO DEL ARTE</w:t>
            </w:r>
            <w:r w:rsidRPr="003349A0">
              <w:rPr>
                <w:rFonts w:ascii="Arial" w:hAnsi="Arial" w:cs="Arial"/>
                <w:noProof/>
                <w:webHidden/>
                <w:sz w:val="24"/>
                <w:szCs w:val="24"/>
              </w:rPr>
              <w:tab/>
            </w:r>
            <w:r w:rsidRPr="003349A0">
              <w:rPr>
                <w:rFonts w:ascii="Arial" w:hAnsi="Arial" w:cs="Arial"/>
                <w:noProof/>
                <w:webHidden/>
                <w:sz w:val="24"/>
                <w:szCs w:val="24"/>
              </w:rPr>
              <w:fldChar w:fldCharType="begin"/>
            </w:r>
            <w:r w:rsidRPr="003349A0">
              <w:rPr>
                <w:rFonts w:ascii="Arial" w:hAnsi="Arial" w:cs="Arial"/>
                <w:noProof/>
                <w:webHidden/>
                <w:sz w:val="24"/>
                <w:szCs w:val="24"/>
              </w:rPr>
              <w:instrText xml:space="preserve"> PAGEREF _Toc87344347 \h </w:instrText>
            </w:r>
          </w:ins>
          <w:r w:rsidRPr="003349A0">
            <w:rPr>
              <w:rFonts w:ascii="Arial" w:hAnsi="Arial" w:cs="Arial"/>
              <w:noProof/>
              <w:webHidden/>
              <w:sz w:val="24"/>
              <w:szCs w:val="24"/>
            </w:rPr>
          </w:r>
          <w:ins w:id="139" w:author="José Albeiro Montes Gil" w:date="2022-01-19T17:02:00Z">
            <w:r w:rsidRPr="003349A0">
              <w:rPr>
                <w:rFonts w:ascii="Arial" w:hAnsi="Arial" w:cs="Arial"/>
                <w:noProof/>
                <w:webHidden/>
                <w:sz w:val="24"/>
                <w:szCs w:val="24"/>
              </w:rPr>
              <w:fldChar w:fldCharType="separate"/>
            </w:r>
            <w:r w:rsidRPr="003349A0">
              <w:rPr>
                <w:rFonts w:ascii="Arial" w:hAnsi="Arial" w:cs="Arial"/>
                <w:noProof/>
                <w:webHidden/>
                <w:sz w:val="24"/>
                <w:szCs w:val="24"/>
              </w:rPr>
              <w:t>12</w:t>
            </w:r>
            <w:r w:rsidRPr="003349A0">
              <w:rPr>
                <w:rFonts w:ascii="Arial" w:hAnsi="Arial" w:cs="Arial"/>
                <w:noProof/>
                <w:webHidden/>
                <w:sz w:val="24"/>
                <w:szCs w:val="24"/>
              </w:rPr>
              <w:fldChar w:fldCharType="end"/>
            </w:r>
            <w:r>
              <w:rPr>
                <w:rFonts w:ascii="Arial" w:hAnsi="Arial" w:cs="Arial"/>
                <w:noProof/>
                <w:sz w:val="24"/>
                <w:szCs w:val="24"/>
              </w:rPr>
              <w:fldChar w:fldCharType="end"/>
            </w:r>
          </w:ins>
        </w:p>
        <w:p w14:paraId="7CD317D0" w14:textId="77777777" w:rsidR="00AF4086" w:rsidRPr="003349A0" w:rsidRDefault="00AF4086" w:rsidP="0097128C">
          <w:pPr>
            <w:pStyle w:val="TDC3"/>
            <w:tabs>
              <w:tab w:val="left" w:pos="1100"/>
              <w:tab w:val="right" w:leader="dot" w:pos="9508"/>
            </w:tabs>
            <w:rPr>
              <w:ins w:id="140" w:author="José Albeiro Montes Gil" w:date="2022-01-19T17:02:00Z"/>
              <w:rFonts w:ascii="Arial" w:eastAsiaTheme="minorEastAsia" w:hAnsi="Arial" w:cs="Arial"/>
              <w:i w:val="0"/>
              <w:iCs w:val="0"/>
              <w:noProof/>
              <w:color w:val="auto"/>
              <w:sz w:val="24"/>
              <w:szCs w:val="24"/>
              <w:lang w:eastAsia="es-ES_tradnl"/>
            </w:rPr>
          </w:pPr>
          <w:ins w:id="141" w:author="José Albeiro Montes Gil" w:date="2022-01-19T17:02:00Z">
            <w:r>
              <w:fldChar w:fldCharType="begin"/>
            </w:r>
            <w:r>
              <w:instrText xml:space="preserve"> HYPERLINK \l "_Toc87344348" </w:instrText>
            </w:r>
            <w:r>
              <w:fldChar w:fldCharType="separate"/>
            </w:r>
            <w:r w:rsidRPr="003349A0">
              <w:rPr>
                <w:rStyle w:val="Hipervnculo"/>
                <w:rFonts w:ascii="Arial" w:hAnsi="Arial" w:cs="Arial"/>
                <w:noProof/>
                <w:sz w:val="24"/>
                <w:szCs w:val="24"/>
              </w:rPr>
              <w:t>4.2.1</w:t>
            </w:r>
            <w:r w:rsidRPr="003349A0">
              <w:rPr>
                <w:rFonts w:ascii="Arial" w:eastAsiaTheme="minorEastAsia" w:hAnsi="Arial" w:cs="Arial"/>
                <w:i w:val="0"/>
                <w:iCs w:val="0"/>
                <w:noProof/>
                <w:color w:val="auto"/>
                <w:sz w:val="24"/>
                <w:szCs w:val="24"/>
                <w:lang w:eastAsia="es-ES_tradnl"/>
              </w:rPr>
              <w:tab/>
            </w:r>
            <w:r w:rsidRPr="003349A0">
              <w:rPr>
                <w:rStyle w:val="Hipervnculo"/>
                <w:rFonts w:ascii="Arial" w:hAnsi="Arial" w:cs="Arial"/>
                <w:noProof/>
                <w:sz w:val="24"/>
                <w:szCs w:val="24"/>
              </w:rPr>
              <w:t>Antecedentes nacionales</w:t>
            </w:r>
            <w:r w:rsidRPr="003349A0">
              <w:rPr>
                <w:rFonts w:ascii="Arial" w:hAnsi="Arial" w:cs="Arial"/>
                <w:noProof/>
                <w:webHidden/>
                <w:sz w:val="24"/>
                <w:szCs w:val="24"/>
              </w:rPr>
              <w:tab/>
            </w:r>
            <w:r w:rsidRPr="003349A0">
              <w:rPr>
                <w:rFonts w:ascii="Arial" w:hAnsi="Arial" w:cs="Arial"/>
                <w:noProof/>
                <w:webHidden/>
                <w:sz w:val="24"/>
                <w:szCs w:val="24"/>
              </w:rPr>
              <w:fldChar w:fldCharType="begin"/>
            </w:r>
            <w:r w:rsidRPr="003349A0">
              <w:rPr>
                <w:rFonts w:ascii="Arial" w:hAnsi="Arial" w:cs="Arial"/>
                <w:noProof/>
                <w:webHidden/>
                <w:sz w:val="24"/>
                <w:szCs w:val="24"/>
              </w:rPr>
              <w:instrText xml:space="preserve"> PAGEREF _Toc87344348 \h </w:instrText>
            </w:r>
          </w:ins>
          <w:r w:rsidRPr="003349A0">
            <w:rPr>
              <w:rFonts w:ascii="Arial" w:hAnsi="Arial" w:cs="Arial"/>
              <w:noProof/>
              <w:webHidden/>
              <w:sz w:val="24"/>
              <w:szCs w:val="24"/>
            </w:rPr>
          </w:r>
          <w:ins w:id="142" w:author="José Albeiro Montes Gil" w:date="2022-01-19T17:02:00Z">
            <w:r w:rsidRPr="003349A0">
              <w:rPr>
                <w:rFonts w:ascii="Arial" w:hAnsi="Arial" w:cs="Arial"/>
                <w:noProof/>
                <w:webHidden/>
                <w:sz w:val="24"/>
                <w:szCs w:val="24"/>
              </w:rPr>
              <w:fldChar w:fldCharType="separate"/>
            </w:r>
            <w:r w:rsidRPr="003349A0">
              <w:rPr>
                <w:rFonts w:ascii="Arial" w:hAnsi="Arial" w:cs="Arial"/>
                <w:noProof/>
                <w:webHidden/>
                <w:sz w:val="24"/>
                <w:szCs w:val="24"/>
              </w:rPr>
              <w:t>12</w:t>
            </w:r>
            <w:r w:rsidRPr="003349A0">
              <w:rPr>
                <w:rFonts w:ascii="Arial" w:hAnsi="Arial" w:cs="Arial"/>
                <w:noProof/>
                <w:webHidden/>
                <w:sz w:val="24"/>
                <w:szCs w:val="24"/>
              </w:rPr>
              <w:fldChar w:fldCharType="end"/>
            </w:r>
            <w:r>
              <w:rPr>
                <w:rFonts w:ascii="Arial" w:hAnsi="Arial" w:cs="Arial"/>
                <w:noProof/>
                <w:sz w:val="24"/>
                <w:szCs w:val="24"/>
              </w:rPr>
              <w:fldChar w:fldCharType="end"/>
            </w:r>
          </w:ins>
        </w:p>
        <w:p w14:paraId="4945730F" w14:textId="77777777" w:rsidR="00AF4086" w:rsidRPr="003349A0" w:rsidRDefault="00AF4086" w:rsidP="0097128C">
          <w:pPr>
            <w:pStyle w:val="TDC3"/>
            <w:tabs>
              <w:tab w:val="left" w:pos="1100"/>
              <w:tab w:val="right" w:leader="dot" w:pos="9508"/>
            </w:tabs>
            <w:rPr>
              <w:ins w:id="143" w:author="José Albeiro Montes Gil" w:date="2022-01-19T17:02:00Z"/>
              <w:rFonts w:ascii="Arial" w:eastAsiaTheme="minorEastAsia" w:hAnsi="Arial" w:cs="Arial"/>
              <w:i w:val="0"/>
              <w:iCs w:val="0"/>
              <w:noProof/>
              <w:color w:val="auto"/>
              <w:sz w:val="24"/>
              <w:szCs w:val="24"/>
              <w:lang w:eastAsia="es-ES_tradnl"/>
            </w:rPr>
          </w:pPr>
          <w:ins w:id="144" w:author="José Albeiro Montes Gil" w:date="2022-01-19T17:02:00Z">
            <w:r>
              <w:fldChar w:fldCharType="begin"/>
            </w:r>
            <w:r>
              <w:instrText xml:space="preserve"> HYPERLINK \l "_Toc87344349" </w:instrText>
            </w:r>
            <w:r>
              <w:fldChar w:fldCharType="separate"/>
            </w:r>
            <w:r w:rsidRPr="003349A0">
              <w:rPr>
                <w:rStyle w:val="Hipervnculo"/>
                <w:rFonts w:ascii="Arial" w:hAnsi="Arial" w:cs="Arial"/>
                <w:noProof/>
                <w:sz w:val="24"/>
                <w:szCs w:val="24"/>
              </w:rPr>
              <w:t>4.2.2</w:t>
            </w:r>
            <w:r w:rsidRPr="003349A0">
              <w:rPr>
                <w:rFonts w:ascii="Arial" w:eastAsiaTheme="minorEastAsia" w:hAnsi="Arial" w:cs="Arial"/>
                <w:i w:val="0"/>
                <w:iCs w:val="0"/>
                <w:noProof/>
                <w:color w:val="auto"/>
                <w:sz w:val="24"/>
                <w:szCs w:val="24"/>
                <w:lang w:eastAsia="es-ES_tradnl"/>
              </w:rPr>
              <w:tab/>
            </w:r>
            <w:r w:rsidRPr="003349A0">
              <w:rPr>
                <w:rStyle w:val="Hipervnculo"/>
                <w:rFonts w:ascii="Arial" w:hAnsi="Arial" w:cs="Arial"/>
                <w:noProof/>
                <w:sz w:val="24"/>
                <w:szCs w:val="24"/>
              </w:rPr>
              <w:t>Antecedentes internacionales</w:t>
            </w:r>
            <w:r w:rsidRPr="003349A0">
              <w:rPr>
                <w:rFonts w:ascii="Arial" w:hAnsi="Arial" w:cs="Arial"/>
                <w:noProof/>
                <w:webHidden/>
                <w:sz w:val="24"/>
                <w:szCs w:val="24"/>
              </w:rPr>
              <w:tab/>
            </w:r>
            <w:r w:rsidRPr="003349A0">
              <w:rPr>
                <w:rFonts w:ascii="Arial" w:hAnsi="Arial" w:cs="Arial"/>
                <w:noProof/>
                <w:webHidden/>
                <w:sz w:val="24"/>
                <w:szCs w:val="24"/>
              </w:rPr>
              <w:fldChar w:fldCharType="begin"/>
            </w:r>
            <w:r w:rsidRPr="003349A0">
              <w:rPr>
                <w:rFonts w:ascii="Arial" w:hAnsi="Arial" w:cs="Arial"/>
                <w:noProof/>
                <w:webHidden/>
                <w:sz w:val="24"/>
                <w:szCs w:val="24"/>
              </w:rPr>
              <w:instrText xml:space="preserve"> PAGEREF _Toc87344349 \h </w:instrText>
            </w:r>
          </w:ins>
          <w:r w:rsidRPr="003349A0">
            <w:rPr>
              <w:rFonts w:ascii="Arial" w:hAnsi="Arial" w:cs="Arial"/>
              <w:noProof/>
              <w:webHidden/>
              <w:sz w:val="24"/>
              <w:szCs w:val="24"/>
            </w:rPr>
          </w:r>
          <w:ins w:id="145" w:author="José Albeiro Montes Gil" w:date="2022-01-19T17:02:00Z">
            <w:r w:rsidRPr="003349A0">
              <w:rPr>
                <w:rFonts w:ascii="Arial" w:hAnsi="Arial" w:cs="Arial"/>
                <w:noProof/>
                <w:webHidden/>
                <w:sz w:val="24"/>
                <w:szCs w:val="24"/>
              </w:rPr>
              <w:fldChar w:fldCharType="separate"/>
            </w:r>
            <w:r w:rsidRPr="003349A0">
              <w:rPr>
                <w:rFonts w:ascii="Arial" w:hAnsi="Arial" w:cs="Arial"/>
                <w:noProof/>
                <w:webHidden/>
                <w:sz w:val="24"/>
                <w:szCs w:val="24"/>
              </w:rPr>
              <w:t>13</w:t>
            </w:r>
            <w:r w:rsidRPr="003349A0">
              <w:rPr>
                <w:rFonts w:ascii="Arial" w:hAnsi="Arial" w:cs="Arial"/>
                <w:noProof/>
                <w:webHidden/>
                <w:sz w:val="24"/>
                <w:szCs w:val="24"/>
              </w:rPr>
              <w:fldChar w:fldCharType="end"/>
            </w:r>
            <w:r>
              <w:rPr>
                <w:rFonts w:ascii="Arial" w:hAnsi="Arial" w:cs="Arial"/>
                <w:noProof/>
                <w:sz w:val="24"/>
                <w:szCs w:val="24"/>
              </w:rPr>
              <w:fldChar w:fldCharType="end"/>
            </w:r>
          </w:ins>
        </w:p>
        <w:p w14:paraId="085BE0E4" w14:textId="77777777" w:rsidR="00AF4086" w:rsidRPr="003349A0" w:rsidRDefault="00AF4086" w:rsidP="0097128C">
          <w:pPr>
            <w:pStyle w:val="TDC2"/>
            <w:tabs>
              <w:tab w:val="left" w:pos="660"/>
              <w:tab w:val="right" w:leader="dot" w:pos="9508"/>
            </w:tabs>
            <w:rPr>
              <w:ins w:id="146" w:author="José Albeiro Montes Gil" w:date="2022-01-19T17:02:00Z"/>
              <w:rFonts w:ascii="Arial" w:eastAsiaTheme="minorEastAsia" w:hAnsi="Arial" w:cs="Arial"/>
              <w:smallCaps w:val="0"/>
              <w:noProof/>
              <w:color w:val="auto"/>
              <w:sz w:val="24"/>
              <w:szCs w:val="24"/>
              <w:lang w:eastAsia="es-ES_tradnl"/>
            </w:rPr>
          </w:pPr>
          <w:ins w:id="147" w:author="José Albeiro Montes Gil" w:date="2022-01-19T17:02:00Z">
            <w:r>
              <w:fldChar w:fldCharType="begin"/>
            </w:r>
            <w:r>
              <w:instrText xml:space="preserve"> HYPERLINK \l "_Toc87344350" </w:instrText>
            </w:r>
            <w:r>
              <w:fldChar w:fldCharType="separate"/>
            </w:r>
            <w:r w:rsidRPr="003349A0">
              <w:rPr>
                <w:rStyle w:val="Hipervnculo"/>
                <w:rFonts w:ascii="Arial" w:hAnsi="Arial" w:cs="Arial"/>
                <w:noProof/>
                <w:sz w:val="24"/>
                <w:szCs w:val="24"/>
              </w:rPr>
              <w:t>5</w:t>
            </w:r>
            <w:r w:rsidRPr="003349A0">
              <w:rPr>
                <w:rFonts w:ascii="Arial" w:eastAsiaTheme="minorEastAsia" w:hAnsi="Arial" w:cs="Arial"/>
                <w:smallCaps w:val="0"/>
                <w:noProof/>
                <w:color w:val="auto"/>
                <w:sz w:val="24"/>
                <w:szCs w:val="24"/>
                <w:lang w:eastAsia="es-ES_tradnl"/>
              </w:rPr>
              <w:tab/>
            </w:r>
            <w:r w:rsidRPr="003349A0">
              <w:rPr>
                <w:rStyle w:val="Hipervnculo"/>
                <w:rFonts w:ascii="Arial" w:hAnsi="Arial" w:cs="Arial"/>
                <w:noProof/>
                <w:sz w:val="24"/>
                <w:szCs w:val="24"/>
              </w:rPr>
              <w:t>METODOLOGÍA</w:t>
            </w:r>
            <w:r w:rsidRPr="003349A0">
              <w:rPr>
                <w:rFonts w:ascii="Arial" w:hAnsi="Arial" w:cs="Arial"/>
                <w:noProof/>
                <w:webHidden/>
                <w:sz w:val="24"/>
                <w:szCs w:val="24"/>
              </w:rPr>
              <w:tab/>
            </w:r>
            <w:r w:rsidRPr="003349A0">
              <w:rPr>
                <w:rFonts w:ascii="Arial" w:hAnsi="Arial" w:cs="Arial"/>
                <w:noProof/>
                <w:webHidden/>
                <w:sz w:val="24"/>
                <w:szCs w:val="24"/>
              </w:rPr>
              <w:fldChar w:fldCharType="begin"/>
            </w:r>
            <w:r w:rsidRPr="003349A0">
              <w:rPr>
                <w:rFonts w:ascii="Arial" w:hAnsi="Arial" w:cs="Arial"/>
                <w:noProof/>
                <w:webHidden/>
                <w:sz w:val="24"/>
                <w:szCs w:val="24"/>
              </w:rPr>
              <w:instrText xml:space="preserve"> PAGEREF _Toc87344350 \h </w:instrText>
            </w:r>
          </w:ins>
          <w:r w:rsidRPr="003349A0">
            <w:rPr>
              <w:rFonts w:ascii="Arial" w:hAnsi="Arial" w:cs="Arial"/>
              <w:noProof/>
              <w:webHidden/>
              <w:sz w:val="24"/>
              <w:szCs w:val="24"/>
            </w:rPr>
          </w:r>
          <w:ins w:id="148" w:author="José Albeiro Montes Gil" w:date="2022-01-19T17:02:00Z">
            <w:r w:rsidRPr="003349A0">
              <w:rPr>
                <w:rFonts w:ascii="Arial" w:hAnsi="Arial" w:cs="Arial"/>
                <w:noProof/>
                <w:webHidden/>
                <w:sz w:val="24"/>
                <w:szCs w:val="24"/>
              </w:rPr>
              <w:fldChar w:fldCharType="separate"/>
            </w:r>
            <w:r w:rsidRPr="003349A0">
              <w:rPr>
                <w:rFonts w:ascii="Arial" w:hAnsi="Arial" w:cs="Arial"/>
                <w:noProof/>
                <w:webHidden/>
                <w:sz w:val="24"/>
                <w:szCs w:val="24"/>
              </w:rPr>
              <w:t>14</w:t>
            </w:r>
            <w:r w:rsidRPr="003349A0">
              <w:rPr>
                <w:rFonts w:ascii="Arial" w:hAnsi="Arial" w:cs="Arial"/>
                <w:noProof/>
                <w:webHidden/>
                <w:sz w:val="24"/>
                <w:szCs w:val="24"/>
              </w:rPr>
              <w:fldChar w:fldCharType="end"/>
            </w:r>
            <w:r>
              <w:rPr>
                <w:rFonts w:ascii="Arial" w:hAnsi="Arial" w:cs="Arial"/>
                <w:noProof/>
                <w:sz w:val="24"/>
                <w:szCs w:val="24"/>
              </w:rPr>
              <w:fldChar w:fldCharType="end"/>
            </w:r>
          </w:ins>
        </w:p>
        <w:p w14:paraId="47CF4785" w14:textId="77777777" w:rsidR="00AF4086" w:rsidRPr="003349A0" w:rsidRDefault="00AF4086" w:rsidP="0097128C">
          <w:pPr>
            <w:pStyle w:val="TDC2"/>
            <w:tabs>
              <w:tab w:val="left" w:pos="880"/>
              <w:tab w:val="right" w:leader="dot" w:pos="9508"/>
            </w:tabs>
            <w:rPr>
              <w:ins w:id="149" w:author="José Albeiro Montes Gil" w:date="2022-01-19T17:02:00Z"/>
              <w:rFonts w:ascii="Arial" w:eastAsiaTheme="minorEastAsia" w:hAnsi="Arial" w:cs="Arial"/>
              <w:smallCaps w:val="0"/>
              <w:noProof/>
              <w:color w:val="auto"/>
              <w:sz w:val="24"/>
              <w:szCs w:val="24"/>
              <w:lang w:eastAsia="es-ES_tradnl"/>
            </w:rPr>
          </w:pPr>
          <w:ins w:id="150" w:author="José Albeiro Montes Gil" w:date="2022-01-19T17:02:00Z">
            <w:r>
              <w:fldChar w:fldCharType="begin"/>
            </w:r>
            <w:r>
              <w:instrText xml:space="preserve"> HYPERLINK \l "_Toc87344351" </w:instrText>
            </w:r>
            <w:r>
              <w:fldChar w:fldCharType="separate"/>
            </w:r>
            <w:r w:rsidRPr="003349A0">
              <w:rPr>
                <w:rStyle w:val="Hipervnculo"/>
                <w:rFonts w:ascii="Arial" w:hAnsi="Arial" w:cs="Arial"/>
                <w:noProof/>
                <w:sz w:val="24"/>
                <w:szCs w:val="24"/>
              </w:rPr>
              <w:t>5.1</w:t>
            </w:r>
            <w:r w:rsidRPr="003349A0">
              <w:rPr>
                <w:rFonts w:ascii="Arial" w:eastAsiaTheme="minorEastAsia" w:hAnsi="Arial" w:cs="Arial"/>
                <w:smallCaps w:val="0"/>
                <w:noProof/>
                <w:color w:val="auto"/>
                <w:sz w:val="24"/>
                <w:szCs w:val="24"/>
                <w:lang w:eastAsia="es-ES_tradnl"/>
              </w:rPr>
              <w:tab/>
            </w:r>
            <w:r w:rsidRPr="003349A0">
              <w:rPr>
                <w:rStyle w:val="Hipervnculo"/>
                <w:rFonts w:ascii="Arial" w:hAnsi="Arial" w:cs="Arial"/>
                <w:noProof/>
                <w:sz w:val="24"/>
                <w:szCs w:val="24"/>
              </w:rPr>
              <w:t xml:space="preserve"> Enfoque investigativo</w:t>
            </w:r>
            <w:r w:rsidRPr="003349A0">
              <w:rPr>
                <w:rFonts w:ascii="Arial" w:hAnsi="Arial" w:cs="Arial"/>
                <w:noProof/>
                <w:webHidden/>
                <w:sz w:val="24"/>
                <w:szCs w:val="24"/>
              </w:rPr>
              <w:tab/>
            </w:r>
            <w:r w:rsidRPr="003349A0">
              <w:rPr>
                <w:rFonts w:ascii="Arial" w:hAnsi="Arial" w:cs="Arial"/>
                <w:noProof/>
                <w:webHidden/>
                <w:sz w:val="24"/>
                <w:szCs w:val="24"/>
              </w:rPr>
              <w:fldChar w:fldCharType="begin"/>
            </w:r>
            <w:r w:rsidRPr="003349A0">
              <w:rPr>
                <w:rFonts w:ascii="Arial" w:hAnsi="Arial" w:cs="Arial"/>
                <w:noProof/>
                <w:webHidden/>
                <w:sz w:val="24"/>
                <w:szCs w:val="24"/>
              </w:rPr>
              <w:instrText xml:space="preserve"> PAGEREF _Toc87344351 \h </w:instrText>
            </w:r>
          </w:ins>
          <w:r w:rsidRPr="003349A0">
            <w:rPr>
              <w:rFonts w:ascii="Arial" w:hAnsi="Arial" w:cs="Arial"/>
              <w:noProof/>
              <w:webHidden/>
              <w:sz w:val="24"/>
              <w:szCs w:val="24"/>
            </w:rPr>
          </w:r>
          <w:ins w:id="151" w:author="José Albeiro Montes Gil" w:date="2022-01-19T17:02:00Z">
            <w:r w:rsidRPr="003349A0">
              <w:rPr>
                <w:rFonts w:ascii="Arial" w:hAnsi="Arial" w:cs="Arial"/>
                <w:noProof/>
                <w:webHidden/>
                <w:sz w:val="24"/>
                <w:szCs w:val="24"/>
              </w:rPr>
              <w:fldChar w:fldCharType="separate"/>
            </w:r>
            <w:r w:rsidRPr="003349A0">
              <w:rPr>
                <w:rFonts w:ascii="Arial" w:hAnsi="Arial" w:cs="Arial"/>
                <w:noProof/>
                <w:webHidden/>
                <w:sz w:val="24"/>
                <w:szCs w:val="24"/>
              </w:rPr>
              <w:t>14</w:t>
            </w:r>
            <w:r w:rsidRPr="003349A0">
              <w:rPr>
                <w:rFonts w:ascii="Arial" w:hAnsi="Arial" w:cs="Arial"/>
                <w:noProof/>
                <w:webHidden/>
                <w:sz w:val="24"/>
                <w:szCs w:val="24"/>
              </w:rPr>
              <w:fldChar w:fldCharType="end"/>
            </w:r>
            <w:r>
              <w:rPr>
                <w:rFonts w:ascii="Arial" w:hAnsi="Arial" w:cs="Arial"/>
                <w:noProof/>
                <w:sz w:val="24"/>
                <w:szCs w:val="24"/>
              </w:rPr>
              <w:fldChar w:fldCharType="end"/>
            </w:r>
          </w:ins>
        </w:p>
        <w:p w14:paraId="75F79819" w14:textId="77777777" w:rsidR="00AF4086" w:rsidRPr="003349A0" w:rsidRDefault="00AF4086" w:rsidP="0097128C">
          <w:pPr>
            <w:pStyle w:val="TDC2"/>
            <w:tabs>
              <w:tab w:val="left" w:pos="880"/>
              <w:tab w:val="right" w:leader="dot" w:pos="9508"/>
            </w:tabs>
            <w:rPr>
              <w:ins w:id="152" w:author="José Albeiro Montes Gil" w:date="2022-01-19T17:02:00Z"/>
              <w:rFonts w:ascii="Arial" w:eastAsiaTheme="minorEastAsia" w:hAnsi="Arial" w:cs="Arial"/>
              <w:smallCaps w:val="0"/>
              <w:noProof/>
              <w:color w:val="auto"/>
              <w:sz w:val="24"/>
              <w:szCs w:val="24"/>
              <w:lang w:eastAsia="es-ES_tradnl"/>
            </w:rPr>
          </w:pPr>
          <w:ins w:id="153" w:author="José Albeiro Montes Gil" w:date="2022-01-19T17:02:00Z">
            <w:r>
              <w:fldChar w:fldCharType="begin"/>
            </w:r>
            <w:r>
              <w:instrText xml:space="preserve"> HYPERLINK \l "_Toc87344352" </w:instrText>
            </w:r>
            <w:r>
              <w:fldChar w:fldCharType="separate"/>
            </w:r>
            <w:r w:rsidRPr="003349A0">
              <w:rPr>
                <w:rStyle w:val="Hipervnculo"/>
                <w:rFonts w:ascii="Arial" w:hAnsi="Arial" w:cs="Arial"/>
                <w:noProof/>
                <w:sz w:val="24"/>
                <w:szCs w:val="24"/>
              </w:rPr>
              <w:t>5.2</w:t>
            </w:r>
            <w:r w:rsidRPr="003349A0">
              <w:rPr>
                <w:rFonts w:ascii="Arial" w:eastAsiaTheme="minorEastAsia" w:hAnsi="Arial" w:cs="Arial"/>
                <w:smallCaps w:val="0"/>
                <w:noProof/>
                <w:color w:val="auto"/>
                <w:sz w:val="24"/>
                <w:szCs w:val="24"/>
                <w:lang w:eastAsia="es-ES_tradnl"/>
              </w:rPr>
              <w:tab/>
            </w:r>
            <w:r w:rsidRPr="003349A0">
              <w:rPr>
                <w:rStyle w:val="Hipervnculo"/>
                <w:rFonts w:ascii="Arial" w:hAnsi="Arial" w:cs="Arial"/>
                <w:noProof/>
                <w:sz w:val="24"/>
                <w:szCs w:val="24"/>
              </w:rPr>
              <w:t xml:space="preserve"> Design Thinking</w:t>
            </w:r>
            <w:r w:rsidRPr="003349A0">
              <w:rPr>
                <w:rFonts w:ascii="Arial" w:hAnsi="Arial" w:cs="Arial"/>
                <w:noProof/>
                <w:webHidden/>
                <w:sz w:val="24"/>
                <w:szCs w:val="24"/>
              </w:rPr>
              <w:tab/>
            </w:r>
            <w:r w:rsidRPr="003349A0">
              <w:rPr>
                <w:rFonts w:ascii="Arial" w:hAnsi="Arial" w:cs="Arial"/>
                <w:noProof/>
                <w:webHidden/>
                <w:sz w:val="24"/>
                <w:szCs w:val="24"/>
              </w:rPr>
              <w:fldChar w:fldCharType="begin"/>
            </w:r>
            <w:r w:rsidRPr="003349A0">
              <w:rPr>
                <w:rFonts w:ascii="Arial" w:hAnsi="Arial" w:cs="Arial"/>
                <w:noProof/>
                <w:webHidden/>
                <w:sz w:val="24"/>
                <w:szCs w:val="24"/>
              </w:rPr>
              <w:instrText xml:space="preserve"> PAGEREF _Toc87344352 \h </w:instrText>
            </w:r>
          </w:ins>
          <w:r w:rsidRPr="003349A0">
            <w:rPr>
              <w:rFonts w:ascii="Arial" w:hAnsi="Arial" w:cs="Arial"/>
              <w:noProof/>
              <w:webHidden/>
              <w:sz w:val="24"/>
              <w:szCs w:val="24"/>
            </w:rPr>
          </w:r>
          <w:ins w:id="154" w:author="José Albeiro Montes Gil" w:date="2022-01-19T17:02:00Z">
            <w:r w:rsidRPr="003349A0">
              <w:rPr>
                <w:rFonts w:ascii="Arial" w:hAnsi="Arial" w:cs="Arial"/>
                <w:noProof/>
                <w:webHidden/>
                <w:sz w:val="24"/>
                <w:szCs w:val="24"/>
              </w:rPr>
              <w:fldChar w:fldCharType="separate"/>
            </w:r>
            <w:r w:rsidRPr="003349A0">
              <w:rPr>
                <w:rFonts w:ascii="Arial" w:hAnsi="Arial" w:cs="Arial"/>
                <w:noProof/>
                <w:webHidden/>
                <w:sz w:val="24"/>
                <w:szCs w:val="24"/>
              </w:rPr>
              <w:t>14</w:t>
            </w:r>
            <w:r w:rsidRPr="003349A0">
              <w:rPr>
                <w:rFonts w:ascii="Arial" w:hAnsi="Arial" w:cs="Arial"/>
                <w:noProof/>
                <w:webHidden/>
                <w:sz w:val="24"/>
                <w:szCs w:val="24"/>
              </w:rPr>
              <w:fldChar w:fldCharType="end"/>
            </w:r>
            <w:r>
              <w:rPr>
                <w:rFonts w:ascii="Arial" w:hAnsi="Arial" w:cs="Arial"/>
                <w:noProof/>
                <w:sz w:val="24"/>
                <w:szCs w:val="24"/>
              </w:rPr>
              <w:fldChar w:fldCharType="end"/>
            </w:r>
          </w:ins>
        </w:p>
        <w:p w14:paraId="3692EEAB" w14:textId="77777777" w:rsidR="00AF4086" w:rsidRPr="003349A0" w:rsidRDefault="00AF4086" w:rsidP="0097128C">
          <w:pPr>
            <w:pStyle w:val="TDC2"/>
            <w:tabs>
              <w:tab w:val="left" w:pos="880"/>
              <w:tab w:val="right" w:leader="dot" w:pos="9508"/>
            </w:tabs>
            <w:rPr>
              <w:ins w:id="155" w:author="José Albeiro Montes Gil" w:date="2022-01-19T17:02:00Z"/>
              <w:rFonts w:ascii="Arial" w:eastAsiaTheme="minorEastAsia" w:hAnsi="Arial" w:cs="Arial"/>
              <w:smallCaps w:val="0"/>
              <w:noProof/>
              <w:color w:val="auto"/>
              <w:sz w:val="24"/>
              <w:szCs w:val="24"/>
              <w:lang w:eastAsia="es-ES_tradnl"/>
            </w:rPr>
          </w:pPr>
          <w:ins w:id="156" w:author="José Albeiro Montes Gil" w:date="2022-01-19T17:02:00Z">
            <w:r>
              <w:fldChar w:fldCharType="begin"/>
            </w:r>
            <w:r>
              <w:instrText xml:space="preserve"> HYPERLINK \l "_Toc87344354" </w:instrText>
            </w:r>
            <w:r>
              <w:fldChar w:fldCharType="separate"/>
            </w:r>
            <w:r w:rsidRPr="003349A0">
              <w:rPr>
                <w:rStyle w:val="Hipervnculo"/>
                <w:rFonts w:ascii="Arial" w:hAnsi="Arial" w:cs="Arial"/>
                <w:noProof/>
                <w:sz w:val="24"/>
                <w:szCs w:val="24"/>
              </w:rPr>
              <w:t>5.3</w:t>
            </w:r>
            <w:r w:rsidRPr="003349A0">
              <w:rPr>
                <w:rFonts w:ascii="Arial" w:eastAsiaTheme="minorEastAsia" w:hAnsi="Arial" w:cs="Arial"/>
                <w:smallCaps w:val="0"/>
                <w:noProof/>
                <w:color w:val="auto"/>
                <w:sz w:val="24"/>
                <w:szCs w:val="24"/>
                <w:lang w:eastAsia="es-ES_tradnl"/>
              </w:rPr>
              <w:tab/>
            </w:r>
            <w:r w:rsidRPr="003349A0">
              <w:rPr>
                <w:rStyle w:val="Hipervnculo"/>
                <w:rFonts w:ascii="Arial" w:hAnsi="Arial" w:cs="Arial"/>
                <w:noProof/>
                <w:sz w:val="24"/>
                <w:szCs w:val="24"/>
              </w:rPr>
              <w:t xml:space="preserve"> Fases</w:t>
            </w:r>
            <w:r w:rsidRPr="003349A0">
              <w:rPr>
                <w:rFonts w:ascii="Arial" w:hAnsi="Arial" w:cs="Arial"/>
                <w:noProof/>
                <w:webHidden/>
                <w:sz w:val="24"/>
                <w:szCs w:val="24"/>
              </w:rPr>
              <w:tab/>
            </w:r>
            <w:r w:rsidRPr="003349A0">
              <w:rPr>
                <w:rFonts w:ascii="Arial" w:hAnsi="Arial" w:cs="Arial"/>
                <w:noProof/>
                <w:webHidden/>
                <w:sz w:val="24"/>
                <w:szCs w:val="24"/>
              </w:rPr>
              <w:fldChar w:fldCharType="begin"/>
            </w:r>
            <w:r w:rsidRPr="003349A0">
              <w:rPr>
                <w:rFonts w:ascii="Arial" w:hAnsi="Arial" w:cs="Arial"/>
                <w:noProof/>
                <w:webHidden/>
                <w:sz w:val="24"/>
                <w:szCs w:val="24"/>
              </w:rPr>
              <w:instrText xml:space="preserve"> PAGEREF _Toc87344354 \h </w:instrText>
            </w:r>
          </w:ins>
          <w:r w:rsidRPr="003349A0">
            <w:rPr>
              <w:rFonts w:ascii="Arial" w:hAnsi="Arial" w:cs="Arial"/>
              <w:noProof/>
              <w:webHidden/>
              <w:sz w:val="24"/>
              <w:szCs w:val="24"/>
            </w:rPr>
          </w:r>
          <w:ins w:id="157" w:author="José Albeiro Montes Gil" w:date="2022-01-19T17:02:00Z">
            <w:r w:rsidRPr="003349A0">
              <w:rPr>
                <w:rFonts w:ascii="Arial" w:hAnsi="Arial" w:cs="Arial"/>
                <w:noProof/>
                <w:webHidden/>
                <w:sz w:val="24"/>
                <w:szCs w:val="24"/>
              </w:rPr>
              <w:fldChar w:fldCharType="separate"/>
            </w:r>
            <w:r w:rsidRPr="003349A0">
              <w:rPr>
                <w:rFonts w:ascii="Arial" w:hAnsi="Arial" w:cs="Arial"/>
                <w:noProof/>
                <w:webHidden/>
                <w:sz w:val="24"/>
                <w:szCs w:val="24"/>
              </w:rPr>
              <w:t>15</w:t>
            </w:r>
            <w:r w:rsidRPr="003349A0">
              <w:rPr>
                <w:rFonts w:ascii="Arial" w:hAnsi="Arial" w:cs="Arial"/>
                <w:noProof/>
                <w:webHidden/>
                <w:sz w:val="24"/>
                <w:szCs w:val="24"/>
              </w:rPr>
              <w:fldChar w:fldCharType="end"/>
            </w:r>
            <w:r>
              <w:rPr>
                <w:rFonts w:ascii="Arial" w:hAnsi="Arial" w:cs="Arial"/>
                <w:noProof/>
                <w:sz w:val="24"/>
                <w:szCs w:val="24"/>
              </w:rPr>
              <w:fldChar w:fldCharType="end"/>
            </w:r>
          </w:ins>
        </w:p>
        <w:p w14:paraId="3DDAEC10" w14:textId="77777777" w:rsidR="00AF4086" w:rsidRPr="003349A0" w:rsidRDefault="00AF4086" w:rsidP="0097128C">
          <w:pPr>
            <w:pStyle w:val="TDC2"/>
            <w:tabs>
              <w:tab w:val="left" w:pos="880"/>
              <w:tab w:val="right" w:leader="dot" w:pos="9508"/>
            </w:tabs>
            <w:rPr>
              <w:ins w:id="158" w:author="José Albeiro Montes Gil" w:date="2022-01-19T17:02:00Z"/>
              <w:rFonts w:ascii="Arial" w:eastAsiaTheme="minorEastAsia" w:hAnsi="Arial" w:cs="Arial"/>
              <w:smallCaps w:val="0"/>
              <w:noProof/>
              <w:color w:val="auto"/>
              <w:sz w:val="24"/>
              <w:szCs w:val="24"/>
              <w:lang w:eastAsia="es-ES_tradnl"/>
            </w:rPr>
          </w:pPr>
          <w:ins w:id="159" w:author="José Albeiro Montes Gil" w:date="2022-01-19T17:02:00Z">
            <w:r>
              <w:fldChar w:fldCharType="begin"/>
            </w:r>
            <w:r>
              <w:instrText xml:space="preserve"> HYPERLINK \l "_Toc87344355" </w:instrText>
            </w:r>
            <w:r>
              <w:fldChar w:fldCharType="separate"/>
            </w:r>
            <w:r w:rsidRPr="003349A0">
              <w:rPr>
                <w:rStyle w:val="Hipervnculo"/>
                <w:rFonts w:ascii="Arial" w:hAnsi="Arial" w:cs="Arial"/>
                <w:noProof/>
                <w:sz w:val="24"/>
                <w:szCs w:val="24"/>
              </w:rPr>
              <w:t>5.3.1</w:t>
            </w:r>
            <w:r w:rsidRPr="003349A0">
              <w:rPr>
                <w:rFonts w:ascii="Arial" w:eastAsiaTheme="minorEastAsia" w:hAnsi="Arial" w:cs="Arial"/>
                <w:smallCaps w:val="0"/>
                <w:noProof/>
                <w:color w:val="auto"/>
                <w:sz w:val="24"/>
                <w:szCs w:val="24"/>
                <w:lang w:eastAsia="es-ES_tradnl"/>
              </w:rPr>
              <w:tab/>
            </w:r>
            <w:r w:rsidRPr="003349A0">
              <w:rPr>
                <w:rStyle w:val="Hipervnculo"/>
                <w:rFonts w:ascii="Arial" w:hAnsi="Arial" w:cs="Arial"/>
                <w:noProof/>
                <w:sz w:val="24"/>
                <w:szCs w:val="24"/>
              </w:rPr>
              <w:t>Fase I. Empatizar</w:t>
            </w:r>
            <w:r w:rsidRPr="003349A0">
              <w:rPr>
                <w:rFonts w:ascii="Arial" w:hAnsi="Arial" w:cs="Arial"/>
                <w:noProof/>
                <w:webHidden/>
                <w:sz w:val="24"/>
                <w:szCs w:val="24"/>
              </w:rPr>
              <w:tab/>
            </w:r>
            <w:r w:rsidRPr="003349A0">
              <w:rPr>
                <w:rFonts w:ascii="Arial" w:hAnsi="Arial" w:cs="Arial"/>
                <w:noProof/>
                <w:webHidden/>
                <w:sz w:val="24"/>
                <w:szCs w:val="24"/>
              </w:rPr>
              <w:fldChar w:fldCharType="begin"/>
            </w:r>
            <w:r w:rsidRPr="003349A0">
              <w:rPr>
                <w:rFonts w:ascii="Arial" w:hAnsi="Arial" w:cs="Arial"/>
                <w:noProof/>
                <w:webHidden/>
                <w:sz w:val="24"/>
                <w:szCs w:val="24"/>
              </w:rPr>
              <w:instrText xml:space="preserve"> PAGEREF _Toc87344355 \h </w:instrText>
            </w:r>
          </w:ins>
          <w:r w:rsidRPr="003349A0">
            <w:rPr>
              <w:rFonts w:ascii="Arial" w:hAnsi="Arial" w:cs="Arial"/>
              <w:noProof/>
              <w:webHidden/>
              <w:sz w:val="24"/>
              <w:szCs w:val="24"/>
            </w:rPr>
          </w:r>
          <w:ins w:id="160" w:author="José Albeiro Montes Gil" w:date="2022-01-19T17:02:00Z">
            <w:r w:rsidRPr="003349A0">
              <w:rPr>
                <w:rFonts w:ascii="Arial" w:hAnsi="Arial" w:cs="Arial"/>
                <w:noProof/>
                <w:webHidden/>
                <w:sz w:val="24"/>
                <w:szCs w:val="24"/>
              </w:rPr>
              <w:fldChar w:fldCharType="separate"/>
            </w:r>
            <w:r w:rsidRPr="003349A0">
              <w:rPr>
                <w:rFonts w:ascii="Arial" w:hAnsi="Arial" w:cs="Arial"/>
                <w:noProof/>
                <w:webHidden/>
                <w:sz w:val="24"/>
                <w:szCs w:val="24"/>
              </w:rPr>
              <w:t>15</w:t>
            </w:r>
            <w:r w:rsidRPr="003349A0">
              <w:rPr>
                <w:rFonts w:ascii="Arial" w:hAnsi="Arial" w:cs="Arial"/>
                <w:noProof/>
                <w:webHidden/>
                <w:sz w:val="24"/>
                <w:szCs w:val="24"/>
              </w:rPr>
              <w:fldChar w:fldCharType="end"/>
            </w:r>
            <w:r>
              <w:rPr>
                <w:rFonts w:ascii="Arial" w:hAnsi="Arial" w:cs="Arial"/>
                <w:noProof/>
                <w:sz w:val="24"/>
                <w:szCs w:val="24"/>
              </w:rPr>
              <w:fldChar w:fldCharType="end"/>
            </w:r>
          </w:ins>
        </w:p>
        <w:p w14:paraId="129F08C4" w14:textId="77777777" w:rsidR="00AF4086" w:rsidRPr="003349A0" w:rsidRDefault="00AF4086" w:rsidP="0097128C">
          <w:pPr>
            <w:pStyle w:val="TDC2"/>
            <w:tabs>
              <w:tab w:val="left" w:pos="880"/>
              <w:tab w:val="right" w:leader="dot" w:pos="9508"/>
            </w:tabs>
            <w:rPr>
              <w:ins w:id="161" w:author="José Albeiro Montes Gil" w:date="2022-01-19T17:02:00Z"/>
              <w:rFonts w:ascii="Arial" w:eastAsiaTheme="minorEastAsia" w:hAnsi="Arial" w:cs="Arial"/>
              <w:smallCaps w:val="0"/>
              <w:noProof/>
              <w:color w:val="auto"/>
              <w:sz w:val="24"/>
              <w:szCs w:val="24"/>
              <w:lang w:eastAsia="es-ES_tradnl"/>
            </w:rPr>
          </w:pPr>
          <w:ins w:id="162" w:author="José Albeiro Montes Gil" w:date="2022-01-19T17:02:00Z">
            <w:r>
              <w:fldChar w:fldCharType="begin"/>
            </w:r>
            <w:r>
              <w:instrText xml:space="preserve"> HYPERLINK \l "_Toc87344356" </w:instrText>
            </w:r>
            <w:r>
              <w:fldChar w:fldCharType="separate"/>
            </w:r>
            <w:r w:rsidRPr="003349A0">
              <w:rPr>
                <w:rStyle w:val="Hipervnculo"/>
                <w:rFonts w:ascii="Arial" w:hAnsi="Arial" w:cs="Arial"/>
                <w:noProof/>
                <w:sz w:val="24"/>
                <w:szCs w:val="24"/>
              </w:rPr>
              <w:t>5.3.2</w:t>
            </w:r>
            <w:r w:rsidRPr="003349A0">
              <w:rPr>
                <w:rFonts w:ascii="Arial" w:eastAsiaTheme="minorEastAsia" w:hAnsi="Arial" w:cs="Arial"/>
                <w:smallCaps w:val="0"/>
                <w:noProof/>
                <w:color w:val="auto"/>
                <w:sz w:val="24"/>
                <w:szCs w:val="24"/>
                <w:lang w:eastAsia="es-ES_tradnl"/>
              </w:rPr>
              <w:tab/>
            </w:r>
            <w:r w:rsidRPr="003349A0">
              <w:rPr>
                <w:rStyle w:val="Hipervnculo"/>
                <w:rFonts w:ascii="Arial" w:hAnsi="Arial" w:cs="Arial"/>
                <w:noProof/>
                <w:sz w:val="24"/>
                <w:szCs w:val="24"/>
              </w:rPr>
              <w:t>Fase II. Definir</w:t>
            </w:r>
            <w:r w:rsidRPr="003349A0">
              <w:rPr>
                <w:rFonts w:ascii="Arial" w:hAnsi="Arial" w:cs="Arial"/>
                <w:noProof/>
                <w:webHidden/>
                <w:sz w:val="24"/>
                <w:szCs w:val="24"/>
              </w:rPr>
              <w:tab/>
            </w:r>
            <w:r w:rsidRPr="003349A0">
              <w:rPr>
                <w:rFonts w:ascii="Arial" w:hAnsi="Arial" w:cs="Arial"/>
                <w:noProof/>
                <w:webHidden/>
                <w:sz w:val="24"/>
                <w:szCs w:val="24"/>
              </w:rPr>
              <w:fldChar w:fldCharType="begin"/>
            </w:r>
            <w:r w:rsidRPr="003349A0">
              <w:rPr>
                <w:rFonts w:ascii="Arial" w:hAnsi="Arial" w:cs="Arial"/>
                <w:noProof/>
                <w:webHidden/>
                <w:sz w:val="24"/>
                <w:szCs w:val="24"/>
              </w:rPr>
              <w:instrText xml:space="preserve"> PAGEREF _Toc87344356 \h </w:instrText>
            </w:r>
          </w:ins>
          <w:r w:rsidRPr="003349A0">
            <w:rPr>
              <w:rFonts w:ascii="Arial" w:hAnsi="Arial" w:cs="Arial"/>
              <w:noProof/>
              <w:webHidden/>
              <w:sz w:val="24"/>
              <w:szCs w:val="24"/>
            </w:rPr>
          </w:r>
          <w:ins w:id="163" w:author="José Albeiro Montes Gil" w:date="2022-01-19T17:02:00Z">
            <w:r w:rsidRPr="003349A0">
              <w:rPr>
                <w:rFonts w:ascii="Arial" w:hAnsi="Arial" w:cs="Arial"/>
                <w:noProof/>
                <w:webHidden/>
                <w:sz w:val="24"/>
                <w:szCs w:val="24"/>
              </w:rPr>
              <w:fldChar w:fldCharType="separate"/>
            </w:r>
            <w:r w:rsidRPr="003349A0">
              <w:rPr>
                <w:rFonts w:ascii="Arial" w:hAnsi="Arial" w:cs="Arial"/>
                <w:noProof/>
                <w:webHidden/>
                <w:sz w:val="24"/>
                <w:szCs w:val="24"/>
              </w:rPr>
              <w:t>15</w:t>
            </w:r>
            <w:r w:rsidRPr="003349A0">
              <w:rPr>
                <w:rFonts w:ascii="Arial" w:hAnsi="Arial" w:cs="Arial"/>
                <w:noProof/>
                <w:webHidden/>
                <w:sz w:val="24"/>
                <w:szCs w:val="24"/>
              </w:rPr>
              <w:fldChar w:fldCharType="end"/>
            </w:r>
            <w:r>
              <w:rPr>
                <w:rFonts w:ascii="Arial" w:hAnsi="Arial" w:cs="Arial"/>
                <w:noProof/>
                <w:sz w:val="24"/>
                <w:szCs w:val="24"/>
              </w:rPr>
              <w:fldChar w:fldCharType="end"/>
            </w:r>
          </w:ins>
        </w:p>
        <w:p w14:paraId="7A2010B4" w14:textId="77777777" w:rsidR="00AF4086" w:rsidRPr="003349A0" w:rsidRDefault="00AF4086" w:rsidP="0097128C">
          <w:pPr>
            <w:pStyle w:val="TDC2"/>
            <w:tabs>
              <w:tab w:val="left" w:pos="880"/>
              <w:tab w:val="right" w:leader="dot" w:pos="9508"/>
            </w:tabs>
            <w:rPr>
              <w:ins w:id="164" w:author="José Albeiro Montes Gil" w:date="2022-01-19T17:02:00Z"/>
              <w:rFonts w:ascii="Arial" w:eastAsiaTheme="minorEastAsia" w:hAnsi="Arial" w:cs="Arial"/>
              <w:smallCaps w:val="0"/>
              <w:noProof/>
              <w:color w:val="auto"/>
              <w:sz w:val="24"/>
              <w:szCs w:val="24"/>
              <w:lang w:eastAsia="es-ES_tradnl"/>
            </w:rPr>
          </w:pPr>
          <w:ins w:id="165" w:author="José Albeiro Montes Gil" w:date="2022-01-19T17:02:00Z">
            <w:r>
              <w:fldChar w:fldCharType="begin"/>
            </w:r>
            <w:r>
              <w:instrText xml:space="preserve"> HYPERLINK \l "_Toc87344357" </w:instrText>
            </w:r>
            <w:r>
              <w:fldChar w:fldCharType="separate"/>
            </w:r>
            <w:r w:rsidRPr="003349A0">
              <w:rPr>
                <w:rStyle w:val="Hipervnculo"/>
                <w:rFonts w:ascii="Arial" w:hAnsi="Arial" w:cs="Arial"/>
                <w:noProof/>
                <w:sz w:val="24"/>
                <w:szCs w:val="24"/>
              </w:rPr>
              <w:t>5.3.3</w:t>
            </w:r>
            <w:r w:rsidRPr="003349A0">
              <w:rPr>
                <w:rFonts w:ascii="Arial" w:eastAsiaTheme="minorEastAsia" w:hAnsi="Arial" w:cs="Arial"/>
                <w:smallCaps w:val="0"/>
                <w:noProof/>
                <w:color w:val="auto"/>
                <w:sz w:val="24"/>
                <w:szCs w:val="24"/>
                <w:lang w:eastAsia="es-ES_tradnl"/>
              </w:rPr>
              <w:tab/>
            </w:r>
            <w:r w:rsidRPr="003349A0">
              <w:rPr>
                <w:rStyle w:val="Hipervnculo"/>
                <w:rFonts w:ascii="Arial" w:hAnsi="Arial" w:cs="Arial"/>
                <w:noProof/>
                <w:sz w:val="24"/>
                <w:szCs w:val="24"/>
              </w:rPr>
              <w:t>Fase III. Idear</w:t>
            </w:r>
            <w:r w:rsidRPr="003349A0">
              <w:rPr>
                <w:rFonts w:ascii="Arial" w:hAnsi="Arial" w:cs="Arial"/>
                <w:noProof/>
                <w:webHidden/>
                <w:sz w:val="24"/>
                <w:szCs w:val="24"/>
              </w:rPr>
              <w:tab/>
            </w:r>
            <w:r w:rsidRPr="003349A0">
              <w:rPr>
                <w:rFonts w:ascii="Arial" w:hAnsi="Arial" w:cs="Arial"/>
                <w:noProof/>
                <w:webHidden/>
                <w:sz w:val="24"/>
                <w:szCs w:val="24"/>
              </w:rPr>
              <w:fldChar w:fldCharType="begin"/>
            </w:r>
            <w:r w:rsidRPr="003349A0">
              <w:rPr>
                <w:rFonts w:ascii="Arial" w:hAnsi="Arial" w:cs="Arial"/>
                <w:noProof/>
                <w:webHidden/>
                <w:sz w:val="24"/>
                <w:szCs w:val="24"/>
              </w:rPr>
              <w:instrText xml:space="preserve"> PAGEREF _Toc87344357 \h </w:instrText>
            </w:r>
          </w:ins>
          <w:r w:rsidRPr="003349A0">
            <w:rPr>
              <w:rFonts w:ascii="Arial" w:hAnsi="Arial" w:cs="Arial"/>
              <w:noProof/>
              <w:webHidden/>
              <w:sz w:val="24"/>
              <w:szCs w:val="24"/>
            </w:rPr>
          </w:r>
          <w:ins w:id="166" w:author="José Albeiro Montes Gil" w:date="2022-01-19T17:02:00Z">
            <w:r w:rsidRPr="003349A0">
              <w:rPr>
                <w:rFonts w:ascii="Arial" w:hAnsi="Arial" w:cs="Arial"/>
                <w:noProof/>
                <w:webHidden/>
                <w:sz w:val="24"/>
                <w:szCs w:val="24"/>
              </w:rPr>
              <w:fldChar w:fldCharType="separate"/>
            </w:r>
            <w:r w:rsidRPr="003349A0">
              <w:rPr>
                <w:rFonts w:ascii="Arial" w:hAnsi="Arial" w:cs="Arial"/>
                <w:noProof/>
                <w:webHidden/>
                <w:sz w:val="24"/>
                <w:szCs w:val="24"/>
              </w:rPr>
              <w:t>16</w:t>
            </w:r>
            <w:r w:rsidRPr="003349A0">
              <w:rPr>
                <w:rFonts w:ascii="Arial" w:hAnsi="Arial" w:cs="Arial"/>
                <w:noProof/>
                <w:webHidden/>
                <w:sz w:val="24"/>
                <w:szCs w:val="24"/>
              </w:rPr>
              <w:fldChar w:fldCharType="end"/>
            </w:r>
            <w:r>
              <w:rPr>
                <w:rFonts w:ascii="Arial" w:hAnsi="Arial" w:cs="Arial"/>
                <w:noProof/>
                <w:sz w:val="24"/>
                <w:szCs w:val="24"/>
              </w:rPr>
              <w:fldChar w:fldCharType="end"/>
            </w:r>
          </w:ins>
        </w:p>
        <w:p w14:paraId="3B2DD0DD" w14:textId="77777777" w:rsidR="00AF4086" w:rsidRPr="003349A0" w:rsidRDefault="00AF4086" w:rsidP="0097128C">
          <w:pPr>
            <w:pStyle w:val="TDC2"/>
            <w:tabs>
              <w:tab w:val="left" w:pos="880"/>
              <w:tab w:val="right" w:leader="dot" w:pos="9508"/>
            </w:tabs>
            <w:rPr>
              <w:ins w:id="167" w:author="José Albeiro Montes Gil" w:date="2022-01-19T17:02:00Z"/>
              <w:rFonts w:ascii="Arial" w:eastAsiaTheme="minorEastAsia" w:hAnsi="Arial" w:cs="Arial"/>
              <w:smallCaps w:val="0"/>
              <w:noProof/>
              <w:color w:val="auto"/>
              <w:sz w:val="24"/>
              <w:szCs w:val="24"/>
              <w:lang w:eastAsia="es-ES_tradnl"/>
            </w:rPr>
          </w:pPr>
          <w:ins w:id="168" w:author="José Albeiro Montes Gil" w:date="2022-01-19T17:02:00Z">
            <w:r>
              <w:fldChar w:fldCharType="begin"/>
            </w:r>
            <w:r>
              <w:instrText xml:space="preserve"> HYPERLINK \l "_Toc87344358" </w:instrText>
            </w:r>
            <w:r>
              <w:fldChar w:fldCharType="separate"/>
            </w:r>
            <w:r w:rsidRPr="003349A0">
              <w:rPr>
                <w:rStyle w:val="Hipervnculo"/>
                <w:rFonts w:ascii="Arial" w:hAnsi="Arial" w:cs="Arial"/>
                <w:noProof/>
                <w:sz w:val="24"/>
                <w:szCs w:val="24"/>
              </w:rPr>
              <w:t>5.3.4</w:t>
            </w:r>
            <w:r w:rsidRPr="003349A0">
              <w:rPr>
                <w:rFonts w:ascii="Arial" w:eastAsiaTheme="minorEastAsia" w:hAnsi="Arial" w:cs="Arial"/>
                <w:smallCaps w:val="0"/>
                <w:noProof/>
                <w:color w:val="auto"/>
                <w:sz w:val="24"/>
                <w:szCs w:val="24"/>
                <w:lang w:eastAsia="es-ES_tradnl"/>
              </w:rPr>
              <w:tab/>
            </w:r>
            <w:r w:rsidRPr="003349A0">
              <w:rPr>
                <w:rStyle w:val="Hipervnculo"/>
                <w:rFonts w:ascii="Arial" w:hAnsi="Arial" w:cs="Arial"/>
                <w:noProof/>
                <w:sz w:val="24"/>
                <w:szCs w:val="24"/>
              </w:rPr>
              <w:t>Fase IV. Prototipado</w:t>
            </w:r>
            <w:r w:rsidRPr="003349A0">
              <w:rPr>
                <w:rFonts w:ascii="Arial" w:hAnsi="Arial" w:cs="Arial"/>
                <w:noProof/>
                <w:webHidden/>
                <w:sz w:val="24"/>
                <w:szCs w:val="24"/>
              </w:rPr>
              <w:tab/>
            </w:r>
            <w:r w:rsidRPr="003349A0">
              <w:rPr>
                <w:rFonts w:ascii="Arial" w:hAnsi="Arial" w:cs="Arial"/>
                <w:noProof/>
                <w:webHidden/>
                <w:sz w:val="24"/>
                <w:szCs w:val="24"/>
              </w:rPr>
              <w:fldChar w:fldCharType="begin"/>
            </w:r>
            <w:r w:rsidRPr="003349A0">
              <w:rPr>
                <w:rFonts w:ascii="Arial" w:hAnsi="Arial" w:cs="Arial"/>
                <w:noProof/>
                <w:webHidden/>
                <w:sz w:val="24"/>
                <w:szCs w:val="24"/>
              </w:rPr>
              <w:instrText xml:space="preserve"> PAGEREF _Toc87344358 \h </w:instrText>
            </w:r>
          </w:ins>
          <w:r w:rsidRPr="003349A0">
            <w:rPr>
              <w:rFonts w:ascii="Arial" w:hAnsi="Arial" w:cs="Arial"/>
              <w:noProof/>
              <w:webHidden/>
              <w:sz w:val="24"/>
              <w:szCs w:val="24"/>
            </w:rPr>
          </w:r>
          <w:ins w:id="169" w:author="José Albeiro Montes Gil" w:date="2022-01-19T17:02:00Z">
            <w:r w:rsidRPr="003349A0">
              <w:rPr>
                <w:rFonts w:ascii="Arial" w:hAnsi="Arial" w:cs="Arial"/>
                <w:noProof/>
                <w:webHidden/>
                <w:sz w:val="24"/>
                <w:szCs w:val="24"/>
              </w:rPr>
              <w:fldChar w:fldCharType="separate"/>
            </w:r>
            <w:r w:rsidRPr="003349A0">
              <w:rPr>
                <w:rFonts w:ascii="Arial" w:hAnsi="Arial" w:cs="Arial"/>
                <w:noProof/>
                <w:webHidden/>
                <w:sz w:val="24"/>
                <w:szCs w:val="24"/>
              </w:rPr>
              <w:t>16</w:t>
            </w:r>
            <w:r w:rsidRPr="003349A0">
              <w:rPr>
                <w:rFonts w:ascii="Arial" w:hAnsi="Arial" w:cs="Arial"/>
                <w:noProof/>
                <w:webHidden/>
                <w:sz w:val="24"/>
                <w:szCs w:val="24"/>
              </w:rPr>
              <w:fldChar w:fldCharType="end"/>
            </w:r>
            <w:r>
              <w:rPr>
                <w:rFonts w:ascii="Arial" w:hAnsi="Arial" w:cs="Arial"/>
                <w:noProof/>
                <w:sz w:val="24"/>
                <w:szCs w:val="24"/>
              </w:rPr>
              <w:fldChar w:fldCharType="end"/>
            </w:r>
          </w:ins>
        </w:p>
        <w:p w14:paraId="67B27158" w14:textId="77777777" w:rsidR="00AF4086" w:rsidRPr="003349A0" w:rsidRDefault="00AF4086" w:rsidP="0097128C">
          <w:pPr>
            <w:pStyle w:val="TDC2"/>
            <w:tabs>
              <w:tab w:val="left" w:pos="660"/>
              <w:tab w:val="right" w:leader="dot" w:pos="9508"/>
            </w:tabs>
            <w:rPr>
              <w:ins w:id="170" w:author="José Albeiro Montes Gil" w:date="2022-01-19T17:02:00Z"/>
              <w:rFonts w:ascii="Arial" w:eastAsiaTheme="minorEastAsia" w:hAnsi="Arial" w:cs="Arial"/>
              <w:smallCaps w:val="0"/>
              <w:noProof/>
              <w:color w:val="auto"/>
              <w:sz w:val="24"/>
              <w:szCs w:val="24"/>
              <w:lang w:eastAsia="es-ES_tradnl"/>
            </w:rPr>
          </w:pPr>
          <w:ins w:id="171" w:author="José Albeiro Montes Gil" w:date="2022-01-19T17:02:00Z">
            <w:r>
              <w:fldChar w:fldCharType="begin"/>
            </w:r>
            <w:r>
              <w:instrText xml:space="preserve"> HYPERLINK \l "_Toc87344361" </w:instrText>
            </w:r>
            <w:r>
              <w:fldChar w:fldCharType="separate"/>
            </w:r>
            <w:r w:rsidRPr="003349A0">
              <w:rPr>
                <w:rStyle w:val="Hipervnculo"/>
                <w:rFonts w:ascii="Arial" w:hAnsi="Arial" w:cs="Arial"/>
                <w:noProof/>
                <w:sz w:val="24"/>
                <w:szCs w:val="24"/>
              </w:rPr>
              <w:t>6.</w:t>
            </w:r>
            <w:r w:rsidRPr="003349A0">
              <w:rPr>
                <w:rFonts w:ascii="Arial" w:eastAsiaTheme="minorEastAsia" w:hAnsi="Arial" w:cs="Arial"/>
                <w:smallCaps w:val="0"/>
                <w:noProof/>
                <w:color w:val="auto"/>
                <w:sz w:val="24"/>
                <w:szCs w:val="24"/>
                <w:lang w:eastAsia="es-ES_tradnl"/>
              </w:rPr>
              <w:tab/>
            </w:r>
            <w:r w:rsidRPr="003349A0">
              <w:rPr>
                <w:rStyle w:val="Hipervnculo"/>
                <w:rFonts w:ascii="Arial" w:hAnsi="Arial" w:cs="Arial"/>
                <w:noProof/>
                <w:sz w:val="24"/>
                <w:szCs w:val="24"/>
              </w:rPr>
              <w:t>CRONOGRAMA</w:t>
            </w:r>
            <w:r w:rsidRPr="003349A0">
              <w:rPr>
                <w:rFonts w:ascii="Arial" w:hAnsi="Arial" w:cs="Arial"/>
                <w:noProof/>
                <w:webHidden/>
                <w:sz w:val="24"/>
                <w:szCs w:val="24"/>
              </w:rPr>
              <w:tab/>
            </w:r>
            <w:r w:rsidRPr="003349A0">
              <w:rPr>
                <w:rFonts w:ascii="Arial" w:hAnsi="Arial" w:cs="Arial"/>
                <w:noProof/>
                <w:webHidden/>
                <w:sz w:val="24"/>
                <w:szCs w:val="24"/>
              </w:rPr>
              <w:fldChar w:fldCharType="begin"/>
            </w:r>
            <w:r w:rsidRPr="003349A0">
              <w:rPr>
                <w:rFonts w:ascii="Arial" w:hAnsi="Arial" w:cs="Arial"/>
                <w:noProof/>
                <w:webHidden/>
                <w:sz w:val="24"/>
                <w:szCs w:val="24"/>
              </w:rPr>
              <w:instrText xml:space="preserve"> PAGEREF _Toc87344361 \h </w:instrText>
            </w:r>
          </w:ins>
          <w:r w:rsidRPr="003349A0">
            <w:rPr>
              <w:rFonts w:ascii="Arial" w:hAnsi="Arial" w:cs="Arial"/>
              <w:noProof/>
              <w:webHidden/>
              <w:sz w:val="24"/>
              <w:szCs w:val="24"/>
            </w:rPr>
          </w:r>
          <w:ins w:id="172" w:author="José Albeiro Montes Gil" w:date="2022-01-19T17:02:00Z">
            <w:r w:rsidRPr="003349A0">
              <w:rPr>
                <w:rFonts w:ascii="Arial" w:hAnsi="Arial" w:cs="Arial"/>
                <w:noProof/>
                <w:webHidden/>
                <w:sz w:val="24"/>
                <w:szCs w:val="24"/>
              </w:rPr>
              <w:fldChar w:fldCharType="separate"/>
            </w:r>
            <w:r w:rsidRPr="003349A0">
              <w:rPr>
                <w:rFonts w:ascii="Arial" w:hAnsi="Arial" w:cs="Arial"/>
                <w:noProof/>
                <w:webHidden/>
                <w:sz w:val="24"/>
                <w:szCs w:val="24"/>
              </w:rPr>
              <w:t>22</w:t>
            </w:r>
            <w:r w:rsidRPr="003349A0">
              <w:rPr>
                <w:rFonts w:ascii="Arial" w:hAnsi="Arial" w:cs="Arial"/>
                <w:noProof/>
                <w:webHidden/>
                <w:sz w:val="24"/>
                <w:szCs w:val="24"/>
              </w:rPr>
              <w:fldChar w:fldCharType="end"/>
            </w:r>
            <w:r>
              <w:rPr>
                <w:rFonts w:ascii="Arial" w:hAnsi="Arial" w:cs="Arial"/>
                <w:noProof/>
                <w:sz w:val="24"/>
                <w:szCs w:val="24"/>
              </w:rPr>
              <w:fldChar w:fldCharType="end"/>
            </w:r>
          </w:ins>
        </w:p>
        <w:p w14:paraId="43B32C9D" w14:textId="77777777" w:rsidR="00AF4086" w:rsidRPr="003349A0" w:rsidRDefault="00AF4086" w:rsidP="0097128C">
          <w:pPr>
            <w:pStyle w:val="TDC2"/>
            <w:tabs>
              <w:tab w:val="left" w:pos="660"/>
              <w:tab w:val="right" w:leader="dot" w:pos="9508"/>
            </w:tabs>
            <w:rPr>
              <w:ins w:id="173" w:author="José Albeiro Montes Gil" w:date="2022-01-19T17:02:00Z"/>
              <w:rFonts w:ascii="Arial" w:eastAsiaTheme="minorEastAsia" w:hAnsi="Arial" w:cs="Arial"/>
              <w:smallCaps w:val="0"/>
              <w:noProof/>
              <w:color w:val="auto"/>
              <w:sz w:val="24"/>
              <w:szCs w:val="24"/>
              <w:lang w:eastAsia="es-ES_tradnl"/>
            </w:rPr>
          </w:pPr>
          <w:ins w:id="174" w:author="José Albeiro Montes Gil" w:date="2022-01-19T17:02:00Z">
            <w:r>
              <w:fldChar w:fldCharType="begin"/>
            </w:r>
            <w:r>
              <w:instrText xml:space="preserve"> HYPERLINK \l "_Toc87344363" </w:instrText>
            </w:r>
            <w:r>
              <w:fldChar w:fldCharType="separate"/>
            </w:r>
            <w:r w:rsidRPr="003349A0">
              <w:rPr>
                <w:rStyle w:val="Hipervnculo"/>
                <w:rFonts w:ascii="Arial" w:hAnsi="Arial" w:cs="Arial"/>
                <w:noProof/>
                <w:sz w:val="24"/>
                <w:szCs w:val="24"/>
              </w:rPr>
              <w:t>6.</w:t>
            </w:r>
            <w:r w:rsidRPr="003349A0">
              <w:rPr>
                <w:rFonts w:ascii="Arial" w:eastAsiaTheme="minorEastAsia" w:hAnsi="Arial" w:cs="Arial"/>
                <w:smallCaps w:val="0"/>
                <w:noProof/>
                <w:color w:val="auto"/>
                <w:sz w:val="24"/>
                <w:szCs w:val="24"/>
                <w:lang w:eastAsia="es-ES_tradnl"/>
              </w:rPr>
              <w:tab/>
            </w:r>
            <w:r w:rsidRPr="003349A0">
              <w:rPr>
                <w:rStyle w:val="Hipervnculo"/>
                <w:rFonts w:ascii="Arial" w:hAnsi="Arial" w:cs="Arial"/>
                <w:noProof/>
                <w:sz w:val="24"/>
                <w:szCs w:val="24"/>
              </w:rPr>
              <w:t>PRESUPUESTO</w:t>
            </w:r>
            <w:r w:rsidRPr="003349A0">
              <w:rPr>
                <w:rFonts w:ascii="Arial" w:hAnsi="Arial" w:cs="Arial"/>
                <w:noProof/>
                <w:webHidden/>
                <w:sz w:val="24"/>
                <w:szCs w:val="24"/>
              </w:rPr>
              <w:tab/>
            </w:r>
            <w:r w:rsidRPr="003349A0">
              <w:rPr>
                <w:rFonts w:ascii="Arial" w:hAnsi="Arial" w:cs="Arial"/>
                <w:noProof/>
                <w:webHidden/>
                <w:sz w:val="24"/>
                <w:szCs w:val="24"/>
              </w:rPr>
              <w:fldChar w:fldCharType="begin"/>
            </w:r>
            <w:r w:rsidRPr="003349A0">
              <w:rPr>
                <w:rFonts w:ascii="Arial" w:hAnsi="Arial" w:cs="Arial"/>
                <w:noProof/>
                <w:webHidden/>
                <w:sz w:val="24"/>
                <w:szCs w:val="24"/>
              </w:rPr>
              <w:instrText xml:space="preserve"> PAGEREF _Toc87344363 \h </w:instrText>
            </w:r>
          </w:ins>
          <w:r w:rsidRPr="003349A0">
            <w:rPr>
              <w:rFonts w:ascii="Arial" w:hAnsi="Arial" w:cs="Arial"/>
              <w:noProof/>
              <w:webHidden/>
              <w:sz w:val="24"/>
              <w:szCs w:val="24"/>
            </w:rPr>
          </w:r>
          <w:ins w:id="175" w:author="José Albeiro Montes Gil" w:date="2022-01-19T17:02:00Z">
            <w:r w:rsidRPr="003349A0">
              <w:rPr>
                <w:rFonts w:ascii="Arial" w:hAnsi="Arial" w:cs="Arial"/>
                <w:noProof/>
                <w:webHidden/>
                <w:sz w:val="24"/>
                <w:szCs w:val="24"/>
              </w:rPr>
              <w:fldChar w:fldCharType="separate"/>
            </w:r>
            <w:r w:rsidRPr="003349A0">
              <w:rPr>
                <w:rFonts w:ascii="Arial" w:hAnsi="Arial" w:cs="Arial"/>
                <w:noProof/>
                <w:webHidden/>
                <w:sz w:val="24"/>
                <w:szCs w:val="24"/>
              </w:rPr>
              <w:t>23</w:t>
            </w:r>
            <w:r w:rsidRPr="003349A0">
              <w:rPr>
                <w:rFonts w:ascii="Arial" w:hAnsi="Arial" w:cs="Arial"/>
                <w:noProof/>
                <w:webHidden/>
                <w:sz w:val="24"/>
                <w:szCs w:val="24"/>
              </w:rPr>
              <w:fldChar w:fldCharType="end"/>
            </w:r>
            <w:r>
              <w:rPr>
                <w:rFonts w:ascii="Arial" w:hAnsi="Arial" w:cs="Arial"/>
                <w:noProof/>
                <w:sz w:val="24"/>
                <w:szCs w:val="24"/>
              </w:rPr>
              <w:fldChar w:fldCharType="end"/>
            </w:r>
          </w:ins>
        </w:p>
        <w:p w14:paraId="4BC34F3D" w14:textId="77777777" w:rsidR="00AF4086" w:rsidRPr="003349A0" w:rsidRDefault="00AF4086" w:rsidP="0097128C">
          <w:pPr>
            <w:pStyle w:val="TDC2"/>
            <w:tabs>
              <w:tab w:val="left" w:pos="660"/>
              <w:tab w:val="right" w:leader="dot" w:pos="9508"/>
            </w:tabs>
            <w:rPr>
              <w:ins w:id="176" w:author="José Albeiro Montes Gil" w:date="2022-01-19T17:02:00Z"/>
              <w:rFonts w:ascii="Arial" w:eastAsiaTheme="minorEastAsia" w:hAnsi="Arial" w:cs="Arial"/>
              <w:smallCaps w:val="0"/>
              <w:noProof/>
              <w:color w:val="auto"/>
              <w:sz w:val="24"/>
              <w:szCs w:val="24"/>
              <w:lang w:eastAsia="es-ES_tradnl"/>
            </w:rPr>
          </w:pPr>
          <w:ins w:id="177" w:author="José Albeiro Montes Gil" w:date="2022-01-19T17:02:00Z">
            <w:r>
              <w:fldChar w:fldCharType="begin"/>
            </w:r>
            <w:r>
              <w:instrText xml:space="preserve"> HYPERLINK \l "_Toc87344365" </w:instrText>
            </w:r>
            <w:r>
              <w:fldChar w:fldCharType="separate"/>
            </w:r>
            <w:r w:rsidRPr="003349A0">
              <w:rPr>
                <w:rStyle w:val="Hipervnculo"/>
                <w:rFonts w:ascii="Arial" w:hAnsi="Arial" w:cs="Arial"/>
                <w:noProof/>
                <w:sz w:val="24"/>
                <w:szCs w:val="24"/>
              </w:rPr>
              <w:t>7.</w:t>
            </w:r>
            <w:r w:rsidRPr="003349A0">
              <w:rPr>
                <w:rFonts w:ascii="Arial" w:eastAsiaTheme="minorEastAsia" w:hAnsi="Arial" w:cs="Arial"/>
                <w:smallCaps w:val="0"/>
                <w:noProof/>
                <w:color w:val="auto"/>
                <w:sz w:val="24"/>
                <w:szCs w:val="24"/>
                <w:lang w:eastAsia="es-ES_tradnl"/>
              </w:rPr>
              <w:tab/>
            </w:r>
            <w:r w:rsidRPr="003349A0">
              <w:rPr>
                <w:rStyle w:val="Hipervnculo"/>
                <w:rFonts w:ascii="Arial" w:hAnsi="Arial" w:cs="Arial"/>
                <w:noProof/>
                <w:sz w:val="24"/>
                <w:szCs w:val="24"/>
              </w:rPr>
              <w:t>RESULTADOS ESPERADOS</w:t>
            </w:r>
            <w:r w:rsidRPr="003349A0">
              <w:rPr>
                <w:rFonts w:ascii="Arial" w:hAnsi="Arial" w:cs="Arial"/>
                <w:noProof/>
                <w:webHidden/>
                <w:sz w:val="24"/>
                <w:szCs w:val="24"/>
              </w:rPr>
              <w:tab/>
            </w:r>
            <w:r w:rsidRPr="003349A0">
              <w:rPr>
                <w:rFonts w:ascii="Arial" w:hAnsi="Arial" w:cs="Arial"/>
                <w:noProof/>
                <w:webHidden/>
                <w:sz w:val="24"/>
                <w:szCs w:val="24"/>
              </w:rPr>
              <w:fldChar w:fldCharType="begin"/>
            </w:r>
            <w:r w:rsidRPr="003349A0">
              <w:rPr>
                <w:rFonts w:ascii="Arial" w:hAnsi="Arial" w:cs="Arial"/>
                <w:noProof/>
                <w:webHidden/>
                <w:sz w:val="24"/>
                <w:szCs w:val="24"/>
              </w:rPr>
              <w:instrText xml:space="preserve"> PAGEREF _Toc87344365 \h </w:instrText>
            </w:r>
          </w:ins>
          <w:r w:rsidRPr="003349A0">
            <w:rPr>
              <w:rFonts w:ascii="Arial" w:hAnsi="Arial" w:cs="Arial"/>
              <w:noProof/>
              <w:webHidden/>
              <w:sz w:val="24"/>
              <w:szCs w:val="24"/>
            </w:rPr>
          </w:r>
          <w:ins w:id="178" w:author="José Albeiro Montes Gil" w:date="2022-01-19T17:02:00Z">
            <w:r w:rsidRPr="003349A0">
              <w:rPr>
                <w:rFonts w:ascii="Arial" w:hAnsi="Arial" w:cs="Arial"/>
                <w:noProof/>
                <w:webHidden/>
                <w:sz w:val="24"/>
                <w:szCs w:val="24"/>
              </w:rPr>
              <w:fldChar w:fldCharType="separate"/>
            </w:r>
            <w:r w:rsidRPr="003349A0">
              <w:rPr>
                <w:rFonts w:ascii="Arial" w:hAnsi="Arial" w:cs="Arial"/>
                <w:noProof/>
                <w:webHidden/>
                <w:sz w:val="24"/>
                <w:szCs w:val="24"/>
              </w:rPr>
              <w:t>23</w:t>
            </w:r>
            <w:r w:rsidRPr="003349A0">
              <w:rPr>
                <w:rFonts w:ascii="Arial" w:hAnsi="Arial" w:cs="Arial"/>
                <w:noProof/>
                <w:webHidden/>
                <w:sz w:val="24"/>
                <w:szCs w:val="24"/>
              </w:rPr>
              <w:fldChar w:fldCharType="end"/>
            </w:r>
            <w:r>
              <w:rPr>
                <w:rFonts w:ascii="Arial" w:hAnsi="Arial" w:cs="Arial"/>
                <w:noProof/>
                <w:sz w:val="24"/>
                <w:szCs w:val="24"/>
              </w:rPr>
              <w:fldChar w:fldCharType="end"/>
            </w:r>
          </w:ins>
        </w:p>
        <w:p w14:paraId="1EC3A696" w14:textId="77777777" w:rsidR="00AF4086" w:rsidRPr="003349A0" w:rsidRDefault="00AF4086" w:rsidP="0097128C">
          <w:pPr>
            <w:pStyle w:val="TDC2"/>
            <w:tabs>
              <w:tab w:val="left" w:pos="660"/>
              <w:tab w:val="right" w:leader="dot" w:pos="9508"/>
            </w:tabs>
            <w:rPr>
              <w:ins w:id="179" w:author="José Albeiro Montes Gil" w:date="2022-01-19T17:02:00Z"/>
              <w:rFonts w:ascii="Arial" w:eastAsiaTheme="minorEastAsia" w:hAnsi="Arial" w:cs="Arial"/>
              <w:smallCaps w:val="0"/>
              <w:noProof/>
              <w:color w:val="auto"/>
              <w:sz w:val="24"/>
              <w:szCs w:val="24"/>
              <w:lang w:eastAsia="es-ES_tradnl"/>
            </w:rPr>
          </w:pPr>
          <w:ins w:id="180" w:author="José Albeiro Montes Gil" w:date="2022-01-19T17:02:00Z">
            <w:r>
              <w:fldChar w:fldCharType="begin"/>
            </w:r>
            <w:r>
              <w:instrText xml:space="preserve"> HYPERLINK \l "_Toc87344366" </w:instrText>
            </w:r>
            <w:r>
              <w:fldChar w:fldCharType="separate"/>
            </w:r>
            <w:r w:rsidRPr="003349A0">
              <w:rPr>
                <w:rStyle w:val="Hipervnculo"/>
                <w:rFonts w:ascii="Arial" w:hAnsi="Arial" w:cs="Arial"/>
                <w:noProof/>
                <w:sz w:val="24"/>
                <w:szCs w:val="24"/>
              </w:rPr>
              <w:t>8.</w:t>
            </w:r>
            <w:r w:rsidRPr="003349A0">
              <w:rPr>
                <w:rFonts w:ascii="Arial" w:eastAsiaTheme="minorEastAsia" w:hAnsi="Arial" w:cs="Arial"/>
                <w:smallCaps w:val="0"/>
                <w:noProof/>
                <w:color w:val="auto"/>
                <w:sz w:val="24"/>
                <w:szCs w:val="24"/>
                <w:lang w:eastAsia="es-ES_tradnl"/>
              </w:rPr>
              <w:tab/>
            </w:r>
            <w:r w:rsidRPr="003349A0">
              <w:rPr>
                <w:rStyle w:val="Hipervnculo"/>
                <w:rFonts w:ascii="Arial" w:hAnsi="Arial" w:cs="Arial"/>
                <w:noProof/>
                <w:sz w:val="24"/>
                <w:szCs w:val="24"/>
              </w:rPr>
              <w:t>Bibliografía</w:t>
            </w:r>
            <w:r w:rsidRPr="003349A0">
              <w:rPr>
                <w:rFonts w:ascii="Arial" w:hAnsi="Arial" w:cs="Arial"/>
                <w:noProof/>
                <w:webHidden/>
                <w:sz w:val="24"/>
                <w:szCs w:val="24"/>
              </w:rPr>
              <w:tab/>
            </w:r>
            <w:r w:rsidRPr="003349A0">
              <w:rPr>
                <w:rFonts w:ascii="Arial" w:hAnsi="Arial" w:cs="Arial"/>
                <w:noProof/>
                <w:webHidden/>
                <w:sz w:val="24"/>
                <w:szCs w:val="24"/>
              </w:rPr>
              <w:fldChar w:fldCharType="begin"/>
            </w:r>
            <w:r w:rsidRPr="003349A0">
              <w:rPr>
                <w:rFonts w:ascii="Arial" w:hAnsi="Arial" w:cs="Arial"/>
                <w:noProof/>
                <w:webHidden/>
                <w:sz w:val="24"/>
                <w:szCs w:val="24"/>
              </w:rPr>
              <w:instrText xml:space="preserve"> PAGEREF _Toc87344366 \h </w:instrText>
            </w:r>
          </w:ins>
          <w:r w:rsidRPr="003349A0">
            <w:rPr>
              <w:rFonts w:ascii="Arial" w:hAnsi="Arial" w:cs="Arial"/>
              <w:noProof/>
              <w:webHidden/>
              <w:sz w:val="24"/>
              <w:szCs w:val="24"/>
            </w:rPr>
          </w:r>
          <w:ins w:id="181" w:author="José Albeiro Montes Gil" w:date="2022-01-19T17:02:00Z">
            <w:r w:rsidRPr="003349A0">
              <w:rPr>
                <w:rFonts w:ascii="Arial" w:hAnsi="Arial" w:cs="Arial"/>
                <w:noProof/>
                <w:webHidden/>
                <w:sz w:val="24"/>
                <w:szCs w:val="24"/>
              </w:rPr>
              <w:fldChar w:fldCharType="separate"/>
            </w:r>
            <w:r w:rsidRPr="003349A0">
              <w:rPr>
                <w:rFonts w:ascii="Arial" w:hAnsi="Arial" w:cs="Arial"/>
                <w:noProof/>
                <w:webHidden/>
                <w:sz w:val="24"/>
                <w:szCs w:val="24"/>
              </w:rPr>
              <w:t>24</w:t>
            </w:r>
            <w:r w:rsidRPr="003349A0">
              <w:rPr>
                <w:rFonts w:ascii="Arial" w:hAnsi="Arial" w:cs="Arial"/>
                <w:noProof/>
                <w:webHidden/>
                <w:sz w:val="24"/>
                <w:szCs w:val="24"/>
              </w:rPr>
              <w:fldChar w:fldCharType="end"/>
            </w:r>
            <w:r>
              <w:rPr>
                <w:rFonts w:ascii="Arial" w:hAnsi="Arial" w:cs="Arial"/>
                <w:noProof/>
                <w:sz w:val="24"/>
                <w:szCs w:val="24"/>
              </w:rPr>
              <w:fldChar w:fldCharType="end"/>
            </w:r>
          </w:ins>
        </w:p>
        <w:p w14:paraId="52DA90A6" w14:textId="77777777" w:rsidR="00AF4086" w:rsidRPr="00C538D8" w:rsidRDefault="00AF4086" w:rsidP="0097128C">
          <w:pPr>
            <w:rPr>
              <w:ins w:id="182" w:author="José Albeiro Montes Gil" w:date="2022-01-19T17:02:00Z"/>
              <w:rFonts w:ascii="Arial" w:hAnsi="Arial" w:cs="Arial"/>
              <w:sz w:val="24"/>
              <w:szCs w:val="24"/>
            </w:rPr>
          </w:pPr>
          <w:ins w:id="183" w:author="José Albeiro Montes Gil" w:date="2022-01-19T17:02:00Z">
            <w:r w:rsidRPr="003349A0">
              <w:rPr>
                <w:rFonts w:ascii="Arial" w:hAnsi="Arial" w:cs="Arial"/>
                <w:caps/>
                <w:sz w:val="24"/>
                <w:szCs w:val="24"/>
              </w:rPr>
              <w:fldChar w:fldCharType="end"/>
            </w:r>
          </w:ins>
        </w:p>
        <w:customXmlInsRangeStart w:id="184" w:author="José Albeiro Montes Gil" w:date="2022-01-19T17:02:00Z"/>
      </w:sdtContent>
    </w:sdt>
    <w:customXmlInsRangeEnd w:id="184"/>
    <w:p w14:paraId="25EC0713" w14:textId="77777777" w:rsidR="00AF4086" w:rsidRPr="00C538D8" w:rsidRDefault="00AF4086" w:rsidP="0097128C">
      <w:pPr>
        <w:rPr>
          <w:ins w:id="185" w:author="José Albeiro Montes Gil" w:date="2022-01-19T17:02:00Z"/>
          <w:rFonts w:ascii="Arial" w:hAnsi="Arial" w:cs="Arial"/>
          <w:sz w:val="24"/>
          <w:szCs w:val="24"/>
        </w:rPr>
      </w:pPr>
    </w:p>
    <w:p w14:paraId="6AD8246A" w14:textId="77777777" w:rsidR="00AF4086" w:rsidRDefault="00AF4086" w:rsidP="0097128C">
      <w:pPr>
        <w:rPr>
          <w:ins w:id="186" w:author="José Albeiro Montes Gil" w:date="2022-01-19T17:02:00Z"/>
          <w:rFonts w:ascii="Arial" w:eastAsia="Arial" w:hAnsi="Arial" w:cs="Arial"/>
          <w:sz w:val="24"/>
          <w:szCs w:val="24"/>
        </w:rPr>
      </w:pPr>
    </w:p>
    <w:p w14:paraId="00F9DF69" w14:textId="77777777" w:rsidR="00AF4086" w:rsidRDefault="00AF4086" w:rsidP="0097128C">
      <w:pPr>
        <w:rPr>
          <w:ins w:id="187" w:author="José Albeiro Montes Gil" w:date="2022-01-19T17:02:00Z"/>
          <w:rFonts w:ascii="Arial" w:eastAsia="Arial" w:hAnsi="Arial" w:cs="Arial"/>
          <w:sz w:val="24"/>
          <w:szCs w:val="24"/>
        </w:rPr>
      </w:pPr>
    </w:p>
    <w:p w14:paraId="0CFC7E03" w14:textId="77777777" w:rsidR="00AF4086" w:rsidRDefault="00AF4086" w:rsidP="0097128C">
      <w:pPr>
        <w:rPr>
          <w:ins w:id="188" w:author="José Albeiro Montes Gil" w:date="2022-01-19T17:02:00Z"/>
          <w:rFonts w:ascii="Arial" w:eastAsia="Arial" w:hAnsi="Arial" w:cs="Arial"/>
          <w:sz w:val="24"/>
          <w:szCs w:val="24"/>
        </w:rPr>
      </w:pPr>
    </w:p>
    <w:p w14:paraId="4D7AFBC7" w14:textId="77777777" w:rsidR="00AF4086" w:rsidRPr="00C538D8" w:rsidRDefault="00AF4086" w:rsidP="0097128C">
      <w:pPr>
        <w:rPr>
          <w:ins w:id="189" w:author="José Albeiro Montes Gil" w:date="2022-01-19T17:02:00Z"/>
          <w:rFonts w:ascii="Arial" w:eastAsia="Arial" w:hAnsi="Arial" w:cs="Arial"/>
          <w:sz w:val="24"/>
          <w:szCs w:val="24"/>
        </w:rPr>
      </w:pPr>
    </w:p>
    <w:p w14:paraId="0219D99A" w14:textId="77777777" w:rsidR="00AF4086" w:rsidRDefault="00AF4086" w:rsidP="0097128C">
      <w:pPr>
        <w:rPr>
          <w:ins w:id="190" w:author="José Albeiro Montes Gil" w:date="2022-01-19T17:02:00Z"/>
          <w:rFonts w:ascii="Arial" w:eastAsia="Arial" w:hAnsi="Arial" w:cs="Arial"/>
          <w:b/>
          <w:sz w:val="24"/>
          <w:szCs w:val="24"/>
        </w:rPr>
      </w:pPr>
    </w:p>
    <w:p w14:paraId="34BD8BB7" w14:textId="77777777" w:rsidR="00AF4086" w:rsidRDefault="00AF4086" w:rsidP="0097128C">
      <w:pPr>
        <w:rPr>
          <w:ins w:id="191" w:author="José Albeiro Montes Gil" w:date="2022-01-19T17:02:00Z"/>
          <w:rFonts w:ascii="Arial" w:eastAsia="Arial" w:hAnsi="Arial" w:cs="Arial"/>
          <w:b/>
          <w:sz w:val="24"/>
          <w:szCs w:val="24"/>
        </w:rPr>
      </w:pPr>
      <w:ins w:id="192" w:author="José Albeiro Montes Gil" w:date="2022-01-19T17:02:00Z">
        <w:r w:rsidRPr="00C538D8">
          <w:rPr>
            <w:rFonts w:ascii="Arial" w:eastAsia="Arial" w:hAnsi="Arial" w:cs="Arial"/>
            <w:b/>
            <w:sz w:val="24"/>
            <w:szCs w:val="24"/>
          </w:rPr>
          <w:lastRenderedPageBreak/>
          <w:t>Lista de Figuras</w:t>
        </w:r>
      </w:ins>
    </w:p>
    <w:p w14:paraId="7C3608C2" w14:textId="32C90207" w:rsidR="00DA712F" w:rsidRDefault="00DA712F" w:rsidP="0097128C">
      <w:pPr>
        <w:pStyle w:val="Tabladeilustraciones"/>
        <w:tabs>
          <w:tab w:val="right" w:leader="dot" w:pos="9508"/>
        </w:tabs>
        <w:rPr>
          <w:ins w:id="193" w:author="José Albeiro Montes Gil" w:date="2022-01-19T17:34:00Z"/>
          <w:rFonts w:asciiTheme="minorHAnsi" w:eastAsiaTheme="minorEastAsia" w:hAnsiTheme="minorHAnsi" w:cstheme="minorBidi"/>
          <w:noProof/>
          <w:color w:val="auto"/>
        </w:rPr>
      </w:pPr>
      <w:ins w:id="194" w:author="José Albeiro Montes Gil" w:date="2022-01-19T17:34:00Z">
        <w:r>
          <w:fldChar w:fldCharType="begin"/>
        </w:r>
        <w:r>
          <w:instrText xml:space="preserve"> TOC \h \z \c "Figura" </w:instrText>
        </w:r>
      </w:ins>
      <w:r>
        <w:fldChar w:fldCharType="separate"/>
      </w:r>
      <w:ins w:id="195" w:author="José Albeiro Montes Gil" w:date="2022-01-19T17:34:00Z">
        <w:r w:rsidRPr="00DA24C5">
          <w:rPr>
            <w:rStyle w:val="Hipervnculo"/>
            <w:noProof/>
          </w:rPr>
          <w:fldChar w:fldCharType="begin"/>
        </w:r>
        <w:r w:rsidRPr="00DA24C5">
          <w:rPr>
            <w:rStyle w:val="Hipervnculo"/>
            <w:noProof/>
          </w:rPr>
          <w:instrText xml:space="preserve"> </w:instrText>
        </w:r>
        <w:r>
          <w:rPr>
            <w:noProof/>
          </w:rPr>
          <w:instrText>HYPERLINK "C:\\Users\\GAIA\\Desktop\\schedule\\Anteproyecto-ApliMovil usando RA.docx" \l "_Toc93506107"</w:instrText>
        </w:r>
        <w:r w:rsidRPr="00DA24C5">
          <w:rPr>
            <w:rStyle w:val="Hipervnculo"/>
            <w:noProof/>
          </w:rPr>
          <w:instrText xml:space="preserve"> </w:instrText>
        </w:r>
        <w:r w:rsidRPr="00DA24C5">
          <w:rPr>
            <w:rStyle w:val="Hipervnculo"/>
            <w:noProof/>
          </w:rPr>
          <w:fldChar w:fldCharType="separate"/>
        </w:r>
        <w:r w:rsidRPr="00DA24C5">
          <w:rPr>
            <w:rStyle w:val="Hipervnculo"/>
            <w:rFonts w:ascii="Arial" w:hAnsi="Arial" w:cs="Arial"/>
            <w:b/>
            <w:bCs/>
            <w:noProof/>
          </w:rPr>
          <w:t>Figura 1:</w:t>
        </w:r>
        <w:r w:rsidRPr="00DA24C5">
          <w:rPr>
            <w:rStyle w:val="Hipervnculo"/>
            <w:rFonts w:ascii="Arial" w:hAnsi="Arial" w:cs="Arial"/>
            <w:noProof/>
          </w:rPr>
          <w:t xml:space="preserve"> Resultados Pruebas PISA</w:t>
        </w:r>
        <w:r>
          <w:rPr>
            <w:noProof/>
            <w:webHidden/>
          </w:rPr>
          <w:tab/>
        </w:r>
        <w:r>
          <w:rPr>
            <w:noProof/>
            <w:webHidden/>
          </w:rPr>
          <w:fldChar w:fldCharType="begin"/>
        </w:r>
        <w:r>
          <w:rPr>
            <w:noProof/>
            <w:webHidden/>
          </w:rPr>
          <w:instrText xml:space="preserve"> PAGEREF _Toc93506107 \h </w:instrText>
        </w:r>
      </w:ins>
      <w:r>
        <w:rPr>
          <w:noProof/>
          <w:webHidden/>
        </w:rPr>
      </w:r>
      <w:r>
        <w:rPr>
          <w:noProof/>
          <w:webHidden/>
        </w:rPr>
        <w:fldChar w:fldCharType="separate"/>
      </w:r>
      <w:ins w:id="196" w:author="José Albeiro Montes Gil" w:date="2022-01-19T17:34:00Z">
        <w:r>
          <w:rPr>
            <w:noProof/>
            <w:webHidden/>
          </w:rPr>
          <w:t>6</w:t>
        </w:r>
        <w:r>
          <w:rPr>
            <w:noProof/>
            <w:webHidden/>
          </w:rPr>
          <w:fldChar w:fldCharType="end"/>
        </w:r>
        <w:r w:rsidRPr="00DA24C5">
          <w:rPr>
            <w:rStyle w:val="Hipervnculo"/>
            <w:noProof/>
          </w:rPr>
          <w:fldChar w:fldCharType="end"/>
        </w:r>
      </w:ins>
    </w:p>
    <w:p w14:paraId="54E5D804" w14:textId="3FFAF283" w:rsidR="00AF4086" w:rsidRPr="003349A0" w:rsidRDefault="00DA712F" w:rsidP="0097128C">
      <w:pPr>
        <w:ind w:left="720" w:hanging="720"/>
        <w:rPr>
          <w:ins w:id="197" w:author="José Albeiro Montes Gil" w:date="2022-01-19T17:02:00Z"/>
        </w:rPr>
        <w:pPrChange w:id="198" w:author="José Albeiro Montes Gil" w:date="2022-01-20T12:42:00Z">
          <w:pPr/>
        </w:pPrChange>
      </w:pPr>
      <w:ins w:id="199" w:author="José Albeiro Montes Gil" w:date="2022-01-19T17:34:00Z">
        <w:r>
          <w:fldChar w:fldCharType="end"/>
        </w:r>
      </w:ins>
    </w:p>
    <w:p w14:paraId="109CFB1B" w14:textId="77777777" w:rsidR="00AF4086" w:rsidRPr="003349A0" w:rsidRDefault="00AF4086" w:rsidP="0097128C">
      <w:pPr>
        <w:rPr>
          <w:ins w:id="200" w:author="José Albeiro Montes Gil" w:date="2022-01-19T17:02:00Z"/>
        </w:rPr>
      </w:pPr>
    </w:p>
    <w:p w14:paraId="7159F2A1" w14:textId="77777777" w:rsidR="00AF4086" w:rsidRPr="003349A0" w:rsidRDefault="00AF4086" w:rsidP="0097128C">
      <w:pPr>
        <w:rPr>
          <w:ins w:id="201" w:author="José Albeiro Montes Gil" w:date="2022-01-19T17:02:00Z"/>
        </w:rPr>
      </w:pPr>
    </w:p>
    <w:p w14:paraId="22BDF0B1" w14:textId="77777777" w:rsidR="00AF4086" w:rsidRDefault="00AF4086" w:rsidP="0097128C">
      <w:pPr>
        <w:tabs>
          <w:tab w:val="right" w:pos="9508"/>
        </w:tabs>
        <w:spacing w:after="0"/>
        <w:rPr>
          <w:ins w:id="202" w:author="José Albeiro Montes Gil" w:date="2022-01-19T17:02:00Z"/>
          <w:rFonts w:ascii="Arial" w:eastAsia="Arial" w:hAnsi="Arial" w:cs="Arial"/>
          <w:b/>
          <w:sz w:val="24"/>
          <w:szCs w:val="24"/>
        </w:rPr>
      </w:pPr>
      <w:ins w:id="203" w:author="José Albeiro Montes Gil" w:date="2022-01-19T17:02:00Z">
        <w:r w:rsidRPr="00C538D8">
          <w:rPr>
            <w:rFonts w:ascii="Arial" w:eastAsia="Arial" w:hAnsi="Arial" w:cs="Arial"/>
            <w:b/>
            <w:sz w:val="24"/>
            <w:szCs w:val="24"/>
          </w:rPr>
          <w:t xml:space="preserve">Lista de </w:t>
        </w:r>
        <w:commentRangeStart w:id="204"/>
        <w:r w:rsidRPr="00C538D8">
          <w:rPr>
            <w:rFonts w:ascii="Arial" w:eastAsia="Arial" w:hAnsi="Arial" w:cs="Arial"/>
            <w:b/>
            <w:sz w:val="24"/>
            <w:szCs w:val="24"/>
          </w:rPr>
          <w:t>tablas</w:t>
        </w:r>
        <w:commentRangeEnd w:id="204"/>
        <w:r>
          <w:rPr>
            <w:rStyle w:val="Refdecomentario"/>
          </w:rPr>
          <w:commentReference w:id="204"/>
        </w:r>
      </w:ins>
    </w:p>
    <w:p w14:paraId="6BC786D9" w14:textId="77777777" w:rsidR="00AF4086" w:rsidRPr="003349A0" w:rsidRDefault="00AF4086" w:rsidP="0097128C">
      <w:pPr>
        <w:pStyle w:val="TDC2"/>
        <w:tabs>
          <w:tab w:val="left" w:pos="880"/>
          <w:tab w:val="right" w:leader="dot" w:pos="9508"/>
        </w:tabs>
        <w:rPr>
          <w:ins w:id="205" w:author="José Albeiro Montes Gil" w:date="2022-01-19T17:02:00Z"/>
          <w:rFonts w:ascii="Arial" w:eastAsiaTheme="minorEastAsia" w:hAnsi="Arial" w:cs="Arial"/>
          <w:smallCaps w:val="0"/>
          <w:noProof/>
          <w:color w:val="000000" w:themeColor="text1"/>
          <w:sz w:val="24"/>
          <w:szCs w:val="24"/>
          <w:lang w:eastAsia="es-ES_tradnl"/>
        </w:rPr>
      </w:pPr>
    </w:p>
    <w:p w14:paraId="608D16C9" w14:textId="77777777" w:rsidR="00AF4086" w:rsidRPr="003349A0" w:rsidRDefault="00AF4086" w:rsidP="0097128C">
      <w:pPr>
        <w:pStyle w:val="TDC2"/>
        <w:tabs>
          <w:tab w:val="right" w:leader="dot" w:pos="9508"/>
        </w:tabs>
        <w:rPr>
          <w:ins w:id="206" w:author="José Albeiro Montes Gil" w:date="2022-01-19T17:02:00Z"/>
          <w:rFonts w:ascii="Arial" w:eastAsiaTheme="minorEastAsia" w:hAnsi="Arial" w:cs="Arial"/>
          <w:smallCaps w:val="0"/>
          <w:noProof/>
          <w:color w:val="000000" w:themeColor="text1"/>
          <w:sz w:val="24"/>
          <w:szCs w:val="24"/>
          <w:lang w:eastAsia="es-ES_tradnl"/>
        </w:rPr>
      </w:pPr>
      <w:ins w:id="207" w:author="José Albeiro Montes Gil" w:date="2022-01-19T17:02:00Z">
        <w:r>
          <w:fldChar w:fldCharType="begin"/>
        </w:r>
        <w:r>
          <w:instrText xml:space="preserve"> HYPERLINK \l "_Toc87344360" </w:instrText>
        </w:r>
        <w:r>
          <w:fldChar w:fldCharType="separate"/>
        </w:r>
        <w:r w:rsidRPr="003349A0">
          <w:rPr>
            <w:rStyle w:val="Hipervnculo"/>
            <w:rFonts w:ascii="Arial" w:eastAsia="Arial" w:hAnsi="Arial" w:cs="Arial"/>
            <w:noProof/>
            <w:color w:val="000000" w:themeColor="text1"/>
            <w:sz w:val="24"/>
            <w:szCs w:val="24"/>
          </w:rPr>
          <w:t xml:space="preserve">Tabla  # 1 </w:t>
        </w:r>
        <w:r w:rsidRPr="003349A0">
          <w:rPr>
            <w:rStyle w:val="Hipervnculo"/>
            <w:rFonts w:ascii="Arial" w:hAnsi="Arial" w:cs="Arial"/>
            <w:noProof/>
            <w:color w:val="000000" w:themeColor="text1"/>
            <w:sz w:val="24"/>
            <w:szCs w:val="24"/>
          </w:rPr>
          <w:t>Actividades</w:t>
        </w:r>
        <w:r w:rsidRPr="003349A0">
          <w:rPr>
            <w:rFonts w:ascii="Arial" w:hAnsi="Arial" w:cs="Arial"/>
            <w:noProof/>
            <w:webHidden/>
            <w:color w:val="000000" w:themeColor="text1"/>
            <w:sz w:val="24"/>
            <w:szCs w:val="24"/>
          </w:rPr>
          <w:tab/>
        </w:r>
        <w:r w:rsidRPr="003349A0">
          <w:rPr>
            <w:rFonts w:ascii="Arial" w:hAnsi="Arial" w:cs="Arial"/>
            <w:noProof/>
            <w:webHidden/>
            <w:color w:val="000000" w:themeColor="text1"/>
            <w:sz w:val="24"/>
            <w:szCs w:val="24"/>
          </w:rPr>
          <w:fldChar w:fldCharType="begin"/>
        </w:r>
        <w:r w:rsidRPr="003349A0">
          <w:rPr>
            <w:rFonts w:ascii="Arial" w:hAnsi="Arial" w:cs="Arial"/>
            <w:noProof/>
            <w:webHidden/>
            <w:color w:val="000000" w:themeColor="text1"/>
            <w:sz w:val="24"/>
            <w:szCs w:val="24"/>
          </w:rPr>
          <w:instrText xml:space="preserve"> PAGEREF _Toc87344360 \h </w:instrText>
        </w:r>
      </w:ins>
      <w:r w:rsidRPr="003349A0">
        <w:rPr>
          <w:rFonts w:ascii="Arial" w:hAnsi="Arial" w:cs="Arial"/>
          <w:noProof/>
          <w:webHidden/>
          <w:color w:val="000000" w:themeColor="text1"/>
          <w:sz w:val="24"/>
          <w:szCs w:val="24"/>
        </w:rPr>
      </w:r>
      <w:ins w:id="208" w:author="José Albeiro Montes Gil" w:date="2022-01-19T17:02:00Z">
        <w:r w:rsidRPr="003349A0">
          <w:rPr>
            <w:rFonts w:ascii="Arial" w:hAnsi="Arial" w:cs="Arial"/>
            <w:noProof/>
            <w:webHidden/>
            <w:color w:val="000000" w:themeColor="text1"/>
            <w:sz w:val="24"/>
            <w:szCs w:val="24"/>
          </w:rPr>
          <w:fldChar w:fldCharType="separate"/>
        </w:r>
        <w:r w:rsidRPr="003349A0">
          <w:rPr>
            <w:rFonts w:ascii="Arial" w:hAnsi="Arial" w:cs="Arial"/>
            <w:noProof/>
            <w:webHidden/>
            <w:color w:val="000000" w:themeColor="text1"/>
            <w:sz w:val="24"/>
            <w:szCs w:val="24"/>
          </w:rPr>
          <w:t>17</w:t>
        </w:r>
        <w:r w:rsidRPr="003349A0">
          <w:rPr>
            <w:rFonts w:ascii="Arial" w:hAnsi="Arial" w:cs="Arial"/>
            <w:noProof/>
            <w:webHidden/>
            <w:color w:val="000000" w:themeColor="text1"/>
            <w:sz w:val="24"/>
            <w:szCs w:val="24"/>
          </w:rPr>
          <w:fldChar w:fldCharType="end"/>
        </w:r>
        <w:r>
          <w:rPr>
            <w:rFonts w:ascii="Arial" w:hAnsi="Arial" w:cs="Arial"/>
            <w:noProof/>
            <w:color w:val="000000" w:themeColor="text1"/>
            <w:sz w:val="24"/>
            <w:szCs w:val="24"/>
          </w:rPr>
          <w:fldChar w:fldCharType="end"/>
        </w:r>
      </w:ins>
    </w:p>
    <w:p w14:paraId="1FB002D9" w14:textId="77777777" w:rsidR="00AF4086" w:rsidRPr="003349A0" w:rsidRDefault="00AF4086" w:rsidP="0097128C">
      <w:pPr>
        <w:pStyle w:val="TDC2"/>
        <w:tabs>
          <w:tab w:val="right" w:leader="dot" w:pos="9508"/>
        </w:tabs>
        <w:rPr>
          <w:ins w:id="209" w:author="José Albeiro Montes Gil" w:date="2022-01-19T17:02:00Z"/>
          <w:rStyle w:val="Hipervnculo"/>
          <w:rFonts w:ascii="Arial" w:hAnsi="Arial" w:cs="Arial"/>
          <w:noProof/>
          <w:color w:val="000000" w:themeColor="text1"/>
          <w:sz w:val="24"/>
          <w:szCs w:val="24"/>
        </w:rPr>
      </w:pPr>
      <w:ins w:id="210" w:author="José Albeiro Montes Gil" w:date="2022-01-19T17:02:00Z">
        <w:r>
          <w:fldChar w:fldCharType="begin"/>
        </w:r>
        <w:r>
          <w:instrText xml:space="preserve"> HYPERLINK \l "_Toc87344362" </w:instrText>
        </w:r>
        <w:r>
          <w:fldChar w:fldCharType="separate"/>
        </w:r>
        <w:r w:rsidRPr="003349A0">
          <w:rPr>
            <w:rStyle w:val="Hipervnculo"/>
            <w:rFonts w:ascii="Arial" w:eastAsia="Arial" w:hAnsi="Arial" w:cs="Arial"/>
            <w:noProof/>
            <w:color w:val="000000" w:themeColor="text1"/>
            <w:sz w:val="24"/>
            <w:szCs w:val="24"/>
          </w:rPr>
          <w:t>Tabla  # 2</w:t>
        </w:r>
        <w:r w:rsidRPr="003349A0">
          <w:rPr>
            <w:rStyle w:val="Hipervnculo"/>
            <w:rFonts w:ascii="Arial" w:hAnsi="Arial" w:cs="Arial"/>
            <w:noProof/>
            <w:color w:val="000000" w:themeColor="text1"/>
            <w:sz w:val="24"/>
            <w:szCs w:val="24"/>
          </w:rPr>
          <w:t xml:space="preserve"> Cronograma Actividades</w:t>
        </w:r>
        <w:r w:rsidRPr="003349A0">
          <w:rPr>
            <w:rFonts w:ascii="Arial" w:hAnsi="Arial" w:cs="Arial"/>
            <w:noProof/>
            <w:webHidden/>
            <w:color w:val="000000" w:themeColor="text1"/>
            <w:sz w:val="24"/>
            <w:szCs w:val="24"/>
          </w:rPr>
          <w:tab/>
        </w:r>
        <w:r w:rsidRPr="003349A0">
          <w:rPr>
            <w:rFonts w:ascii="Arial" w:hAnsi="Arial" w:cs="Arial"/>
            <w:noProof/>
            <w:webHidden/>
            <w:color w:val="000000" w:themeColor="text1"/>
            <w:sz w:val="24"/>
            <w:szCs w:val="24"/>
          </w:rPr>
          <w:fldChar w:fldCharType="begin"/>
        </w:r>
        <w:r w:rsidRPr="003349A0">
          <w:rPr>
            <w:rFonts w:ascii="Arial" w:hAnsi="Arial" w:cs="Arial"/>
            <w:noProof/>
            <w:webHidden/>
            <w:color w:val="000000" w:themeColor="text1"/>
            <w:sz w:val="24"/>
            <w:szCs w:val="24"/>
          </w:rPr>
          <w:instrText xml:space="preserve"> PAGEREF _Toc87344362 \h </w:instrText>
        </w:r>
      </w:ins>
      <w:r w:rsidRPr="003349A0">
        <w:rPr>
          <w:rFonts w:ascii="Arial" w:hAnsi="Arial" w:cs="Arial"/>
          <w:noProof/>
          <w:webHidden/>
          <w:color w:val="000000" w:themeColor="text1"/>
          <w:sz w:val="24"/>
          <w:szCs w:val="24"/>
        </w:rPr>
      </w:r>
      <w:ins w:id="211" w:author="José Albeiro Montes Gil" w:date="2022-01-19T17:02:00Z">
        <w:r w:rsidRPr="003349A0">
          <w:rPr>
            <w:rFonts w:ascii="Arial" w:hAnsi="Arial" w:cs="Arial"/>
            <w:noProof/>
            <w:webHidden/>
            <w:color w:val="000000" w:themeColor="text1"/>
            <w:sz w:val="24"/>
            <w:szCs w:val="24"/>
          </w:rPr>
          <w:fldChar w:fldCharType="separate"/>
        </w:r>
        <w:r w:rsidRPr="003349A0">
          <w:rPr>
            <w:rFonts w:ascii="Arial" w:hAnsi="Arial" w:cs="Arial"/>
            <w:noProof/>
            <w:webHidden/>
            <w:color w:val="000000" w:themeColor="text1"/>
            <w:sz w:val="24"/>
            <w:szCs w:val="24"/>
          </w:rPr>
          <w:t>22</w:t>
        </w:r>
        <w:r w:rsidRPr="003349A0">
          <w:rPr>
            <w:rFonts w:ascii="Arial" w:hAnsi="Arial" w:cs="Arial"/>
            <w:noProof/>
            <w:webHidden/>
            <w:color w:val="000000" w:themeColor="text1"/>
            <w:sz w:val="24"/>
            <w:szCs w:val="24"/>
          </w:rPr>
          <w:fldChar w:fldCharType="end"/>
        </w:r>
        <w:r>
          <w:rPr>
            <w:rFonts w:ascii="Arial" w:hAnsi="Arial" w:cs="Arial"/>
            <w:noProof/>
            <w:color w:val="000000" w:themeColor="text1"/>
            <w:sz w:val="24"/>
            <w:szCs w:val="24"/>
          </w:rPr>
          <w:fldChar w:fldCharType="end"/>
        </w:r>
      </w:ins>
    </w:p>
    <w:p w14:paraId="3E6A12E7" w14:textId="77777777" w:rsidR="00AF4086" w:rsidRPr="003349A0" w:rsidRDefault="00AF4086" w:rsidP="0097128C">
      <w:pPr>
        <w:pStyle w:val="TDC2"/>
        <w:tabs>
          <w:tab w:val="right" w:leader="dot" w:pos="9508"/>
        </w:tabs>
        <w:rPr>
          <w:ins w:id="212" w:author="José Albeiro Montes Gil" w:date="2022-01-19T17:02:00Z"/>
          <w:rFonts w:ascii="Arial" w:eastAsiaTheme="minorEastAsia" w:hAnsi="Arial" w:cs="Arial"/>
          <w:smallCaps w:val="0"/>
          <w:noProof/>
          <w:color w:val="000000" w:themeColor="text1"/>
          <w:sz w:val="24"/>
          <w:szCs w:val="24"/>
          <w:lang w:eastAsia="es-ES_tradnl"/>
        </w:rPr>
      </w:pPr>
      <w:ins w:id="213" w:author="José Albeiro Montes Gil" w:date="2022-01-19T17:02:00Z">
        <w:r>
          <w:fldChar w:fldCharType="begin"/>
        </w:r>
        <w:r>
          <w:instrText xml:space="preserve"> HYPERLINK \l "_Toc87344364" </w:instrText>
        </w:r>
        <w:r>
          <w:fldChar w:fldCharType="separate"/>
        </w:r>
        <w:r w:rsidRPr="003349A0">
          <w:rPr>
            <w:rStyle w:val="Hipervnculo"/>
            <w:rFonts w:ascii="Arial" w:eastAsia="Arial" w:hAnsi="Arial" w:cs="Arial"/>
            <w:noProof/>
            <w:color w:val="000000" w:themeColor="text1"/>
            <w:sz w:val="24"/>
            <w:szCs w:val="24"/>
          </w:rPr>
          <w:t>Tabla  # 3</w:t>
        </w:r>
        <w:r w:rsidRPr="003349A0">
          <w:rPr>
            <w:rStyle w:val="Hipervnculo"/>
            <w:rFonts w:ascii="Arial" w:hAnsi="Arial" w:cs="Arial"/>
            <w:noProof/>
            <w:color w:val="000000" w:themeColor="text1"/>
            <w:sz w:val="24"/>
            <w:szCs w:val="24"/>
          </w:rPr>
          <w:t xml:space="preserve"> Presupuesto</w:t>
        </w:r>
        <w:r w:rsidRPr="003349A0">
          <w:rPr>
            <w:rFonts w:ascii="Arial" w:hAnsi="Arial" w:cs="Arial"/>
            <w:noProof/>
            <w:webHidden/>
            <w:color w:val="000000" w:themeColor="text1"/>
            <w:sz w:val="24"/>
            <w:szCs w:val="24"/>
          </w:rPr>
          <w:tab/>
        </w:r>
        <w:r w:rsidRPr="003349A0">
          <w:rPr>
            <w:rFonts w:ascii="Arial" w:hAnsi="Arial" w:cs="Arial"/>
            <w:noProof/>
            <w:webHidden/>
            <w:color w:val="000000" w:themeColor="text1"/>
            <w:sz w:val="24"/>
            <w:szCs w:val="24"/>
          </w:rPr>
          <w:fldChar w:fldCharType="begin"/>
        </w:r>
        <w:r w:rsidRPr="003349A0">
          <w:rPr>
            <w:rFonts w:ascii="Arial" w:hAnsi="Arial" w:cs="Arial"/>
            <w:noProof/>
            <w:webHidden/>
            <w:color w:val="000000" w:themeColor="text1"/>
            <w:sz w:val="24"/>
            <w:szCs w:val="24"/>
          </w:rPr>
          <w:instrText xml:space="preserve"> PAGEREF _Toc87344364 \h </w:instrText>
        </w:r>
      </w:ins>
      <w:r w:rsidRPr="003349A0">
        <w:rPr>
          <w:rFonts w:ascii="Arial" w:hAnsi="Arial" w:cs="Arial"/>
          <w:noProof/>
          <w:webHidden/>
          <w:color w:val="000000" w:themeColor="text1"/>
          <w:sz w:val="24"/>
          <w:szCs w:val="24"/>
        </w:rPr>
      </w:r>
      <w:ins w:id="214" w:author="José Albeiro Montes Gil" w:date="2022-01-19T17:02:00Z">
        <w:r w:rsidRPr="003349A0">
          <w:rPr>
            <w:rFonts w:ascii="Arial" w:hAnsi="Arial" w:cs="Arial"/>
            <w:noProof/>
            <w:webHidden/>
            <w:color w:val="000000" w:themeColor="text1"/>
            <w:sz w:val="24"/>
            <w:szCs w:val="24"/>
          </w:rPr>
          <w:fldChar w:fldCharType="separate"/>
        </w:r>
        <w:r w:rsidRPr="003349A0">
          <w:rPr>
            <w:rFonts w:ascii="Arial" w:hAnsi="Arial" w:cs="Arial"/>
            <w:noProof/>
            <w:webHidden/>
            <w:color w:val="000000" w:themeColor="text1"/>
            <w:sz w:val="24"/>
            <w:szCs w:val="24"/>
          </w:rPr>
          <w:t>23</w:t>
        </w:r>
        <w:r w:rsidRPr="003349A0">
          <w:rPr>
            <w:rFonts w:ascii="Arial" w:hAnsi="Arial" w:cs="Arial"/>
            <w:noProof/>
            <w:webHidden/>
            <w:color w:val="000000" w:themeColor="text1"/>
            <w:sz w:val="24"/>
            <w:szCs w:val="24"/>
          </w:rPr>
          <w:fldChar w:fldCharType="end"/>
        </w:r>
        <w:r>
          <w:rPr>
            <w:rFonts w:ascii="Arial" w:hAnsi="Arial" w:cs="Arial"/>
            <w:noProof/>
            <w:color w:val="000000" w:themeColor="text1"/>
            <w:sz w:val="24"/>
            <w:szCs w:val="24"/>
          </w:rPr>
          <w:fldChar w:fldCharType="end"/>
        </w:r>
      </w:ins>
    </w:p>
    <w:p w14:paraId="0663FA1E" w14:textId="77777777" w:rsidR="00AF4086" w:rsidRPr="003349A0" w:rsidRDefault="00AF4086" w:rsidP="0097128C">
      <w:pPr>
        <w:rPr>
          <w:ins w:id="215" w:author="José Albeiro Montes Gil" w:date="2022-01-19T17:02:00Z"/>
        </w:rPr>
      </w:pPr>
    </w:p>
    <w:p w14:paraId="447F0E57" w14:textId="77777777" w:rsidR="00AF4086" w:rsidRDefault="00AF4086" w:rsidP="0097128C">
      <w:pPr>
        <w:pStyle w:val="TDC2"/>
        <w:tabs>
          <w:tab w:val="right" w:leader="dot" w:pos="9508"/>
        </w:tabs>
        <w:rPr>
          <w:ins w:id="216" w:author="José Albeiro Montes Gil" w:date="2022-01-19T17:02:00Z"/>
          <w:rFonts w:ascii="Arial" w:hAnsi="Arial" w:cs="Arial"/>
          <w:noProof/>
          <w:sz w:val="24"/>
          <w:szCs w:val="24"/>
        </w:rPr>
      </w:pPr>
    </w:p>
    <w:p w14:paraId="5955F758" w14:textId="77777777" w:rsidR="00AF4086" w:rsidRPr="003349A0" w:rsidRDefault="00AF4086" w:rsidP="0097128C">
      <w:pPr>
        <w:pStyle w:val="TDC2"/>
        <w:tabs>
          <w:tab w:val="right" w:leader="dot" w:pos="9508"/>
        </w:tabs>
        <w:ind w:left="0"/>
        <w:rPr>
          <w:ins w:id="217" w:author="José Albeiro Montes Gil" w:date="2022-01-19T17:02:00Z"/>
        </w:rPr>
      </w:pPr>
      <w:ins w:id="218" w:author="José Albeiro Montes Gil" w:date="2022-01-19T17:02:00Z">
        <w:r>
          <w:t xml:space="preserve">    </w:t>
        </w:r>
      </w:ins>
    </w:p>
    <w:p w14:paraId="51FEDFB5" w14:textId="77777777" w:rsidR="00AF4086" w:rsidRPr="00C538D8" w:rsidRDefault="00AF4086" w:rsidP="0097128C">
      <w:pPr>
        <w:tabs>
          <w:tab w:val="right" w:pos="9508"/>
        </w:tabs>
        <w:spacing w:after="0"/>
        <w:rPr>
          <w:ins w:id="219" w:author="José Albeiro Montes Gil" w:date="2022-01-19T17:02:00Z"/>
          <w:rFonts w:ascii="Arial" w:hAnsi="Arial" w:cs="Arial"/>
          <w:sz w:val="24"/>
          <w:szCs w:val="24"/>
        </w:rPr>
      </w:pPr>
      <w:ins w:id="220" w:author="José Albeiro Montes Gil" w:date="2022-01-19T17:02:00Z">
        <w:r w:rsidRPr="00C538D8">
          <w:rPr>
            <w:rFonts w:ascii="Arial" w:hAnsi="Arial" w:cs="Arial"/>
            <w:sz w:val="24"/>
            <w:szCs w:val="24"/>
          </w:rPr>
          <w:fldChar w:fldCharType="begin"/>
        </w:r>
        <w:r w:rsidRPr="00C538D8">
          <w:rPr>
            <w:rFonts w:ascii="Arial" w:hAnsi="Arial" w:cs="Arial"/>
            <w:sz w:val="24"/>
            <w:szCs w:val="24"/>
          </w:rPr>
          <w:instrText>TOC \o "1-9" \h</w:instrText>
        </w:r>
        <w:r w:rsidRPr="00C538D8">
          <w:rPr>
            <w:rFonts w:ascii="Arial" w:hAnsi="Arial" w:cs="Arial"/>
            <w:sz w:val="24"/>
            <w:szCs w:val="24"/>
          </w:rPr>
          <w:fldChar w:fldCharType="separate"/>
        </w:r>
      </w:ins>
    </w:p>
    <w:p w14:paraId="39D8FC72" w14:textId="77777777" w:rsidR="00AF4086" w:rsidRPr="00C538D8" w:rsidRDefault="00AF4086" w:rsidP="0097128C">
      <w:pPr>
        <w:tabs>
          <w:tab w:val="right" w:pos="9508"/>
        </w:tabs>
        <w:spacing w:after="0"/>
        <w:rPr>
          <w:ins w:id="221" w:author="José Albeiro Montes Gil" w:date="2022-01-19T17:02:00Z"/>
          <w:rFonts w:ascii="Arial" w:hAnsi="Arial" w:cs="Arial"/>
          <w:sz w:val="24"/>
          <w:szCs w:val="24"/>
        </w:rPr>
      </w:pPr>
    </w:p>
    <w:p w14:paraId="54596526" w14:textId="77777777" w:rsidR="00AF4086" w:rsidRDefault="00AF4086" w:rsidP="0097128C">
      <w:pPr>
        <w:spacing w:after="0" w:line="240" w:lineRule="auto"/>
        <w:rPr>
          <w:ins w:id="222" w:author="José Albeiro Montes Gil" w:date="2022-01-19T17:02:00Z"/>
          <w:rFonts w:ascii="Arial" w:eastAsia="Arial" w:hAnsi="Arial" w:cs="Arial"/>
          <w:sz w:val="24"/>
          <w:szCs w:val="24"/>
        </w:rPr>
        <w:pPrChange w:id="223" w:author="José Albeiro Montes Gil" w:date="2022-01-20T12:42:00Z">
          <w:pPr>
            <w:spacing w:after="0" w:line="240" w:lineRule="auto"/>
            <w:jc w:val="center"/>
          </w:pPr>
        </w:pPrChange>
      </w:pPr>
      <w:ins w:id="224" w:author="José Albeiro Montes Gil" w:date="2022-01-19T17:02:00Z">
        <w:r w:rsidRPr="00C538D8">
          <w:rPr>
            <w:rFonts w:ascii="Arial" w:hAnsi="Arial" w:cs="Arial"/>
            <w:sz w:val="24"/>
            <w:szCs w:val="24"/>
          </w:rPr>
          <w:fldChar w:fldCharType="end"/>
        </w:r>
      </w:ins>
    </w:p>
    <w:p w14:paraId="048A4471" w14:textId="77777777" w:rsidR="00AF4086" w:rsidRDefault="00AF4086" w:rsidP="0097128C">
      <w:pPr>
        <w:rPr>
          <w:ins w:id="225" w:author="José Albeiro Montes Gil" w:date="2022-01-19T17:02:00Z"/>
          <w:rFonts w:ascii="Arial" w:eastAsia="Arial" w:hAnsi="Arial" w:cs="Arial"/>
        </w:rPr>
      </w:pPr>
    </w:p>
    <w:p w14:paraId="47704A2A" w14:textId="77777777" w:rsidR="00AF4086" w:rsidRDefault="00AF4086" w:rsidP="0097128C">
      <w:pPr>
        <w:rPr>
          <w:ins w:id="226" w:author="José Albeiro Montes Gil" w:date="2022-01-19T17:02:00Z"/>
          <w:rFonts w:ascii="Arial" w:eastAsia="Arial" w:hAnsi="Arial" w:cs="Arial"/>
          <w:b/>
        </w:rPr>
        <w:pPrChange w:id="227" w:author="José Albeiro Montes Gil" w:date="2022-01-20T12:42:00Z">
          <w:pPr>
            <w:jc w:val="center"/>
          </w:pPr>
        </w:pPrChange>
      </w:pPr>
    </w:p>
    <w:p w14:paraId="39DA000E" w14:textId="77777777" w:rsidR="00AF4086" w:rsidRDefault="00AF4086" w:rsidP="0097128C">
      <w:pPr>
        <w:rPr>
          <w:ins w:id="228" w:author="José Albeiro Montes Gil" w:date="2022-01-19T17:02:00Z"/>
          <w:rFonts w:ascii="Arial" w:eastAsia="Arial" w:hAnsi="Arial" w:cs="Arial"/>
          <w:b/>
        </w:rPr>
        <w:pPrChange w:id="229" w:author="José Albeiro Montes Gil" w:date="2022-01-20T12:42:00Z">
          <w:pPr>
            <w:jc w:val="center"/>
          </w:pPr>
        </w:pPrChange>
      </w:pPr>
    </w:p>
    <w:p w14:paraId="7B40E7E8" w14:textId="77777777" w:rsidR="00AF4086" w:rsidRDefault="00AF4086" w:rsidP="0097128C">
      <w:pPr>
        <w:rPr>
          <w:ins w:id="230" w:author="José Albeiro Montes Gil" w:date="2022-01-19T17:02:00Z"/>
          <w:rFonts w:ascii="Arial" w:eastAsia="Arial" w:hAnsi="Arial" w:cs="Arial"/>
          <w:b/>
        </w:rPr>
        <w:pPrChange w:id="231" w:author="José Albeiro Montes Gil" w:date="2022-01-20T12:42:00Z">
          <w:pPr>
            <w:jc w:val="center"/>
          </w:pPr>
        </w:pPrChange>
      </w:pPr>
    </w:p>
    <w:p w14:paraId="040DB2C9" w14:textId="77777777" w:rsidR="00AF4086" w:rsidRDefault="00AF4086" w:rsidP="0097128C">
      <w:pPr>
        <w:rPr>
          <w:ins w:id="232" w:author="José Albeiro Montes Gil" w:date="2022-01-19T17:02:00Z"/>
          <w:rFonts w:ascii="Arial" w:eastAsia="Arial" w:hAnsi="Arial" w:cs="Arial"/>
          <w:b/>
        </w:rPr>
        <w:pPrChange w:id="233" w:author="José Albeiro Montes Gil" w:date="2022-01-20T12:42:00Z">
          <w:pPr>
            <w:jc w:val="center"/>
          </w:pPr>
        </w:pPrChange>
      </w:pPr>
    </w:p>
    <w:p w14:paraId="1C90741B" w14:textId="77777777" w:rsidR="00AF4086" w:rsidRDefault="00AF4086" w:rsidP="0097128C">
      <w:pPr>
        <w:rPr>
          <w:ins w:id="234" w:author="José Albeiro Montes Gil" w:date="2022-01-19T17:02:00Z"/>
          <w:rFonts w:ascii="Arial" w:eastAsia="Arial" w:hAnsi="Arial" w:cs="Arial"/>
          <w:b/>
        </w:rPr>
        <w:pPrChange w:id="235" w:author="José Albeiro Montes Gil" w:date="2022-01-20T12:42:00Z">
          <w:pPr>
            <w:jc w:val="center"/>
          </w:pPr>
        </w:pPrChange>
      </w:pPr>
    </w:p>
    <w:p w14:paraId="6CC2F44A" w14:textId="77777777" w:rsidR="00AF4086" w:rsidRDefault="00AF4086" w:rsidP="0097128C">
      <w:pPr>
        <w:rPr>
          <w:ins w:id="236" w:author="José Albeiro Montes Gil" w:date="2022-01-19T17:02:00Z"/>
          <w:rFonts w:ascii="Arial" w:eastAsia="Arial" w:hAnsi="Arial" w:cs="Arial"/>
          <w:b/>
        </w:rPr>
        <w:pPrChange w:id="237" w:author="José Albeiro Montes Gil" w:date="2022-01-20T12:42:00Z">
          <w:pPr>
            <w:jc w:val="center"/>
          </w:pPr>
        </w:pPrChange>
      </w:pPr>
    </w:p>
    <w:p w14:paraId="0E22BBD6" w14:textId="77777777" w:rsidR="00AF4086" w:rsidRDefault="00AF4086" w:rsidP="0097128C">
      <w:pPr>
        <w:rPr>
          <w:ins w:id="238" w:author="José Albeiro Montes Gil" w:date="2022-01-19T17:02:00Z"/>
          <w:rFonts w:ascii="Arial" w:eastAsia="Arial" w:hAnsi="Arial" w:cs="Arial"/>
          <w:b/>
        </w:rPr>
        <w:pPrChange w:id="239" w:author="José Albeiro Montes Gil" w:date="2022-01-20T12:42:00Z">
          <w:pPr>
            <w:jc w:val="center"/>
          </w:pPr>
        </w:pPrChange>
      </w:pPr>
    </w:p>
    <w:p w14:paraId="658CCB72" w14:textId="77777777" w:rsidR="00AF4086" w:rsidRDefault="00AF4086" w:rsidP="0097128C">
      <w:pPr>
        <w:rPr>
          <w:ins w:id="240" w:author="José Albeiro Montes Gil" w:date="2022-01-19T17:02:00Z"/>
          <w:rFonts w:ascii="Arial" w:eastAsia="Arial" w:hAnsi="Arial" w:cs="Arial"/>
          <w:b/>
        </w:rPr>
        <w:pPrChange w:id="241" w:author="José Albeiro Montes Gil" w:date="2022-01-20T12:42:00Z">
          <w:pPr>
            <w:jc w:val="center"/>
          </w:pPr>
        </w:pPrChange>
      </w:pPr>
    </w:p>
    <w:p w14:paraId="6565B1EC" w14:textId="77777777" w:rsidR="00AF4086" w:rsidRDefault="00AF4086" w:rsidP="0097128C">
      <w:pPr>
        <w:rPr>
          <w:ins w:id="242" w:author="José Albeiro Montes Gil" w:date="2022-01-19T17:02:00Z"/>
          <w:rFonts w:ascii="Arial" w:eastAsia="Arial" w:hAnsi="Arial" w:cs="Arial"/>
          <w:b/>
        </w:rPr>
        <w:pPrChange w:id="243" w:author="José Albeiro Montes Gil" w:date="2022-01-20T12:42:00Z">
          <w:pPr>
            <w:jc w:val="center"/>
          </w:pPr>
        </w:pPrChange>
      </w:pPr>
    </w:p>
    <w:p w14:paraId="09679EF4" w14:textId="77777777" w:rsidR="00AF4086" w:rsidRDefault="00AF4086" w:rsidP="0097128C">
      <w:pPr>
        <w:rPr>
          <w:ins w:id="244" w:author="José Albeiro Montes Gil" w:date="2022-01-19T17:02:00Z"/>
          <w:rFonts w:ascii="Arial" w:eastAsia="Arial" w:hAnsi="Arial" w:cs="Arial"/>
          <w:b/>
        </w:rPr>
        <w:pPrChange w:id="245" w:author="José Albeiro Montes Gil" w:date="2022-01-20T12:42:00Z">
          <w:pPr>
            <w:jc w:val="center"/>
          </w:pPr>
        </w:pPrChange>
      </w:pPr>
    </w:p>
    <w:p w14:paraId="67499F8D" w14:textId="77777777" w:rsidR="00AF4086" w:rsidRDefault="00AF4086" w:rsidP="0097128C">
      <w:pPr>
        <w:rPr>
          <w:ins w:id="246" w:author="José Albeiro Montes Gil" w:date="2022-01-19T17:02:00Z"/>
          <w:rFonts w:ascii="Arial" w:eastAsia="Arial" w:hAnsi="Arial" w:cs="Arial"/>
          <w:b/>
        </w:rPr>
        <w:pPrChange w:id="247" w:author="José Albeiro Montes Gil" w:date="2022-01-20T12:42:00Z">
          <w:pPr>
            <w:jc w:val="center"/>
          </w:pPr>
        </w:pPrChange>
      </w:pPr>
    </w:p>
    <w:p w14:paraId="0E7AC4CF" w14:textId="77777777" w:rsidR="00AF4086" w:rsidRDefault="00AF4086" w:rsidP="0097128C">
      <w:pPr>
        <w:rPr>
          <w:ins w:id="248" w:author="José Albeiro Montes Gil" w:date="2022-01-19T17:02:00Z"/>
          <w:rFonts w:ascii="Arial" w:eastAsia="Arial" w:hAnsi="Arial" w:cs="Arial"/>
          <w:b/>
        </w:rPr>
        <w:pPrChange w:id="249" w:author="José Albeiro Montes Gil" w:date="2022-01-20T12:42:00Z">
          <w:pPr>
            <w:jc w:val="center"/>
          </w:pPr>
        </w:pPrChange>
      </w:pPr>
    </w:p>
    <w:p w14:paraId="16DCF1D9" w14:textId="77777777" w:rsidR="00AF4086" w:rsidRDefault="00AF4086" w:rsidP="0097128C">
      <w:pPr>
        <w:rPr>
          <w:ins w:id="250" w:author="José Albeiro Montes Gil" w:date="2022-01-19T17:02:00Z"/>
          <w:rFonts w:ascii="Arial" w:eastAsia="Arial" w:hAnsi="Arial" w:cs="Arial"/>
          <w:b/>
        </w:rPr>
        <w:pPrChange w:id="251" w:author="José Albeiro Montes Gil" w:date="2022-01-20T12:42:00Z">
          <w:pPr>
            <w:jc w:val="center"/>
          </w:pPr>
        </w:pPrChange>
      </w:pPr>
    </w:p>
    <w:p w14:paraId="3536D199" w14:textId="77777777" w:rsidR="00AF4086" w:rsidRDefault="00AF4086" w:rsidP="0097128C">
      <w:pPr>
        <w:rPr>
          <w:ins w:id="252" w:author="José Albeiro Montes Gil" w:date="2022-01-19T17:02:00Z"/>
          <w:rFonts w:ascii="Arial" w:eastAsia="Arial" w:hAnsi="Arial" w:cs="Arial"/>
          <w:b/>
        </w:rPr>
        <w:pPrChange w:id="253" w:author="José Albeiro Montes Gil" w:date="2022-01-20T12:42:00Z">
          <w:pPr>
            <w:jc w:val="center"/>
          </w:pPr>
        </w:pPrChange>
      </w:pPr>
    </w:p>
    <w:p w14:paraId="1313A42A" w14:textId="77777777" w:rsidR="00AF4086" w:rsidRDefault="00AF4086" w:rsidP="0097128C">
      <w:pPr>
        <w:rPr>
          <w:ins w:id="254" w:author="José Albeiro Montes Gil" w:date="2022-01-19T17:02:00Z"/>
          <w:rFonts w:ascii="Arial" w:eastAsia="Arial" w:hAnsi="Arial" w:cs="Arial"/>
          <w:b/>
        </w:rPr>
        <w:pPrChange w:id="255" w:author="José Albeiro Montes Gil" w:date="2022-01-20T12:42:00Z">
          <w:pPr>
            <w:jc w:val="center"/>
          </w:pPr>
        </w:pPrChange>
      </w:pPr>
    </w:p>
    <w:p w14:paraId="738DA0F8" w14:textId="77777777" w:rsidR="00AF4086" w:rsidRDefault="00AF4086" w:rsidP="0097128C">
      <w:pPr>
        <w:rPr>
          <w:ins w:id="256" w:author="José Albeiro Montes Gil" w:date="2022-01-19T17:02:00Z"/>
          <w:rFonts w:ascii="Arial" w:eastAsia="Arial" w:hAnsi="Arial" w:cs="Arial"/>
          <w:b/>
        </w:rPr>
        <w:pPrChange w:id="257" w:author="José Albeiro Montes Gil" w:date="2022-01-20T12:42:00Z">
          <w:pPr>
            <w:jc w:val="center"/>
          </w:pPr>
        </w:pPrChange>
      </w:pPr>
    </w:p>
    <w:p w14:paraId="1B652F66" w14:textId="77777777" w:rsidR="00AF4086" w:rsidRDefault="00AF4086" w:rsidP="0097128C">
      <w:pPr>
        <w:rPr>
          <w:ins w:id="258" w:author="José Albeiro Montes Gil" w:date="2022-01-19T17:02:00Z"/>
          <w:rFonts w:ascii="Arial" w:eastAsia="Arial" w:hAnsi="Arial" w:cs="Arial"/>
          <w:b/>
        </w:rPr>
        <w:pPrChange w:id="259" w:author="José Albeiro Montes Gil" w:date="2022-01-20T12:42:00Z">
          <w:pPr>
            <w:jc w:val="center"/>
          </w:pPr>
        </w:pPrChange>
      </w:pPr>
      <w:ins w:id="260" w:author="José Albeiro Montes Gil" w:date="2022-01-19T17:02:00Z">
        <w:r>
          <w:rPr>
            <w:rFonts w:ascii="Arial" w:eastAsia="Arial" w:hAnsi="Arial" w:cs="Arial"/>
            <w:b/>
          </w:rPr>
          <w:t>CERTIFICACION DE AUTORIA</w:t>
        </w:r>
      </w:ins>
    </w:p>
    <w:p w14:paraId="13D825B6" w14:textId="77777777" w:rsidR="00AF4086" w:rsidRDefault="00AF4086" w:rsidP="0097128C">
      <w:pPr>
        <w:rPr>
          <w:ins w:id="261" w:author="José Albeiro Montes Gil" w:date="2022-01-19T17:02:00Z"/>
          <w:rFonts w:ascii="Arial" w:eastAsia="Arial" w:hAnsi="Arial" w:cs="Arial"/>
          <w:b/>
        </w:rPr>
        <w:pPrChange w:id="262" w:author="José Albeiro Montes Gil" w:date="2022-01-20T12:42:00Z">
          <w:pPr>
            <w:jc w:val="center"/>
          </w:pPr>
        </w:pPrChange>
      </w:pPr>
    </w:p>
    <w:p w14:paraId="662B7FCC" w14:textId="77777777" w:rsidR="00AF4086" w:rsidRDefault="00AF4086" w:rsidP="0097128C">
      <w:pPr>
        <w:spacing w:before="240" w:line="360" w:lineRule="auto"/>
        <w:rPr>
          <w:ins w:id="263" w:author="José Albeiro Montes Gil" w:date="2022-01-19T17:02:00Z"/>
          <w:rFonts w:ascii="Arial" w:eastAsia="Arial" w:hAnsi="Arial" w:cs="Arial"/>
          <w:sz w:val="20"/>
          <w:szCs w:val="20"/>
        </w:rPr>
        <w:pPrChange w:id="264" w:author="José Albeiro Montes Gil" w:date="2022-01-20T12:42:00Z">
          <w:pPr>
            <w:spacing w:before="240" w:line="360" w:lineRule="auto"/>
            <w:jc w:val="both"/>
          </w:pPr>
        </w:pPrChange>
      </w:pPr>
      <w:ins w:id="265" w:author="José Albeiro Montes Gil" w:date="2022-01-19T17:02:00Z">
        <w:r>
          <w:rPr>
            <w:rFonts w:ascii="Arial" w:eastAsia="Arial" w:hAnsi="Arial" w:cs="Arial"/>
            <w:sz w:val="20"/>
            <w:szCs w:val="20"/>
          </w:rPr>
          <w:t>Certifico que conozco el concepto de plagiar según la Real Académica de la lengua (“Copiar en lo sustancial obras ajenas, dándolas como propias.”)</w:t>
        </w:r>
      </w:ins>
    </w:p>
    <w:p w14:paraId="2DD2964B" w14:textId="77777777" w:rsidR="00AF4086" w:rsidRDefault="00AF4086" w:rsidP="0097128C">
      <w:pPr>
        <w:spacing w:before="240" w:line="360" w:lineRule="auto"/>
        <w:rPr>
          <w:ins w:id="266" w:author="José Albeiro Montes Gil" w:date="2022-01-19T17:02:00Z"/>
          <w:rFonts w:ascii="Arial" w:eastAsia="Arial" w:hAnsi="Arial" w:cs="Arial"/>
          <w:sz w:val="20"/>
          <w:szCs w:val="20"/>
        </w:rPr>
        <w:pPrChange w:id="267" w:author="José Albeiro Montes Gil" w:date="2022-01-20T12:42:00Z">
          <w:pPr>
            <w:spacing w:before="240" w:line="360" w:lineRule="auto"/>
            <w:jc w:val="both"/>
          </w:pPr>
        </w:pPrChange>
      </w:pPr>
      <w:ins w:id="268" w:author="José Albeiro Montes Gil" w:date="2022-01-19T17:02:00Z">
        <w:r>
          <w:rPr>
            <w:rFonts w:ascii="Arial" w:eastAsia="Arial" w:hAnsi="Arial" w:cs="Arial"/>
            <w:sz w:val="20"/>
            <w:szCs w:val="20"/>
          </w:rPr>
          <w:t>Y certifico que el contenido de este documento es de mi autoría, no hay contenido que haya sido copiado directamente y al pie de la letra de ninguna fuente. En el caso de ideas, teorías, conceptos, resultados y otros contenidos tomados de otros autores se menciona explícitamente la fuente original, y sólo en unos pocos casos se han mantenido el mismo texto, colocándolo entre comillas.</w:t>
        </w:r>
      </w:ins>
    </w:p>
    <w:p w14:paraId="02DC8548" w14:textId="77777777" w:rsidR="00AF4086" w:rsidRDefault="00AF4086" w:rsidP="0097128C">
      <w:pPr>
        <w:spacing w:line="360" w:lineRule="auto"/>
        <w:rPr>
          <w:ins w:id="269" w:author="José Albeiro Montes Gil" w:date="2022-01-19T17:02:00Z"/>
          <w:rFonts w:ascii="Arial" w:eastAsia="Arial" w:hAnsi="Arial" w:cs="Arial"/>
          <w:sz w:val="20"/>
          <w:szCs w:val="20"/>
        </w:rPr>
        <w:pPrChange w:id="270" w:author="José Albeiro Montes Gil" w:date="2022-01-20T12:42:00Z">
          <w:pPr>
            <w:spacing w:line="360" w:lineRule="auto"/>
            <w:jc w:val="both"/>
          </w:pPr>
        </w:pPrChange>
      </w:pPr>
      <w:ins w:id="271" w:author="José Albeiro Montes Gil" w:date="2022-01-19T17:02:00Z">
        <w:r>
          <w:rPr>
            <w:rFonts w:ascii="Arial" w:eastAsia="Arial" w:hAnsi="Arial" w:cs="Arial"/>
            <w:sz w:val="20"/>
            <w:szCs w:val="20"/>
          </w:rPr>
          <w:t xml:space="preserve">Reconozco las consecuencias académicas, jurídicas y económicas que conlleva el plagio. </w:t>
        </w:r>
      </w:ins>
    </w:p>
    <w:p w14:paraId="60F1B9F3" w14:textId="77777777" w:rsidR="00AF4086" w:rsidRDefault="00AF4086" w:rsidP="0097128C">
      <w:pPr>
        <w:rPr>
          <w:ins w:id="272" w:author="José Albeiro Montes Gil" w:date="2022-01-19T17:02:00Z"/>
          <w:rFonts w:ascii="Arial" w:eastAsia="Arial" w:hAnsi="Arial" w:cs="Arial"/>
          <w:sz w:val="20"/>
          <w:szCs w:val="20"/>
        </w:rPr>
        <w:pPrChange w:id="273" w:author="José Albeiro Montes Gil" w:date="2022-01-20T12:42:00Z">
          <w:pPr>
            <w:jc w:val="both"/>
          </w:pPr>
        </w:pPrChange>
      </w:pPr>
    </w:p>
    <w:p w14:paraId="34779239" w14:textId="77777777" w:rsidR="00AF4086" w:rsidRDefault="00AF4086" w:rsidP="0097128C">
      <w:pPr>
        <w:rPr>
          <w:ins w:id="274" w:author="José Albeiro Montes Gil" w:date="2022-01-19T17:02:00Z"/>
          <w:rFonts w:ascii="Arial" w:eastAsia="Arial" w:hAnsi="Arial" w:cs="Arial"/>
          <w:sz w:val="20"/>
          <w:szCs w:val="20"/>
        </w:rPr>
        <w:pPrChange w:id="275" w:author="José Albeiro Montes Gil" w:date="2022-01-20T12:42:00Z">
          <w:pPr>
            <w:jc w:val="both"/>
          </w:pPr>
        </w:pPrChange>
      </w:pPr>
    </w:p>
    <w:p w14:paraId="6A31513F" w14:textId="77777777" w:rsidR="00AF4086" w:rsidRDefault="00AF4086" w:rsidP="0097128C">
      <w:pPr>
        <w:rPr>
          <w:ins w:id="276" w:author="José Albeiro Montes Gil" w:date="2022-01-19T17:02:00Z"/>
          <w:rFonts w:ascii="Arial" w:eastAsia="Arial" w:hAnsi="Arial" w:cs="Arial"/>
          <w:sz w:val="20"/>
          <w:szCs w:val="20"/>
        </w:rPr>
        <w:pPrChange w:id="277" w:author="José Albeiro Montes Gil" w:date="2022-01-20T12:42:00Z">
          <w:pPr>
            <w:jc w:val="both"/>
          </w:pPr>
        </w:pPrChange>
      </w:pPr>
      <w:ins w:id="278" w:author="José Albeiro Montes Gil" w:date="2022-01-19T17:02:00Z">
        <w:r>
          <w:rPr>
            <w:rFonts w:ascii="Arial" w:eastAsia="Arial" w:hAnsi="Arial" w:cs="Arial"/>
            <w:noProof/>
            <w:sz w:val="20"/>
            <w:szCs w:val="20"/>
            <w:lang w:val="en-US" w:eastAsia="en-US"/>
          </w:rPr>
          <w:drawing>
            <wp:anchor distT="0" distB="0" distL="114300" distR="114300" simplePos="0" relativeHeight="251668992" behindDoc="1" locked="0" layoutInCell="1" allowOverlap="1" wp14:anchorId="4DBDF081" wp14:editId="0AC0600E">
              <wp:simplePos x="0" y="0"/>
              <wp:positionH relativeFrom="column">
                <wp:posOffset>322134</wp:posOffset>
              </wp:positionH>
              <wp:positionV relativeFrom="paragraph">
                <wp:posOffset>110949</wp:posOffset>
              </wp:positionV>
              <wp:extent cx="2062669" cy="583660"/>
              <wp:effectExtent l="19050" t="0" r="0" b="0"/>
              <wp:wrapNone/>
              <wp:docPr id="7" name="Imagen 1" descr="E:\free fire\CamScanner 06-26-2020 17.1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ree fire\CamScanner 06-26-2020 17.14.26.jpg"/>
                      <pic:cNvPicPr>
                        <a:picLocks noChangeAspect="1" noChangeArrowheads="1"/>
                      </pic:cNvPicPr>
                    </pic:nvPicPr>
                    <pic:blipFill>
                      <a:blip r:embed="rId13" cstate="print"/>
                      <a:srcRect l="7737" t="14533" r="9802" b="23917"/>
                      <a:stretch>
                        <a:fillRect/>
                      </a:stretch>
                    </pic:blipFill>
                    <pic:spPr bwMode="auto">
                      <a:xfrm>
                        <a:off x="0" y="0"/>
                        <a:ext cx="2062669" cy="583660"/>
                      </a:xfrm>
                      <a:prstGeom prst="rect">
                        <a:avLst/>
                      </a:prstGeom>
                      <a:noFill/>
                      <a:ln w="9525">
                        <a:noFill/>
                        <a:miter lim="800000"/>
                        <a:headEnd/>
                        <a:tailEnd/>
                      </a:ln>
                    </pic:spPr>
                  </pic:pic>
                </a:graphicData>
              </a:graphic>
            </wp:anchor>
          </w:drawing>
        </w:r>
      </w:ins>
    </w:p>
    <w:p w14:paraId="0106D51A" w14:textId="77777777" w:rsidR="00AF4086" w:rsidRDefault="00AF4086" w:rsidP="0097128C">
      <w:pPr>
        <w:rPr>
          <w:ins w:id="279" w:author="José Albeiro Montes Gil" w:date="2022-01-19T17:02:00Z"/>
          <w:rFonts w:ascii="Arial" w:eastAsia="Arial" w:hAnsi="Arial" w:cs="Arial"/>
          <w:sz w:val="20"/>
          <w:szCs w:val="20"/>
        </w:rPr>
        <w:pPrChange w:id="280" w:author="José Albeiro Montes Gil" w:date="2022-01-20T12:42:00Z">
          <w:pPr>
            <w:jc w:val="both"/>
          </w:pPr>
        </w:pPrChange>
      </w:pPr>
      <w:ins w:id="281" w:author="José Albeiro Montes Gil" w:date="2022-01-19T17:02:00Z">
        <w:r>
          <w:rPr>
            <w:rFonts w:ascii="Arial" w:eastAsia="Arial" w:hAnsi="Arial" w:cs="Arial"/>
            <w:sz w:val="20"/>
            <w:szCs w:val="20"/>
          </w:rPr>
          <w:t>Firma</w:t>
        </w:r>
      </w:ins>
    </w:p>
    <w:p w14:paraId="7E29F98B" w14:textId="77777777" w:rsidR="00AF4086" w:rsidRDefault="00AF4086" w:rsidP="0097128C">
      <w:pPr>
        <w:rPr>
          <w:ins w:id="282" w:author="José Albeiro Montes Gil" w:date="2022-01-19T17:02:00Z"/>
          <w:rFonts w:ascii="Arial" w:eastAsia="Arial" w:hAnsi="Arial" w:cs="Arial"/>
          <w:sz w:val="20"/>
          <w:szCs w:val="20"/>
        </w:rPr>
        <w:pPrChange w:id="283" w:author="José Albeiro Montes Gil" w:date="2022-01-20T12:42:00Z">
          <w:pPr>
            <w:jc w:val="both"/>
          </w:pPr>
        </w:pPrChange>
      </w:pPr>
      <w:ins w:id="284" w:author="José Albeiro Montes Gil" w:date="2022-01-19T17:02:00Z">
        <w:r>
          <w:rPr>
            <w:rFonts w:ascii="Arial" w:eastAsia="Arial" w:hAnsi="Arial" w:cs="Arial"/>
            <w:sz w:val="20"/>
            <w:szCs w:val="20"/>
          </w:rPr>
          <w:t>_____________________________________</w:t>
        </w:r>
      </w:ins>
    </w:p>
    <w:p w14:paraId="2B57450E" w14:textId="77777777" w:rsidR="00AF4086" w:rsidRDefault="00AF4086" w:rsidP="0097128C">
      <w:pPr>
        <w:rPr>
          <w:ins w:id="285" w:author="José Albeiro Montes Gil" w:date="2022-01-19T17:02:00Z"/>
          <w:rFonts w:ascii="Arial" w:eastAsia="Arial" w:hAnsi="Arial" w:cs="Arial"/>
          <w:sz w:val="20"/>
          <w:szCs w:val="20"/>
        </w:rPr>
        <w:pPrChange w:id="286" w:author="José Albeiro Montes Gil" w:date="2022-01-20T12:42:00Z">
          <w:pPr>
            <w:jc w:val="both"/>
          </w:pPr>
        </w:pPrChange>
      </w:pPr>
      <w:ins w:id="287" w:author="José Albeiro Montes Gil" w:date="2022-01-19T17:02:00Z">
        <w:r>
          <w:rPr>
            <w:rFonts w:ascii="Arial" w:eastAsia="Arial" w:hAnsi="Arial" w:cs="Arial"/>
            <w:sz w:val="20"/>
            <w:szCs w:val="20"/>
          </w:rPr>
          <w:t>Nombre del estudiante</w:t>
        </w:r>
      </w:ins>
    </w:p>
    <w:p w14:paraId="4E00FD55" w14:textId="77777777" w:rsidR="00AF4086" w:rsidRDefault="00AF4086" w:rsidP="0097128C">
      <w:pPr>
        <w:rPr>
          <w:ins w:id="288" w:author="José Albeiro Montes Gil" w:date="2022-01-19T17:02:00Z"/>
          <w:rFonts w:ascii="Arial" w:eastAsia="Arial" w:hAnsi="Arial" w:cs="Arial"/>
          <w:sz w:val="20"/>
          <w:szCs w:val="20"/>
        </w:rPr>
        <w:pPrChange w:id="289" w:author="José Albeiro Montes Gil" w:date="2022-01-20T12:42:00Z">
          <w:pPr>
            <w:jc w:val="both"/>
          </w:pPr>
        </w:pPrChange>
      </w:pPr>
      <w:ins w:id="290" w:author="José Albeiro Montes Gil" w:date="2022-01-19T17:02:00Z">
        <w:r>
          <w:rPr>
            <w:rFonts w:ascii="Arial" w:eastAsia="Arial" w:hAnsi="Arial" w:cs="Arial"/>
            <w:sz w:val="20"/>
            <w:szCs w:val="20"/>
          </w:rPr>
          <w:t xml:space="preserve">CC.1.058.786.354 La Sierra © </w:t>
        </w:r>
      </w:ins>
    </w:p>
    <w:p w14:paraId="17037827" w14:textId="77777777" w:rsidR="00AF4086" w:rsidRDefault="00AF4086" w:rsidP="0097128C">
      <w:pPr>
        <w:rPr>
          <w:ins w:id="291" w:author="José Albeiro Montes Gil" w:date="2022-01-19T17:02:00Z"/>
          <w:rFonts w:ascii="Arial" w:eastAsia="Arial" w:hAnsi="Arial" w:cs="Arial"/>
        </w:rPr>
      </w:pPr>
    </w:p>
    <w:p w14:paraId="7B253493" w14:textId="77777777" w:rsidR="00AF4086" w:rsidRDefault="00AF4086" w:rsidP="0097128C">
      <w:pPr>
        <w:rPr>
          <w:ins w:id="292" w:author="José Albeiro Montes Gil" w:date="2022-01-19T17:02:00Z"/>
          <w:rFonts w:ascii="Arial" w:eastAsia="Arial" w:hAnsi="Arial" w:cs="Arial"/>
        </w:rPr>
      </w:pPr>
    </w:p>
    <w:p w14:paraId="5D5EE562" w14:textId="77777777" w:rsidR="00AF4086" w:rsidRDefault="00AF4086" w:rsidP="0097128C">
      <w:pPr>
        <w:rPr>
          <w:ins w:id="293" w:author="José Albeiro Montes Gil" w:date="2022-01-19T17:02:00Z"/>
          <w:rFonts w:ascii="Arial" w:eastAsia="Arial" w:hAnsi="Arial" w:cs="Arial"/>
        </w:rPr>
      </w:pPr>
      <w:ins w:id="294" w:author="José Albeiro Montes Gil" w:date="2022-01-19T17:02:00Z">
        <w:r>
          <w:rPr>
            <w:rFonts w:ascii="Arial" w:eastAsia="Arial" w:hAnsi="Arial" w:cs="Arial"/>
            <w:noProof/>
            <w:sz w:val="20"/>
            <w:szCs w:val="20"/>
            <w:lang w:val="en-US" w:eastAsia="en-US"/>
          </w:rPr>
          <w:drawing>
            <wp:anchor distT="0" distB="0" distL="114300" distR="114300" simplePos="0" relativeHeight="251670016" behindDoc="0" locked="0" layoutInCell="1" allowOverlap="1" wp14:anchorId="1131AEBD" wp14:editId="3A093E3C">
              <wp:simplePos x="0" y="0"/>
              <wp:positionH relativeFrom="column">
                <wp:posOffset>326390</wp:posOffset>
              </wp:positionH>
              <wp:positionV relativeFrom="paragraph">
                <wp:posOffset>229236</wp:posOffset>
              </wp:positionV>
              <wp:extent cx="2280141" cy="39243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MA DIGITALIZAD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26454" cy="400401"/>
                      </a:xfrm>
                      <a:prstGeom prst="rect">
                        <a:avLst/>
                      </a:prstGeom>
                    </pic:spPr>
                  </pic:pic>
                </a:graphicData>
              </a:graphic>
            </wp:anchor>
          </w:drawing>
        </w:r>
      </w:ins>
    </w:p>
    <w:p w14:paraId="1C92D5B8" w14:textId="77777777" w:rsidR="00AF4086" w:rsidRDefault="00AF4086" w:rsidP="0097128C">
      <w:pPr>
        <w:rPr>
          <w:ins w:id="295" w:author="José Albeiro Montes Gil" w:date="2022-01-19T17:02:00Z"/>
          <w:rFonts w:ascii="Arial" w:eastAsia="Arial" w:hAnsi="Arial" w:cs="Arial"/>
          <w:sz w:val="20"/>
          <w:szCs w:val="20"/>
        </w:rPr>
        <w:pPrChange w:id="296" w:author="José Albeiro Montes Gil" w:date="2022-01-20T12:42:00Z">
          <w:pPr>
            <w:jc w:val="both"/>
          </w:pPr>
        </w:pPrChange>
      </w:pPr>
      <w:ins w:id="297" w:author="José Albeiro Montes Gil" w:date="2022-01-19T17:02:00Z">
        <w:r>
          <w:rPr>
            <w:rFonts w:ascii="Arial" w:eastAsia="Arial" w:hAnsi="Arial" w:cs="Arial"/>
            <w:sz w:val="20"/>
            <w:szCs w:val="20"/>
          </w:rPr>
          <w:t>Firma</w:t>
        </w:r>
      </w:ins>
    </w:p>
    <w:p w14:paraId="481DA3A6" w14:textId="77777777" w:rsidR="00AF4086" w:rsidRDefault="00AF4086" w:rsidP="0097128C">
      <w:pPr>
        <w:rPr>
          <w:ins w:id="298" w:author="José Albeiro Montes Gil" w:date="2022-01-19T17:02:00Z"/>
          <w:rFonts w:ascii="Arial" w:eastAsia="Arial" w:hAnsi="Arial" w:cs="Arial"/>
          <w:sz w:val="20"/>
          <w:szCs w:val="20"/>
        </w:rPr>
        <w:pPrChange w:id="299" w:author="José Albeiro Montes Gil" w:date="2022-01-20T12:42:00Z">
          <w:pPr>
            <w:jc w:val="both"/>
          </w:pPr>
        </w:pPrChange>
      </w:pPr>
      <w:ins w:id="300" w:author="José Albeiro Montes Gil" w:date="2022-01-19T17:02:00Z">
        <w:r>
          <w:rPr>
            <w:rFonts w:ascii="Arial" w:eastAsia="Arial" w:hAnsi="Arial" w:cs="Arial"/>
            <w:sz w:val="20"/>
            <w:szCs w:val="20"/>
          </w:rPr>
          <w:t>_____________________________________</w:t>
        </w:r>
      </w:ins>
    </w:p>
    <w:p w14:paraId="341BECCD" w14:textId="77777777" w:rsidR="00AF4086" w:rsidRDefault="00AF4086" w:rsidP="0097128C">
      <w:pPr>
        <w:rPr>
          <w:ins w:id="301" w:author="José Albeiro Montes Gil" w:date="2022-01-19T17:02:00Z"/>
          <w:rFonts w:ascii="Arial" w:eastAsia="Arial" w:hAnsi="Arial" w:cs="Arial"/>
          <w:sz w:val="20"/>
          <w:szCs w:val="20"/>
        </w:rPr>
        <w:pPrChange w:id="302" w:author="José Albeiro Montes Gil" w:date="2022-01-20T12:42:00Z">
          <w:pPr>
            <w:jc w:val="both"/>
          </w:pPr>
        </w:pPrChange>
      </w:pPr>
      <w:ins w:id="303" w:author="José Albeiro Montes Gil" w:date="2022-01-19T17:02:00Z">
        <w:r>
          <w:rPr>
            <w:rFonts w:ascii="Arial" w:eastAsia="Arial" w:hAnsi="Arial" w:cs="Arial"/>
            <w:sz w:val="20"/>
            <w:szCs w:val="20"/>
          </w:rPr>
          <w:t>Nombre del estudiante</w:t>
        </w:r>
      </w:ins>
    </w:p>
    <w:p w14:paraId="2E58319E" w14:textId="77777777" w:rsidR="00AF4086" w:rsidRPr="00D3608B" w:rsidRDefault="00AF4086" w:rsidP="0097128C">
      <w:pPr>
        <w:rPr>
          <w:ins w:id="304" w:author="José Albeiro Montes Gil" w:date="2022-01-19T17:02:00Z"/>
          <w:rFonts w:ascii="Arial" w:eastAsia="Arial" w:hAnsi="Arial" w:cs="Arial"/>
          <w:sz w:val="20"/>
          <w:szCs w:val="20"/>
        </w:rPr>
        <w:pPrChange w:id="305" w:author="José Albeiro Montes Gil" w:date="2022-01-20T12:42:00Z">
          <w:pPr>
            <w:jc w:val="both"/>
          </w:pPr>
        </w:pPrChange>
      </w:pPr>
      <w:ins w:id="306" w:author="José Albeiro Montes Gil" w:date="2022-01-19T17:02:00Z">
        <w:r>
          <w:rPr>
            <w:rFonts w:ascii="Arial" w:eastAsia="Arial" w:hAnsi="Arial" w:cs="Arial"/>
            <w:sz w:val="20"/>
            <w:szCs w:val="20"/>
          </w:rPr>
          <w:t>CC. 1.061.798.614 Popayán</w:t>
        </w:r>
      </w:ins>
    </w:p>
    <w:p w14:paraId="08743645" w14:textId="77777777" w:rsidR="00AF4086" w:rsidRDefault="00AF4086" w:rsidP="0097128C">
      <w:pPr>
        <w:rPr>
          <w:ins w:id="307" w:author="José Albeiro Montes Gil" w:date="2022-01-19T17:02:00Z"/>
          <w:rFonts w:ascii="Arial" w:eastAsia="Arial" w:hAnsi="Arial" w:cs="Arial"/>
        </w:rPr>
      </w:pPr>
    </w:p>
    <w:p w14:paraId="6D52AD8F" w14:textId="77777777" w:rsidR="00AF4086" w:rsidRDefault="00AF4086" w:rsidP="0097128C">
      <w:pPr>
        <w:rPr>
          <w:ins w:id="308" w:author="José Albeiro Montes Gil" w:date="2022-01-19T17:02:00Z"/>
          <w:rFonts w:ascii="Arial" w:eastAsia="Arial" w:hAnsi="Arial" w:cs="Arial"/>
        </w:rPr>
      </w:pPr>
    </w:p>
    <w:p w14:paraId="17D94582" w14:textId="77777777" w:rsidR="00AF4086" w:rsidRDefault="00AF4086" w:rsidP="0097128C">
      <w:pPr>
        <w:rPr>
          <w:ins w:id="309" w:author="José Albeiro Montes Gil" w:date="2022-01-19T17:02:00Z"/>
          <w:rFonts w:ascii="Arial" w:eastAsia="Arial" w:hAnsi="Arial" w:cs="Arial"/>
        </w:rPr>
      </w:pPr>
    </w:p>
    <w:p w14:paraId="054C37C4" w14:textId="77777777" w:rsidR="00AF4086" w:rsidRDefault="00AF4086" w:rsidP="0097128C">
      <w:pPr>
        <w:rPr>
          <w:ins w:id="310" w:author="José Albeiro Montes Gil" w:date="2022-01-19T17:02:00Z"/>
          <w:rFonts w:ascii="Arial" w:eastAsia="Arial" w:hAnsi="Arial" w:cs="Arial"/>
        </w:rPr>
      </w:pPr>
    </w:p>
    <w:p w14:paraId="5803FBC5" w14:textId="77777777" w:rsidR="00AF4086" w:rsidRDefault="00AF4086" w:rsidP="0097128C">
      <w:pPr>
        <w:rPr>
          <w:ins w:id="311" w:author="José Albeiro Montes Gil" w:date="2022-01-19T17:02:00Z"/>
          <w:rFonts w:ascii="Arial" w:eastAsia="Arial" w:hAnsi="Arial" w:cs="Arial"/>
        </w:rPr>
      </w:pPr>
    </w:p>
    <w:p w14:paraId="2BDE9CCB" w14:textId="50CE11F0" w:rsidR="00AF4086" w:rsidRDefault="00AF4086" w:rsidP="0097128C">
      <w:pPr>
        <w:rPr>
          <w:ins w:id="312" w:author="José Albeiro Montes Gil" w:date="2022-01-19T17:35:00Z"/>
          <w:rFonts w:ascii="Arial" w:eastAsia="Arial" w:hAnsi="Arial" w:cs="Arial"/>
        </w:rPr>
      </w:pPr>
    </w:p>
    <w:p w14:paraId="0C9306DF" w14:textId="264EB832" w:rsidR="00DA712F" w:rsidRDefault="00DA712F" w:rsidP="0097128C">
      <w:pPr>
        <w:rPr>
          <w:ins w:id="313" w:author="José Albeiro Montes Gil" w:date="2022-01-19T17:35:00Z"/>
          <w:rFonts w:ascii="Arial" w:eastAsia="Arial" w:hAnsi="Arial" w:cs="Arial"/>
        </w:rPr>
      </w:pPr>
    </w:p>
    <w:p w14:paraId="34FD255D" w14:textId="77777777" w:rsidR="00DA712F" w:rsidRDefault="00DA712F" w:rsidP="0097128C">
      <w:pPr>
        <w:rPr>
          <w:ins w:id="314" w:author="José Albeiro Montes Gil" w:date="2022-01-19T17:02:00Z"/>
          <w:rFonts w:ascii="Arial" w:eastAsia="Arial" w:hAnsi="Arial" w:cs="Arial"/>
        </w:rPr>
      </w:pPr>
    </w:p>
    <w:p w14:paraId="1631E4A0" w14:textId="77777777" w:rsidR="00AF4086" w:rsidRDefault="00AF4086" w:rsidP="0097128C">
      <w:pPr>
        <w:pStyle w:val="Ttulo1"/>
        <w:numPr>
          <w:ilvl w:val="0"/>
          <w:numId w:val="1"/>
        </w:numPr>
        <w:jc w:val="center"/>
        <w:rPr>
          <w:ins w:id="315" w:author="José Albeiro Montes Gil" w:date="2022-01-19T17:02:00Z"/>
          <w:rFonts w:cs="Arial"/>
          <w:szCs w:val="24"/>
        </w:rPr>
      </w:pPr>
      <w:ins w:id="316" w:author="José Albeiro Montes Gil" w:date="2022-01-19T17:02:00Z">
        <w:r>
          <w:rPr>
            <w:rFonts w:cs="Arial"/>
            <w:szCs w:val="24"/>
          </w:rPr>
          <w:lastRenderedPageBreak/>
          <w:t>PLANTEAMIENTO DEL PROBLEMA</w:t>
        </w:r>
      </w:ins>
    </w:p>
    <w:p w14:paraId="131C8F8A" w14:textId="77777777" w:rsidR="00AF4086" w:rsidRPr="003349A0" w:rsidRDefault="00AF4086" w:rsidP="0097128C">
      <w:pPr>
        <w:rPr>
          <w:ins w:id="317" w:author="José Albeiro Montes Gil" w:date="2022-01-19T17:02:00Z"/>
        </w:rPr>
      </w:pPr>
    </w:p>
    <w:p w14:paraId="49BB6A90" w14:textId="77777777" w:rsidR="00AF4086" w:rsidRPr="00C138A3" w:rsidRDefault="00AF4086" w:rsidP="0097128C">
      <w:pPr>
        <w:rPr>
          <w:ins w:id="318" w:author="José Albeiro Montes Gil" w:date="2022-01-19T17:02:00Z"/>
        </w:rPr>
      </w:pPr>
    </w:p>
    <w:p w14:paraId="35F3F074" w14:textId="77777777" w:rsidR="00AF4086" w:rsidRDefault="00AF4086" w:rsidP="0097128C">
      <w:pPr>
        <w:pStyle w:val="Ttulo2"/>
        <w:spacing w:before="240" w:after="160" w:line="360" w:lineRule="auto"/>
        <w:rPr>
          <w:ins w:id="319" w:author="José Albeiro Montes Gil" w:date="2022-01-19T17:02:00Z"/>
          <w:rFonts w:cs="Arial"/>
          <w:szCs w:val="24"/>
        </w:rPr>
      </w:pPr>
      <w:ins w:id="320" w:author="José Albeiro Montes Gil" w:date="2022-01-19T17:02:00Z">
        <w:r>
          <w:rPr>
            <w:rFonts w:cs="Arial"/>
            <w:szCs w:val="24"/>
          </w:rPr>
          <w:t>1.1 Formulación del Problema</w:t>
        </w:r>
      </w:ins>
    </w:p>
    <w:p w14:paraId="6A5C5952" w14:textId="77777777" w:rsidR="00AF4086" w:rsidRDefault="00AF4086" w:rsidP="0097128C">
      <w:pPr>
        <w:spacing w:line="360" w:lineRule="auto"/>
        <w:rPr>
          <w:ins w:id="321" w:author="José Albeiro Montes Gil" w:date="2022-01-19T17:02:00Z"/>
          <w:rFonts w:ascii="Arial" w:hAnsi="Arial" w:cs="Arial"/>
          <w:sz w:val="24"/>
          <w:szCs w:val="24"/>
        </w:rPr>
        <w:pPrChange w:id="322" w:author="José Albeiro Montes Gil" w:date="2022-01-20T12:42:00Z">
          <w:pPr>
            <w:spacing w:line="360" w:lineRule="auto"/>
            <w:jc w:val="both"/>
          </w:pPr>
        </w:pPrChange>
      </w:pPr>
      <w:ins w:id="323" w:author="José Albeiro Montes Gil" w:date="2022-01-19T17:02:00Z">
        <w:r w:rsidRPr="005D29B8">
          <w:rPr>
            <w:rFonts w:ascii="Arial;Helvetica;sans-serif" w:eastAsia="Arial" w:hAnsi="Arial;Helvetica;sans-serif" w:cs="Arial"/>
            <w:color w:val="000000"/>
            <w:sz w:val="24"/>
            <w:szCs w:val="24"/>
          </w:rPr>
          <w:t>Los</w:t>
        </w:r>
        <w:r w:rsidRPr="005D29B8">
          <w:rPr>
            <w:rFonts w:ascii="Arial" w:eastAsia="Arial" w:hAnsi="Arial" w:cs="Arial"/>
            <w:color w:val="000000"/>
            <w:sz w:val="24"/>
            <w:szCs w:val="24"/>
          </w:rPr>
          <w:t xml:space="preserve"> </w:t>
        </w:r>
        <w:r w:rsidRPr="005D29B8">
          <w:rPr>
            <w:rFonts w:ascii="Arial;Helvetica;sans-serif" w:eastAsia="Arial" w:hAnsi="Arial;Helvetica;sans-serif" w:cs="Arial"/>
            <w:color w:val="000000"/>
            <w:sz w:val="24"/>
            <w:szCs w:val="24"/>
          </w:rPr>
          <w:t>seres</w:t>
        </w:r>
        <w:r w:rsidRPr="005D29B8">
          <w:rPr>
            <w:rFonts w:ascii="Arial" w:eastAsia="Arial" w:hAnsi="Arial" w:cs="Arial"/>
            <w:color w:val="000000"/>
            <w:sz w:val="24"/>
            <w:szCs w:val="24"/>
          </w:rPr>
          <w:t xml:space="preserve"> </w:t>
        </w:r>
        <w:r>
          <w:rPr>
            <w:rFonts w:ascii="Arial;Helvetica;sans-serif" w:eastAsia="Arial" w:hAnsi="Arial;Helvetica;sans-serif" w:cs="Arial"/>
            <w:color w:val="000000"/>
            <w:sz w:val="24"/>
            <w:szCs w:val="24"/>
          </w:rPr>
          <w:t xml:space="preserve">humanos </w:t>
        </w:r>
        <w:r w:rsidRPr="005D29B8">
          <w:rPr>
            <w:rFonts w:ascii="Arial;Helvetica;sans-serif" w:eastAsia="Arial" w:hAnsi="Arial;Helvetica;sans-serif" w:cs="Arial"/>
            <w:color w:val="000000"/>
            <w:sz w:val="24"/>
            <w:szCs w:val="24"/>
          </w:rPr>
          <w:t>han</w:t>
        </w:r>
        <w:r w:rsidRPr="005D29B8">
          <w:rPr>
            <w:rFonts w:ascii="Arial" w:eastAsia="Arial" w:hAnsi="Arial" w:cs="Arial"/>
            <w:color w:val="000000"/>
            <w:sz w:val="24"/>
            <w:szCs w:val="24"/>
          </w:rPr>
          <w:t xml:space="preserve"> </w:t>
        </w:r>
        <w:r w:rsidRPr="005D29B8">
          <w:rPr>
            <w:rFonts w:ascii="Arial;Helvetica;sans-serif" w:eastAsia="Arial" w:hAnsi="Arial;Helvetica;sans-serif" w:cs="Arial"/>
            <w:color w:val="000000"/>
            <w:sz w:val="24"/>
            <w:szCs w:val="24"/>
          </w:rPr>
          <w:t>desarrollado</w:t>
        </w:r>
        <w:r w:rsidRPr="005D29B8">
          <w:rPr>
            <w:rFonts w:ascii="Arial" w:eastAsia="Arial" w:hAnsi="Arial" w:cs="Arial"/>
            <w:color w:val="000000"/>
            <w:sz w:val="24"/>
            <w:szCs w:val="24"/>
          </w:rPr>
          <w:t xml:space="preserve"> </w:t>
        </w:r>
        <w:r w:rsidRPr="00767BA7">
          <w:rPr>
            <w:rFonts w:ascii="Arial;Helvetica;sans-serif" w:eastAsia="Arial" w:hAnsi="Arial;Helvetica;sans-serif" w:cs="Arial"/>
            <w:color w:val="000000"/>
            <w:sz w:val="24"/>
            <w:szCs w:val="24"/>
          </w:rPr>
          <w:t xml:space="preserve">a </w:t>
        </w:r>
        <w:r w:rsidRPr="005D29B8">
          <w:rPr>
            <w:rFonts w:ascii="Arial;Helvetica;sans-serif" w:eastAsia="Arial" w:hAnsi="Arial;Helvetica;sans-serif" w:cs="Arial"/>
            <w:color w:val="000000"/>
            <w:sz w:val="24"/>
            <w:szCs w:val="24"/>
          </w:rPr>
          <w:t>lo largo de</w:t>
        </w:r>
        <w:r w:rsidRPr="005D29B8">
          <w:rPr>
            <w:rFonts w:ascii="Arial" w:eastAsia="Arial" w:hAnsi="Arial" w:cs="Arial"/>
            <w:color w:val="000000"/>
            <w:sz w:val="24"/>
            <w:szCs w:val="24"/>
          </w:rPr>
          <w:t xml:space="preserve"> </w:t>
        </w:r>
        <w:r w:rsidRPr="005D29B8">
          <w:rPr>
            <w:rFonts w:ascii="Arial;Helvetica;sans-serif" w:eastAsia="Arial" w:hAnsi="Arial;Helvetica;sans-serif" w:cs="Arial"/>
            <w:color w:val="000000"/>
            <w:sz w:val="24"/>
            <w:szCs w:val="24"/>
          </w:rPr>
          <w:t xml:space="preserve">la vida </w:t>
        </w:r>
        <w:r w:rsidRPr="005D29B8">
          <w:rPr>
            <w:rFonts w:ascii="Arial" w:eastAsia="Arial" w:hAnsi="Arial" w:cs="Arial"/>
            <w:color w:val="000000"/>
            <w:sz w:val="24"/>
            <w:szCs w:val="24"/>
          </w:rPr>
          <w:t xml:space="preserve">nuevas </w:t>
        </w:r>
        <w:r w:rsidRPr="005D29B8">
          <w:rPr>
            <w:rFonts w:ascii="Arial;Helvetica;sans-serif" w:eastAsia="Arial" w:hAnsi="Arial;Helvetica;sans-serif" w:cs="Arial"/>
            <w:color w:val="000000"/>
            <w:sz w:val="24"/>
            <w:szCs w:val="24"/>
          </w:rPr>
          <w:t>experiencias culturales</w:t>
        </w:r>
        <w:r w:rsidRPr="005D29B8">
          <w:rPr>
            <w:rFonts w:ascii="Arial" w:eastAsia="Arial" w:hAnsi="Arial" w:cs="Arial"/>
            <w:color w:val="000000"/>
            <w:sz w:val="24"/>
            <w:szCs w:val="24"/>
          </w:rPr>
          <w:t xml:space="preserve"> </w:t>
        </w:r>
        <w:r w:rsidRPr="005D29B8">
          <w:rPr>
            <w:rFonts w:ascii="Arial;Helvetica;sans-serif" w:eastAsia="Arial" w:hAnsi="Arial;Helvetica;sans-serif" w:cs="Arial"/>
            <w:color w:val="000000"/>
            <w:sz w:val="24"/>
            <w:szCs w:val="24"/>
          </w:rPr>
          <w:t>y sociales</w:t>
        </w:r>
        <w:r w:rsidRPr="00767BA7">
          <w:rPr>
            <w:rFonts w:ascii="Arial;Helvetica;sans-serif" w:eastAsia="Arial" w:hAnsi="Arial;Helvetica;sans-serif" w:cs="Arial"/>
            <w:color w:val="000000"/>
            <w:sz w:val="24"/>
            <w:szCs w:val="24"/>
          </w:rPr>
          <w:t>,</w:t>
        </w:r>
        <w:r w:rsidRPr="005D29B8">
          <w:rPr>
            <w:rFonts w:ascii="Arial;Helvetica;sans-serif" w:eastAsia="Arial" w:hAnsi="Arial;Helvetica;sans-serif" w:cs="Arial"/>
            <w:color w:val="000000"/>
            <w:sz w:val="24"/>
            <w:szCs w:val="24"/>
          </w:rPr>
          <w:t xml:space="preserve"> que han permitido estructurar perfiles a trav</w:t>
        </w:r>
        <w:r w:rsidRPr="005D29B8">
          <w:rPr>
            <w:rFonts w:ascii="Arial;Helvetica;sans-serif" w:eastAsia="Arial" w:hAnsi="Arial;Helvetica;sans-serif" w:cs="Arial" w:hint="eastAsia"/>
            <w:color w:val="000000"/>
            <w:sz w:val="24"/>
            <w:szCs w:val="24"/>
          </w:rPr>
          <w:t>é</w:t>
        </w:r>
        <w:r w:rsidRPr="005D29B8">
          <w:rPr>
            <w:rFonts w:ascii="Arial;Helvetica;sans-serif" w:eastAsia="Arial" w:hAnsi="Arial;Helvetica;sans-serif" w:cs="Arial"/>
            <w:color w:val="000000"/>
            <w:sz w:val="24"/>
            <w:szCs w:val="24"/>
          </w:rPr>
          <w:t>s del lenguaje y sus interacciones</w:t>
        </w:r>
        <w:r>
          <w:rPr>
            <w:rFonts w:ascii="Arial;Helvetica;sans-serif" w:eastAsia="Arial" w:hAnsi="Arial;Helvetica;sans-serif" w:cs="Arial"/>
            <w:color w:val="000000"/>
            <w:sz w:val="24"/>
            <w:szCs w:val="24"/>
          </w:rPr>
          <w:t xml:space="preserve">, </w:t>
        </w:r>
        <w:r w:rsidRPr="005D29B8">
          <w:rPr>
            <w:rFonts w:ascii="Arial" w:eastAsia="Arial" w:hAnsi="Arial" w:cs="Arial"/>
            <w:sz w:val="24"/>
            <w:szCs w:val="24"/>
          </w:rPr>
          <w:t>ayudá</w:t>
        </w:r>
        <w:r>
          <w:rPr>
            <w:rFonts w:ascii="Arial" w:eastAsia="Arial" w:hAnsi="Arial" w:cs="Arial"/>
            <w:sz w:val="24"/>
            <w:szCs w:val="24"/>
          </w:rPr>
          <w:t>ndose</w:t>
        </w:r>
        <w:r w:rsidRPr="005D29B8">
          <w:rPr>
            <w:rFonts w:ascii="Arial" w:eastAsia="Arial" w:hAnsi="Arial" w:cs="Arial"/>
            <w:sz w:val="24"/>
            <w:szCs w:val="24"/>
          </w:rPr>
          <w:t xml:space="preserve"> </w:t>
        </w:r>
        <w:r w:rsidRPr="00767BA7">
          <w:rPr>
            <w:rFonts w:ascii="Arial" w:eastAsia="Arial" w:hAnsi="Arial" w:cs="Arial"/>
            <w:sz w:val="24"/>
            <w:szCs w:val="24"/>
          </w:rPr>
          <w:t xml:space="preserve">de </w:t>
        </w:r>
        <w:r w:rsidRPr="005D29B8">
          <w:rPr>
            <w:rFonts w:ascii="Arial" w:eastAsia="Arial" w:hAnsi="Arial" w:cs="Arial"/>
            <w:sz w:val="24"/>
            <w:szCs w:val="24"/>
          </w:rPr>
          <w:t>recursos didácticos y materiales digitales que aportan flexibilidad e innovación a la hora de enseñar y</w:t>
        </w:r>
        <w:r>
          <w:rPr>
            <w:rFonts w:ascii="Arial" w:eastAsia="Arial" w:hAnsi="Arial" w:cs="Arial"/>
            <w:sz w:val="24"/>
            <w:szCs w:val="24"/>
          </w:rPr>
          <w:t xml:space="preserve"> aprender, puesto que cada día </w:t>
        </w:r>
        <w:r w:rsidRPr="005D29B8">
          <w:rPr>
            <w:rFonts w:ascii="Arial" w:eastAsia="Arial" w:hAnsi="Arial" w:cs="Arial"/>
            <w:sz w:val="24"/>
            <w:szCs w:val="24"/>
          </w:rPr>
          <w:t>esté mundo se encuentra más rodeado de esta c</w:t>
        </w:r>
        <w:r>
          <w:rPr>
            <w:rFonts w:ascii="Arial" w:eastAsia="Arial" w:hAnsi="Arial" w:cs="Arial"/>
            <w:sz w:val="24"/>
            <w:szCs w:val="24"/>
          </w:rPr>
          <w:t xml:space="preserve">lase de recursos tecnológicos y </w:t>
        </w:r>
        <w:r w:rsidRPr="005D29B8">
          <w:rPr>
            <w:rFonts w:ascii="Arial" w:eastAsia="Arial" w:hAnsi="Arial" w:cs="Arial"/>
            <w:color w:val="000000"/>
            <w:sz w:val="24"/>
            <w:szCs w:val="24"/>
          </w:rPr>
          <w:t xml:space="preserve">el </w:t>
        </w:r>
        <w:r w:rsidRPr="005D29B8">
          <w:rPr>
            <w:rFonts w:ascii="Arial;Helvetica;sans-serif" w:eastAsia="Arial" w:hAnsi="Arial;Helvetica;sans-serif" w:cs="Arial"/>
            <w:color w:val="000000"/>
            <w:sz w:val="24"/>
            <w:szCs w:val="24"/>
          </w:rPr>
          <w:t>aprendizaje</w:t>
        </w:r>
        <w:r w:rsidRPr="005D29B8">
          <w:rPr>
            <w:rFonts w:ascii="Arial" w:eastAsia="Arial" w:hAnsi="Arial" w:cs="Arial"/>
            <w:color w:val="000000"/>
            <w:sz w:val="24"/>
            <w:szCs w:val="24"/>
          </w:rPr>
          <w:t xml:space="preserve"> </w:t>
        </w:r>
        <w:r w:rsidRPr="005D29B8">
          <w:rPr>
            <w:rFonts w:ascii="Arial;Helvetica;sans-serif" w:eastAsia="Arial" w:hAnsi="Arial;Helvetica;sans-serif" w:cs="Arial"/>
            <w:color w:val="000000"/>
            <w:sz w:val="24"/>
            <w:szCs w:val="24"/>
          </w:rPr>
          <w:t>y el progreso</w:t>
        </w:r>
        <w:r w:rsidRPr="005D29B8">
          <w:rPr>
            <w:rFonts w:ascii="Arial" w:eastAsia="Arial" w:hAnsi="Arial" w:cs="Arial"/>
            <w:color w:val="000000"/>
            <w:sz w:val="24"/>
            <w:szCs w:val="24"/>
          </w:rPr>
          <w:t xml:space="preserve"> se encuentran en </w:t>
        </w:r>
        <w:r w:rsidRPr="005D29B8">
          <w:rPr>
            <w:rFonts w:ascii="Arial;Helvetica;sans-serif" w:eastAsia="Arial" w:hAnsi="Arial;Helvetica;sans-serif" w:cs="Arial"/>
            <w:color w:val="000000"/>
            <w:sz w:val="24"/>
            <w:szCs w:val="24"/>
          </w:rPr>
          <w:t>continuo crecimiento</w:t>
        </w:r>
        <w:r w:rsidRPr="00767BA7">
          <w:rPr>
            <w:rFonts w:ascii="Arial;Helvetica;sans-serif" w:eastAsia="Arial" w:hAnsi="Arial;Helvetica;sans-serif" w:cs="Arial"/>
            <w:color w:val="000000"/>
            <w:sz w:val="24"/>
            <w:szCs w:val="24"/>
          </w:rPr>
          <w:t xml:space="preserve"> </w:t>
        </w:r>
        <w:r w:rsidRPr="00767BA7">
          <w:rPr>
            <w:rFonts w:ascii="Arial" w:hAnsi="Arial" w:cs="Arial"/>
            <w:sz w:val="24"/>
            <w:szCs w:val="24"/>
          </w:rPr>
          <w:t xml:space="preserve">(Galeano y </w:t>
        </w:r>
        <w:r w:rsidRPr="00767BA7">
          <w:rPr>
            <w:rFonts w:ascii="Arial" w:hAnsi="Arial" w:cs="Arial"/>
            <w:i/>
            <w:iCs/>
            <w:sz w:val="24"/>
            <w:szCs w:val="24"/>
          </w:rPr>
          <w:t xml:space="preserve">J. </w:t>
        </w:r>
        <w:proofErr w:type="spellStart"/>
        <w:r w:rsidRPr="00767BA7">
          <w:rPr>
            <w:rFonts w:ascii="Arial" w:hAnsi="Arial" w:cs="Arial"/>
            <w:i/>
            <w:iCs/>
            <w:sz w:val="24"/>
            <w:szCs w:val="24"/>
          </w:rPr>
          <w:t>Chem</w:t>
        </w:r>
        <w:proofErr w:type="spellEnd"/>
        <w:r w:rsidRPr="00767BA7">
          <w:rPr>
            <w:rFonts w:ascii="Arial" w:hAnsi="Arial" w:cs="Arial"/>
            <w:i/>
            <w:iCs/>
            <w:sz w:val="24"/>
            <w:szCs w:val="24"/>
          </w:rPr>
          <w:t>. I</w:t>
        </w:r>
        <w:r w:rsidRPr="00767BA7">
          <w:rPr>
            <w:rFonts w:ascii="Arial" w:hAnsi="Arial" w:cs="Arial"/>
            <w:sz w:val="24"/>
            <w:szCs w:val="24"/>
          </w:rPr>
          <w:t>, 2018).</w:t>
        </w:r>
      </w:ins>
    </w:p>
    <w:p w14:paraId="73DB8E0E" w14:textId="77777777" w:rsidR="00AF4086" w:rsidRPr="00F015F5" w:rsidRDefault="00AF4086" w:rsidP="0097128C">
      <w:pPr>
        <w:spacing w:line="360" w:lineRule="auto"/>
        <w:rPr>
          <w:ins w:id="324" w:author="José Albeiro Montes Gil" w:date="2022-01-19T17:02:00Z"/>
          <w:rFonts w:ascii="Arial;Helvetica;sans-serif" w:eastAsia="Arial" w:hAnsi="Arial;Helvetica;sans-serif" w:cs="Arial"/>
          <w:color w:val="000000"/>
          <w:sz w:val="24"/>
          <w:szCs w:val="24"/>
        </w:rPr>
        <w:pPrChange w:id="325" w:author="José Albeiro Montes Gil" w:date="2022-01-20T12:42:00Z">
          <w:pPr>
            <w:spacing w:line="360" w:lineRule="auto"/>
            <w:jc w:val="both"/>
          </w:pPr>
        </w:pPrChange>
      </w:pPr>
      <w:ins w:id="326" w:author="José Albeiro Montes Gil" w:date="2022-01-19T17:02:00Z">
        <w:r>
          <w:rPr>
            <w:rFonts w:ascii="Arial" w:eastAsia="Arial" w:hAnsi="Arial" w:cs="Arial"/>
            <w:sz w:val="24"/>
            <w:szCs w:val="24"/>
          </w:rPr>
          <w:t>En el contexto actual el desarrollo e integración de la tecnología digital a la educación refleja la necesidad de nuevas propuestas educativas, que ayuden a fortalecer los procesos de enseñanza aprendizaje.</w:t>
        </w:r>
      </w:ins>
    </w:p>
    <w:p w14:paraId="6A36C78A" w14:textId="6F8F9DA3" w:rsidR="00AF4086" w:rsidRPr="00AF4086" w:rsidRDefault="00AF4086" w:rsidP="0097128C">
      <w:pPr>
        <w:spacing w:line="360" w:lineRule="auto"/>
        <w:rPr>
          <w:ins w:id="327" w:author="José Albeiro Montes Gil" w:date="2022-01-19T17:05:00Z"/>
          <w:rFonts w:ascii="Arial" w:hAnsi="Arial" w:cs="Arial"/>
          <w:sz w:val="24"/>
          <w:szCs w:val="24"/>
          <w:lang w:val="es-ES"/>
        </w:rPr>
        <w:pPrChange w:id="328" w:author="José Albeiro Montes Gil" w:date="2022-01-20T12:42:00Z">
          <w:pPr>
            <w:spacing w:line="360" w:lineRule="auto"/>
            <w:jc w:val="both"/>
          </w:pPr>
        </w:pPrChange>
      </w:pPr>
      <w:ins w:id="329" w:author="José Albeiro Montes Gil" w:date="2022-01-19T17:02:00Z">
        <w:r w:rsidRPr="00AF4086">
          <w:rPr>
            <w:rFonts w:ascii="Arial" w:hAnsi="Arial" w:cs="Arial"/>
            <w:sz w:val="24"/>
            <w:szCs w:val="24"/>
            <w:lang w:val="es-ES"/>
          </w:rPr>
          <w:t xml:space="preserve">La enseñanza de la lectura es una de las principales prioridades de los docentes </w:t>
        </w:r>
      </w:ins>
      <w:ins w:id="330" w:author="José Albeiro Montes Gil" w:date="2022-01-19T17:05:00Z">
        <w:r>
          <w:rPr>
            <w:rFonts w:ascii="Arial" w:hAnsi="Arial" w:cs="Arial"/>
            <w:sz w:val="24"/>
            <w:szCs w:val="24"/>
            <w:lang w:val="es-ES"/>
          </w:rPr>
          <w:t>en</w:t>
        </w:r>
      </w:ins>
      <w:ins w:id="331" w:author="José Albeiro Montes Gil" w:date="2022-01-19T17:02:00Z">
        <w:r w:rsidRPr="00AF4086">
          <w:rPr>
            <w:rFonts w:ascii="Arial" w:hAnsi="Arial" w:cs="Arial"/>
            <w:sz w:val="24"/>
            <w:szCs w:val="24"/>
            <w:lang w:val="es-ES"/>
          </w:rPr>
          <w:t xml:space="preserve"> los primeros años de educación </w:t>
        </w:r>
        <w:r w:rsidRPr="00AF4086" w:rsidDel="00A82B95">
          <w:rPr>
            <w:rFonts w:ascii="Arial" w:hAnsi="Arial" w:cs="Arial"/>
            <w:sz w:val="24"/>
            <w:szCs w:val="24"/>
            <w:lang w:val="es-ES"/>
          </w:rPr>
          <w:t>básica</w:t>
        </w:r>
      </w:ins>
      <w:ins w:id="332" w:author="José Albeiro Montes Gil" w:date="2022-01-19T17:05:00Z">
        <w:r>
          <w:rPr>
            <w:rFonts w:ascii="Arial" w:hAnsi="Arial" w:cs="Arial"/>
            <w:sz w:val="24"/>
            <w:szCs w:val="24"/>
            <w:lang w:val="es-ES"/>
          </w:rPr>
          <w:t>. E</w:t>
        </w:r>
      </w:ins>
      <w:ins w:id="333" w:author="José Albeiro Montes Gil" w:date="2022-01-19T17:02:00Z">
        <w:r w:rsidRPr="00AF4086">
          <w:rPr>
            <w:rFonts w:ascii="Arial" w:hAnsi="Arial" w:cs="Arial"/>
            <w:sz w:val="24"/>
            <w:szCs w:val="24"/>
            <w:lang w:val="es-ES"/>
          </w:rPr>
          <w:t>n estos primeros años es dónde el niño elabora un conjunto de patrones que le permitirán tener éxito en sus estudios, en esta etapa la lectoescritura juega un rol especial, dado que de su nivel dependerá en gran medida el desarrollo del rendimiento escolar del niño</w:t>
        </w:r>
      </w:ins>
      <w:ins w:id="334" w:author="José Albeiro Montes Gil" w:date="2022-01-19T17:09:00Z">
        <w:r w:rsidR="004E6E90">
          <w:rPr>
            <w:rFonts w:ascii="Arial" w:hAnsi="Arial" w:cs="Arial"/>
            <w:sz w:val="24"/>
            <w:szCs w:val="24"/>
            <w:lang w:val="es-ES"/>
          </w:rPr>
          <w:t xml:space="preserve">, tal como se menciona en </w:t>
        </w:r>
      </w:ins>
      <w:customXmlInsRangeStart w:id="335" w:author="José Albeiro Montes Gil" w:date="2022-01-19T17:10:00Z"/>
      <w:sdt>
        <w:sdtPr>
          <w:rPr>
            <w:rFonts w:ascii="Arial" w:hAnsi="Arial" w:cs="Arial"/>
            <w:color w:val="000000"/>
            <w:sz w:val="24"/>
            <w:szCs w:val="24"/>
            <w:lang w:val="es-ES"/>
          </w:rPr>
          <w:tag w:val="MENDELEY_CITATION_v3_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"/>
          <w:id w:val="-1382556536"/>
          <w:placeholder>
            <w:docPart w:val="DefaultPlaceholder_-1854013440"/>
          </w:placeholder>
        </w:sdtPr>
        <w:sdtEndPr/>
        <w:sdtContent>
          <w:customXmlInsRangeEnd w:id="335"/>
          <w:ins w:id="336" w:author="José Albeiro Montes Gil" w:date="2022-01-19T17:29:00Z">
            <w:r w:rsidR="00353F1B" w:rsidRPr="00353F1B">
              <w:rPr>
                <w:rFonts w:ascii="Arial" w:hAnsi="Arial" w:cs="Arial"/>
                <w:color w:val="000000"/>
                <w:sz w:val="24"/>
                <w:szCs w:val="24"/>
                <w:lang w:val="es-ES"/>
                <w:rPrChange w:id="337" w:author="José Albeiro Montes Gil" w:date="2022-01-19T17:29:00Z">
                  <w:rPr/>
                </w:rPrChange>
              </w:rPr>
              <w:t>(</w:t>
            </w:r>
            <w:proofErr w:type="spellStart"/>
            <w:r w:rsidR="00353F1B" w:rsidRPr="00353F1B">
              <w:rPr>
                <w:rFonts w:ascii="Arial" w:hAnsi="Arial" w:cs="Arial"/>
                <w:color w:val="000000"/>
                <w:sz w:val="24"/>
                <w:szCs w:val="24"/>
                <w:lang w:val="es-ES"/>
              </w:rPr>
              <w:t>Vaknin-Nusbaum</w:t>
            </w:r>
            <w:proofErr w:type="spellEnd"/>
            <w:r w:rsidR="00353F1B" w:rsidRPr="00353F1B">
              <w:rPr>
                <w:rFonts w:ascii="Arial" w:hAnsi="Arial" w:cs="Arial"/>
                <w:color w:val="000000"/>
                <w:sz w:val="24"/>
                <w:szCs w:val="24"/>
                <w:lang w:val="es-ES"/>
              </w:rPr>
              <w:t xml:space="preserve"> et al., 2020)</w:t>
            </w:r>
          </w:ins>
          <w:customXmlInsRangeStart w:id="338" w:author="José Albeiro Montes Gil" w:date="2022-01-19T17:10:00Z"/>
        </w:sdtContent>
      </w:sdt>
      <w:customXmlInsRangeEnd w:id="338"/>
      <w:ins w:id="339" w:author="José Albeiro Montes Gil" w:date="2022-01-19T17:10:00Z">
        <w:r w:rsidR="004E6E90">
          <w:rPr>
            <w:rFonts w:ascii="Arial" w:hAnsi="Arial" w:cs="Arial"/>
            <w:color w:val="000000"/>
            <w:sz w:val="24"/>
            <w:szCs w:val="24"/>
            <w:lang w:val="es-ES"/>
          </w:rPr>
          <w:t xml:space="preserve">, donde se sugiere a los educadores aumentar los niveles de motivación </w:t>
        </w:r>
      </w:ins>
      <w:ins w:id="340" w:author="José Albeiro Montes Gil" w:date="2022-01-19T17:11:00Z">
        <w:r w:rsidR="004E6E90">
          <w:rPr>
            <w:rFonts w:ascii="Arial" w:hAnsi="Arial" w:cs="Arial"/>
            <w:color w:val="000000"/>
            <w:sz w:val="24"/>
            <w:szCs w:val="24"/>
            <w:lang w:val="es-ES"/>
          </w:rPr>
          <w:t>hacía la lectura y escritura</w:t>
        </w:r>
        <w:r w:rsidR="0056362E">
          <w:rPr>
            <w:rFonts w:ascii="Arial" w:hAnsi="Arial" w:cs="Arial"/>
            <w:color w:val="000000"/>
            <w:sz w:val="24"/>
            <w:szCs w:val="24"/>
            <w:lang w:val="es-ES"/>
          </w:rPr>
          <w:t xml:space="preserve"> en jóvenes de primer, segundo </w:t>
        </w:r>
      </w:ins>
      <w:ins w:id="341" w:author="José Albeiro Montes Gil" w:date="2022-01-19T17:12:00Z">
        <w:r w:rsidR="0056362E">
          <w:rPr>
            <w:rFonts w:ascii="Arial" w:hAnsi="Arial" w:cs="Arial"/>
            <w:color w:val="000000"/>
            <w:sz w:val="24"/>
            <w:szCs w:val="24"/>
            <w:lang w:val="es-ES"/>
          </w:rPr>
          <w:t>y tercer</w:t>
        </w:r>
      </w:ins>
      <w:ins w:id="342" w:author="José Albeiro Montes Gil" w:date="2022-01-19T17:11:00Z">
        <w:r w:rsidR="0056362E">
          <w:rPr>
            <w:rFonts w:ascii="Arial" w:hAnsi="Arial" w:cs="Arial"/>
            <w:color w:val="000000"/>
            <w:sz w:val="24"/>
            <w:szCs w:val="24"/>
            <w:lang w:val="es-ES"/>
          </w:rPr>
          <w:t xml:space="preserve"> grado</w:t>
        </w:r>
      </w:ins>
      <w:ins w:id="343" w:author="José Albeiro Montes Gil" w:date="2022-01-19T17:02:00Z">
        <w:r w:rsidRPr="00AF4086">
          <w:rPr>
            <w:rFonts w:ascii="Arial" w:hAnsi="Arial" w:cs="Arial"/>
            <w:sz w:val="24"/>
            <w:szCs w:val="24"/>
            <w:lang w:val="es-ES"/>
          </w:rPr>
          <w:t xml:space="preserve">. </w:t>
        </w:r>
        <w:r w:rsidRPr="00353F1B">
          <w:rPr>
            <w:rFonts w:ascii="Arial" w:hAnsi="Arial" w:cs="Arial"/>
            <w:sz w:val="24"/>
            <w:szCs w:val="24"/>
            <w:lang w:val="es-ES"/>
          </w:rPr>
          <w:t xml:space="preserve">En </w:t>
        </w:r>
      </w:ins>
      <w:customXmlInsRangeStart w:id="344" w:author="José Albeiro Montes Gil" w:date="2022-01-19T17:03:00Z"/>
      <w:sdt>
        <w:sdtPr>
          <w:rPr>
            <w:rFonts w:ascii="Arial" w:hAnsi="Arial" w:cs="Arial"/>
            <w:sz w:val="24"/>
            <w:szCs w:val="24"/>
            <w:lang w:val="es-ES"/>
          </w:rPr>
          <w:tag w:val="MENDELEY_CITATION_v3_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"/>
          <w:id w:val="580029878"/>
          <w:placeholder>
            <w:docPart w:val="DefaultPlaceholder_-1854013440"/>
          </w:placeholder>
        </w:sdtPr>
        <w:sdtEndPr/>
        <w:sdtContent>
          <w:customXmlInsRangeEnd w:id="344"/>
          <w:ins w:id="345" w:author="José Albeiro Montes Gil" w:date="2022-01-19T17:29:00Z">
            <w:r w:rsidR="00353F1B" w:rsidRPr="00353F1B">
              <w:rPr>
                <w:rFonts w:ascii="Arial" w:eastAsia="Times New Roman" w:hAnsi="Arial" w:cs="Arial"/>
                <w:sz w:val="24"/>
                <w:szCs w:val="24"/>
                <w:rPrChange w:id="346" w:author="José Albeiro Montes Gil" w:date="2022-01-19T17:29:00Z">
                  <w:rPr>
                    <w:rFonts w:eastAsia="Times New Roman"/>
                  </w:rPr>
                </w:rPrChange>
              </w:rPr>
              <w:t xml:space="preserve">(Oliveira &amp; </w:t>
            </w:r>
            <w:proofErr w:type="spellStart"/>
            <w:r w:rsidR="00353F1B" w:rsidRPr="00353F1B">
              <w:rPr>
                <w:rFonts w:ascii="Arial" w:eastAsia="Times New Roman" w:hAnsi="Arial" w:cs="Arial"/>
                <w:sz w:val="24"/>
                <w:szCs w:val="24"/>
                <w:rPrChange w:id="347" w:author="José Albeiro Montes Gil" w:date="2022-01-19T17:29:00Z">
                  <w:rPr>
                    <w:rFonts w:eastAsia="Times New Roman"/>
                  </w:rPr>
                </w:rPrChange>
              </w:rPr>
              <w:t>Menezes</w:t>
            </w:r>
            <w:proofErr w:type="spellEnd"/>
            <w:r w:rsidR="00353F1B" w:rsidRPr="00353F1B">
              <w:rPr>
                <w:rFonts w:ascii="Arial" w:eastAsia="Times New Roman" w:hAnsi="Arial" w:cs="Arial"/>
                <w:sz w:val="24"/>
                <w:szCs w:val="24"/>
                <w:rPrChange w:id="348" w:author="José Albeiro Montes Gil" w:date="2022-01-19T17:29:00Z">
                  <w:rPr>
                    <w:rFonts w:eastAsia="Times New Roman"/>
                  </w:rPr>
                </w:rPrChange>
              </w:rPr>
              <w:t>, 2019)</w:t>
            </w:r>
          </w:ins>
          <w:customXmlInsRangeStart w:id="349" w:author="José Albeiro Montes Gil" w:date="2022-01-19T17:03:00Z"/>
        </w:sdtContent>
      </w:sdt>
      <w:customXmlInsRangeEnd w:id="349"/>
      <w:ins w:id="350" w:author="José Albeiro Montes Gil" w:date="2022-01-19T17:02:00Z">
        <w:r w:rsidRPr="00353F1B">
          <w:rPr>
            <w:rFonts w:ascii="Arial" w:hAnsi="Arial" w:cs="Arial"/>
            <w:sz w:val="24"/>
            <w:szCs w:val="24"/>
            <w:lang w:val="es-ES"/>
          </w:rPr>
          <w:t xml:space="preserve"> </w:t>
        </w:r>
      </w:ins>
      <w:ins w:id="351" w:author="José Albeiro Montes Gil" w:date="2022-01-19T17:03:00Z">
        <w:r w:rsidRPr="00353F1B">
          <w:rPr>
            <w:rFonts w:ascii="Arial" w:hAnsi="Arial" w:cs="Arial"/>
            <w:sz w:val="24"/>
            <w:szCs w:val="24"/>
            <w:lang w:val="es-ES"/>
          </w:rPr>
          <w:t>se resalta la importancia de la lectura en edades tempranas</w:t>
        </w:r>
      </w:ins>
      <w:ins w:id="352" w:author="José Albeiro Montes Gil" w:date="2022-01-19T17:04:00Z">
        <w:r w:rsidRPr="00353F1B">
          <w:rPr>
            <w:rFonts w:ascii="Arial" w:hAnsi="Arial" w:cs="Arial"/>
            <w:sz w:val="24"/>
            <w:szCs w:val="24"/>
            <w:lang w:val="es-ES"/>
          </w:rPr>
          <w:t>, debido a que es allí</w:t>
        </w:r>
        <w:r w:rsidRPr="004E6E90">
          <w:rPr>
            <w:rFonts w:ascii="Arial" w:hAnsi="Arial" w:cs="Arial"/>
            <w:sz w:val="24"/>
            <w:szCs w:val="24"/>
            <w:lang w:val="es-ES"/>
          </w:rPr>
          <w:t xml:space="preserve"> donde se</w:t>
        </w:r>
        <w:r w:rsidRPr="00AF4086">
          <w:rPr>
            <w:rFonts w:ascii="Arial" w:hAnsi="Arial" w:cs="Arial"/>
            <w:sz w:val="24"/>
            <w:szCs w:val="24"/>
            <w:lang w:val="es-ES"/>
          </w:rPr>
          <w:t xml:space="preserve"> desarrolla un mayor interés por las novedades</w:t>
        </w:r>
      </w:ins>
      <w:ins w:id="353" w:author="José Albeiro Montes Gil" w:date="2022-01-19T17:05:00Z">
        <w:r w:rsidRPr="00AF4086">
          <w:rPr>
            <w:rFonts w:ascii="Arial" w:hAnsi="Arial" w:cs="Arial"/>
            <w:sz w:val="24"/>
            <w:szCs w:val="24"/>
            <w:lang w:val="es-ES"/>
          </w:rPr>
          <w:t xml:space="preserve"> y aumentan los niveles de captura de información.</w:t>
        </w:r>
      </w:ins>
    </w:p>
    <w:p w14:paraId="48E5A52C" w14:textId="626CB646" w:rsidR="00AF4086" w:rsidRPr="00D94D7A" w:rsidRDefault="00AF4086" w:rsidP="0097128C">
      <w:pPr>
        <w:spacing w:line="360" w:lineRule="auto"/>
        <w:rPr>
          <w:ins w:id="354" w:author="José Albeiro Montes Gil" w:date="2022-01-19T17:02:00Z"/>
          <w:rFonts w:ascii="Arial" w:hAnsi="Arial" w:cs="Arial"/>
          <w:sz w:val="24"/>
        </w:rPr>
        <w:pPrChange w:id="355" w:author="José Albeiro Montes Gil" w:date="2022-01-20T12:42:00Z">
          <w:pPr>
            <w:spacing w:line="360" w:lineRule="auto"/>
            <w:jc w:val="both"/>
          </w:pPr>
        </w:pPrChange>
      </w:pPr>
      <w:commentRangeStart w:id="356"/>
      <w:ins w:id="357" w:author="José Albeiro Montes Gil" w:date="2022-01-19T17:02:00Z">
        <w:r>
          <w:rPr>
            <w:rFonts w:ascii="Arial" w:hAnsi="Arial" w:cs="Arial"/>
            <w:sz w:val="24"/>
            <w:lang w:val="es-ES"/>
          </w:rPr>
          <w:t>E</w:t>
        </w:r>
        <w:r w:rsidRPr="00D94D7A">
          <w:rPr>
            <w:rFonts w:ascii="Arial" w:hAnsi="Arial" w:cs="Arial"/>
            <w:sz w:val="24"/>
            <w:lang w:val="es-ES"/>
          </w:rPr>
          <w:t>n</w:t>
        </w:r>
        <w:commentRangeEnd w:id="356"/>
        <w:r>
          <w:rPr>
            <w:rStyle w:val="Refdecomentario"/>
          </w:rPr>
          <w:commentReference w:id="356"/>
        </w:r>
        <w:r w:rsidRPr="00D94D7A">
          <w:rPr>
            <w:rFonts w:ascii="Arial" w:hAnsi="Arial" w:cs="Arial"/>
            <w:sz w:val="24"/>
            <w:lang w:val="es-ES"/>
          </w:rPr>
          <w:t xml:space="preserve"> la mayoría de los casos los docentes orientan la ini</w:t>
        </w:r>
        <w:r>
          <w:rPr>
            <w:rFonts w:ascii="Arial" w:hAnsi="Arial" w:cs="Arial"/>
            <w:sz w:val="24"/>
            <w:lang w:val="es-ES"/>
          </w:rPr>
          <w:t xml:space="preserve">ciación lectora usando métodos </w:t>
        </w:r>
        <w:r w:rsidRPr="00D94D7A">
          <w:rPr>
            <w:rFonts w:ascii="Arial" w:hAnsi="Arial" w:cs="Arial"/>
            <w:sz w:val="24"/>
            <w:lang w:val="es-ES"/>
          </w:rPr>
          <w:t>tradicionales</w:t>
        </w:r>
      </w:ins>
      <w:ins w:id="358" w:author="José Albeiro Montes Gil" w:date="2022-01-19T17:26:00Z">
        <w:r w:rsidR="00353F1B">
          <w:rPr>
            <w:rFonts w:ascii="Arial" w:hAnsi="Arial" w:cs="Arial"/>
            <w:sz w:val="24"/>
            <w:lang w:val="es-ES"/>
          </w:rPr>
          <w:t>, tal como se resalta en</w:t>
        </w:r>
      </w:ins>
      <w:ins w:id="359" w:author="José Albeiro Montes Gil" w:date="2022-01-19T17:29:00Z">
        <w:r w:rsidR="00353F1B">
          <w:rPr>
            <w:rFonts w:ascii="Arial" w:hAnsi="Arial" w:cs="Arial"/>
            <w:sz w:val="24"/>
            <w:lang w:val="es-ES"/>
          </w:rPr>
          <w:t xml:space="preserve"> </w:t>
        </w:r>
      </w:ins>
      <w:customXmlInsRangeStart w:id="360" w:author="José Albeiro Montes Gil" w:date="2022-01-19T17:26:00Z"/>
      <w:sdt>
        <w:sdtPr>
          <w:rPr>
            <w:rFonts w:ascii="Arial" w:hAnsi="Arial" w:cs="Arial"/>
            <w:color w:val="000000"/>
            <w:sz w:val="24"/>
            <w:lang w:val="es-ES"/>
          </w:rPr>
          <w:tag w:val="MENDELEY_CITATION_v3_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"/>
          <w:id w:val="445276748"/>
          <w:placeholder>
            <w:docPart w:val="DefaultPlaceholder_-1854013440"/>
          </w:placeholder>
        </w:sdtPr>
        <w:sdtEndPr/>
        <w:sdtContent>
          <w:customXmlInsRangeEnd w:id="360"/>
          <w:ins w:id="361" w:author="José Albeiro Montes Gil" w:date="2022-01-19T17:29:00Z">
            <w:r w:rsidR="00353F1B" w:rsidRPr="00353F1B">
              <w:rPr>
                <w:rFonts w:ascii="Arial" w:hAnsi="Arial" w:cs="Arial"/>
                <w:color w:val="000000"/>
                <w:sz w:val="24"/>
                <w:lang w:val="es-ES"/>
                <w:rPrChange w:id="362" w:author="José Albeiro Montes Gil" w:date="2022-01-19T17:29:00Z">
                  <w:rPr/>
                </w:rPrChange>
              </w:rPr>
              <w:t>(Arfé et al., 2018)</w:t>
            </w:r>
          </w:ins>
          <w:customXmlInsRangeStart w:id="363" w:author="José Albeiro Montes Gil" w:date="2022-01-19T17:26:00Z"/>
        </w:sdtContent>
      </w:sdt>
      <w:customXmlInsRangeEnd w:id="363"/>
      <w:ins w:id="364" w:author="José Albeiro Montes Gil" w:date="2022-01-19T17:27:00Z">
        <w:r w:rsidR="00353F1B">
          <w:rPr>
            <w:rFonts w:ascii="Arial" w:hAnsi="Arial" w:cs="Arial"/>
            <w:color w:val="000000"/>
            <w:sz w:val="24"/>
            <w:lang w:val="es-ES"/>
          </w:rPr>
          <w:t>. La aplicación de propuestas clásicas puede darse dado e</w:t>
        </w:r>
      </w:ins>
      <w:ins w:id="365" w:author="José Albeiro Montes Gil" w:date="2022-01-19T17:28:00Z">
        <w:r w:rsidR="00353F1B">
          <w:rPr>
            <w:rFonts w:ascii="Arial" w:hAnsi="Arial" w:cs="Arial"/>
            <w:color w:val="000000"/>
            <w:sz w:val="24"/>
            <w:lang w:val="es-ES"/>
          </w:rPr>
          <w:t>l desconocimiento o poca relación de los docentes con nueva</w:t>
        </w:r>
      </w:ins>
      <w:ins w:id="366" w:author="José Albeiro Montes Gil" w:date="2022-01-19T17:02:00Z">
        <w:r w:rsidRPr="00D94D7A">
          <w:rPr>
            <w:rFonts w:ascii="Arial" w:hAnsi="Arial" w:cs="Arial"/>
            <w:sz w:val="24"/>
            <w:lang w:val="es-ES"/>
          </w:rPr>
          <w:t>s estrategias didácticas</w:t>
        </w:r>
        <w:r>
          <w:rPr>
            <w:rFonts w:ascii="Arial" w:hAnsi="Arial" w:cs="Arial"/>
            <w:sz w:val="24"/>
            <w:lang w:val="es-ES"/>
          </w:rPr>
          <w:t xml:space="preserve">, </w:t>
        </w:r>
      </w:ins>
      <w:ins w:id="367" w:author="José Albeiro Montes Gil" w:date="2022-01-19T17:28:00Z">
        <w:r w:rsidR="00353F1B">
          <w:rPr>
            <w:rFonts w:ascii="Arial" w:hAnsi="Arial" w:cs="Arial"/>
            <w:sz w:val="24"/>
            <w:lang w:val="es-ES"/>
          </w:rPr>
          <w:t>las cuales podrían resultar</w:t>
        </w:r>
      </w:ins>
      <w:ins w:id="368" w:author="José Albeiro Montes Gil" w:date="2022-01-19T17:02:00Z">
        <w:r>
          <w:rPr>
            <w:rFonts w:ascii="Arial" w:hAnsi="Arial" w:cs="Arial"/>
            <w:sz w:val="24"/>
            <w:lang w:val="es-ES"/>
          </w:rPr>
          <w:t xml:space="preserve"> útiles a la hora de enseñar, teniendo en cuenta que los niños de hoy </w:t>
        </w:r>
        <w:r w:rsidRPr="00D94D7A">
          <w:rPr>
            <w:rFonts w:ascii="Arial" w:hAnsi="Arial" w:cs="Arial"/>
            <w:sz w:val="24"/>
            <w:lang w:val="es-ES"/>
          </w:rPr>
          <w:t>son nativos digitales</w:t>
        </w:r>
      </w:ins>
      <w:ins w:id="369" w:author="José Albeiro Montes Gil" w:date="2022-01-19T17:29:00Z">
        <w:r w:rsidR="00353F1B">
          <w:rPr>
            <w:rFonts w:ascii="Arial" w:hAnsi="Arial" w:cs="Arial"/>
            <w:sz w:val="24"/>
            <w:lang w:val="es-ES"/>
          </w:rPr>
          <w:t xml:space="preserve"> </w:t>
        </w:r>
      </w:ins>
      <w:customXmlInsRangeStart w:id="370" w:author="José Albeiro Montes Gil" w:date="2022-01-19T17:29:00Z"/>
      <w:sdt>
        <w:sdtPr>
          <w:rPr>
            <w:rFonts w:ascii="Arial" w:hAnsi="Arial" w:cs="Arial"/>
            <w:color w:val="000000"/>
            <w:sz w:val="24"/>
            <w:lang w:val="es-ES"/>
          </w:rPr>
          <w:tag w:val="MENDELEY_CITATION_v3_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"/>
          <w:id w:val="1230881748"/>
          <w:placeholder>
            <w:docPart w:val="DefaultPlaceholder_-1854013440"/>
          </w:placeholder>
        </w:sdtPr>
        <w:sdtEndPr/>
        <w:sdtContent>
          <w:customXmlInsRangeEnd w:id="370"/>
          <w:ins w:id="371" w:author="José Albeiro Montes Gil" w:date="2022-01-19T17:29:00Z">
            <w:r w:rsidR="00353F1B" w:rsidRPr="00353F1B">
              <w:rPr>
                <w:rFonts w:ascii="Arial" w:hAnsi="Arial" w:cs="Arial"/>
                <w:color w:val="000000"/>
                <w:sz w:val="24"/>
                <w:lang w:val="es-ES"/>
                <w:rPrChange w:id="372" w:author="José Albeiro Montes Gil" w:date="2022-01-19T17:29:00Z">
                  <w:rPr/>
                </w:rPrChange>
              </w:rPr>
              <w:t>(</w:t>
            </w:r>
            <w:proofErr w:type="spellStart"/>
            <w:r w:rsidR="00353F1B" w:rsidRPr="00353F1B">
              <w:rPr>
                <w:rFonts w:ascii="Arial" w:hAnsi="Arial" w:cs="Arial"/>
                <w:color w:val="000000"/>
                <w:sz w:val="24"/>
                <w:lang w:val="es-ES"/>
              </w:rPr>
              <w:t>Bhroin</w:t>
            </w:r>
            <w:proofErr w:type="spellEnd"/>
            <w:r w:rsidR="00353F1B" w:rsidRPr="00353F1B">
              <w:rPr>
                <w:rFonts w:ascii="Arial" w:hAnsi="Arial" w:cs="Arial"/>
                <w:color w:val="000000"/>
                <w:sz w:val="24"/>
                <w:lang w:val="es-ES"/>
              </w:rPr>
              <w:t xml:space="preserve"> et al., 2018)</w:t>
            </w:r>
          </w:ins>
          <w:customXmlInsRangeStart w:id="373" w:author="José Albeiro Montes Gil" w:date="2022-01-19T17:29:00Z"/>
        </w:sdtContent>
      </w:sdt>
      <w:customXmlInsRangeEnd w:id="373"/>
      <w:ins w:id="374" w:author="José Albeiro Montes Gil" w:date="2022-01-19T17:02:00Z">
        <w:r w:rsidRPr="00D94D7A">
          <w:rPr>
            <w:rFonts w:ascii="Arial" w:hAnsi="Arial" w:cs="Arial"/>
            <w:sz w:val="24"/>
            <w:lang w:val="es-ES"/>
          </w:rPr>
          <w:t>.</w:t>
        </w:r>
      </w:ins>
    </w:p>
    <w:p w14:paraId="2CFE6D04" w14:textId="5F8DF3D8" w:rsidR="00AF4086" w:rsidRDefault="00AF4086" w:rsidP="0097128C">
      <w:pPr>
        <w:spacing w:line="360" w:lineRule="auto"/>
        <w:rPr>
          <w:ins w:id="375" w:author="José Albeiro Montes Gil" w:date="2022-01-19T17:32:00Z"/>
          <w:rStyle w:val="Muydestacado"/>
          <w:rFonts w:ascii="Arial" w:eastAsia="Arial" w:hAnsi="Arial" w:cs="Arial"/>
          <w:b w:val="0"/>
          <w:bCs w:val="0"/>
          <w:sz w:val="24"/>
          <w:szCs w:val="24"/>
        </w:rPr>
        <w:pPrChange w:id="376" w:author="José Albeiro Montes Gil" w:date="2022-01-20T12:42:00Z">
          <w:pPr>
            <w:spacing w:line="360" w:lineRule="auto"/>
            <w:jc w:val="both"/>
          </w:pPr>
        </w:pPrChange>
      </w:pPr>
      <w:ins w:id="377" w:author="José Albeiro Montes Gil" w:date="2022-01-19T17:02:00Z">
        <w:r w:rsidRPr="00746B14">
          <w:rPr>
            <w:rFonts w:ascii="Arial" w:eastAsia="Arial" w:hAnsi="Arial" w:cs="Arial"/>
            <w:sz w:val="24"/>
            <w:szCs w:val="24"/>
          </w:rPr>
          <w:lastRenderedPageBreak/>
          <w:t xml:space="preserve">El Programa para la Evaluación Internacional de Estudiantes (PISA, por sus siglas en inglés) es una prueba estandarizada que evalúa cada tres años la calidad de la educación en los países asociados de la Organización para la Cooperación y el Desarrollo Económicos (OCDE) y otras economías invitadas que han sido aceptadas por la junta de gobierno de PISA. </w:t>
        </w:r>
        <w:r>
          <w:rPr>
            <w:rFonts w:ascii="Arial" w:eastAsia="Arial" w:hAnsi="Arial" w:cs="Arial"/>
            <w:sz w:val="24"/>
            <w:szCs w:val="24"/>
          </w:rPr>
          <w:t xml:space="preserve">En la figura 1, se puede observar </w:t>
        </w:r>
        <w:commentRangeStart w:id="378"/>
        <w:r>
          <w:rPr>
            <w:rFonts w:ascii="Arial" w:eastAsia="Arial" w:hAnsi="Arial" w:cs="Arial"/>
            <w:sz w:val="24"/>
            <w:szCs w:val="24"/>
          </w:rPr>
          <w:t>que</w:t>
        </w:r>
        <w:commentRangeEnd w:id="378"/>
        <w:r>
          <w:rPr>
            <w:rStyle w:val="Refdecomentario"/>
          </w:rPr>
          <w:commentReference w:id="378"/>
        </w:r>
        <w:r>
          <w:rPr>
            <w:rFonts w:ascii="Arial" w:eastAsia="Arial" w:hAnsi="Arial" w:cs="Arial"/>
            <w:sz w:val="24"/>
            <w:szCs w:val="24"/>
          </w:rPr>
          <w:t xml:space="preserve"> </w:t>
        </w:r>
        <w:r w:rsidRPr="00746B14">
          <w:rPr>
            <w:rStyle w:val="Muydestacado"/>
            <w:rFonts w:ascii="Arial" w:eastAsia="Arial" w:hAnsi="Arial" w:cs="Arial"/>
            <w:b w:val="0"/>
            <w:bCs w:val="0"/>
            <w:sz w:val="24"/>
            <w:szCs w:val="24"/>
          </w:rPr>
          <w:t>Después de realizar l</w:t>
        </w:r>
        <w:r>
          <w:rPr>
            <w:rStyle w:val="Muydestacado"/>
            <w:rFonts w:ascii="Arial" w:eastAsia="Arial" w:hAnsi="Arial" w:cs="Arial"/>
            <w:b w:val="0"/>
            <w:bCs w:val="0"/>
            <w:sz w:val="24"/>
            <w:szCs w:val="24"/>
          </w:rPr>
          <w:t>a prueba a 8.500 estudiantes </w:t>
        </w:r>
        <w:r w:rsidRPr="00746B14">
          <w:rPr>
            <w:rStyle w:val="Muydestacado"/>
            <w:rFonts w:ascii="Arial" w:eastAsia="Arial" w:hAnsi="Arial" w:cs="Arial"/>
            <w:b w:val="0"/>
            <w:bCs w:val="0"/>
            <w:sz w:val="24"/>
            <w:szCs w:val="24"/>
          </w:rPr>
          <w:t>de 250 colegios públicos y privados a principio del año pasado</w:t>
        </w:r>
        <w:r>
          <w:rPr>
            <w:rStyle w:val="Muydestacado"/>
            <w:rFonts w:ascii="Arial" w:eastAsia="Arial" w:hAnsi="Arial" w:cs="Arial"/>
            <w:b w:val="0"/>
            <w:bCs w:val="0"/>
            <w:sz w:val="24"/>
            <w:szCs w:val="24"/>
          </w:rPr>
          <w:t xml:space="preserve"> 2019</w:t>
        </w:r>
        <w:r w:rsidRPr="00746B14">
          <w:rPr>
            <w:rStyle w:val="Muydestacado"/>
            <w:rFonts w:ascii="Arial" w:eastAsia="Arial" w:hAnsi="Arial" w:cs="Arial"/>
            <w:b w:val="0"/>
            <w:bCs w:val="0"/>
            <w:sz w:val="24"/>
            <w:szCs w:val="24"/>
          </w:rPr>
          <w:t>, las cifras reportadas para Colombia no son muy alentadoras</w:t>
        </w:r>
        <w:r>
          <w:rPr>
            <w:rStyle w:val="Muydestacado"/>
            <w:rFonts w:ascii="Arial" w:eastAsia="Arial" w:hAnsi="Arial" w:cs="Arial"/>
            <w:b w:val="0"/>
            <w:bCs w:val="0"/>
            <w:sz w:val="24"/>
            <w:szCs w:val="24"/>
          </w:rPr>
          <w:t xml:space="preserve"> </w:t>
        </w:r>
        <w:r w:rsidDel="00A82B95">
          <w:rPr>
            <w:rStyle w:val="Muydestacado"/>
            <w:rFonts w:ascii="Arial" w:eastAsia="Arial" w:hAnsi="Arial" w:cs="Arial"/>
            <w:b w:val="0"/>
            <w:bCs w:val="0"/>
            <w:sz w:val="24"/>
            <w:szCs w:val="24"/>
          </w:rPr>
          <w:t>pues</w:t>
        </w:r>
        <w:r w:rsidRPr="00746B14" w:rsidDel="00A82B95">
          <w:rPr>
            <w:rStyle w:val="Muydestacado"/>
            <w:rFonts w:ascii="Arial" w:eastAsia="Arial" w:hAnsi="Arial" w:cs="Arial"/>
            <w:b w:val="0"/>
            <w:bCs w:val="0"/>
            <w:sz w:val="24"/>
            <w:szCs w:val="24"/>
          </w:rPr>
          <w:t xml:space="preserve"> </w:t>
        </w:r>
        <w:r>
          <w:rPr>
            <w:rStyle w:val="Muydestacado"/>
            <w:rFonts w:ascii="Arial" w:eastAsia="Arial" w:hAnsi="Arial" w:cs="Arial"/>
            <w:b w:val="0"/>
            <w:bCs w:val="0"/>
            <w:sz w:val="24"/>
            <w:szCs w:val="24"/>
          </w:rPr>
          <w:t>debido a que</w:t>
        </w:r>
        <w:r w:rsidRPr="00746B14">
          <w:rPr>
            <w:rStyle w:val="Muydestacado"/>
            <w:rFonts w:ascii="Arial" w:eastAsia="Arial" w:hAnsi="Arial" w:cs="Arial"/>
            <w:b w:val="0"/>
            <w:bCs w:val="0"/>
            <w:sz w:val="24"/>
            <w:szCs w:val="24"/>
          </w:rPr>
          <w:t xml:space="preserve"> la cifra nacional obtuvo puntajes más bajos que el promedio de la OCDE en lectura (412 puntos)</w:t>
        </w:r>
        <w:r>
          <w:rPr>
            <w:rStyle w:val="Muydestacado"/>
            <w:rFonts w:ascii="Arial" w:eastAsia="Arial" w:hAnsi="Arial" w:cs="Arial"/>
            <w:b w:val="0"/>
            <w:bCs w:val="0"/>
            <w:sz w:val="24"/>
            <w:szCs w:val="24"/>
          </w:rPr>
          <w:t xml:space="preserve">. </w:t>
        </w:r>
      </w:ins>
    </w:p>
    <w:p w14:paraId="685B2CAB" w14:textId="4CBD3D8C" w:rsidR="00AF4086" w:rsidRDefault="001F311C" w:rsidP="0097128C">
      <w:pPr>
        <w:pStyle w:val="Asuntodelcomentario"/>
        <w:rPr>
          <w:ins w:id="379" w:author="José Albeiro Montes Gil" w:date="2022-01-19T17:02:00Z"/>
          <w:color w:val="000000"/>
        </w:rPr>
        <w:pPrChange w:id="380" w:author="José Albeiro Montes Gil" w:date="2022-01-20T12:42:00Z">
          <w:pPr>
            <w:pStyle w:val="Ttulo1"/>
            <w:spacing w:before="0" w:after="120"/>
          </w:pPr>
        </w:pPrChange>
      </w:pPr>
      <w:ins w:id="381" w:author="José Albeiro Montes Gil" w:date="2022-01-19T17:32:00Z">
        <w:r>
          <w:rPr>
            <w:noProof/>
          </w:rPr>
          <mc:AlternateContent>
            <mc:Choice Requires="wps">
              <w:drawing>
                <wp:anchor distT="0" distB="0" distL="114300" distR="114300" simplePos="0" relativeHeight="251672064" behindDoc="0" locked="0" layoutInCell="1" allowOverlap="1" wp14:anchorId="12EEF28A" wp14:editId="39C718DB">
                  <wp:simplePos x="0" y="0"/>
                  <wp:positionH relativeFrom="column">
                    <wp:posOffset>224155</wp:posOffset>
                  </wp:positionH>
                  <wp:positionV relativeFrom="paragraph">
                    <wp:posOffset>3023235</wp:posOffset>
                  </wp:positionV>
                  <wp:extent cx="5596255" cy="635"/>
                  <wp:effectExtent l="0" t="0" r="0" b="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5596255" cy="635"/>
                          </a:xfrm>
                          <a:prstGeom prst="rect">
                            <a:avLst/>
                          </a:prstGeom>
                          <a:solidFill>
                            <a:prstClr val="white"/>
                          </a:solidFill>
                          <a:ln>
                            <a:noFill/>
                          </a:ln>
                        </wps:spPr>
                        <wps:txbx>
                          <w:txbxContent>
                            <w:p w14:paraId="266A07E2" w14:textId="230C3C97" w:rsidR="001F311C" w:rsidRPr="001F311C" w:rsidRDefault="001F311C">
                              <w:pPr>
                                <w:pStyle w:val="Descripcin"/>
                                <w:rPr>
                                  <w:rFonts w:cs="Arial"/>
                                  <w:noProof/>
                                  <w:color w:val="auto"/>
                                  <w:sz w:val="24"/>
                                  <w:szCs w:val="24"/>
                                  <w:lang w:val="en-US" w:eastAsia="en-US"/>
                                  <w:rPrChange w:id="382" w:author="José Albeiro Montes Gil" w:date="2022-01-19T17:32:00Z">
                                    <w:rPr>
                                      <w:rFonts w:cs="Arial"/>
                                      <w:noProof/>
                                      <w:sz w:val="20"/>
                                      <w:szCs w:val="20"/>
                                      <w:lang w:val="en-US" w:eastAsia="en-US"/>
                                    </w:rPr>
                                  </w:rPrChange>
                                </w:rPr>
                                <w:pPrChange w:id="383" w:author="José Albeiro Montes Gil" w:date="2022-01-19T17:32:00Z">
                                  <w:pPr>
                                    <w:pStyle w:val="Ttulo1"/>
                                    <w:spacing w:after="120"/>
                                  </w:pPr>
                                </w:pPrChange>
                              </w:pPr>
                              <w:bookmarkStart w:id="384" w:name="_Toc93506107"/>
                              <w:ins w:id="385" w:author="José Albeiro Montes Gil" w:date="2022-01-19T17:32:00Z">
                                <w:r w:rsidRPr="001F311C">
                                  <w:rPr>
                                    <w:rFonts w:ascii="Arial" w:hAnsi="Arial" w:cs="Arial"/>
                                    <w:b/>
                                    <w:bCs/>
                                    <w:color w:val="auto"/>
                                    <w:sz w:val="24"/>
                                    <w:szCs w:val="24"/>
                                    <w:rPrChange w:id="386" w:author="José Albeiro Montes Gil" w:date="2022-01-19T17:33:00Z">
                                      <w:rPr>
                                        <w:b w:val="0"/>
                                        <w:i/>
                                        <w:iCs/>
                                      </w:rPr>
                                    </w:rPrChange>
                                  </w:rPr>
                                  <w:t xml:space="preserve">Figura </w:t>
                                </w:r>
                                <w:r w:rsidRPr="001F311C">
                                  <w:rPr>
                                    <w:rFonts w:ascii="Arial" w:hAnsi="Arial" w:cs="Arial"/>
                                    <w:b/>
                                    <w:bCs/>
                                    <w:color w:val="auto"/>
                                    <w:sz w:val="24"/>
                                    <w:szCs w:val="24"/>
                                    <w:rPrChange w:id="387" w:author="José Albeiro Montes Gil" w:date="2022-01-19T17:33:00Z">
                                      <w:rPr>
                                        <w:b w:val="0"/>
                                        <w:i/>
                                        <w:iCs/>
                                      </w:rPr>
                                    </w:rPrChange>
                                  </w:rPr>
                                  <w:fldChar w:fldCharType="begin"/>
                                </w:r>
                                <w:r w:rsidRPr="001F311C">
                                  <w:rPr>
                                    <w:rFonts w:ascii="Arial" w:hAnsi="Arial" w:cs="Arial"/>
                                    <w:b/>
                                    <w:bCs/>
                                    <w:color w:val="auto"/>
                                    <w:sz w:val="24"/>
                                    <w:szCs w:val="24"/>
                                    <w:rPrChange w:id="388" w:author="José Albeiro Montes Gil" w:date="2022-01-19T17:33:00Z">
                                      <w:rPr>
                                        <w:b w:val="0"/>
                                        <w:i/>
                                        <w:iCs/>
                                      </w:rPr>
                                    </w:rPrChange>
                                  </w:rPr>
                                  <w:instrText xml:space="preserve"> SEQ Figura \* ARABIC </w:instrText>
                                </w:r>
                              </w:ins>
                              <w:r w:rsidRPr="001F311C">
                                <w:rPr>
                                  <w:rFonts w:ascii="Arial" w:hAnsi="Arial" w:cs="Arial"/>
                                  <w:b/>
                                  <w:bCs/>
                                  <w:color w:val="auto"/>
                                  <w:sz w:val="24"/>
                                  <w:szCs w:val="24"/>
                                  <w:rPrChange w:id="389" w:author="José Albeiro Montes Gil" w:date="2022-01-19T17:33:00Z">
                                    <w:rPr>
                                      <w:b w:val="0"/>
                                      <w:i/>
                                      <w:iCs/>
                                    </w:rPr>
                                  </w:rPrChange>
                                </w:rPr>
                                <w:fldChar w:fldCharType="separate"/>
                              </w:r>
                              <w:ins w:id="390" w:author="José Albeiro Montes Gil" w:date="2022-01-19T17:32:00Z">
                                <w:r w:rsidRPr="001F311C">
                                  <w:rPr>
                                    <w:rFonts w:ascii="Arial" w:hAnsi="Arial" w:cs="Arial"/>
                                    <w:b/>
                                    <w:bCs/>
                                    <w:noProof/>
                                    <w:color w:val="auto"/>
                                    <w:sz w:val="24"/>
                                    <w:szCs w:val="24"/>
                                    <w:rPrChange w:id="391" w:author="José Albeiro Montes Gil" w:date="2022-01-19T17:33:00Z">
                                      <w:rPr>
                                        <w:b w:val="0"/>
                                        <w:i/>
                                        <w:iCs/>
                                        <w:noProof/>
                                      </w:rPr>
                                    </w:rPrChange>
                                  </w:rPr>
                                  <w:t>1</w:t>
                                </w:r>
                                <w:r w:rsidRPr="001F311C">
                                  <w:rPr>
                                    <w:rFonts w:ascii="Arial" w:hAnsi="Arial" w:cs="Arial"/>
                                    <w:b/>
                                    <w:bCs/>
                                    <w:color w:val="auto"/>
                                    <w:sz w:val="24"/>
                                    <w:szCs w:val="24"/>
                                    <w:rPrChange w:id="392" w:author="José Albeiro Montes Gil" w:date="2022-01-19T17:33:00Z">
                                      <w:rPr>
                                        <w:b w:val="0"/>
                                        <w:i/>
                                        <w:iCs/>
                                      </w:rPr>
                                    </w:rPrChange>
                                  </w:rPr>
                                  <w:fldChar w:fldCharType="end"/>
                                </w:r>
                                <w:r w:rsidRPr="001F311C">
                                  <w:rPr>
                                    <w:rFonts w:ascii="Arial" w:hAnsi="Arial" w:cs="Arial"/>
                                    <w:b/>
                                    <w:bCs/>
                                    <w:color w:val="auto"/>
                                    <w:sz w:val="24"/>
                                    <w:szCs w:val="24"/>
                                    <w:rPrChange w:id="393" w:author="José Albeiro Montes Gil" w:date="2022-01-19T17:33:00Z">
                                      <w:rPr>
                                        <w:b w:val="0"/>
                                        <w:i/>
                                        <w:iCs/>
                                      </w:rPr>
                                    </w:rPrChange>
                                  </w:rPr>
                                  <w:t>:</w:t>
                                </w:r>
                                <w:r w:rsidRPr="001F311C">
                                  <w:rPr>
                                    <w:rFonts w:ascii="Arial" w:hAnsi="Arial" w:cs="Arial"/>
                                    <w:color w:val="auto"/>
                                    <w:sz w:val="24"/>
                                    <w:szCs w:val="24"/>
                                    <w:rPrChange w:id="394" w:author="José Albeiro Montes Gil" w:date="2022-01-19T17:32:00Z">
                                      <w:rPr>
                                        <w:b w:val="0"/>
                                        <w:i/>
                                        <w:iCs/>
                                      </w:rPr>
                                    </w:rPrChange>
                                  </w:rPr>
                                  <w:t xml:space="preserve"> Resultados Pruebas PISA</w:t>
                                </w:r>
                              </w:ins>
                              <w:bookmarkEnd w:id="3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EEF28A" id="_x0000_t202" coordsize="21600,21600" o:spt="202" path="m,l,21600r21600,l21600,xe">
                  <v:stroke joinstyle="miter"/>
                  <v:path gradientshapeok="t" o:connecttype="rect"/>
                </v:shapetype>
                <v:shape id="Cuadro de texto 16" o:spid="_x0000_s1026" type="#_x0000_t202" style="position:absolute;margin-left:17.65pt;margin-top:238.05pt;width:440.6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" stroked="f">
                  <v:textbox style="mso-fit-shape-to-text:t" inset="0,0,0,0">
                    <w:txbxContent>
                      <w:p w14:paraId="266A07E2" w14:textId="230C3C97" w:rsidR="001F311C" w:rsidRPr="001F311C" w:rsidRDefault="001F311C" w:rsidP="001F311C">
                        <w:pPr>
                          <w:pStyle w:val="Descripcin"/>
                          <w:rPr>
                            <w:rFonts w:ascii="Arial" w:hAnsi="Arial" w:cs="Arial"/>
                            <w:b/>
                            <w:noProof/>
                            <w:color w:val="auto"/>
                            <w:sz w:val="24"/>
                            <w:szCs w:val="24"/>
                            <w:lang w:val="en-US" w:eastAsia="en-US"/>
                            <w:rPrChange w:id="287" w:author="José Albeiro Montes Gil" w:date="2022-01-19T17:32:00Z">
                              <w:rPr>
                                <w:rFonts w:cs="Arial"/>
                                <w:noProof/>
                                <w:sz w:val="20"/>
                                <w:szCs w:val="20"/>
                                <w:lang w:val="en-US" w:eastAsia="en-US"/>
                              </w:rPr>
                            </w:rPrChange>
                          </w:rPr>
                          <w:pPrChange w:id="288" w:author="José Albeiro Montes Gil" w:date="2022-01-19T17:32:00Z">
                            <w:pPr>
                              <w:pStyle w:val="Ttulo1"/>
                              <w:spacing w:after="120"/>
                            </w:pPr>
                          </w:pPrChange>
                        </w:pPr>
                        <w:bookmarkStart w:id="289" w:name="_Toc93506107"/>
                        <w:ins w:id="290" w:author="José Albeiro Montes Gil" w:date="2022-01-19T17:32:00Z">
                          <w:r w:rsidRPr="001F311C">
                            <w:rPr>
                              <w:rFonts w:ascii="Arial" w:hAnsi="Arial" w:cs="Arial"/>
                              <w:b/>
                              <w:bCs/>
                              <w:color w:val="auto"/>
                              <w:sz w:val="24"/>
                              <w:szCs w:val="24"/>
                              <w:rPrChange w:id="291" w:author="José Albeiro Montes Gil" w:date="2022-01-19T17:33:00Z">
                                <w:rPr/>
                              </w:rPrChange>
                            </w:rPr>
                            <w:t xml:space="preserve">Figura </w:t>
                          </w:r>
                          <w:r w:rsidRPr="001F311C">
                            <w:rPr>
                              <w:rFonts w:ascii="Arial" w:hAnsi="Arial" w:cs="Arial"/>
                              <w:b/>
                              <w:bCs/>
                              <w:color w:val="auto"/>
                              <w:sz w:val="24"/>
                              <w:szCs w:val="24"/>
                              <w:rPrChange w:id="292" w:author="José Albeiro Montes Gil" w:date="2022-01-19T17:33:00Z">
                                <w:rPr/>
                              </w:rPrChange>
                            </w:rPr>
                            <w:fldChar w:fldCharType="begin"/>
                          </w:r>
                          <w:r w:rsidRPr="001F311C">
                            <w:rPr>
                              <w:rFonts w:ascii="Arial" w:hAnsi="Arial" w:cs="Arial"/>
                              <w:b/>
                              <w:bCs/>
                              <w:color w:val="auto"/>
                              <w:sz w:val="24"/>
                              <w:szCs w:val="24"/>
                              <w:rPrChange w:id="293" w:author="José Albeiro Montes Gil" w:date="2022-01-19T17:33:00Z">
                                <w:rPr/>
                              </w:rPrChange>
                            </w:rPr>
                            <w:instrText xml:space="preserve"> SEQ Figura \* ARABIC </w:instrText>
                          </w:r>
                        </w:ins>
                        <w:r w:rsidRPr="001F311C">
                          <w:rPr>
                            <w:rFonts w:ascii="Arial" w:hAnsi="Arial" w:cs="Arial"/>
                            <w:b/>
                            <w:bCs/>
                            <w:color w:val="auto"/>
                            <w:sz w:val="24"/>
                            <w:szCs w:val="24"/>
                            <w:rPrChange w:id="294" w:author="José Albeiro Montes Gil" w:date="2022-01-19T17:33:00Z">
                              <w:rPr/>
                            </w:rPrChange>
                          </w:rPr>
                          <w:fldChar w:fldCharType="separate"/>
                        </w:r>
                        <w:ins w:id="295" w:author="José Albeiro Montes Gil" w:date="2022-01-19T17:32:00Z">
                          <w:r w:rsidRPr="001F311C">
                            <w:rPr>
                              <w:rFonts w:ascii="Arial" w:hAnsi="Arial" w:cs="Arial"/>
                              <w:b/>
                              <w:bCs/>
                              <w:noProof/>
                              <w:color w:val="auto"/>
                              <w:sz w:val="24"/>
                              <w:szCs w:val="24"/>
                              <w:rPrChange w:id="296" w:author="José Albeiro Montes Gil" w:date="2022-01-19T17:33:00Z">
                                <w:rPr>
                                  <w:noProof/>
                                </w:rPr>
                              </w:rPrChange>
                            </w:rPr>
                            <w:t>1</w:t>
                          </w:r>
                          <w:r w:rsidRPr="001F311C">
                            <w:rPr>
                              <w:rFonts w:ascii="Arial" w:hAnsi="Arial" w:cs="Arial"/>
                              <w:b/>
                              <w:bCs/>
                              <w:color w:val="auto"/>
                              <w:sz w:val="24"/>
                              <w:szCs w:val="24"/>
                              <w:rPrChange w:id="297" w:author="José Albeiro Montes Gil" w:date="2022-01-19T17:33:00Z">
                                <w:rPr/>
                              </w:rPrChange>
                            </w:rPr>
                            <w:fldChar w:fldCharType="end"/>
                          </w:r>
                          <w:r w:rsidRPr="001F311C">
                            <w:rPr>
                              <w:rFonts w:ascii="Arial" w:hAnsi="Arial" w:cs="Arial"/>
                              <w:b/>
                              <w:bCs/>
                              <w:color w:val="auto"/>
                              <w:sz w:val="24"/>
                              <w:szCs w:val="24"/>
                              <w:rPrChange w:id="298" w:author="José Albeiro Montes Gil" w:date="2022-01-19T17:33:00Z">
                                <w:rPr/>
                              </w:rPrChange>
                            </w:rPr>
                            <w:t>:</w:t>
                          </w:r>
                          <w:r w:rsidRPr="001F311C">
                            <w:rPr>
                              <w:rFonts w:ascii="Arial" w:hAnsi="Arial" w:cs="Arial"/>
                              <w:color w:val="auto"/>
                              <w:sz w:val="24"/>
                              <w:szCs w:val="24"/>
                              <w:rPrChange w:id="299" w:author="José Albeiro Montes Gil" w:date="2022-01-19T17:32:00Z">
                                <w:rPr/>
                              </w:rPrChange>
                            </w:rPr>
                            <w:t xml:space="preserve"> Resultados Pruebas PISA</w:t>
                          </w:r>
                        </w:ins>
                        <w:bookmarkEnd w:id="289"/>
                      </w:p>
                    </w:txbxContent>
                  </v:textbox>
                  <w10:wrap type="square"/>
                </v:shape>
              </w:pict>
            </mc:Fallback>
          </mc:AlternateContent>
        </w:r>
      </w:ins>
      <w:ins w:id="395" w:author="José Albeiro Montes Gil" w:date="2022-01-19T17:02:00Z">
        <w:r w:rsidR="00AF4086" w:rsidRPr="00540025">
          <w:rPr>
            <w:noProof/>
            <w:lang w:val="en-US" w:eastAsia="en-US"/>
          </w:rPr>
          <w:drawing>
            <wp:anchor distT="0" distB="0" distL="0" distR="0" simplePos="0" relativeHeight="251666944" behindDoc="0" locked="0" layoutInCell="1" allowOverlap="1" wp14:anchorId="0FA558C5" wp14:editId="6929B818">
              <wp:simplePos x="0" y="0"/>
              <wp:positionH relativeFrom="column">
                <wp:align>center</wp:align>
              </wp:positionH>
              <wp:positionV relativeFrom="paragraph">
                <wp:posOffset>635</wp:posOffset>
              </wp:positionV>
              <wp:extent cx="5596255" cy="2965450"/>
              <wp:effectExtent l="0" t="0" r="0" b="0"/>
              <wp:wrapSquare wrapText="largest"/>
              <wp:docPr id="9"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15" cstate="print"/>
                      <a:stretch>
                        <a:fillRect/>
                      </a:stretch>
                    </pic:blipFill>
                    <pic:spPr bwMode="auto">
                      <a:xfrm>
                        <a:off x="0" y="0"/>
                        <a:ext cx="5596255" cy="2965450"/>
                      </a:xfrm>
                      <a:prstGeom prst="rect">
                        <a:avLst/>
                      </a:prstGeom>
                    </pic:spPr>
                  </pic:pic>
                </a:graphicData>
              </a:graphic>
            </wp:anchor>
          </w:drawing>
        </w:r>
      </w:ins>
    </w:p>
    <w:p w14:paraId="47184C25" w14:textId="41155FBC" w:rsidR="00AF4086" w:rsidRPr="00746B14" w:rsidRDefault="00AF4086" w:rsidP="0097128C">
      <w:pPr>
        <w:spacing w:line="360" w:lineRule="auto"/>
        <w:rPr>
          <w:ins w:id="396" w:author="José Albeiro Montes Gil" w:date="2022-01-19T17:02:00Z"/>
          <w:rFonts w:ascii="Arial" w:eastAsia="Arial" w:hAnsi="Arial" w:cs="Arial"/>
          <w:color w:val="000000"/>
          <w:sz w:val="24"/>
          <w:szCs w:val="24"/>
        </w:rPr>
        <w:pPrChange w:id="397" w:author="José Albeiro Montes Gil" w:date="2022-01-20T12:42:00Z">
          <w:pPr>
            <w:spacing w:line="360" w:lineRule="auto"/>
            <w:jc w:val="both"/>
          </w:pPr>
        </w:pPrChange>
      </w:pPr>
      <w:ins w:id="398" w:author="José Albeiro Montes Gil" w:date="2022-01-19T17:02:00Z">
        <w:r w:rsidRPr="00746B14">
          <w:rPr>
            <w:rFonts w:ascii="Arial" w:eastAsia="Arial" w:hAnsi="Arial" w:cs="Arial"/>
            <w:color w:val="000000"/>
            <w:sz w:val="24"/>
            <w:szCs w:val="24"/>
          </w:rPr>
          <w:t>En comparación con los resultados de 2018, las calificaciones de PISA apuntan a que el rendimiento promedio mejoró en tod</w:t>
        </w:r>
        <w:r>
          <w:rPr>
            <w:rFonts w:ascii="Arial" w:eastAsia="Arial" w:hAnsi="Arial" w:cs="Arial"/>
            <w:color w:val="000000"/>
            <w:sz w:val="24"/>
            <w:szCs w:val="24"/>
          </w:rPr>
          <w:t>a</w:t>
        </w:r>
        <w:r w:rsidRPr="00746B14">
          <w:rPr>
            <w:rFonts w:ascii="Arial" w:eastAsia="Arial" w:hAnsi="Arial" w:cs="Arial"/>
            <w:color w:val="000000"/>
            <w:sz w:val="24"/>
            <w:szCs w:val="24"/>
          </w:rPr>
          <w:t xml:space="preserve">s </w:t>
        </w:r>
        <w:r>
          <w:rPr>
            <w:rFonts w:ascii="Arial" w:eastAsia="Arial" w:hAnsi="Arial" w:cs="Arial"/>
            <w:color w:val="000000"/>
            <w:sz w:val="24"/>
            <w:szCs w:val="24"/>
          </w:rPr>
          <w:t xml:space="preserve">las </w:t>
        </w:r>
        <w:r w:rsidRPr="00746B14">
          <w:rPr>
            <w:rFonts w:ascii="Arial" w:eastAsia="Arial" w:hAnsi="Arial" w:cs="Arial"/>
            <w:color w:val="000000"/>
            <w:sz w:val="24"/>
            <w:szCs w:val="24"/>
          </w:rPr>
          <w:t>asignaturas, incluida la lectura, desde que el país participó por primera vez en PISA en el año 2000</w:t>
        </w:r>
        <w:r>
          <w:rPr>
            <w:rFonts w:ascii="Arial" w:eastAsia="Arial" w:hAnsi="Arial" w:cs="Arial"/>
            <w:color w:val="000000"/>
            <w:sz w:val="24"/>
            <w:szCs w:val="24"/>
          </w:rPr>
          <w:t xml:space="preserve">. Sin embargo, en el año </w:t>
        </w:r>
        <w:r w:rsidRPr="00746B14">
          <w:rPr>
            <w:rFonts w:ascii="Arial" w:eastAsia="Arial" w:hAnsi="Arial" w:cs="Arial"/>
            <w:color w:val="000000"/>
            <w:sz w:val="24"/>
            <w:szCs w:val="24"/>
          </w:rPr>
          <w:t xml:space="preserve">2018 se evidencia que el desempeño </w:t>
        </w:r>
        <w:r>
          <w:rPr>
            <w:rFonts w:ascii="Arial" w:eastAsia="Arial" w:hAnsi="Arial" w:cs="Arial"/>
            <w:color w:val="000000"/>
            <w:sz w:val="24"/>
            <w:szCs w:val="24"/>
          </w:rPr>
          <w:t>en</w:t>
        </w:r>
        <w:r w:rsidRPr="00746B14">
          <w:rPr>
            <w:rFonts w:ascii="Arial" w:eastAsia="Arial" w:hAnsi="Arial" w:cs="Arial"/>
            <w:color w:val="000000"/>
            <w:sz w:val="24"/>
            <w:szCs w:val="24"/>
          </w:rPr>
          <w:t xml:space="preserve"> lectura, que fue la asignatura principal, está por debajo al registrado en la anterior evaluación y que se encuentra en decaimiento. </w:t>
        </w:r>
      </w:ins>
    </w:p>
    <w:p w14:paraId="0A2DF1A0" w14:textId="6EBEACFD" w:rsidR="00AF4086" w:rsidRPr="00CC058F" w:rsidRDefault="00AF4086" w:rsidP="0097128C">
      <w:pPr>
        <w:spacing w:line="360" w:lineRule="auto"/>
        <w:rPr>
          <w:ins w:id="399" w:author="José Albeiro Montes Gil" w:date="2022-01-19T17:02:00Z"/>
          <w:rFonts w:ascii="Arial" w:eastAsia="Times New Roman" w:hAnsi="Arial" w:cs="Arial"/>
          <w:bCs/>
          <w:color w:val="000000"/>
          <w:sz w:val="24"/>
          <w:szCs w:val="24"/>
          <w:shd w:val="clear" w:color="auto" w:fill="FFFFFF"/>
          <w:lang w:eastAsia="es-ES_tradnl"/>
        </w:rPr>
        <w:pPrChange w:id="400" w:author="José Albeiro Montes Gil" w:date="2022-01-20T12:42:00Z">
          <w:pPr>
            <w:spacing w:line="360" w:lineRule="auto"/>
            <w:jc w:val="both"/>
          </w:pPr>
        </w:pPrChange>
      </w:pPr>
      <w:ins w:id="401" w:author="José Albeiro Montes Gil" w:date="2022-01-19T17:02:00Z">
        <w:r>
          <w:rPr>
            <w:rFonts w:ascii="Arial" w:eastAsia="Times New Roman" w:hAnsi="Arial" w:cs="Arial"/>
            <w:bCs/>
            <w:color w:val="000000"/>
            <w:sz w:val="24"/>
            <w:szCs w:val="24"/>
            <w:shd w:val="clear" w:color="auto" w:fill="FFFFFF"/>
            <w:lang w:eastAsia="es-ES_tradnl"/>
          </w:rPr>
          <w:t xml:space="preserve">Este desempeño bajo en lectura, según  </w:t>
        </w:r>
      </w:ins>
      <w:customXmlInsRangeStart w:id="402" w:author="José Albeiro Montes Gil" w:date="2022-01-19T17:02:00Z"/>
      <w:sdt>
        <w:sdtPr>
          <w:rPr>
            <w:rFonts w:ascii="Arial" w:eastAsia="Times New Roman" w:hAnsi="Arial" w:cs="Arial"/>
            <w:bCs/>
            <w:color w:val="000000"/>
            <w:sz w:val="24"/>
            <w:szCs w:val="24"/>
            <w:shd w:val="clear" w:color="auto" w:fill="FFFFFF"/>
            <w:lang w:eastAsia="es-ES_tradnl"/>
          </w:rPr>
          <w:tag w:val="MENDELEY_CITATION_v3_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"/>
          <w:id w:val="-439688797"/>
          <w:placeholder>
            <w:docPart w:val="DefaultPlaceholder_-1854013440"/>
          </w:placeholder>
        </w:sdtPr>
        <w:sdtEndPr>
          <w:rPr>
            <w:rFonts w:ascii="Calibri" w:eastAsia="Calibri" w:hAnsi="Calibri" w:cs="Calibri"/>
            <w:bCs w:val="0"/>
            <w:color w:val="00000A"/>
            <w:sz w:val="22"/>
            <w:szCs w:val="22"/>
            <w:shd w:val="clear" w:color="auto" w:fill="auto"/>
            <w:lang w:eastAsia="es-CO"/>
          </w:rPr>
        </w:sdtEndPr>
        <w:sdtContent>
          <w:customXmlInsRangeEnd w:id="402"/>
          <w:ins w:id="403" w:author="José Albeiro Montes Gil" w:date="2022-01-19T17:29:00Z">
            <w:r w:rsidR="00353F1B">
              <w:rPr>
                <w:rFonts w:eastAsia="Times New Roman"/>
              </w:rPr>
              <w:t xml:space="preserve">(Luz &amp; Montoya, </w:t>
            </w:r>
            <w:proofErr w:type="spellStart"/>
            <w:r w:rsidR="00353F1B">
              <w:rPr>
                <w:rFonts w:eastAsia="Times New Roman"/>
              </w:rPr>
              <w:t>n.d</w:t>
            </w:r>
            <w:proofErr w:type="spellEnd"/>
            <w:r w:rsidR="00353F1B">
              <w:rPr>
                <w:rFonts w:eastAsia="Times New Roman"/>
              </w:rPr>
              <w:t>.)</w:t>
            </w:r>
          </w:ins>
          <w:customXmlInsRangeStart w:id="404" w:author="José Albeiro Montes Gil" w:date="2022-01-19T17:02:00Z"/>
        </w:sdtContent>
      </w:sdt>
      <w:customXmlInsRangeEnd w:id="404"/>
      <w:ins w:id="405" w:author="José Albeiro Montes Gil" w:date="2022-01-19T17:02:00Z">
        <w:r>
          <w:rPr>
            <w:rFonts w:ascii="Arial" w:eastAsia="Times New Roman" w:hAnsi="Arial" w:cs="Arial"/>
            <w:bCs/>
            <w:color w:val="000000"/>
            <w:sz w:val="24"/>
            <w:szCs w:val="24"/>
            <w:shd w:val="clear" w:color="auto" w:fill="FFFFFF"/>
            <w:lang w:eastAsia="es-ES_tradnl"/>
          </w:rPr>
          <w:t xml:space="preserve"> tiene diferentes causas tales como </w:t>
        </w:r>
        <w:r w:rsidRPr="0029062E">
          <w:rPr>
            <w:rFonts w:ascii="Arial" w:eastAsia="Times New Roman" w:hAnsi="Arial" w:cs="Arial"/>
            <w:color w:val="000000"/>
            <w:sz w:val="24"/>
            <w:szCs w:val="24"/>
            <w:shd w:val="clear" w:color="auto" w:fill="FFFFFF"/>
            <w:lang w:eastAsia="es-ES_tradnl"/>
          </w:rPr>
          <w:t xml:space="preserve">el </w:t>
        </w:r>
        <w:r w:rsidRPr="0029062E">
          <w:rPr>
            <w:rFonts w:ascii="Arial" w:eastAsia="Times New Roman" w:hAnsi="Arial" w:cs="Arial"/>
            <w:bCs/>
            <w:color w:val="000000"/>
            <w:sz w:val="24"/>
            <w:szCs w:val="24"/>
            <w:shd w:val="clear" w:color="auto" w:fill="FFFFFF"/>
            <w:lang w:eastAsia="es-ES_tradnl"/>
          </w:rPr>
          <w:t>miedo</w:t>
        </w:r>
        <w:r w:rsidRPr="0029062E">
          <w:rPr>
            <w:rFonts w:ascii="Arial" w:eastAsia="Times New Roman" w:hAnsi="Arial" w:cs="Arial"/>
            <w:color w:val="000000"/>
            <w:sz w:val="24"/>
            <w:szCs w:val="24"/>
            <w:shd w:val="clear" w:color="auto" w:fill="FFFFFF"/>
            <w:lang w:eastAsia="es-ES_tradnl"/>
          </w:rPr>
          <w:t xml:space="preserve"> a leer en v</w:t>
        </w:r>
        <w:r>
          <w:rPr>
            <w:rFonts w:ascii="Arial" w:eastAsia="Times New Roman" w:hAnsi="Arial" w:cs="Arial"/>
            <w:color w:val="000000"/>
            <w:sz w:val="24"/>
            <w:szCs w:val="24"/>
            <w:shd w:val="clear" w:color="auto" w:fill="FFFFFF"/>
            <w:lang w:eastAsia="es-ES_tradnl"/>
          </w:rPr>
          <w:t xml:space="preserve">oz alta y hablar en público, </w:t>
        </w:r>
        <w:r w:rsidRPr="0029062E">
          <w:rPr>
            <w:rFonts w:ascii="Arial" w:eastAsia="Times New Roman" w:hAnsi="Arial" w:cs="Arial"/>
            <w:color w:val="000000"/>
            <w:sz w:val="24"/>
            <w:szCs w:val="24"/>
            <w:shd w:val="clear" w:color="auto" w:fill="FFFFFF"/>
            <w:lang w:eastAsia="es-ES_tradnl"/>
          </w:rPr>
          <w:t xml:space="preserve">que </w:t>
        </w:r>
        <w:r w:rsidRPr="0029062E">
          <w:rPr>
            <w:rFonts w:ascii="Arial" w:eastAsia="Times New Roman" w:hAnsi="Arial" w:cs="Arial"/>
            <w:bCs/>
            <w:color w:val="000000"/>
            <w:sz w:val="24"/>
            <w:szCs w:val="24"/>
            <w:shd w:val="clear" w:color="auto" w:fill="FFFFFF"/>
            <w:lang w:eastAsia="es-ES_tradnl"/>
          </w:rPr>
          <w:t>conduce a</w:t>
        </w:r>
        <w:r w:rsidRPr="0029062E">
          <w:rPr>
            <w:rFonts w:ascii="Arial" w:eastAsia="Times New Roman" w:hAnsi="Arial" w:cs="Arial"/>
            <w:color w:val="000000"/>
            <w:sz w:val="24"/>
            <w:szCs w:val="24"/>
            <w:shd w:val="clear" w:color="auto" w:fill="FFFFFF"/>
            <w:lang w:eastAsia="es-ES_tradnl"/>
          </w:rPr>
          <w:t xml:space="preserve"> la falta de </w:t>
        </w:r>
        <w:r w:rsidRPr="0029062E">
          <w:rPr>
            <w:rFonts w:ascii="Arial" w:eastAsia="Times New Roman" w:hAnsi="Arial" w:cs="Arial"/>
            <w:bCs/>
            <w:color w:val="000000"/>
            <w:sz w:val="24"/>
            <w:szCs w:val="24"/>
            <w:shd w:val="clear" w:color="auto" w:fill="FFFFFF"/>
            <w:lang w:eastAsia="es-ES_tradnl"/>
          </w:rPr>
          <w:t>confianza</w:t>
        </w:r>
        <w:r w:rsidRPr="0029062E">
          <w:rPr>
            <w:rFonts w:ascii="Arial" w:eastAsia="Times New Roman" w:hAnsi="Arial" w:cs="Arial"/>
            <w:color w:val="000000"/>
            <w:sz w:val="24"/>
            <w:szCs w:val="24"/>
            <w:shd w:val="clear" w:color="auto" w:fill="FFFFFF"/>
            <w:lang w:eastAsia="es-ES_tradnl"/>
          </w:rPr>
          <w:t xml:space="preserve"> en </w:t>
        </w:r>
        <w:r>
          <w:rPr>
            <w:rFonts w:ascii="Arial" w:eastAsia="Times New Roman" w:hAnsi="Arial" w:cs="Arial"/>
            <w:bCs/>
            <w:color w:val="000000"/>
            <w:sz w:val="24"/>
            <w:szCs w:val="24"/>
            <w:shd w:val="clear" w:color="auto" w:fill="FFFFFF"/>
            <w:lang w:eastAsia="es-ES_tradnl"/>
          </w:rPr>
          <w:t>sí</w:t>
        </w:r>
        <w:r>
          <w:rPr>
            <w:rFonts w:ascii="Arial" w:eastAsia="Times New Roman" w:hAnsi="Arial" w:cs="Arial"/>
            <w:color w:val="000000"/>
            <w:sz w:val="24"/>
            <w:szCs w:val="24"/>
            <w:shd w:val="clear" w:color="auto" w:fill="FFFFFF"/>
            <w:lang w:eastAsia="es-ES_tradnl"/>
          </w:rPr>
          <w:t xml:space="preserve"> mismo; e</w:t>
        </w:r>
        <w:r w:rsidRPr="0029062E">
          <w:rPr>
            <w:rFonts w:ascii="Arial" w:eastAsia="Times New Roman" w:hAnsi="Arial" w:cs="Arial"/>
            <w:bCs/>
            <w:color w:val="000000"/>
            <w:sz w:val="24"/>
            <w:szCs w:val="24"/>
            <w:shd w:val="clear" w:color="auto" w:fill="FFFFFF"/>
            <w:lang w:eastAsia="es-ES_tradnl"/>
          </w:rPr>
          <w:t>l</w:t>
        </w:r>
        <w:r w:rsidRPr="0029062E">
          <w:rPr>
            <w:rFonts w:ascii="Arial" w:eastAsia="Times New Roman" w:hAnsi="Arial" w:cs="Arial"/>
            <w:color w:val="000000"/>
            <w:sz w:val="24"/>
            <w:szCs w:val="24"/>
            <w:shd w:val="clear" w:color="auto" w:fill="FFFFFF"/>
            <w:lang w:eastAsia="es-ES_tradnl"/>
          </w:rPr>
          <w:t xml:space="preserve"> desconocimiento del proceso de </w:t>
        </w:r>
        <w:r w:rsidRPr="0029062E">
          <w:rPr>
            <w:rFonts w:ascii="Arial" w:eastAsia="Times New Roman" w:hAnsi="Arial" w:cs="Arial"/>
            <w:bCs/>
            <w:color w:val="000000"/>
            <w:sz w:val="24"/>
            <w:szCs w:val="24"/>
            <w:shd w:val="clear" w:color="auto" w:fill="FFFFFF"/>
            <w:lang w:eastAsia="es-ES_tradnl"/>
          </w:rPr>
          <w:t>lectura,</w:t>
        </w:r>
        <w:r w:rsidRPr="0029062E">
          <w:rPr>
            <w:rFonts w:ascii="Arial" w:eastAsia="Times New Roman" w:hAnsi="Arial" w:cs="Arial"/>
            <w:color w:val="000000"/>
            <w:sz w:val="24"/>
            <w:szCs w:val="24"/>
            <w:shd w:val="clear" w:color="auto" w:fill="FFFFFF"/>
            <w:lang w:eastAsia="es-ES_tradnl"/>
          </w:rPr>
          <w:t xml:space="preserve"> pausas, énfasis, ritmo y </w:t>
        </w:r>
        <w:r w:rsidRPr="0029062E">
          <w:rPr>
            <w:rFonts w:ascii="Arial" w:eastAsia="Times New Roman" w:hAnsi="Arial" w:cs="Arial"/>
            <w:color w:val="000000"/>
            <w:sz w:val="24"/>
            <w:szCs w:val="24"/>
            <w:shd w:val="clear" w:color="auto" w:fill="FFFFFF"/>
            <w:lang w:eastAsia="es-ES_tradnl"/>
          </w:rPr>
          <w:lastRenderedPageBreak/>
          <w:t>métrica</w:t>
        </w:r>
        <w:r w:rsidRPr="0029062E">
          <w:rPr>
            <w:rFonts w:ascii="Arial" w:eastAsia="Times New Roman" w:hAnsi="Arial" w:cs="Arial"/>
            <w:bCs/>
            <w:color w:val="000000"/>
            <w:sz w:val="24"/>
            <w:szCs w:val="24"/>
            <w:shd w:val="clear" w:color="auto" w:fill="FFFFFF"/>
            <w:lang w:eastAsia="es-ES_tradnl"/>
          </w:rPr>
          <w:t xml:space="preserve">s </w:t>
        </w:r>
        <w:r>
          <w:rPr>
            <w:rFonts w:ascii="Arial" w:eastAsia="Times New Roman" w:hAnsi="Arial" w:cs="Arial"/>
            <w:bCs/>
            <w:color w:val="000000"/>
            <w:sz w:val="24"/>
            <w:szCs w:val="24"/>
            <w:shd w:val="clear" w:color="auto" w:fill="FFFFFF"/>
            <w:lang w:eastAsia="es-ES_tradnl"/>
          </w:rPr>
          <w:t>que lleva como consecuencia a</w:t>
        </w:r>
        <w:r w:rsidRPr="0029062E">
          <w:rPr>
            <w:rFonts w:ascii="Arial" w:eastAsia="Times New Roman" w:hAnsi="Arial" w:cs="Arial"/>
            <w:bCs/>
            <w:color w:val="000000"/>
            <w:sz w:val="24"/>
            <w:szCs w:val="24"/>
            <w:shd w:val="clear" w:color="auto" w:fill="FFFFFF"/>
            <w:lang w:eastAsia="es-ES_tradnl"/>
          </w:rPr>
          <w:t>l</w:t>
        </w:r>
        <w:r>
          <w:rPr>
            <w:rFonts w:ascii="Arial" w:eastAsia="Times New Roman" w:hAnsi="Arial" w:cs="Arial"/>
            <w:bCs/>
            <w:color w:val="000000"/>
            <w:sz w:val="24"/>
            <w:szCs w:val="24"/>
            <w:shd w:val="clear" w:color="auto" w:fill="FFFFFF"/>
            <w:lang w:eastAsia="es-ES_tradnl"/>
          </w:rPr>
          <w:t xml:space="preserve"> bajo </w:t>
        </w:r>
        <w:r w:rsidRPr="0029062E">
          <w:rPr>
            <w:rFonts w:ascii="Arial" w:eastAsia="Times New Roman" w:hAnsi="Arial" w:cs="Arial"/>
            <w:bCs/>
            <w:color w:val="000000"/>
            <w:sz w:val="24"/>
            <w:szCs w:val="24"/>
            <w:shd w:val="clear" w:color="auto" w:fill="FFFFFF"/>
            <w:lang w:eastAsia="es-ES_tradnl"/>
          </w:rPr>
          <w:t>rendimiento</w:t>
        </w:r>
        <w:r w:rsidRPr="0029062E">
          <w:rPr>
            <w:rFonts w:ascii="Arial" w:eastAsia="Times New Roman" w:hAnsi="Arial" w:cs="Arial"/>
            <w:color w:val="000000"/>
            <w:sz w:val="24"/>
            <w:szCs w:val="24"/>
            <w:shd w:val="clear" w:color="auto" w:fill="FFFFFF"/>
            <w:lang w:eastAsia="es-ES_tradnl"/>
          </w:rPr>
          <w:t xml:space="preserve"> académico</w:t>
        </w:r>
        <w:r>
          <w:rPr>
            <w:rFonts w:ascii="Arial" w:eastAsia="Times New Roman" w:hAnsi="Arial" w:cs="Arial"/>
            <w:color w:val="000000"/>
            <w:sz w:val="24"/>
            <w:szCs w:val="24"/>
            <w:shd w:val="clear" w:color="auto" w:fill="FFFFFF"/>
            <w:lang w:eastAsia="es-ES_tradnl"/>
          </w:rPr>
          <w:t xml:space="preserve"> </w:t>
        </w:r>
        <w:r>
          <w:rPr>
            <w:rFonts w:ascii="Arial" w:eastAsia="Times New Roman" w:hAnsi="Arial" w:cs="Arial"/>
            <w:bCs/>
            <w:color w:val="000000"/>
            <w:sz w:val="24"/>
            <w:szCs w:val="24"/>
            <w:shd w:val="clear" w:color="auto" w:fill="FFFFFF"/>
            <w:lang w:eastAsia="es-ES_tradnl"/>
          </w:rPr>
          <w:t>y en algunos casos a la deserción.</w:t>
        </w:r>
      </w:ins>
    </w:p>
    <w:p w14:paraId="1F9B33DC" w14:textId="273C3D88" w:rsidR="00AF4086" w:rsidRDefault="00AF4086" w:rsidP="0097128C">
      <w:pPr>
        <w:widowControl w:val="0"/>
        <w:autoSpaceDE w:val="0"/>
        <w:autoSpaceDN w:val="0"/>
        <w:adjustRightInd w:val="0"/>
        <w:spacing w:line="360" w:lineRule="auto"/>
        <w:rPr>
          <w:ins w:id="406" w:author="José Albeiro Montes Gil" w:date="2022-01-19T17:02:00Z"/>
          <w:color w:val="000000"/>
        </w:rPr>
        <w:pPrChange w:id="407" w:author="José Albeiro Montes Gil" w:date="2022-01-20T12:42:00Z">
          <w:pPr>
            <w:widowControl w:val="0"/>
            <w:autoSpaceDE w:val="0"/>
            <w:autoSpaceDN w:val="0"/>
            <w:adjustRightInd w:val="0"/>
            <w:spacing w:line="360" w:lineRule="auto"/>
            <w:jc w:val="both"/>
          </w:pPr>
        </w:pPrChange>
      </w:pPr>
      <w:ins w:id="408" w:author="José Albeiro Montes Gil" w:date="2022-01-19T17:02:00Z">
        <w:r>
          <w:rPr>
            <w:rFonts w:ascii="Arial" w:eastAsia="Arial" w:hAnsi="Arial" w:cs="Arial"/>
            <w:bCs/>
            <w:iCs/>
            <w:color w:val="000000"/>
            <w:sz w:val="24"/>
            <w:szCs w:val="24"/>
            <w:lang w:val="es-ES"/>
          </w:rPr>
          <w:t xml:space="preserve">Por otra parte, estudios realizados por la revista semana </w:t>
        </w:r>
      </w:ins>
      <w:customXmlInsRangeStart w:id="409" w:author="José Albeiro Montes Gil" w:date="2022-01-19T17:02:00Z"/>
      <w:sdt>
        <w:sdtPr>
          <w:rPr>
            <w:rFonts w:ascii="Arial" w:eastAsia="Arial" w:hAnsi="Arial" w:cs="Arial"/>
            <w:bCs/>
            <w:iCs/>
            <w:color w:val="000000"/>
            <w:sz w:val="24"/>
            <w:szCs w:val="24"/>
            <w:lang w:val="es-ES"/>
          </w:rPr>
          <w:tag w:val="MENDELEY_CITATION_v3_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"/>
          <w:id w:val="-1139497492"/>
          <w:placeholder>
            <w:docPart w:val="DefaultPlaceholder_-1854013440"/>
          </w:placeholder>
        </w:sdtPr>
        <w:sdtEndPr>
          <w:rPr>
            <w:rFonts w:ascii="Calibri" w:eastAsia="Calibri" w:hAnsi="Calibri" w:cs="Calibri"/>
            <w:bCs w:val="0"/>
            <w:iCs w:val="0"/>
            <w:color w:val="00000A"/>
            <w:sz w:val="22"/>
            <w:szCs w:val="22"/>
            <w:lang w:val="es-CO"/>
          </w:rPr>
        </w:sdtEndPr>
        <w:sdtContent>
          <w:customXmlInsRangeEnd w:id="409"/>
          <w:ins w:id="410" w:author="José Albeiro Montes Gil" w:date="2022-01-19T17:29:00Z">
            <w:r w:rsidR="00353F1B">
              <w:rPr>
                <w:rFonts w:eastAsia="Times New Roman"/>
              </w:rPr>
              <w:t>(</w:t>
            </w:r>
            <w:r w:rsidR="00353F1B">
              <w:rPr>
                <w:rFonts w:eastAsia="Times New Roman"/>
                <w:i/>
                <w:iCs/>
              </w:rPr>
              <w:t xml:space="preserve">Colombia, El País de La </w:t>
            </w:r>
            <w:proofErr w:type="spellStart"/>
            <w:r w:rsidR="00353F1B">
              <w:rPr>
                <w:rFonts w:eastAsia="Times New Roman"/>
                <w:i/>
                <w:iCs/>
              </w:rPr>
              <w:t>Ocde</w:t>
            </w:r>
            <w:proofErr w:type="spellEnd"/>
            <w:r w:rsidR="00353F1B">
              <w:rPr>
                <w:rFonts w:eastAsia="Times New Roman"/>
                <w:i/>
                <w:iCs/>
              </w:rPr>
              <w:t xml:space="preserve"> Con Los Resultados Más Bajos En Las Pruebas Pisa 2018</w:t>
            </w:r>
            <w:r w:rsidR="00353F1B">
              <w:rPr>
                <w:rFonts w:eastAsia="Times New Roman"/>
              </w:rPr>
              <w:t xml:space="preserve">, </w:t>
            </w:r>
            <w:proofErr w:type="spellStart"/>
            <w:r w:rsidR="00353F1B">
              <w:rPr>
                <w:rFonts w:eastAsia="Times New Roman"/>
              </w:rPr>
              <w:t>n.d</w:t>
            </w:r>
            <w:proofErr w:type="spellEnd"/>
            <w:r w:rsidR="00353F1B">
              <w:rPr>
                <w:rFonts w:eastAsia="Times New Roman"/>
              </w:rPr>
              <w:t>.)</w:t>
            </w:r>
          </w:ins>
          <w:customXmlInsRangeStart w:id="411" w:author="José Albeiro Montes Gil" w:date="2022-01-19T17:02:00Z"/>
        </w:sdtContent>
      </w:sdt>
      <w:customXmlInsRangeEnd w:id="411"/>
      <w:ins w:id="412" w:author="José Albeiro Montes Gil" w:date="2022-01-19T17:02:00Z">
        <w:r>
          <w:rPr>
            <w:rFonts w:ascii="Arial" w:eastAsia="Arial" w:hAnsi="Arial" w:cs="Arial"/>
            <w:bCs/>
            <w:iCs/>
            <w:color w:val="000000"/>
            <w:sz w:val="24"/>
            <w:szCs w:val="24"/>
            <w:lang w:val="es-ES"/>
          </w:rPr>
          <w:t xml:space="preserve">  acerca de la educación tradicional presentan  resultados poco alentadores, lo que se pueden resumir en una enseñanza receptiva, memorística, mecánica y autoritaria por lo que la escuela, que debería ser un ambiente placentero y grato,</w:t>
        </w:r>
      </w:ins>
      <w:customXmlInsRangeStart w:id="413" w:author="José Albeiro Montes Gil" w:date="2022-01-19T17:02:00Z"/>
      <w:sdt>
        <w:sdtPr>
          <w:rPr>
            <w:rFonts w:ascii="Arial" w:eastAsia="Arial" w:hAnsi="Arial" w:cs="Arial"/>
            <w:bCs/>
            <w:iCs/>
            <w:color w:val="000000"/>
            <w:sz w:val="24"/>
            <w:szCs w:val="24"/>
            <w:lang w:val="es-ES"/>
          </w:rPr>
          <w:tag w:val="MENDELEY_CITATION_v3_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"/>
          <w:id w:val="-1792580127"/>
          <w:placeholder>
            <w:docPart w:val="DefaultPlaceholder_-1854013440"/>
          </w:placeholder>
        </w:sdtPr>
        <w:sdtEndPr>
          <w:rPr>
            <w:rFonts w:ascii="Calibri" w:eastAsia="Calibri" w:hAnsi="Calibri" w:cs="Calibri"/>
            <w:bCs w:val="0"/>
            <w:iCs w:val="0"/>
            <w:sz w:val="22"/>
            <w:szCs w:val="22"/>
            <w:lang w:val="es-CO"/>
          </w:rPr>
        </w:sdtEndPr>
        <w:sdtContent>
          <w:customXmlInsRangeEnd w:id="413"/>
          <w:ins w:id="414" w:author="José Albeiro Montes Gil" w:date="2022-01-19T17:29:00Z">
            <w:r w:rsidR="00353F1B" w:rsidRPr="00353F1B">
              <w:rPr>
                <w:color w:val="000000"/>
                <w:rPrChange w:id="415" w:author="José Albeiro Montes Gil" w:date="2022-01-19T17:29:00Z">
                  <w:rPr/>
                </w:rPrChange>
              </w:rPr>
              <w:t>(Ar, 2020)</w:t>
            </w:r>
          </w:ins>
          <w:customXmlInsRangeStart w:id="416" w:author="José Albeiro Montes Gil" w:date="2022-01-19T17:02:00Z"/>
        </w:sdtContent>
      </w:sdt>
      <w:customXmlInsRangeEnd w:id="416"/>
      <w:ins w:id="417" w:author="José Albeiro Montes Gil" w:date="2022-01-19T17:02:00Z">
        <w:r>
          <w:rPr>
            <w:rFonts w:ascii="Arial" w:eastAsia="Arial" w:hAnsi="Arial" w:cs="Arial"/>
            <w:bCs/>
            <w:iCs/>
            <w:color w:val="000000"/>
            <w:sz w:val="24"/>
            <w:szCs w:val="24"/>
            <w:lang w:val="es-ES"/>
          </w:rPr>
          <w:t xml:space="preserve"> se puede convertir en un ambiente hostil, obligando a que el niño asista presionado por sus padres antes que por el interés propio. </w:t>
        </w:r>
      </w:ins>
    </w:p>
    <w:p w14:paraId="20214342" w14:textId="7170EF2B" w:rsidR="00AF4086" w:rsidRDefault="00AF4086" w:rsidP="0097128C">
      <w:pPr>
        <w:spacing w:line="360" w:lineRule="auto"/>
        <w:rPr>
          <w:ins w:id="418" w:author="José Albeiro Montes Gil" w:date="2022-01-19T17:02:00Z"/>
          <w:rFonts w:ascii="Arial" w:eastAsia="Arial" w:hAnsi="Arial" w:cs="Arial"/>
          <w:sz w:val="24"/>
          <w:szCs w:val="24"/>
        </w:rPr>
        <w:pPrChange w:id="419" w:author="José Albeiro Montes Gil" w:date="2022-01-20T12:42:00Z">
          <w:pPr>
            <w:spacing w:line="360" w:lineRule="auto"/>
            <w:jc w:val="both"/>
          </w:pPr>
        </w:pPrChange>
      </w:pPr>
      <w:ins w:id="420" w:author="José Albeiro Montes Gil" w:date="2022-01-19T17:02:00Z">
        <w:r>
          <w:rPr>
            <w:rFonts w:ascii="Arial" w:eastAsia="Arial" w:hAnsi="Arial" w:cs="Arial"/>
            <w:sz w:val="24"/>
            <w:szCs w:val="24"/>
          </w:rPr>
          <w:t xml:space="preserve">Es así como, buscando aportar al mejoramiento de los procesos de lectura escritura en los grados de educación preescolar, se tiene la hipótesis de que se pueden combinar estrategias tradicionales con </w:t>
        </w:r>
        <w:proofErr w:type="gramStart"/>
        <w:r>
          <w:rPr>
            <w:rFonts w:ascii="Arial" w:eastAsia="Arial" w:hAnsi="Arial" w:cs="Arial"/>
            <w:sz w:val="24"/>
            <w:szCs w:val="24"/>
          </w:rPr>
          <w:t>estrategias  nuevas</w:t>
        </w:r>
        <w:proofErr w:type="gramEnd"/>
        <w:r>
          <w:rPr>
            <w:rFonts w:ascii="Arial" w:eastAsia="Arial" w:hAnsi="Arial" w:cs="Arial"/>
            <w:sz w:val="24"/>
            <w:szCs w:val="24"/>
          </w:rPr>
          <w:t xml:space="preserve"> que usen la Realidad Aumentada, generando así experiencias  educativas enriquecedoras, potencializadas por la </w:t>
        </w:r>
        <w:proofErr w:type="spellStart"/>
        <w:r>
          <w:rPr>
            <w:rFonts w:ascii="Arial" w:eastAsia="Arial" w:hAnsi="Arial" w:cs="Arial"/>
            <w:sz w:val="24"/>
            <w:szCs w:val="24"/>
          </w:rPr>
          <w:t>interaccion</w:t>
        </w:r>
        <w:proofErr w:type="spellEnd"/>
        <w:r>
          <w:rPr>
            <w:rFonts w:ascii="Arial" w:eastAsia="Arial" w:hAnsi="Arial" w:cs="Arial"/>
            <w:sz w:val="24"/>
            <w:szCs w:val="24"/>
          </w:rPr>
          <w:t xml:space="preserve">  del mundo real y el mundo virtual. Es de resaltar que la Realidad Aumentada es una tecnología de la Cuarta Revolución Industrial, llamada a realizar importantes aportes al campo de la educación.</w:t>
        </w:r>
      </w:ins>
      <w:customXmlInsRangeStart w:id="421" w:author="José Albeiro Montes Gil" w:date="2022-01-19T17:02:00Z"/>
      <w:sdt>
        <w:sdtPr>
          <w:rPr>
            <w:rFonts w:ascii="Arial" w:eastAsia="Arial" w:hAnsi="Arial" w:cs="Arial"/>
            <w:color w:val="000000"/>
            <w:sz w:val="24"/>
            <w:szCs w:val="24"/>
          </w:rPr>
          <w:tag w:val="MENDELEY_CITATION_v3_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"/>
          <w:id w:val="1306353590"/>
          <w:placeholder>
            <w:docPart w:val="DefaultPlaceholder_-1854013440"/>
          </w:placeholder>
        </w:sdtPr>
        <w:sdtEndPr>
          <w:rPr>
            <w:rFonts w:ascii="Calibri" w:eastAsia="Calibri" w:hAnsi="Calibri" w:cs="Calibri"/>
            <w:sz w:val="22"/>
            <w:szCs w:val="22"/>
          </w:rPr>
        </w:sdtEndPr>
        <w:sdtContent>
          <w:customXmlInsRangeEnd w:id="421"/>
          <w:ins w:id="422" w:author="José Albeiro Montes Gil" w:date="2022-01-19T17:29:00Z">
            <w:r w:rsidR="00353F1B" w:rsidRPr="00353F1B">
              <w:rPr>
                <w:color w:val="000000"/>
                <w:rPrChange w:id="423" w:author="José Albeiro Montes Gil" w:date="2022-01-19T17:29:00Z">
                  <w:rPr/>
                </w:rPrChange>
              </w:rPr>
              <w:t>(Camargo et al., 2021)</w:t>
            </w:r>
          </w:ins>
          <w:customXmlInsRangeStart w:id="424" w:author="José Albeiro Montes Gil" w:date="2022-01-19T17:02:00Z"/>
        </w:sdtContent>
      </w:sdt>
      <w:customXmlInsRangeEnd w:id="424"/>
    </w:p>
    <w:p w14:paraId="371E07A1" w14:textId="77777777" w:rsidR="00AF4086" w:rsidRDefault="00AF4086" w:rsidP="0097128C">
      <w:pPr>
        <w:spacing w:line="360" w:lineRule="auto"/>
        <w:rPr>
          <w:ins w:id="425" w:author="José Albeiro Montes Gil" w:date="2022-01-19T17:02:00Z"/>
          <w:rFonts w:ascii="Arial" w:eastAsia="Arial" w:hAnsi="Arial" w:cs="Arial"/>
          <w:sz w:val="24"/>
          <w:szCs w:val="24"/>
        </w:rPr>
        <w:pPrChange w:id="426" w:author="José Albeiro Montes Gil" w:date="2022-01-20T12:42:00Z">
          <w:pPr>
            <w:spacing w:line="360" w:lineRule="auto"/>
            <w:jc w:val="both"/>
          </w:pPr>
        </w:pPrChange>
      </w:pPr>
      <w:ins w:id="427" w:author="José Albeiro Montes Gil" w:date="2022-01-19T17:02:00Z">
        <w:r>
          <w:rPr>
            <w:rFonts w:ascii="Arial" w:eastAsia="Arial" w:hAnsi="Arial" w:cs="Arial"/>
            <w:sz w:val="24"/>
            <w:szCs w:val="24"/>
          </w:rPr>
          <w:t>FALTA LA INCLUSION DE TRABAJOS RELEVANTES EN DONDE EL OBJETIVO ES IGUAL AL DE USTEDES</w:t>
        </w:r>
      </w:ins>
    </w:p>
    <w:p w14:paraId="16177E5D" w14:textId="77777777" w:rsidR="00AF4086" w:rsidRDefault="00AF4086" w:rsidP="0097128C">
      <w:pPr>
        <w:spacing w:line="360" w:lineRule="auto"/>
        <w:rPr>
          <w:ins w:id="428" w:author="José Albeiro Montes Gil" w:date="2022-01-19T17:02:00Z"/>
          <w:rFonts w:ascii="Arial" w:eastAsia="Arial" w:hAnsi="Arial" w:cs="Arial"/>
          <w:sz w:val="24"/>
          <w:szCs w:val="24"/>
        </w:rPr>
        <w:pPrChange w:id="429" w:author="José Albeiro Montes Gil" w:date="2022-01-20T12:42:00Z">
          <w:pPr>
            <w:spacing w:line="360" w:lineRule="auto"/>
            <w:jc w:val="both"/>
          </w:pPr>
        </w:pPrChange>
      </w:pPr>
    </w:p>
    <w:p w14:paraId="1E576538" w14:textId="77777777" w:rsidR="00AF4086" w:rsidRDefault="00AF4086" w:rsidP="0097128C">
      <w:pPr>
        <w:pStyle w:val="Ttulo3"/>
        <w:shd w:val="clear" w:color="auto" w:fill="FFFFFF"/>
        <w:spacing w:before="0" w:after="30" w:line="285" w:lineRule="atLeast"/>
        <w:ind w:right="1500"/>
        <w:rPr>
          <w:ins w:id="430" w:author="José Albeiro Montes Gil" w:date="2022-01-19T17:02:00Z"/>
          <w:rFonts w:cs="Arial"/>
          <w:b w:val="0"/>
          <w:color w:val="222222"/>
          <w:sz w:val="26"/>
          <w:szCs w:val="26"/>
        </w:rPr>
      </w:pPr>
      <w:ins w:id="431" w:author="José Albeiro Montes Gil" w:date="2022-01-19T17:02:00Z">
        <w:r>
          <w:rPr>
            <w:rFonts w:cs="Arial"/>
            <w:b w:val="0"/>
            <w:bCs/>
            <w:color w:val="222222"/>
            <w:sz w:val="26"/>
            <w:szCs w:val="26"/>
          </w:rPr>
          <w:fldChar w:fldCharType="begin"/>
        </w:r>
        <w:r>
          <w:rPr>
            <w:rFonts w:cs="Arial"/>
            <w:b w:val="0"/>
            <w:bCs/>
            <w:color w:val="222222"/>
            <w:sz w:val="26"/>
            <w:szCs w:val="26"/>
          </w:rPr>
          <w:instrText xml:space="preserve"> HYPERLINK "http://148.210.21.138/handle/20.500.11961/4919" </w:instrText>
        </w:r>
        <w:r>
          <w:rPr>
            <w:rFonts w:cs="Arial"/>
            <w:b w:val="0"/>
            <w:bCs/>
            <w:color w:val="222222"/>
            <w:sz w:val="26"/>
            <w:szCs w:val="26"/>
          </w:rPr>
          <w:fldChar w:fldCharType="separate"/>
        </w:r>
        <w:r>
          <w:rPr>
            <w:rStyle w:val="Hipervnculo"/>
            <w:rFonts w:cs="Arial"/>
            <w:color w:val="1A0DAB"/>
            <w:sz w:val="26"/>
            <w:szCs w:val="26"/>
          </w:rPr>
          <w:t>Aplicación de realidad aumentada </w:t>
        </w:r>
        <w:r>
          <w:rPr>
            <w:rStyle w:val="Hipervnculo"/>
            <w:rFonts w:cs="Arial"/>
            <w:b w:val="0"/>
            <w:bCs/>
            <w:color w:val="1A0DAB"/>
            <w:sz w:val="26"/>
            <w:szCs w:val="26"/>
          </w:rPr>
          <w:t>como </w:t>
        </w:r>
        <w:r>
          <w:rPr>
            <w:rStyle w:val="Hipervnculo"/>
            <w:rFonts w:cs="Arial"/>
            <w:color w:val="1A0DAB"/>
            <w:sz w:val="26"/>
            <w:szCs w:val="26"/>
          </w:rPr>
          <w:t>apoyo </w:t>
        </w:r>
        <w:r>
          <w:rPr>
            <w:rStyle w:val="Hipervnculo"/>
            <w:rFonts w:cs="Arial"/>
            <w:b w:val="0"/>
            <w:bCs/>
            <w:color w:val="1A0DAB"/>
            <w:sz w:val="26"/>
            <w:szCs w:val="26"/>
          </w:rPr>
          <w:t>en la comprensión lectora.</w:t>
        </w:r>
        <w:r>
          <w:rPr>
            <w:rFonts w:cs="Arial"/>
            <w:b w:val="0"/>
            <w:bCs/>
            <w:color w:val="222222"/>
            <w:sz w:val="26"/>
            <w:szCs w:val="26"/>
          </w:rPr>
          <w:fldChar w:fldCharType="end"/>
        </w:r>
      </w:ins>
    </w:p>
    <w:p w14:paraId="19D2C7FF" w14:textId="77777777" w:rsidR="00AF4086" w:rsidRDefault="00AF4086" w:rsidP="0097128C">
      <w:pPr>
        <w:shd w:val="clear" w:color="auto" w:fill="FFFFFF"/>
        <w:rPr>
          <w:ins w:id="432" w:author="José Albeiro Montes Gil" w:date="2022-01-19T17:02:00Z"/>
          <w:rFonts w:ascii="Arial" w:hAnsi="Arial" w:cs="Arial"/>
          <w:color w:val="006621"/>
          <w:sz w:val="20"/>
          <w:szCs w:val="20"/>
        </w:rPr>
      </w:pPr>
      <w:ins w:id="433" w:author="José Albeiro Montes Gil" w:date="2022-01-19T17:02:00Z">
        <w:r>
          <w:rPr>
            <w:rFonts w:ascii="Arial" w:hAnsi="Arial" w:cs="Arial"/>
            <w:color w:val="006621"/>
            <w:sz w:val="20"/>
            <w:szCs w:val="20"/>
          </w:rPr>
          <w:t>G Ordoñez Solorio… - Licenciatura en Ingeniería …, 2017 - 148.210.21.138</w:t>
        </w:r>
      </w:ins>
    </w:p>
    <w:p w14:paraId="464F5362" w14:textId="77777777" w:rsidR="00AF4086" w:rsidRDefault="00AF4086" w:rsidP="0097128C">
      <w:pPr>
        <w:shd w:val="clear" w:color="auto" w:fill="FFFFFF"/>
        <w:rPr>
          <w:ins w:id="434" w:author="José Albeiro Montes Gil" w:date="2022-01-19T17:02:00Z"/>
          <w:rFonts w:ascii="Arial" w:hAnsi="Arial" w:cs="Arial"/>
          <w:color w:val="222222"/>
          <w:sz w:val="20"/>
          <w:szCs w:val="20"/>
        </w:rPr>
      </w:pPr>
      <w:ins w:id="435" w:author="José Albeiro Montes Gil" w:date="2022-01-19T17:02:00Z">
        <w:r>
          <w:rPr>
            <w:rFonts w:ascii="Arial" w:hAnsi="Arial" w:cs="Arial"/>
            <w:color w:val="222222"/>
            <w:sz w:val="20"/>
            <w:szCs w:val="20"/>
          </w:rPr>
          <w:t>… la </w:t>
        </w:r>
        <w:r>
          <w:rPr>
            <w:rFonts w:ascii="Arial" w:hAnsi="Arial" w:cs="Arial"/>
            <w:b/>
            <w:bCs/>
            <w:color w:val="000000"/>
            <w:sz w:val="20"/>
            <w:szCs w:val="20"/>
          </w:rPr>
          <w:t>realidad</w:t>
        </w:r>
        <w:r>
          <w:rPr>
            <w:rFonts w:ascii="Arial" w:hAnsi="Arial" w:cs="Arial"/>
            <w:color w:val="222222"/>
            <w:sz w:val="20"/>
            <w:szCs w:val="20"/>
          </w:rPr>
          <w:t> </w:t>
        </w:r>
        <w:r>
          <w:rPr>
            <w:rFonts w:ascii="Arial" w:hAnsi="Arial" w:cs="Arial"/>
            <w:b/>
            <w:bCs/>
            <w:color w:val="000000"/>
            <w:sz w:val="20"/>
            <w:szCs w:val="20"/>
          </w:rPr>
          <w:t>aumentada</w:t>
        </w:r>
        <w:r>
          <w:rPr>
            <w:rFonts w:ascii="Arial" w:hAnsi="Arial" w:cs="Arial"/>
            <w:color w:val="222222"/>
            <w:sz w:val="20"/>
            <w:szCs w:val="20"/>
          </w:rPr>
          <w:t> para apoyar la comprensión </w:t>
        </w:r>
        <w:r>
          <w:rPr>
            <w:rFonts w:ascii="Arial" w:hAnsi="Arial" w:cs="Arial"/>
            <w:b/>
            <w:bCs/>
            <w:color w:val="000000"/>
            <w:sz w:val="20"/>
            <w:szCs w:val="20"/>
          </w:rPr>
          <w:t>de</w:t>
        </w:r>
        <w:r>
          <w:rPr>
            <w:rFonts w:ascii="Arial" w:hAnsi="Arial" w:cs="Arial"/>
            <w:color w:val="222222"/>
            <w:sz w:val="20"/>
            <w:szCs w:val="20"/>
          </w:rPr>
          <w:t> la </w:t>
        </w:r>
        <w:r>
          <w:rPr>
            <w:rFonts w:ascii="Arial" w:hAnsi="Arial" w:cs="Arial"/>
            <w:b/>
            <w:bCs/>
            <w:color w:val="000000"/>
            <w:sz w:val="20"/>
            <w:szCs w:val="20"/>
          </w:rPr>
          <w:t>lectura</w:t>
        </w:r>
        <w:r>
          <w:rPr>
            <w:rFonts w:ascii="Arial" w:hAnsi="Arial" w:cs="Arial"/>
            <w:color w:val="222222"/>
            <w:sz w:val="20"/>
            <w:szCs w:val="20"/>
          </w:rPr>
          <w:t> en el nivel básico </w:t>
        </w:r>
        <w:r>
          <w:rPr>
            <w:rFonts w:ascii="Arial" w:hAnsi="Arial" w:cs="Arial"/>
            <w:b/>
            <w:bCs/>
            <w:color w:val="000000"/>
            <w:sz w:val="20"/>
            <w:szCs w:val="20"/>
          </w:rPr>
          <w:t>de</w:t>
        </w:r>
        <w:r>
          <w:rPr>
            <w:rFonts w:ascii="Arial" w:hAnsi="Arial" w:cs="Arial"/>
            <w:color w:val="222222"/>
            <w:sz w:val="20"/>
            <w:szCs w:val="20"/>
          </w:rPr>
          <w:t> la …</w:t>
        </w:r>
      </w:ins>
    </w:p>
    <w:p w14:paraId="6C3EB6F5" w14:textId="77777777" w:rsidR="00AF4086" w:rsidRDefault="00AF4086" w:rsidP="0097128C">
      <w:pPr>
        <w:shd w:val="clear" w:color="auto" w:fill="FFFFFF"/>
        <w:rPr>
          <w:ins w:id="436" w:author="José Albeiro Montes Gil" w:date="2022-01-19T17:02:00Z"/>
          <w:rFonts w:ascii="Arial" w:hAnsi="Arial" w:cs="Arial"/>
          <w:color w:val="222222"/>
          <w:sz w:val="20"/>
          <w:szCs w:val="20"/>
        </w:rPr>
      </w:pPr>
    </w:p>
    <w:p w14:paraId="3CFDC579" w14:textId="77777777" w:rsidR="00AF4086" w:rsidRDefault="00AF4086" w:rsidP="0097128C">
      <w:pPr>
        <w:pStyle w:val="Ttulo3"/>
        <w:shd w:val="clear" w:color="auto" w:fill="FFFFFF"/>
        <w:spacing w:before="0" w:after="30" w:line="285" w:lineRule="atLeast"/>
        <w:ind w:right="1500"/>
        <w:rPr>
          <w:ins w:id="437" w:author="José Albeiro Montes Gil" w:date="2022-01-19T17:02:00Z"/>
          <w:rFonts w:cs="Arial"/>
          <w:b w:val="0"/>
          <w:color w:val="222222"/>
          <w:sz w:val="26"/>
          <w:szCs w:val="26"/>
        </w:rPr>
      </w:pPr>
      <w:ins w:id="438" w:author="José Albeiro Montes Gil" w:date="2022-01-19T17:02:00Z">
        <w:r>
          <w:rPr>
            <w:rFonts w:cs="Arial"/>
            <w:b w:val="0"/>
            <w:bCs/>
            <w:color w:val="222222"/>
            <w:sz w:val="26"/>
            <w:szCs w:val="26"/>
          </w:rPr>
          <w:fldChar w:fldCharType="begin"/>
        </w:r>
        <w:r>
          <w:rPr>
            <w:rFonts w:cs="Arial"/>
            <w:b w:val="0"/>
            <w:bCs/>
            <w:color w:val="222222"/>
            <w:sz w:val="26"/>
            <w:szCs w:val="26"/>
          </w:rPr>
          <w:instrText xml:space="preserve"> HYPERLINK "https://www.kerwa.ucr.ac.cr/handle/10669/84424" </w:instrText>
        </w:r>
        <w:r>
          <w:rPr>
            <w:rFonts w:cs="Arial"/>
            <w:b w:val="0"/>
            <w:bCs/>
            <w:color w:val="222222"/>
            <w:sz w:val="26"/>
            <w:szCs w:val="26"/>
          </w:rPr>
          <w:fldChar w:fldCharType="separate"/>
        </w:r>
        <w:r>
          <w:rPr>
            <w:rStyle w:val="Hipervnculo"/>
            <w:rFonts w:cs="Arial"/>
            <w:b w:val="0"/>
            <w:bCs/>
            <w:color w:val="1A0DAB"/>
            <w:sz w:val="26"/>
            <w:szCs w:val="26"/>
          </w:rPr>
          <w:t>Diseño </w:t>
        </w:r>
        <w:r>
          <w:rPr>
            <w:rStyle w:val="Hipervnculo"/>
            <w:rFonts w:cs="Arial"/>
            <w:color w:val="1A0DAB"/>
            <w:sz w:val="26"/>
            <w:szCs w:val="26"/>
          </w:rPr>
          <w:t>de </w:t>
        </w:r>
        <w:r>
          <w:rPr>
            <w:rStyle w:val="Hipervnculo"/>
            <w:rFonts w:cs="Arial"/>
            <w:b w:val="0"/>
            <w:bCs/>
            <w:color w:val="1A0DAB"/>
            <w:sz w:val="26"/>
            <w:szCs w:val="26"/>
          </w:rPr>
          <w:t>una </w:t>
        </w:r>
        <w:r>
          <w:rPr>
            <w:rStyle w:val="Hipervnculo"/>
            <w:rFonts w:cs="Arial"/>
            <w:color w:val="1A0DAB"/>
            <w:sz w:val="26"/>
            <w:szCs w:val="26"/>
          </w:rPr>
          <w:t>aplicación móvil </w:t>
        </w:r>
        <w:r>
          <w:rPr>
            <w:rStyle w:val="Hipervnculo"/>
            <w:rFonts w:cs="Arial"/>
            <w:b w:val="0"/>
            <w:bCs/>
            <w:color w:val="1A0DAB"/>
            <w:sz w:val="26"/>
            <w:szCs w:val="26"/>
          </w:rPr>
          <w:t>articulada con un libro </w:t>
        </w:r>
        <w:r>
          <w:rPr>
            <w:rStyle w:val="Hipervnculo"/>
            <w:rFonts w:cs="Arial"/>
            <w:color w:val="1A0DAB"/>
            <w:sz w:val="26"/>
            <w:szCs w:val="26"/>
          </w:rPr>
          <w:t>de </w:t>
        </w:r>
        <w:r>
          <w:rPr>
            <w:rStyle w:val="Hipervnculo"/>
            <w:rFonts w:cs="Arial"/>
            <w:b w:val="0"/>
            <w:bCs/>
            <w:color w:val="1A0DAB"/>
            <w:sz w:val="26"/>
            <w:szCs w:val="26"/>
          </w:rPr>
          <w:t>cuentos interactivos en </w:t>
        </w:r>
        <w:r>
          <w:rPr>
            <w:rStyle w:val="Hipervnculo"/>
            <w:rFonts w:cs="Arial"/>
            <w:color w:val="1A0DAB"/>
            <w:sz w:val="26"/>
            <w:szCs w:val="26"/>
          </w:rPr>
          <w:t>realidad aumentada </w:t>
        </w:r>
        <w:r>
          <w:rPr>
            <w:rStyle w:val="Hipervnculo"/>
            <w:rFonts w:cs="Arial"/>
            <w:b w:val="0"/>
            <w:bCs/>
            <w:color w:val="1A0DAB"/>
            <w:sz w:val="26"/>
            <w:szCs w:val="26"/>
          </w:rPr>
          <w:t>para incentivar el proceso </w:t>
        </w:r>
        <w:r>
          <w:rPr>
            <w:rStyle w:val="Hipervnculo"/>
            <w:rFonts w:cs="Arial"/>
            <w:color w:val="1A0DAB"/>
            <w:sz w:val="26"/>
            <w:szCs w:val="26"/>
          </w:rPr>
          <w:t>de lectoescritura </w:t>
        </w:r>
        <w:r>
          <w:rPr>
            <w:rStyle w:val="Hipervnculo"/>
            <w:rFonts w:cs="Arial"/>
            <w:b w:val="0"/>
            <w:bCs/>
            <w:color w:val="1A0DAB"/>
            <w:sz w:val="26"/>
            <w:szCs w:val="26"/>
          </w:rPr>
          <w:t>en niños y niñas </w:t>
        </w:r>
        <w:r>
          <w:rPr>
            <w:rStyle w:val="Hipervnculo"/>
            <w:rFonts w:cs="Arial"/>
            <w:color w:val="1A0DAB"/>
            <w:sz w:val="26"/>
            <w:szCs w:val="26"/>
          </w:rPr>
          <w:t>de</w:t>
        </w:r>
        <w:r>
          <w:rPr>
            <w:rStyle w:val="Hipervnculo"/>
            <w:rFonts w:cs="Arial"/>
            <w:b w:val="0"/>
            <w:bCs/>
            <w:color w:val="1A0DAB"/>
            <w:sz w:val="26"/>
            <w:szCs w:val="26"/>
          </w:rPr>
          <w:t> …</w:t>
        </w:r>
        <w:r>
          <w:rPr>
            <w:rFonts w:cs="Arial"/>
            <w:b w:val="0"/>
            <w:bCs/>
            <w:color w:val="222222"/>
            <w:sz w:val="26"/>
            <w:szCs w:val="26"/>
          </w:rPr>
          <w:fldChar w:fldCharType="end"/>
        </w:r>
      </w:ins>
    </w:p>
    <w:p w14:paraId="6E8D7F28" w14:textId="77777777" w:rsidR="00AF4086" w:rsidRDefault="00AF4086" w:rsidP="0097128C">
      <w:pPr>
        <w:shd w:val="clear" w:color="auto" w:fill="FFFFFF"/>
        <w:rPr>
          <w:ins w:id="439" w:author="José Albeiro Montes Gil" w:date="2022-01-19T17:02:00Z"/>
          <w:rFonts w:ascii="Arial" w:hAnsi="Arial" w:cs="Arial"/>
          <w:color w:val="006621"/>
          <w:sz w:val="20"/>
          <w:szCs w:val="20"/>
        </w:rPr>
      </w:pPr>
      <w:ins w:id="440" w:author="José Albeiro Montes Gil" w:date="2022-01-19T17:02:00Z">
        <w:r>
          <w:rPr>
            <w:rFonts w:ascii="Arial" w:hAnsi="Arial" w:cs="Arial"/>
            <w:color w:val="006621"/>
            <w:sz w:val="20"/>
            <w:szCs w:val="20"/>
          </w:rPr>
          <w:t>CA Silva Jiménez, U Galdámez Serrano - 2021 - kerwa.ucr.ac.cr</w:t>
        </w:r>
      </w:ins>
    </w:p>
    <w:p w14:paraId="45541752" w14:textId="77777777" w:rsidR="00AF4086" w:rsidRDefault="00AF4086" w:rsidP="0097128C">
      <w:pPr>
        <w:shd w:val="clear" w:color="auto" w:fill="FFFFFF"/>
        <w:rPr>
          <w:ins w:id="441" w:author="José Albeiro Montes Gil" w:date="2022-01-19T17:02:00Z"/>
          <w:rFonts w:ascii="Arial" w:hAnsi="Arial" w:cs="Arial"/>
          <w:color w:val="222222"/>
          <w:sz w:val="20"/>
          <w:szCs w:val="20"/>
        </w:rPr>
      </w:pPr>
    </w:p>
    <w:p w14:paraId="460F6CF2" w14:textId="77777777" w:rsidR="00AF4086" w:rsidRDefault="00AF4086" w:rsidP="0097128C">
      <w:pPr>
        <w:pStyle w:val="Ttulo3"/>
        <w:shd w:val="clear" w:color="auto" w:fill="FFFFFF"/>
        <w:spacing w:before="0" w:after="30" w:line="285" w:lineRule="atLeast"/>
        <w:ind w:right="1500"/>
        <w:rPr>
          <w:ins w:id="442" w:author="José Albeiro Montes Gil" w:date="2022-01-19T17:02:00Z"/>
          <w:rFonts w:cs="Arial"/>
          <w:b w:val="0"/>
          <w:color w:val="222222"/>
          <w:sz w:val="26"/>
          <w:szCs w:val="26"/>
        </w:rPr>
      </w:pPr>
      <w:ins w:id="443" w:author="José Albeiro Montes Gil" w:date="2022-01-19T17:02:00Z">
        <w:r>
          <w:rPr>
            <w:rStyle w:val="gsct1"/>
            <w:rFonts w:cs="Arial"/>
            <w:color w:val="1A0DAB"/>
            <w:sz w:val="17"/>
            <w:szCs w:val="17"/>
          </w:rPr>
          <w:t>[PDF]</w:t>
        </w:r>
        <w:r>
          <w:rPr>
            <w:rFonts w:cs="Arial"/>
            <w:b w:val="0"/>
            <w:bCs/>
            <w:color w:val="222222"/>
            <w:sz w:val="26"/>
            <w:szCs w:val="26"/>
          </w:rPr>
          <w:t> </w:t>
        </w:r>
        <w:r>
          <w:rPr>
            <w:rFonts w:cs="Arial"/>
            <w:b w:val="0"/>
            <w:bCs/>
            <w:color w:val="222222"/>
            <w:sz w:val="26"/>
            <w:szCs w:val="26"/>
          </w:rPr>
          <w:fldChar w:fldCharType="begin"/>
        </w:r>
        <w:r>
          <w:rPr>
            <w:rFonts w:cs="Arial"/>
            <w:b w:val="0"/>
            <w:bCs/>
            <w:color w:val="222222"/>
            <w:sz w:val="26"/>
            <w:szCs w:val="26"/>
          </w:rPr>
          <w:instrText xml:space="preserve"> HYPERLINK "http://opac.pucv.cl/pucv_txt/Txt-8500/UCF8959_01.pdf" </w:instrText>
        </w:r>
        <w:r>
          <w:rPr>
            <w:rFonts w:cs="Arial"/>
            <w:b w:val="0"/>
            <w:bCs/>
            <w:color w:val="222222"/>
            <w:sz w:val="26"/>
            <w:szCs w:val="26"/>
          </w:rPr>
          <w:fldChar w:fldCharType="separate"/>
        </w:r>
        <w:r>
          <w:rPr>
            <w:rStyle w:val="Hipervnculo"/>
            <w:rFonts w:cs="Arial"/>
            <w:color w:val="1A0DAB"/>
            <w:sz w:val="26"/>
            <w:szCs w:val="26"/>
          </w:rPr>
          <w:t>Aplicación </w:t>
        </w:r>
        <w:r>
          <w:rPr>
            <w:rStyle w:val="Hipervnculo"/>
            <w:rFonts w:cs="Arial"/>
            <w:b w:val="0"/>
            <w:bCs/>
            <w:color w:val="1A0DAB"/>
            <w:sz w:val="26"/>
            <w:szCs w:val="26"/>
          </w:rPr>
          <w:t>para el </w:t>
        </w:r>
        <w:r>
          <w:rPr>
            <w:rStyle w:val="Hipervnculo"/>
            <w:rFonts w:cs="Arial"/>
            <w:color w:val="1A0DAB"/>
            <w:sz w:val="26"/>
            <w:szCs w:val="26"/>
          </w:rPr>
          <w:t>apoyo de </w:t>
        </w:r>
        <w:r>
          <w:rPr>
            <w:rStyle w:val="Hipervnculo"/>
            <w:rFonts w:cs="Arial"/>
            <w:b w:val="0"/>
            <w:bCs/>
            <w:color w:val="1A0DAB"/>
            <w:sz w:val="26"/>
            <w:szCs w:val="26"/>
          </w:rPr>
          <w:t>la </w:t>
        </w:r>
        <w:r>
          <w:rPr>
            <w:rStyle w:val="Hipervnculo"/>
            <w:rFonts w:cs="Arial"/>
            <w:color w:val="1A0DAB"/>
            <w:sz w:val="26"/>
            <w:szCs w:val="26"/>
          </w:rPr>
          <w:t xml:space="preserve">educación </w:t>
        </w:r>
        <w:proofErr w:type="spellStart"/>
        <w:r>
          <w:rPr>
            <w:rStyle w:val="Hipervnculo"/>
            <w:rFonts w:cs="Arial"/>
            <w:color w:val="1A0DAB"/>
            <w:sz w:val="26"/>
            <w:szCs w:val="26"/>
          </w:rPr>
          <w:t>pre</w:t>
        </w:r>
        <w:r>
          <w:rPr>
            <w:rStyle w:val="Hipervnculo"/>
            <w:rFonts w:cs="Arial"/>
            <w:b w:val="0"/>
            <w:bCs/>
            <w:color w:val="1A0DAB"/>
            <w:sz w:val="26"/>
            <w:szCs w:val="26"/>
          </w:rPr>
          <w:t>-</w:t>
        </w:r>
        <w:r>
          <w:rPr>
            <w:rStyle w:val="Hipervnculo"/>
            <w:rFonts w:cs="Arial"/>
            <w:color w:val="1A0DAB"/>
            <w:sz w:val="26"/>
            <w:szCs w:val="26"/>
          </w:rPr>
          <w:t>escolar</w:t>
        </w:r>
        <w:proofErr w:type="spellEnd"/>
        <w:r>
          <w:rPr>
            <w:rStyle w:val="Hipervnculo"/>
            <w:rFonts w:cs="Arial"/>
            <w:b w:val="0"/>
            <w:bCs/>
            <w:color w:val="1A0DAB"/>
            <w:sz w:val="26"/>
            <w:szCs w:val="26"/>
          </w:rPr>
          <w:t>, utilizando </w:t>
        </w:r>
        <w:r>
          <w:rPr>
            <w:rStyle w:val="Hipervnculo"/>
            <w:rFonts w:cs="Arial"/>
            <w:color w:val="1A0DAB"/>
            <w:sz w:val="26"/>
            <w:szCs w:val="26"/>
          </w:rPr>
          <w:t>realidad aumentada </w:t>
        </w:r>
        <w:r>
          <w:rPr>
            <w:rStyle w:val="Hipervnculo"/>
            <w:rFonts w:cs="Arial"/>
            <w:b w:val="0"/>
            <w:bCs/>
            <w:color w:val="1A0DAB"/>
            <w:sz w:val="26"/>
            <w:szCs w:val="26"/>
          </w:rPr>
          <w:t>en dispositivos </w:t>
        </w:r>
        <w:r>
          <w:rPr>
            <w:rStyle w:val="Hipervnculo"/>
            <w:rFonts w:cs="Arial"/>
            <w:color w:val="1A0DAB"/>
            <w:sz w:val="26"/>
            <w:szCs w:val="26"/>
          </w:rPr>
          <w:t>móviles</w:t>
        </w:r>
        <w:r>
          <w:rPr>
            <w:rFonts w:cs="Arial"/>
            <w:b w:val="0"/>
            <w:bCs/>
            <w:color w:val="222222"/>
            <w:sz w:val="26"/>
            <w:szCs w:val="26"/>
          </w:rPr>
          <w:fldChar w:fldCharType="end"/>
        </w:r>
      </w:ins>
    </w:p>
    <w:p w14:paraId="58D356AE" w14:textId="77777777" w:rsidR="00AF4086" w:rsidRDefault="00AF4086" w:rsidP="0097128C">
      <w:pPr>
        <w:shd w:val="clear" w:color="auto" w:fill="FFFFFF"/>
        <w:rPr>
          <w:ins w:id="444" w:author="José Albeiro Montes Gil" w:date="2022-01-19T17:02:00Z"/>
          <w:rFonts w:ascii="Arial" w:hAnsi="Arial" w:cs="Arial"/>
          <w:color w:val="006621"/>
          <w:sz w:val="20"/>
          <w:szCs w:val="20"/>
        </w:rPr>
      </w:pPr>
      <w:ins w:id="445" w:author="José Albeiro Montes Gil" w:date="2022-01-19T17:02:00Z">
        <w:r>
          <w:rPr>
            <w:rFonts w:ascii="Arial" w:hAnsi="Arial" w:cs="Arial"/>
            <w:color w:val="006621"/>
            <w:sz w:val="20"/>
            <w:szCs w:val="20"/>
          </w:rPr>
          <w:t>CMO Valdebenito - 2012 - opac.pucv.cl</w:t>
        </w:r>
      </w:ins>
    </w:p>
    <w:p w14:paraId="3EB13816" w14:textId="77777777" w:rsidR="00AF4086" w:rsidRDefault="00AF4086" w:rsidP="0097128C">
      <w:pPr>
        <w:shd w:val="clear" w:color="auto" w:fill="FFFFFF"/>
        <w:rPr>
          <w:ins w:id="446" w:author="José Albeiro Montes Gil" w:date="2022-01-19T17:02:00Z"/>
          <w:rFonts w:ascii="Arial" w:hAnsi="Arial" w:cs="Arial"/>
          <w:color w:val="222222"/>
          <w:sz w:val="20"/>
          <w:szCs w:val="20"/>
        </w:rPr>
      </w:pPr>
    </w:p>
    <w:p w14:paraId="2FC18CE5" w14:textId="77777777" w:rsidR="00AF4086" w:rsidRDefault="00AF4086" w:rsidP="0097128C">
      <w:pPr>
        <w:spacing w:line="360" w:lineRule="auto"/>
        <w:rPr>
          <w:ins w:id="447" w:author="José Albeiro Montes Gil" w:date="2022-01-19T17:02:00Z"/>
          <w:rFonts w:ascii="Arial" w:eastAsia="Arial" w:hAnsi="Arial" w:cs="Arial"/>
          <w:sz w:val="24"/>
          <w:szCs w:val="24"/>
        </w:rPr>
        <w:pPrChange w:id="448" w:author="José Albeiro Montes Gil" w:date="2022-01-20T12:42:00Z">
          <w:pPr>
            <w:spacing w:line="360" w:lineRule="auto"/>
            <w:jc w:val="both"/>
          </w:pPr>
        </w:pPrChange>
      </w:pPr>
    </w:p>
    <w:p w14:paraId="2F46EC0F" w14:textId="4507B06F" w:rsidR="00AF4086" w:rsidRDefault="00AF4086" w:rsidP="0097128C">
      <w:pPr>
        <w:spacing w:line="360" w:lineRule="auto"/>
        <w:rPr>
          <w:ins w:id="449" w:author="José Albeiro Montes Gil" w:date="2022-01-19T17:02:00Z"/>
          <w:rFonts w:ascii="Arial" w:eastAsia="Arial" w:hAnsi="Arial" w:cs="Arial"/>
          <w:sz w:val="24"/>
          <w:szCs w:val="24"/>
        </w:rPr>
        <w:pPrChange w:id="450" w:author="José Albeiro Montes Gil" w:date="2022-01-20T12:42:00Z">
          <w:pPr>
            <w:spacing w:line="360" w:lineRule="auto"/>
            <w:jc w:val="both"/>
          </w:pPr>
        </w:pPrChange>
      </w:pPr>
      <w:ins w:id="451" w:author="José Albeiro Montes Gil" w:date="2022-01-19T17:02:00Z">
        <w:r>
          <w:rPr>
            <w:rFonts w:ascii="Arial" w:eastAsia="Arial" w:hAnsi="Arial" w:cs="Arial"/>
            <w:sz w:val="24"/>
            <w:szCs w:val="24"/>
          </w:rPr>
          <w:t xml:space="preserve">La propuesta involucra a los padres y a los menores, para así mitigar los riesgos a los cuales se encuentran expuestos los niños al hacer uso de la tecnología sin supervisión de un adulto, no obstante, les permitirá compartir con ellos, </w:t>
        </w:r>
        <w:r>
          <w:rPr>
            <w:rFonts w:ascii="Arial" w:eastAsia="Arial" w:hAnsi="Arial" w:cs="Arial"/>
            <w:color w:val="222222"/>
            <w:sz w:val="24"/>
            <w:szCs w:val="24"/>
            <w:highlight w:val="white"/>
          </w:rPr>
          <w:t>(</w:t>
        </w:r>
        <w:proofErr w:type="spellStart"/>
        <w:r>
          <w:rPr>
            <w:rFonts w:ascii="Arial" w:eastAsia="Arial" w:hAnsi="Arial" w:cs="Arial"/>
            <w:color w:val="222222"/>
            <w:sz w:val="24"/>
            <w:szCs w:val="24"/>
            <w:highlight w:val="white"/>
          </w:rPr>
          <w:t>Reality</w:t>
        </w:r>
        <w:proofErr w:type="spellEnd"/>
        <w:r>
          <w:rPr>
            <w:rFonts w:ascii="Arial" w:eastAsia="Arial" w:hAnsi="Arial" w:cs="Arial"/>
            <w:color w:val="222222"/>
            <w:sz w:val="24"/>
            <w:szCs w:val="24"/>
            <w:highlight w:val="white"/>
          </w:rPr>
          <w:t xml:space="preserve">, 2015) </w:t>
        </w:r>
        <w:r>
          <w:rPr>
            <w:rFonts w:ascii="Arial" w:eastAsia="Arial" w:hAnsi="Arial" w:cs="Arial"/>
            <w:sz w:val="24"/>
            <w:szCs w:val="24"/>
          </w:rPr>
          <w:t>La propuesta será trabajada como caso de estudio con niños y niñas del</w:t>
        </w:r>
      </w:ins>
      <w:ins w:id="452" w:author="José Albeiro Montes Gil" w:date="2022-01-19T17:35:00Z">
        <w:r w:rsidR="00DA712F">
          <w:rPr>
            <w:rFonts w:ascii="Arial" w:eastAsia="Arial" w:hAnsi="Arial" w:cs="Arial"/>
            <w:sz w:val="24"/>
            <w:szCs w:val="24"/>
          </w:rPr>
          <w:t xml:space="preserve"> </w:t>
        </w:r>
      </w:ins>
      <w:ins w:id="453" w:author="José Albeiro Montes Gil" w:date="2022-01-19T17:02:00Z">
        <w:r>
          <w:rPr>
            <w:rFonts w:ascii="Arial" w:eastAsia="Arial" w:hAnsi="Arial" w:cs="Arial"/>
            <w:sz w:val="24"/>
            <w:szCs w:val="24"/>
          </w:rPr>
          <w:t>Jardín Infantil Pequeños Grandes Artistas de la ciudad de Popayán (Cauca), La pregunta de investigación que surge a partir de este problema es:</w:t>
        </w:r>
      </w:ins>
    </w:p>
    <w:p w14:paraId="4EDABE23" w14:textId="73927D68" w:rsidR="00AF4086" w:rsidRDefault="00AF4086" w:rsidP="0097128C">
      <w:pPr>
        <w:spacing w:line="360" w:lineRule="auto"/>
        <w:rPr>
          <w:ins w:id="454" w:author="José Albeiro Montes Gil" w:date="2022-01-19T17:02:00Z"/>
          <w:rFonts w:ascii="Arial" w:eastAsia="Arial" w:hAnsi="Arial" w:cs="Arial"/>
          <w:sz w:val="24"/>
          <w:szCs w:val="24"/>
        </w:rPr>
        <w:pPrChange w:id="455" w:author="José Albeiro Montes Gil" w:date="2022-01-20T12:42:00Z">
          <w:pPr>
            <w:spacing w:line="360" w:lineRule="auto"/>
            <w:jc w:val="both"/>
          </w:pPr>
        </w:pPrChange>
      </w:pPr>
      <w:ins w:id="456" w:author="José Albeiro Montes Gil" w:date="2022-01-19T17:02:00Z">
        <w:r>
          <w:rPr>
            <w:rFonts w:ascii="Arial" w:eastAsia="Arial" w:hAnsi="Arial" w:cs="Arial"/>
            <w:sz w:val="24"/>
            <w:szCs w:val="24"/>
          </w:rPr>
          <w:t xml:space="preserve">¿Cómo apoyar el desarrollo de competencias de lectoescritura en los niños y niñas que cursan el grado transición de la educación preescolar, haciendo uso de las </w:t>
        </w:r>
      </w:ins>
      <w:ins w:id="457" w:author="José Albeiro Montes Gil" w:date="2022-01-19T17:35:00Z">
        <w:r w:rsidR="00DA712F" w:rsidDel="0095063A">
          <w:rPr>
            <w:rFonts w:ascii="Arial" w:eastAsia="Arial" w:hAnsi="Arial" w:cs="Arial"/>
            <w:sz w:val="24"/>
            <w:szCs w:val="24"/>
          </w:rPr>
          <w:t>tecnologías</w:t>
        </w:r>
        <w:r w:rsidR="00DA712F">
          <w:rPr>
            <w:rFonts w:ascii="Arial" w:eastAsia="Arial" w:hAnsi="Arial" w:cs="Arial"/>
            <w:sz w:val="24"/>
            <w:szCs w:val="24"/>
          </w:rPr>
          <w:t xml:space="preserve"> </w:t>
        </w:r>
      </w:ins>
      <w:ins w:id="458" w:author="José Albeiro Montes Gil" w:date="2022-01-19T17:02:00Z">
        <w:r>
          <w:rPr>
            <w:rFonts w:ascii="Arial" w:eastAsia="Arial" w:hAnsi="Arial" w:cs="Arial"/>
            <w:sz w:val="24"/>
            <w:szCs w:val="24"/>
          </w:rPr>
          <w:t>de la información y la comunicación?</w:t>
        </w:r>
      </w:ins>
    </w:p>
    <w:p w14:paraId="25CF954B" w14:textId="77777777" w:rsidR="00AF4086" w:rsidRDefault="00AF4086" w:rsidP="0097128C">
      <w:pPr>
        <w:pStyle w:val="Ttulo1"/>
        <w:numPr>
          <w:ilvl w:val="0"/>
          <w:numId w:val="1"/>
        </w:numPr>
        <w:spacing w:before="0" w:after="240"/>
        <w:jc w:val="left"/>
        <w:rPr>
          <w:ins w:id="459" w:author="José Albeiro Montes Gil" w:date="2022-01-19T17:02:00Z"/>
          <w:rFonts w:cs="Arial"/>
          <w:szCs w:val="24"/>
        </w:rPr>
        <w:pPrChange w:id="460" w:author="José Albeiro Montes Gil" w:date="2022-01-20T12:42:00Z">
          <w:pPr>
            <w:pStyle w:val="Ttulo1"/>
            <w:numPr>
              <w:numId w:val="1"/>
            </w:numPr>
            <w:spacing w:before="0" w:after="240"/>
            <w:ind w:left="720" w:hanging="360"/>
          </w:pPr>
        </w:pPrChange>
      </w:pPr>
      <w:ins w:id="461" w:author="José Albeiro Montes Gil" w:date="2022-01-19T17:02:00Z">
        <w:r>
          <w:rPr>
            <w:rFonts w:cs="Arial"/>
            <w:szCs w:val="24"/>
          </w:rPr>
          <w:t>OBJETIVOS</w:t>
        </w:r>
      </w:ins>
    </w:p>
    <w:p w14:paraId="279F1E03" w14:textId="77777777" w:rsidR="00AF4086" w:rsidRDefault="00AF4086" w:rsidP="0097128C">
      <w:pPr>
        <w:pStyle w:val="Ttulo1"/>
        <w:numPr>
          <w:ilvl w:val="1"/>
          <w:numId w:val="20"/>
        </w:numPr>
        <w:spacing w:before="0" w:after="240"/>
        <w:jc w:val="left"/>
        <w:rPr>
          <w:ins w:id="462" w:author="José Albeiro Montes Gil" w:date="2022-01-19T17:02:00Z"/>
          <w:rFonts w:cs="Arial"/>
          <w:szCs w:val="24"/>
        </w:rPr>
        <w:pPrChange w:id="463" w:author="José Albeiro Montes Gil" w:date="2022-01-20T12:42:00Z">
          <w:pPr>
            <w:pStyle w:val="Ttulo1"/>
            <w:numPr>
              <w:ilvl w:val="1"/>
              <w:numId w:val="20"/>
            </w:numPr>
            <w:spacing w:before="0" w:after="240"/>
            <w:ind w:left="360" w:hanging="360"/>
          </w:pPr>
        </w:pPrChange>
      </w:pPr>
      <w:ins w:id="464" w:author="José Albeiro Montes Gil" w:date="2022-01-19T17:02:00Z">
        <w:r>
          <w:rPr>
            <w:rFonts w:cs="Arial"/>
            <w:szCs w:val="24"/>
          </w:rPr>
          <w:tab/>
        </w:r>
        <w:r w:rsidRPr="00543CF1">
          <w:rPr>
            <w:rFonts w:cs="Arial"/>
            <w:szCs w:val="24"/>
          </w:rPr>
          <w:t>Objetivo general</w:t>
        </w:r>
      </w:ins>
    </w:p>
    <w:p w14:paraId="1E4F22AC" w14:textId="77777777" w:rsidR="00AF4086" w:rsidRPr="00696474" w:rsidRDefault="00AF4086" w:rsidP="0097128C">
      <w:pPr>
        <w:rPr>
          <w:ins w:id="465" w:author="José Albeiro Montes Gil" w:date="2022-01-19T17:02:00Z"/>
          <w:rFonts w:ascii="Arial" w:hAnsi="Arial" w:cs="Arial"/>
          <w:sz w:val="24"/>
          <w:szCs w:val="24"/>
        </w:rPr>
        <w:pPrChange w:id="466" w:author="José Albeiro Montes Gil" w:date="2022-01-20T12:42:00Z">
          <w:pPr>
            <w:jc w:val="both"/>
          </w:pPr>
        </w:pPrChange>
      </w:pPr>
      <w:ins w:id="467" w:author="José Albeiro Montes Gil" w:date="2022-01-19T17:02:00Z">
        <w:r w:rsidRPr="00696474">
          <w:rPr>
            <w:rFonts w:ascii="Arial" w:hAnsi="Arial" w:cs="Arial"/>
            <w:sz w:val="24"/>
            <w:szCs w:val="24"/>
          </w:rPr>
          <w:t xml:space="preserve">Desarrollar una aplicación móvil que use tecnología de Realidad Aumentada para apoyar el desarrollo de competencias de </w:t>
        </w:r>
        <w:r>
          <w:rPr>
            <w:rFonts w:ascii="Arial" w:hAnsi="Arial" w:cs="Arial"/>
            <w:sz w:val="24"/>
            <w:szCs w:val="24"/>
          </w:rPr>
          <w:t>l</w:t>
        </w:r>
        <w:r w:rsidRPr="00696474">
          <w:rPr>
            <w:rFonts w:ascii="Arial" w:hAnsi="Arial" w:cs="Arial"/>
            <w:sz w:val="24"/>
            <w:szCs w:val="24"/>
          </w:rPr>
          <w:t>ectoescritura en niños y niñas del grado transición de la educación preescolar, ubicados en contextos de zona urbana.</w:t>
        </w:r>
      </w:ins>
    </w:p>
    <w:p w14:paraId="5CF1E232" w14:textId="77777777" w:rsidR="00AF4086" w:rsidRPr="00E329B3" w:rsidRDefault="00AF4086" w:rsidP="0097128C">
      <w:pPr>
        <w:pStyle w:val="Ttulo2"/>
        <w:spacing w:before="0" w:after="240"/>
        <w:rPr>
          <w:ins w:id="468" w:author="José Albeiro Montes Gil" w:date="2022-01-19T17:02:00Z"/>
          <w:rFonts w:cs="Arial"/>
          <w:szCs w:val="24"/>
        </w:rPr>
      </w:pPr>
      <w:ins w:id="469" w:author="José Albeiro Montes Gil" w:date="2022-01-19T17:02:00Z">
        <w:r>
          <w:rPr>
            <w:rFonts w:cs="Arial"/>
            <w:szCs w:val="24"/>
          </w:rPr>
          <w:t>2.2</w:t>
        </w:r>
        <w:r>
          <w:rPr>
            <w:rFonts w:cs="Arial"/>
            <w:szCs w:val="24"/>
          </w:rPr>
          <w:tab/>
          <w:t>Objetivos Específicos</w:t>
        </w:r>
      </w:ins>
    </w:p>
    <w:p w14:paraId="467F7D78" w14:textId="77777777" w:rsidR="00AF4086" w:rsidRDefault="00AF4086" w:rsidP="0097128C">
      <w:pPr>
        <w:numPr>
          <w:ilvl w:val="0"/>
          <w:numId w:val="2"/>
        </w:numPr>
        <w:spacing w:before="240" w:after="0" w:line="360" w:lineRule="auto"/>
        <w:rPr>
          <w:ins w:id="470" w:author="José Albeiro Montes Gil" w:date="2022-01-19T17:02:00Z"/>
        </w:rPr>
        <w:pPrChange w:id="471" w:author="José Albeiro Montes Gil" w:date="2022-01-20T12:42:00Z">
          <w:pPr>
            <w:numPr>
              <w:numId w:val="2"/>
            </w:numPr>
            <w:spacing w:before="240" w:after="0" w:line="360" w:lineRule="auto"/>
            <w:ind w:left="720" w:hanging="360"/>
            <w:jc w:val="both"/>
          </w:pPr>
        </w:pPrChange>
      </w:pPr>
      <w:ins w:id="472" w:author="José Albeiro Montes Gil" w:date="2022-01-19T17:02:00Z">
        <w:r>
          <w:rPr>
            <w:rFonts w:ascii="Arial" w:eastAsia="Arial" w:hAnsi="Arial" w:cs="Arial"/>
            <w:sz w:val="24"/>
            <w:szCs w:val="24"/>
          </w:rPr>
          <w:t>Construir un estado del arte acerca del uso de la tecnológica de Realidad Aumentada en contextos educativos y las estrategias didácticas actuales orientadas a la lectoescritura, utilizadas en la educación preescolar.</w:t>
        </w:r>
      </w:ins>
    </w:p>
    <w:p w14:paraId="23FD2E40" w14:textId="77777777" w:rsidR="00AF4086" w:rsidRPr="00E60D02" w:rsidRDefault="00AF4086" w:rsidP="0097128C">
      <w:pPr>
        <w:numPr>
          <w:ilvl w:val="0"/>
          <w:numId w:val="2"/>
        </w:numPr>
        <w:spacing w:before="240" w:after="0" w:line="360" w:lineRule="auto"/>
        <w:rPr>
          <w:ins w:id="473" w:author="José Albeiro Montes Gil" w:date="2022-01-19T17:02:00Z"/>
        </w:rPr>
        <w:pPrChange w:id="474" w:author="José Albeiro Montes Gil" w:date="2022-01-20T12:42:00Z">
          <w:pPr>
            <w:numPr>
              <w:numId w:val="2"/>
            </w:numPr>
            <w:spacing w:before="240" w:after="0" w:line="360" w:lineRule="auto"/>
            <w:ind w:left="720" w:hanging="360"/>
            <w:jc w:val="both"/>
          </w:pPr>
        </w:pPrChange>
      </w:pPr>
      <w:ins w:id="475" w:author="José Albeiro Montes Gil" w:date="2022-01-19T17:02:00Z">
        <w:r w:rsidRPr="00625D16">
          <w:rPr>
            <w:rFonts w:ascii="Arial" w:eastAsia="Arial" w:hAnsi="Arial" w:cs="Arial"/>
            <w:sz w:val="24"/>
            <w:szCs w:val="24"/>
          </w:rPr>
          <w:t xml:space="preserve">Elaborar los requerimientos de la aplicación móvil teniendo en cuenta el contexto educativo en zona urbana y el estado del arte construido acerca de la Realidad Aumentada. </w:t>
        </w:r>
      </w:ins>
    </w:p>
    <w:p w14:paraId="42E415EE" w14:textId="77777777" w:rsidR="00AF4086" w:rsidRPr="00625D16" w:rsidRDefault="00AF4086" w:rsidP="0097128C">
      <w:pPr>
        <w:numPr>
          <w:ilvl w:val="0"/>
          <w:numId w:val="2"/>
        </w:numPr>
        <w:spacing w:before="240" w:after="0" w:line="360" w:lineRule="auto"/>
        <w:rPr>
          <w:ins w:id="476" w:author="José Albeiro Montes Gil" w:date="2022-01-19T17:02:00Z"/>
          <w:rFonts w:ascii="Arial" w:eastAsia="Arial" w:hAnsi="Arial" w:cs="Arial"/>
          <w:sz w:val="24"/>
          <w:szCs w:val="24"/>
        </w:rPr>
        <w:pPrChange w:id="477" w:author="José Albeiro Montes Gil" w:date="2022-01-20T12:42:00Z">
          <w:pPr>
            <w:numPr>
              <w:numId w:val="2"/>
            </w:numPr>
            <w:spacing w:before="240" w:after="0" w:line="360" w:lineRule="auto"/>
            <w:ind w:left="720" w:hanging="360"/>
            <w:jc w:val="both"/>
          </w:pPr>
        </w:pPrChange>
      </w:pPr>
      <w:ins w:id="478" w:author="José Albeiro Montes Gil" w:date="2022-01-19T17:02:00Z">
        <w:r w:rsidRPr="00625D16">
          <w:rPr>
            <w:rFonts w:ascii="Arial" w:eastAsia="Arial" w:hAnsi="Arial" w:cs="Arial"/>
            <w:sz w:val="24"/>
            <w:szCs w:val="24"/>
          </w:rPr>
          <w:t xml:space="preserve">Implementar </w:t>
        </w:r>
        <w:r>
          <w:rPr>
            <w:rFonts w:ascii="Arial" w:eastAsia="Arial" w:hAnsi="Arial" w:cs="Arial"/>
            <w:sz w:val="24"/>
            <w:szCs w:val="24"/>
          </w:rPr>
          <w:t>una</w:t>
        </w:r>
        <w:r w:rsidRPr="00625D16">
          <w:rPr>
            <w:rFonts w:ascii="Arial" w:eastAsia="Arial" w:hAnsi="Arial" w:cs="Arial"/>
            <w:sz w:val="24"/>
            <w:szCs w:val="24"/>
          </w:rPr>
          <w:t xml:space="preserve"> aplicación móvil </w:t>
        </w:r>
        <w:r>
          <w:rPr>
            <w:rFonts w:ascii="Arial" w:eastAsia="Arial" w:hAnsi="Arial" w:cs="Arial"/>
            <w:sz w:val="24"/>
            <w:szCs w:val="24"/>
          </w:rPr>
          <w:t xml:space="preserve">que integre tecnologías de </w:t>
        </w:r>
        <w:r w:rsidRPr="00625D16">
          <w:rPr>
            <w:rFonts w:ascii="Arial" w:eastAsia="Arial" w:hAnsi="Arial" w:cs="Arial"/>
            <w:sz w:val="24"/>
            <w:szCs w:val="24"/>
          </w:rPr>
          <w:t xml:space="preserve">Realidad Aumentada </w:t>
        </w:r>
        <w:r>
          <w:rPr>
            <w:rFonts w:ascii="Arial" w:eastAsia="Arial" w:hAnsi="Arial" w:cs="Arial"/>
            <w:sz w:val="24"/>
            <w:szCs w:val="24"/>
          </w:rPr>
          <w:t xml:space="preserve">y que </w:t>
        </w:r>
        <w:r w:rsidRPr="00625D16">
          <w:rPr>
            <w:rFonts w:ascii="Arial" w:eastAsia="Arial" w:hAnsi="Arial" w:cs="Arial"/>
            <w:sz w:val="24"/>
            <w:szCs w:val="24"/>
          </w:rPr>
          <w:t>ten</w:t>
        </w:r>
        <w:r>
          <w:rPr>
            <w:rFonts w:ascii="Arial" w:eastAsia="Arial" w:hAnsi="Arial" w:cs="Arial"/>
            <w:sz w:val="24"/>
            <w:szCs w:val="24"/>
          </w:rPr>
          <w:t>ga en cuenta los requerimientos elaborados.</w:t>
        </w:r>
      </w:ins>
    </w:p>
    <w:p w14:paraId="432A2CA5" w14:textId="09DA82A1" w:rsidR="00AF4086" w:rsidRDefault="00AF4086" w:rsidP="0097128C">
      <w:pPr>
        <w:numPr>
          <w:ilvl w:val="0"/>
          <w:numId w:val="2"/>
        </w:numPr>
        <w:spacing w:before="240" w:after="0" w:line="360" w:lineRule="auto"/>
        <w:rPr>
          <w:ins w:id="479" w:author="José Albeiro Montes Gil" w:date="2022-01-19T17:02:00Z"/>
          <w:rFonts w:ascii="Arial" w:eastAsia="Arial" w:hAnsi="Arial" w:cs="Arial"/>
          <w:color w:val="000000"/>
          <w:sz w:val="24"/>
          <w:szCs w:val="24"/>
        </w:rPr>
        <w:pPrChange w:id="480" w:author="José Albeiro Montes Gil" w:date="2022-01-20T12:42:00Z">
          <w:pPr>
            <w:numPr>
              <w:numId w:val="2"/>
            </w:numPr>
            <w:spacing w:before="240" w:after="0" w:line="360" w:lineRule="auto"/>
            <w:ind w:left="720" w:hanging="360"/>
            <w:jc w:val="both"/>
          </w:pPr>
        </w:pPrChange>
      </w:pPr>
      <w:ins w:id="481" w:author="José Albeiro Montes Gil" w:date="2022-01-19T17:02:00Z">
        <w:r>
          <w:rPr>
            <w:rFonts w:ascii="Arial" w:eastAsia="Arial" w:hAnsi="Arial" w:cs="Arial"/>
            <w:color w:val="000000"/>
            <w:sz w:val="24"/>
            <w:szCs w:val="24"/>
          </w:rPr>
          <w:t xml:space="preserve">Validar la aplicación móvil con niños y niñas del </w:t>
        </w:r>
      </w:ins>
      <w:ins w:id="482" w:author="José Albeiro Montes Gil" w:date="2022-01-19T17:35:00Z">
        <w:r w:rsidR="00DA712F">
          <w:rPr>
            <w:rFonts w:ascii="Arial" w:eastAsia="Arial" w:hAnsi="Arial" w:cs="Arial"/>
            <w:color w:val="000000"/>
            <w:sz w:val="24"/>
            <w:szCs w:val="24"/>
          </w:rPr>
          <w:t>grado</w:t>
        </w:r>
      </w:ins>
      <w:ins w:id="483" w:author="José Albeiro Montes Gil" w:date="2022-01-19T17:02:00Z">
        <w:r>
          <w:rPr>
            <w:rFonts w:ascii="Arial" w:eastAsia="Arial" w:hAnsi="Arial" w:cs="Arial"/>
            <w:color w:val="000000"/>
            <w:sz w:val="24"/>
            <w:szCs w:val="24"/>
          </w:rPr>
          <w:t xml:space="preserve"> transición del Jardín Pequeños Grandes Artistas, de la ciudad de Popayán.</w:t>
        </w:r>
      </w:ins>
    </w:p>
    <w:p w14:paraId="43FF7FF8" w14:textId="77777777" w:rsidR="00AF4086" w:rsidRDefault="00AF4086" w:rsidP="0097128C">
      <w:pPr>
        <w:spacing w:before="240" w:after="0" w:line="360" w:lineRule="auto"/>
        <w:rPr>
          <w:ins w:id="484" w:author="José Albeiro Montes Gil" w:date="2022-01-19T17:02:00Z"/>
          <w:rFonts w:ascii="Arial" w:eastAsia="Arial" w:hAnsi="Arial" w:cs="Arial"/>
          <w:color w:val="000000"/>
          <w:sz w:val="24"/>
          <w:szCs w:val="24"/>
        </w:rPr>
        <w:pPrChange w:id="485" w:author="José Albeiro Montes Gil" w:date="2022-01-20T12:42:00Z">
          <w:pPr>
            <w:spacing w:before="240" w:after="0" w:line="360" w:lineRule="auto"/>
            <w:jc w:val="both"/>
          </w:pPr>
        </w:pPrChange>
      </w:pPr>
    </w:p>
    <w:p w14:paraId="3BDD389E" w14:textId="77777777" w:rsidR="00AF4086" w:rsidRDefault="00AF4086" w:rsidP="0097128C">
      <w:pPr>
        <w:spacing w:before="240" w:after="0" w:line="360" w:lineRule="auto"/>
        <w:ind w:left="720"/>
        <w:rPr>
          <w:ins w:id="486" w:author="José Albeiro Montes Gil" w:date="2022-01-19T17:02:00Z"/>
          <w:rFonts w:ascii="Arial" w:eastAsia="Arial" w:hAnsi="Arial" w:cs="Arial"/>
          <w:color w:val="000000"/>
          <w:sz w:val="24"/>
          <w:szCs w:val="24"/>
        </w:rPr>
        <w:pPrChange w:id="487" w:author="José Albeiro Montes Gil" w:date="2022-01-20T12:42:00Z">
          <w:pPr>
            <w:spacing w:before="240" w:after="0" w:line="360" w:lineRule="auto"/>
            <w:ind w:left="720"/>
            <w:jc w:val="both"/>
          </w:pPr>
        </w:pPrChange>
      </w:pPr>
    </w:p>
    <w:p w14:paraId="595A2A09" w14:textId="77777777" w:rsidR="00AF4086" w:rsidRDefault="00AF4086" w:rsidP="0097128C">
      <w:pPr>
        <w:pStyle w:val="Ttulo1"/>
        <w:numPr>
          <w:ilvl w:val="0"/>
          <w:numId w:val="1"/>
        </w:numPr>
        <w:spacing w:after="240"/>
        <w:jc w:val="left"/>
        <w:rPr>
          <w:ins w:id="488" w:author="José Albeiro Montes Gil" w:date="2022-01-19T17:02:00Z"/>
          <w:rFonts w:cs="Arial"/>
          <w:szCs w:val="24"/>
        </w:rPr>
        <w:pPrChange w:id="489" w:author="José Albeiro Montes Gil" w:date="2022-01-20T12:42:00Z">
          <w:pPr>
            <w:pStyle w:val="Ttulo1"/>
            <w:numPr>
              <w:numId w:val="1"/>
            </w:numPr>
            <w:spacing w:after="240"/>
            <w:ind w:left="720" w:hanging="360"/>
          </w:pPr>
        </w:pPrChange>
      </w:pPr>
      <w:ins w:id="490" w:author="José Albeiro Montes Gil" w:date="2022-01-19T17:02:00Z">
        <w:r>
          <w:rPr>
            <w:rFonts w:cs="Arial"/>
            <w:szCs w:val="24"/>
          </w:rPr>
          <w:t>JUSTIFICACIÓN</w:t>
        </w:r>
      </w:ins>
    </w:p>
    <w:p w14:paraId="730B89DC" w14:textId="5089CCAF" w:rsidR="00AF4086" w:rsidRDefault="00AF4086" w:rsidP="0097128C">
      <w:pPr>
        <w:spacing w:line="360" w:lineRule="auto"/>
        <w:rPr>
          <w:ins w:id="491" w:author="José Albeiro Montes Gil" w:date="2022-01-19T17:02:00Z"/>
        </w:rPr>
        <w:pPrChange w:id="492" w:author="José Albeiro Montes Gil" w:date="2022-01-20T12:42:00Z">
          <w:pPr>
            <w:spacing w:line="360" w:lineRule="auto"/>
            <w:jc w:val="both"/>
          </w:pPr>
        </w:pPrChange>
      </w:pPr>
      <w:ins w:id="493" w:author="José Albeiro Montes Gil" w:date="2022-01-19T17:02:00Z">
        <w:r>
          <w:rPr>
            <w:rFonts w:ascii="Arial" w:hAnsi="Arial" w:cs="Arial"/>
            <w:sz w:val="24"/>
            <w:szCs w:val="24"/>
          </w:rPr>
          <w:t>La idea de este anteproyecto surge desde la perspectiva de incentivar a los niños y niñas entre los 5 y 7 años de edad, a manipular los recursos tecnológicos de tal modo que sea útil y les ayude de manera educativa, facilitándoles su aprendizaje con técnicas que les llamen la atención.</w:t>
        </w:r>
        <w:r w:rsidRPr="005401CE">
          <w:rPr>
            <w:rFonts w:ascii="Arial" w:hAnsi="Arial" w:cs="Arial"/>
            <w:sz w:val="24"/>
            <w:szCs w:val="24"/>
          </w:rPr>
          <w:t xml:space="preserve"> </w:t>
        </w:r>
        <w:r>
          <w:rPr>
            <w:rFonts w:ascii="Arial" w:hAnsi="Arial" w:cs="Arial"/>
            <w:sz w:val="24"/>
            <w:szCs w:val="24"/>
          </w:rPr>
          <w:t xml:space="preserve">En </w:t>
        </w:r>
      </w:ins>
      <w:customXmlInsRangeStart w:id="494" w:author="José Albeiro Montes Gil" w:date="2022-01-19T17:02:00Z"/>
      <w:sdt>
        <w:sdtPr>
          <w:rPr>
            <w:rFonts w:ascii="Arial" w:hAnsi="Arial" w:cs="Arial"/>
            <w:color w:val="000000"/>
            <w:sz w:val="24"/>
            <w:szCs w:val="24"/>
          </w:rPr>
          <w:tag w:val="MENDELEY_CITATION_v3_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"/>
          <w:id w:val="1163286853"/>
          <w:placeholder>
            <w:docPart w:val="DefaultPlaceholder_-1854013440"/>
          </w:placeholder>
        </w:sdtPr>
        <w:sdtEndPr>
          <w:rPr>
            <w:rFonts w:ascii="Calibri" w:hAnsi="Calibri" w:cs="Calibri"/>
            <w:sz w:val="22"/>
            <w:szCs w:val="22"/>
          </w:rPr>
        </w:sdtEndPr>
        <w:sdtContent>
          <w:customXmlInsRangeEnd w:id="494"/>
          <w:ins w:id="495" w:author="José Albeiro Montes Gil" w:date="2022-01-19T17:29:00Z">
            <w:r w:rsidR="00353F1B" w:rsidRPr="00353F1B">
              <w:rPr>
                <w:color w:val="000000"/>
                <w:rPrChange w:id="496" w:author="José Albeiro Montes Gil" w:date="2022-01-19T17:29:00Z">
                  <w:rPr/>
                </w:rPrChange>
              </w:rPr>
              <w:t>(López et al., 2019)</w:t>
            </w:r>
          </w:ins>
          <w:customXmlInsRangeStart w:id="497" w:author="José Albeiro Montes Gil" w:date="2022-01-19T17:02:00Z"/>
        </w:sdtContent>
      </w:sdt>
      <w:customXmlInsRangeEnd w:id="497"/>
      <w:ins w:id="498" w:author="José Albeiro Montes Gil" w:date="2022-01-19T17:02:00Z">
        <w:r>
          <w:rPr>
            <w:rFonts w:ascii="Arial" w:hAnsi="Arial" w:cs="Arial"/>
            <w:sz w:val="24"/>
            <w:szCs w:val="24"/>
          </w:rPr>
          <w:t xml:space="preserve"> se plantea que la realidad aumentada es un medio que apoyará la enseñanza tanto de los niños de transición como a los padres de familia. Otro motivo para desarrollar este proyecto es ampliar la visión de los padres de familia frente a la tecnología, para romper mitos de que solo es perjudicial; por lo que se desea que los padres acompañen a los niños y niñas de una forma más práctica, didáctica y dinámica demostrando que es posible una mejor utilidad con respecto al uso de la tecnología. </w:t>
        </w:r>
      </w:ins>
    </w:p>
    <w:p w14:paraId="1CB4C106" w14:textId="77777777" w:rsidR="00AF4086" w:rsidRDefault="00AF4086" w:rsidP="0097128C">
      <w:pPr>
        <w:spacing w:after="0" w:line="360" w:lineRule="auto"/>
        <w:rPr>
          <w:ins w:id="499" w:author="José Albeiro Montes Gil" w:date="2022-01-19T17:02:00Z"/>
          <w:rFonts w:ascii="Arial" w:hAnsi="Arial" w:cs="Arial"/>
          <w:sz w:val="24"/>
          <w:szCs w:val="24"/>
          <w:lang w:val="es-ES"/>
        </w:rPr>
        <w:pPrChange w:id="500" w:author="José Albeiro Montes Gil" w:date="2022-01-20T12:42:00Z">
          <w:pPr>
            <w:spacing w:after="0" w:line="360" w:lineRule="auto"/>
            <w:jc w:val="both"/>
          </w:pPr>
        </w:pPrChange>
      </w:pPr>
      <w:ins w:id="501" w:author="José Albeiro Montes Gil" w:date="2022-01-19T17:02:00Z">
        <w:r>
          <w:rPr>
            <w:rFonts w:ascii="Arial" w:hAnsi="Arial" w:cs="Arial"/>
            <w:bCs/>
            <w:iCs/>
            <w:sz w:val="24"/>
            <w:szCs w:val="24"/>
            <w:lang w:val="es-ES"/>
          </w:rPr>
          <w:t xml:space="preserve">Por otra parte, la falta de habito lector incide negativamente en el proceso de enseñanza en los niños y niñas, lo cual se hace más evidente a medida que el estudiante avanza en el sistema educativo, ya </w:t>
        </w:r>
        <w:commentRangeStart w:id="502"/>
        <w:r>
          <w:rPr>
            <w:rFonts w:ascii="Arial" w:hAnsi="Arial" w:cs="Arial"/>
            <w:bCs/>
            <w:iCs/>
            <w:sz w:val="24"/>
            <w:szCs w:val="24"/>
            <w:lang w:val="es-ES"/>
          </w:rPr>
          <w:t>que</w:t>
        </w:r>
        <w:commentRangeEnd w:id="502"/>
        <w:r>
          <w:rPr>
            <w:rStyle w:val="Refdecomentario"/>
          </w:rPr>
          <w:commentReference w:id="502"/>
        </w:r>
        <w:r>
          <w:rPr>
            <w:rFonts w:ascii="Arial" w:hAnsi="Arial" w:cs="Arial"/>
            <w:bCs/>
            <w:iCs/>
            <w:sz w:val="24"/>
            <w:szCs w:val="24"/>
            <w:lang w:val="es-ES"/>
          </w:rPr>
          <w:t xml:space="preserve"> tendrá que afrontar procesos intelectuales más complejos, tales como interpretar, analizar, discernir, comparar y valorar lo leído. Esta es una realidad que viven los centros educativos, en donde los libros pasan a un segundo plano, lo cual conlleva a buscar nuevas estrategias para hacer que el estudiante vuelva a tener motivación y hábitos de lectura. (</w:t>
        </w:r>
        <w:r w:rsidRPr="00794C84">
          <w:rPr>
            <w:rFonts w:ascii="Arial" w:hAnsi="Arial" w:cs="Arial"/>
            <w:bCs/>
            <w:iCs/>
            <w:sz w:val="24"/>
            <w:szCs w:val="24"/>
            <w:lang w:val="es-ES"/>
          </w:rPr>
          <w:t xml:space="preserve">A. S. </w:t>
        </w:r>
        <w:proofErr w:type="spellStart"/>
        <w:proofErr w:type="gramStart"/>
        <w:r w:rsidRPr="00794C84">
          <w:rPr>
            <w:rFonts w:ascii="Arial" w:hAnsi="Arial" w:cs="Arial"/>
            <w:bCs/>
            <w:iCs/>
            <w:sz w:val="24"/>
            <w:szCs w:val="24"/>
            <w:lang w:val="es-ES"/>
          </w:rPr>
          <w:t>S.Trochez</w:t>
        </w:r>
        <w:proofErr w:type="spellEnd"/>
        <w:proofErr w:type="gramEnd"/>
        <w:r w:rsidRPr="00794C84">
          <w:rPr>
            <w:rFonts w:ascii="Arial" w:hAnsi="Arial" w:cs="Arial"/>
            <w:bCs/>
            <w:iCs/>
            <w:sz w:val="24"/>
            <w:szCs w:val="24"/>
            <w:lang w:val="es-ES"/>
          </w:rPr>
          <w:t>, 2017</w:t>
        </w:r>
        <w:r>
          <w:rPr>
            <w:rFonts w:ascii="Arial" w:hAnsi="Arial" w:cs="Arial"/>
            <w:bCs/>
            <w:iCs/>
            <w:sz w:val="24"/>
            <w:szCs w:val="24"/>
            <w:lang w:val="es-ES"/>
          </w:rPr>
          <w:t>)</w:t>
        </w:r>
        <w:r>
          <w:rPr>
            <w:rFonts w:ascii="Arial" w:hAnsi="Arial" w:cs="Arial"/>
            <w:sz w:val="24"/>
            <w:szCs w:val="24"/>
            <w:lang w:val="es-ES"/>
          </w:rPr>
          <w:t>.</w:t>
        </w:r>
      </w:ins>
    </w:p>
    <w:p w14:paraId="5D5DBFA5" w14:textId="77777777" w:rsidR="00AF4086" w:rsidRPr="00904290" w:rsidRDefault="00AF4086" w:rsidP="0097128C">
      <w:pPr>
        <w:spacing w:after="0" w:line="360" w:lineRule="auto"/>
        <w:rPr>
          <w:ins w:id="503" w:author="José Albeiro Montes Gil" w:date="2022-01-19T17:02:00Z"/>
          <w:rFonts w:ascii="Arial" w:hAnsi="Arial" w:cs="Arial"/>
          <w:sz w:val="24"/>
          <w:szCs w:val="24"/>
          <w:lang w:val="es-ES"/>
        </w:rPr>
        <w:pPrChange w:id="504" w:author="José Albeiro Montes Gil" w:date="2022-01-20T12:42:00Z">
          <w:pPr>
            <w:spacing w:after="0" w:line="360" w:lineRule="auto"/>
            <w:jc w:val="both"/>
          </w:pPr>
        </w:pPrChange>
      </w:pPr>
    </w:p>
    <w:p w14:paraId="708E0D2E" w14:textId="77777777" w:rsidR="00AF4086" w:rsidRDefault="00AF4086" w:rsidP="0097128C">
      <w:pPr>
        <w:widowControl w:val="0"/>
        <w:tabs>
          <w:tab w:val="left" w:pos="0"/>
          <w:tab w:val="left" w:pos="220"/>
        </w:tabs>
        <w:spacing w:after="240" w:line="360" w:lineRule="auto"/>
        <w:rPr>
          <w:ins w:id="505" w:author="José Albeiro Montes Gil" w:date="2022-01-19T17:02:00Z"/>
        </w:rPr>
        <w:pPrChange w:id="506" w:author="José Albeiro Montes Gil" w:date="2022-01-20T12:42:00Z">
          <w:pPr>
            <w:widowControl w:val="0"/>
            <w:tabs>
              <w:tab w:val="left" w:pos="0"/>
              <w:tab w:val="left" w:pos="220"/>
            </w:tabs>
            <w:spacing w:after="240" w:line="360" w:lineRule="auto"/>
            <w:jc w:val="both"/>
          </w:pPr>
        </w:pPrChange>
      </w:pPr>
      <w:ins w:id="507" w:author="José Albeiro Montes Gil" w:date="2022-01-19T17:02:00Z">
        <w:r>
          <w:rPr>
            <w:rFonts w:ascii="Arial" w:eastAsia="Arial" w:hAnsi="Arial" w:cs="Arial"/>
            <w:sz w:val="24"/>
            <w:szCs w:val="24"/>
          </w:rPr>
          <w:t xml:space="preserve">Las estrategias se podrían modificar y explotar, con el objeto de ayudar a mejorar un poco el modelo de aprendizaje estándar y abriendo la posibilidad de llevar a cabo novedosas tácticas para crear una virtud dentro del entorno escolar, sin dejar de lado los parámetros y lineamientos que se debe implantar con los estudiantes. (Bezares Molina et al., 2020) </w:t>
        </w:r>
      </w:ins>
    </w:p>
    <w:p w14:paraId="149CA1AA" w14:textId="77777777" w:rsidR="00AF4086" w:rsidRDefault="00AF4086" w:rsidP="0097128C">
      <w:pPr>
        <w:widowControl w:val="0"/>
        <w:tabs>
          <w:tab w:val="left" w:pos="0"/>
          <w:tab w:val="left" w:pos="220"/>
        </w:tabs>
        <w:spacing w:after="240" w:line="360" w:lineRule="auto"/>
        <w:rPr>
          <w:ins w:id="508" w:author="José Albeiro Montes Gil" w:date="2022-01-19T17:02:00Z"/>
          <w:rFonts w:ascii="Arial" w:hAnsi="Arial" w:cs="Arial"/>
          <w:sz w:val="24"/>
          <w:szCs w:val="24"/>
        </w:rPr>
        <w:pPrChange w:id="509" w:author="José Albeiro Montes Gil" w:date="2022-01-20T12:42:00Z">
          <w:pPr>
            <w:widowControl w:val="0"/>
            <w:tabs>
              <w:tab w:val="left" w:pos="0"/>
              <w:tab w:val="left" w:pos="220"/>
            </w:tabs>
            <w:spacing w:after="240" w:line="360" w:lineRule="auto"/>
            <w:jc w:val="both"/>
          </w:pPr>
        </w:pPrChange>
      </w:pPr>
      <w:ins w:id="510" w:author="José Albeiro Montes Gil" w:date="2022-01-19T17:02:00Z">
        <w:r>
          <w:rPr>
            <w:rFonts w:ascii="Arial" w:eastAsia="Arial" w:hAnsi="Arial" w:cs="Arial"/>
            <w:sz w:val="24"/>
            <w:szCs w:val="24"/>
          </w:rPr>
          <w:t xml:space="preserve">No obstante, es muy común hoy en día que cualquier persona, y la mayor parte de sus miembros, no apartan la mirada de sus teléfonos o dispositivos móviles; que lleva a deducir a que el funcionamiento de estos recursos se ha vuelto costumbre en el diario </w:t>
        </w:r>
        <w:r>
          <w:rPr>
            <w:rFonts w:ascii="Arial" w:eastAsia="Arial" w:hAnsi="Arial" w:cs="Arial"/>
            <w:sz w:val="24"/>
            <w:szCs w:val="24"/>
          </w:rPr>
          <w:lastRenderedPageBreak/>
          <w:t xml:space="preserve">vivir </w:t>
        </w:r>
        <w:r>
          <w:rPr>
            <w:rFonts w:ascii="Arial" w:eastAsia="Arial" w:hAnsi="Arial" w:cs="Arial"/>
            <w:color w:val="222222"/>
            <w:sz w:val="24"/>
            <w:szCs w:val="24"/>
            <w:highlight w:val="white"/>
          </w:rPr>
          <w:t>(</w:t>
        </w:r>
        <w:proofErr w:type="spellStart"/>
        <w:r>
          <w:rPr>
            <w:rFonts w:ascii="Arial" w:eastAsia="Arial" w:hAnsi="Arial" w:cs="Arial"/>
            <w:color w:val="222222"/>
            <w:sz w:val="24"/>
            <w:szCs w:val="24"/>
            <w:highlight w:val="white"/>
          </w:rPr>
          <w:t>Reality</w:t>
        </w:r>
        <w:proofErr w:type="spellEnd"/>
        <w:r>
          <w:rPr>
            <w:rFonts w:ascii="Arial" w:eastAsia="Arial" w:hAnsi="Arial" w:cs="Arial"/>
            <w:color w:val="222222"/>
            <w:sz w:val="24"/>
            <w:szCs w:val="24"/>
            <w:highlight w:val="white"/>
          </w:rPr>
          <w:t>, 2015)</w:t>
        </w:r>
        <w:r>
          <w:rPr>
            <w:rFonts w:ascii="Arial" w:eastAsia="Arial" w:hAnsi="Arial" w:cs="Arial"/>
            <w:sz w:val="24"/>
            <w:szCs w:val="24"/>
          </w:rPr>
          <w:t>, hasta tal punto que la crianza se modifica, pues, ciertos papás prefieren dar un celular o Tablet a un niño para evitar que llore o para que se distraiga y no incomode o moleste a sus padres.</w:t>
        </w:r>
        <w:r w:rsidRPr="00E60D02">
          <w:rPr>
            <w:rFonts w:ascii="Arial" w:hAnsi="Arial" w:cs="Arial"/>
            <w:sz w:val="24"/>
            <w:szCs w:val="24"/>
          </w:rPr>
          <w:t xml:space="preserve"> </w:t>
        </w:r>
      </w:ins>
    </w:p>
    <w:p w14:paraId="57F2A54A" w14:textId="32BCA6B6" w:rsidR="00AF4086" w:rsidRDefault="00AF4086" w:rsidP="0097128C">
      <w:pPr>
        <w:widowControl w:val="0"/>
        <w:tabs>
          <w:tab w:val="left" w:pos="0"/>
          <w:tab w:val="left" w:pos="220"/>
        </w:tabs>
        <w:spacing w:after="240" w:line="360" w:lineRule="auto"/>
        <w:rPr>
          <w:ins w:id="511" w:author="José Albeiro Montes Gil" w:date="2022-01-19T17:02:00Z"/>
          <w:rFonts w:ascii="Arial" w:eastAsia="Arial" w:hAnsi="Arial" w:cs="Arial"/>
          <w:sz w:val="24"/>
          <w:szCs w:val="24"/>
        </w:rPr>
        <w:pPrChange w:id="512" w:author="José Albeiro Montes Gil" w:date="2022-01-20T12:42:00Z">
          <w:pPr>
            <w:widowControl w:val="0"/>
            <w:tabs>
              <w:tab w:val="left" w:pos="0"/>
              <w:tab w:val="left" w:pos="220"/>
            </w:tabs>
            <w:spacing w:after="240" w:line="360" w:lineRule="auto"/>
            <w:jc w:val="both"/>
          </w:pPr>
        </w:pPrChange>
      </w:pPr>
      <w:ins w:id="513" w:author="José Albeiro Montes Gil" w:date="2022-01-19T17:02:00Z">
        <w:r>
          <w:rPr>
            <w:rFonts w:ascii="Arial" w:hAnsi="Arial" w:cs="Arial"/>
            <w:sz w:val="24"/>
            <w:szCs w:val="24"/>
          </w:rPr>
          <w:t>Por otra parte, la realidad aumentada (RA) es una tecnología emergente que une la información física con la virtual, creando una nueva realidad, por lo tanto, permite estimular nuestros sentidos por medio de imágenes tridimensionales</w:t>
        </w:r>
        <w:r w:rsidRPr="005401CE">
          <w:rPr>
            <w:rFonts w:ascii="Arial" w:hAnsi="Arial" w:cs="Arial"/>
            <w:sz w:val="24"/>
            <w:szCs w:val="24"/>
          </w:rPr>
          <w:t xml:space="preserve">. Por tal motivo </w:t>
        </w:r>
        <w:r>
          <w:rPr>
            <w:rFonts w:ascii="Arial" w:hAnsi="Arial" w:cs="Arial"/>
            <w:sz w:val="24"/>
            <w:szCs w:val="24"/>
          </w:rPr>
          <w:t xml:space="preserve">se puede plantear </w:t>
        </w:r>
        <w:r w:rsidRPr="005401CE">
          <w:rPr>
            <w:rFonts w:ascii="Arial" w:hAnsi="Arial" w:cs="Arial"/>
            <w:sz w:val="24"/>
            <w:szCs w:val="24"/>
          </w:rPr>
          <w:t>una alternativa de aprendizaje en el área de español</w:t>
        </w:r>
        <w:r>
          <w:rPr>
            <w:rFonts w:ascii="Arial" w:hAnsi="Arial" w:cs="Arial"/>
            <w:sz w:val="24"/>
            <w:szCs w:val="24"/>
          </w:rPr>
          <w:t>,</w:t>
        </w:r>
        <w:r w:rsidRPr="005401CE">
          <w:rPr>
            <w:rFonts w:ascii="Arial" w:hAnsi="Arial" w:cs="Arial"/>
            <w:sz w:val="24"/>
            <w:szCs w:val="24"/>
          </w:rPr>
          <w:t xml:space="preserve"> para los niños</w:t>
        </w:r>
        <w:r w:rsidRPr="005401CE">
          <w:rPr>
            <w:rFonts w:ascii="Arial" w:eastAsia="Arial" w:hAnsi="Arial" w:cs="Arial"/>
            <w:sz w:val="24"/>
            <w:szCs w:val="24"/>
          </w:rPr>
          <w:t>,</w:t>
        </w:r>
        <w:r w:rsidRPr="005401CE">
          <w:rPr>
            <w:rFonts w:ascii="Arial" w:hAnsi="Arial" w:cs="Arial"/>
            <w:sz w:val="24"/>
            <w:szCs w:val="24"/>
          </w:rPr>
          <w:t xml:space="preserve"> siendo este un vínculo entre el área del conocimiento teórico y práctico (</w:t>
        </w:r>
        <w:proofErr w:type="spellStart"/>
        <w:r w:rsidRPr="005401CE">
          <w:rPr>
            <w:rFonts w:ascii="Arial" w:hAnsi="Arial" w:cs="Arial"/>
            <w:sz w:val="24"/>
            <w:szCs w:val="24"/>
          </w:rPr>
          <w:t>Lópe</w:t>
        </w:r>
        <w:proofErr w:type="spellEnd"/>
      </w:ins>
      <w:customXmlInsRangeStart w:id="514" w:author="José Albeiro Montes Gil" w:date="2022-01-19T17:02:00Z"/>
      <w:sdt>
        <w:sdtPr>
          <w:rPr>
            <w:rFonts w:ascii="Arial" w:hAnsi="Arial" w:cs="Arial"/>
            <w:color w:val="000000"/>
            <w:sz w:val="24"/>
            <w:szCs w:val="24"/>
          </w:rPr>
          <w:tag w:val="MENDELEY_CITATION_v3_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"/>
          <w:id w:val="-2046755318"/>
          <w:placeholder>
            <w:docPart w:val="DefaultPlaceholder_-1854013440"/>
          </w:placeholder>
        </w:sdtPr>
        <w:sdtEndPr>
          <w:rPr>
            <w:rFonts w:ascii="Calibri" w:hAnsi="Calibri" w:cs="Calibri"/>
            <w:sz w:val="22"/>
            <w:szCs w:val="22"/>
          </w:rPr>
        </w:sdtEndPr>
        <w:sdtContent>
          <w:customXmlInsRangeEnd w:id="514"/>
          <w:ins w:id="515" w:author="José Albeiro Montes Gil" w:date="2022-01-19T17:29:00Z">
            <w:r w:rsidR="00353F1B" w:rsidRPr="00353F1B">
              <w:rPr>
                <w:color w:val="000000"/>
                <w:rPrChange w:id="516" w:author="José Albeiro Montes Gil" w:date="2022-01-19T17:29:00Z">
                  <w:rPr/>
                </w:rPrChange>
              </w:rPr>
              <w:t>(López et al., 2019)</w:t>
            </w:r>
          </w:ins>
          <w:customXmlInsRangeStart w:id="517" w:author="José Albeiro Montes Gil" w:date="2022-01-19T17:02:00Z"/>
        </w:sdtContent>
      </w:sdt>
      <w:customXmlInsRangeEnd w:id="517"/>
      <w:ins w:id="518" w:author="José Albeiro Montes Gil" w:date="2022-01-19T17:02:00Z">
        <w:r w:rsidRPr="005401CE">
          <w:rPr>
            <w:rFonts w:ascii="Arial" w:hAnsi="Arial" w:cs="Arial"/>
            <w:sz w:val="24"/>
            <w:szCs w:val="24"/>
          </w:rPr>
          <w:t>.</w:t>
        </w:r>
      </w:ins>
    </w:p>
    <w:p w14:paraId="12BBDA02" w14:textId="77777777" w:rsidR="00AF4086" w:rsidRDefault="00AF4086" w:rsidP="0097128C">
      <w:pPr>
        <w:pStyle w:val="Ttulo2"/>
        <w:numPr>
          <w:ilvl w:val="0"/>
          <w:numId w:val="1"/>
        </w:numPr>
        <w:spacing w:after="240" w:line="360" w:lineRule="auto"/>
        <w:rPr>
          <w:ins w:id="519" w:author="José Albeiro Montes Gil" w:date="2022-01-19T17:02:00Z"/>
          <w:rFonts w:cs="Arial"/>
          <w:szCs w:val="24"/>
        </w:rPr>
      </w:pPr>
      <w:ins w:id="520" w:author="José Albeiro Montes Gil" w:date="2022-01-19T17:02:00Z">
        <w:r>
          <w:rPr>
            <w:rFonts w:eastAsia="Arial" w:cs="Arial"/>
            <w:szCs w:val="24"/>
          </w:rPr>
          <w:t xml:space="preserve"> </w:t>
        </w:r>
        <w:r w:rsidRPr="005401CE">
          <w:rPr>
            <w:rFonts w:cs="Arial"/>
            <w:szCs w:val="24"/>
          </w:rPr>
          <w:t xml:space="preserve">MARCOS DE REFERENCIA </w:t>
        </w:r>
      </w:ins>
    </w:p>
    <w:p w14:paraId="4BA73533" w14:textId="77777777" w:rsidR="00AF4086" w:rsidRPr="00543CF1" w:rsidRDefault="00AF4086" w:rsidP="0097128C">
      <w:pPr>
        <w:pStyle w:val="Ttulo2"/>
        <w:numPr>
          <w:ilvl w:val="1"/>
          <w:numId w:val="21"/>
        </w:numPr>
        <w:spacing w:after="240" w:line="360" w:lineRule="auto"/>
        <w:rPr>
          <w:ins w:id="521" w:author="José Albeiro Montes Gil" w:date="2022-01-19T17:02:00Z"/>
          <w:rFonts w:cs="Arial"/>
          <w:szCs w:val="24"/>
        </w:rPr>
      </w:pPr>
      <w:ins w:id="522" w:author="José Albeiro Montes Gil" w:date="2022-01-19T17:02:00Z">
        <w:r>
          <w:rPr>
            <w:rFonts w:cs="Arial"/>
            <w:szCs w:val="24"/>
          </w:rPr>
          <w:tab/>
        </w:r>
        <w:r w:rsidRPr="00543CF1">
          <w:rPr>
            <w:rFonts w:cs="Arial"/>
            <w:color w:val="000000"/>
            <w:szCs w:val="24"/>
          </w:rPr>
          <w:t>Marco Teórico – Conceptual</w:t>
        </w:r>
      </w:ins>
    </w:p>
    <w:p w14:paraId="68B0C163" w14:textId="77777777" w:rsidR="00AF4086" w:rsidRPr="00543CF1" w:rsidRDefault="00AF4086" w:rsidP="0097128C">
      <w:pPr>
        <w:spacing w:line="360" w:lineRule="auto"/>
        <w:rPr>
          <w:ins w:id="523" w:author="José Albeiro Montes Gil" w:date="2022-01-19T17:02:00Z"/>
          <w:rFonts w:ascii="Arial" w:hAnsi="Arial" w:cs="Arial"/>
          <w:sz w:val="24"/>
          <w:szCs w:val="24"/>
        </w:rPr>
        <w:pPrChange w:id="524" w:author="José Albeiro Montes Gil" w:date="2022-01-20T12:42:00Z">
          <w:pPr>
            <w:spacing w:line="360" w:lineRule="auto"/>
            <w:jc w:val="both"/>
          </w:pPr>
        </w:pPrChange>
      </w:pPr>
      <w:ins w:id="525" w:author="José Albeiro Montes Gil" w:date="2022-01-19T17:02:00Z">
        <w:r w:rsidRPr="005401CE">
          <w:rPr>
            <w:rFonts w:ascii="Arial" w:hAnsi="Arial" w:cs="Arial"/>
            <w:color w:val="000000"/>
            <w:sz w:val="24"/>
            <w:szCs w:val="24"/>
          </w:rPr>
          <w:t xml:space="preserve">En este capítulo el lector encontrará los conceptos básicos. Sirve como fundamento </w:t>
        </w:r>
        <w:r w:rsidRPr="005401CE">
          <w:rPr>
            <w:rFonts w:ascii="Arial" w:hAnsi="Arial" w:cs="Arial"/>
            <w:color w:val="000000"/>
            <w:sz w:val="24"/>
            <w:szCs w:val="24"/>
          </w:rPr>
          <w:br/>
          <w:t xml:space="preserve">para guiar la investigación de manera consistente </w:t>
        </w:r>
        <w:r w:rsidRPr="005401CE">
          <w:rPr>
            <w:rFonts w:ascii="Arial" w:hAnsi="Arial" w:cs="Arial"/>
            <w:color w:val="000000"/>
            <w:sz w:val="24"/>
            <w:szCs w:val="24"/>
          </w:rPr>
          <w:br/>
          <w:t xml:space="preserve">y permite ubicar el problema en un cuerpo de conocimiento. Para ello, se realizaron </w:t>
        </w:r>
        <w:r w:rsidRPr="005401CE">
          <w:rPr>
            <w:rFonts w:ascii="Arial" w:hAnsi="Arial" w:cs="Arial"/>
            <w:color w:val="000000"/>
            <w:sz w:val="24"/>
            <w:szCs w:val="24"/>
          </w:rPr>
          <w:br/>
          <w:t xml:space="preserve">registros de descubrimientos previos y contextuales, así como las teorías y </w:t>
        </w:r>
        <w:r w:rsidRPr="005401CE">
          <w:rPr>
            <w:rFonts w:ascii="Arial" w:hAnsi="Arial" w:cs="Arial"/>
            <w:color w:val="000000"/>
            <w:sz w:val="24"/>
            <w:szCs w:val="24"/>
          </w:rPr>
          <w:br/>
          <w:t>conceptos que se refieren a ellos.</w:t>
        </w:r>
      </w:ins>
    </w:p>
    <w:p w14:paraId="5FF7E754" w14:textId="77777777" w:rsidR="00AF4086" w:rsidRPr="00392E87" w:rsidRDefault="00AF4086" w:rsidP="0097128C">
      <w:pPr>
        <w:pStyle w:val="Ttulo2"/>
        <w:numPr>
          <w:ilvl w:val="2"/>
          <w:numId w:val="21"/>
        </w:numPr>
        <w:spacing w:after="240" w:line="360" w:lineRule="auto"/>
        <w:rPr>
          <w:ins w:id="526" w:author="José Albeiro Montes Gil" w:date="2022-01-19T17:02:00Z"/>
          <w:rFonts w:cs="Arial"/>
          <w:szCs w:val="24"/>
        </w:rPr>
      </w:pPr>
      <w:ins w:id="527" w:author="José Albeiro Montes Gil" w:date="2022-01-19T17:02:00Z">
        <w:r>
          <w:rPr>
            <w:rFonts w:cs="Arial"/>
            <w:szCs w:val="24"/>
          </w:rPr>
          <w:t>Educación preescolar</w:t>
        </w:r>
      </w:ins>
    </w:p>
    <w:p w14:paraId="44725EBA" w14:textId="184C4C51" w:rsidR="00AF4086" w:rsidRDefault="00AF4086" w:rsidP="0097128C">
      <w:pPr>
        <w:spacing w:line="360" w:lineRule="auto"/>
        <w:rPr>
          <w:ins w:id="528" w:author="José Albeiro Montes Gil" w:date="2022-01-19T17:02:00Z"/>
          <w:rFonts w:ascii="Arial" w:hAnsi="Arial" w:cs="Arial"/>
          <w:color w:val="000000"/>
          <w:sz w:val="24"/>
          <w:szCs w:val="24"/>
        </w:rPr>
        <w:pPrChange w:id="529" w:author="José Albeiro Montes Gil" w:date="2022-01-20T12:42:00Z">
          <w:pPr>
            <w:spacing w:line="360" w:lineRule="auto"/>
            <w:jc w:val="both"/>
          </w:pPr>
        </w:pPrChange>
      </w:pPr>
      <w:ins w:id="530" w:author="José Albeiro Montes Gil" w:date="2022-01-19T17:02:00Z">
        <w:r>
          <w:rPr>
            <w:rFonts w:ascii="Arial" w:hAnsi="Arial" w:cs="Arial"/>
            <w:color w:val="000000"/>
            <w:sz w:val="24"/>
            <w:szCs w:val="24"/>
          </w:rPr>
          <w:t xml:space="preserve">La Ley General de Educación de Colombia </w:t>
        </w:r>
      </w:ins>
      <w:customXmlInsRangeStart w:id="531" w:author="José Albeiro Montes Gil" w:date="2022-01-19T17:02:00Z"/>
      <w:sdt>
        <w:sdtPr>
          <w:rPr>
            <w:rFonts w:ascii="Arial" w:hAnsi="Arial" w:cs="Arial"/>
            <w:color w:val="000000"/>
            <w:sz w:val="24"/>
            <w:szCs w:val="24"/>
          </w:rPr>
          <w:tag w:val="MENDELEY_CITATION_v3_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"/>
          <w:id w:val="-174421579"/>
          <w:placeholder>
            <w:docPart w:val="DefaultPlaceholder_-1854013440"/>
          </w:placeholder>
        </w:sdtPr>
        <w:sdtEndPr>
          <w:rPr>
            <w:rFonts w:ascii="Calibri" w:hAnsi="Calibri" w:cs="Calibri"/>
            <w:sz w:val="22"/>
            <w:szCs w:val="22"/>
          </w:rPr>
        </w:sdtEndPr>
        <w:sdtContent>
          <w:customXmlInsRangeEnd w:id="531"/>
          <w:ins w:id="532" w:author="José Albeiro Montes Gil" w:date="2022-01-19T17:29:00Z">
            <w:r w:rsidR="00353F1B" w:rsidRPr="00353F1B">
              <w:rPr>
                <w:color w:val="000000"/>
                <w:rPrChange w:id="533" w:author="José Albeiro Montes Gil" w:date="2022-01-19T17:29:00Z">
                  <w:rPr/>
                </w:rPrChange>
              </w:rPr>
              <w:t>(Patricia et al., 2011)</w:t>
            </w:r>
          </w:ins>
          <w:customXmlInsRangeStart w:id="534" w:author="José Albeiro Montes Gil" w:date="2022-01-19T17:02:00Z"/>
        </w:sdtContent>
      </w:sdt>
      <w:customXmlInsRangeEnd w:id="534"/>
      <w:ins w:id="535" w:author="José Albeiro Montes Gil" w:date="2022-01-19T17:02:00Z">
        <w:r>
          <w:rPr>
            <w:rFonts w:ascii="Arial" w:hAnsi="Arial" w:cs="Arial"/>
            <w:color w:val="000000"/>
            <w:sz w:val="24"/>
            <w:szCs w:val="24"/>
          </w:rPr>
          <w:t xml:space="preserve"> conceptualiza la educación preescolar como la forma en que permite a los alumnos desarrollarse integralmente en ámbitos bilógico, cognoscitivo, sicomotriz, socio afectivo y espiritual, por estrategias de socializaciones pedagógicas y recreativas. En Colombia, el nivel educativo se brinda a los niños antes de empezar su educación básica y está conformado por tres grados. Los grados de nivel preescolar tienen en cuenta la edad, de tal manera que </w:t>
        </w:r>
        <w:proofErr w:type="spellStart"/>
        <w:r>
          <w:rPr>
            <w:rFonts w:ascii="Arial" w:hAnsi="Arial" w:cs="Arial"/>
            <w:color w:val="000000"/>
            <w:sz w:val="24"/>
            <w:szCs w:val="24"/>
          </w:rPr>
          <w:t>pre-jardín</w:t>
        </w:r>
        <w:proofErr w:type="spellEnd"/>
        <w:r>
          <w:rPr>
            <w:rFonts w:ascii="Arial" w:hAnsi="Arial" w:cs="Arial"/>
            <w:color w:val="000000"/>
            <w:sz w:val="24"/>
            <w:szCs w:val="24"/>
          </w:rPr>
          <w:t>, jardín y transición están encaminados para niños de 3, 4 y 5 años de vida</w:t>
        </w:r>
      </w:ins>
      <w:ins w:id="536" w:author="José Albeiro Montes Gil" w:date="2022-01-19T17:38:00Z">
        <w:r w:rsidR="007829F5">
          <w:rPr>
            <w:rFonts w:ascii="Arial" w:hAnsi="Arial" w:cs="Arial"/>
            <w:color w:val="000000"/>
            <w:sz w:val="24"/>
            <w:szCs w:val="24"/>
          </w:rPr>
          <w:t xml:space="preserve"> </w:t>
        </w:r>
      </w:ins>
      <w:customXmlInsRangeStart w:id="537" w:author="José Albeiro Montes Gil" w:date="2022-01-19T17:02:00Z"/>
      <w:sdt>
        <w:sdtPr>
          <w:rPr>
            <w:rFonts w:ascii="Arial" w:hAnsi="Arial" w:cs="Arial"/>
            <w:color w:val="000000"/>
            <w:sz w:val="24"/>
            <w:szCs w:val="24"/>
          </w:rPr>
          <w:tag w:val="MENDELEY_CITATION_v3_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"/>
          <w:id w:val="-1110902464"/>
          <w:placeholder>
            <w:docPart w:val="DefaultPlaceholder_-1854013440"/>
          </w:placeholder>
        </w:sdtPr>
        <w:sdtEndPr/>
        <w:sdtContent>
          <w:customXmlInsRangeEnd w:id="537"/>
          <w:ins w:id="538" w:author="José Albeiro Montes Gil" w:date="2022-01-19T17:29:00Z">
            <w:r w:rsidR="00353F1B" w:rsidRPr="007829F5">
              <w:rPr>
                <w:rFonts w:ascii="Arial" w:hAnsi="Arial" w:cs="Arial"/>
                <w:color w:val="000000"/>
                <w:sz w:val="24"/>
                <w:szCs w:val="24"/>
                <w:rPrChange w:id="539" w:author="José Albeiro Montes Gil" w:date="2022-01-19T17:38:00Z">
                  <w:rPr>
                    <w:color w:val="000000"/>
                  </w:rPr>
                </w:rPrChange>
              </w:rPr>
              <w:t>(Karina, 2021)</w:t>
            </w:r>
          </w:ins>
          <w:customXmlInsRangeStart w:id="540" w:author="José Albeiro Montes Gil" w:date="2022-01-19T17:02:00Z"/>
        </w:sdtContent>
      </w:sdt>
      <w:customXmlInsRangeEnd w:id="540"/>
      <w:ins w:id="541" w:author="José Albeiro Montes Gil" w:date="2022-01-19T17:38:00Z">
        <w:r w:rsidR="007829F5">
          <w:rPr>
            <w:rFonts w:ascii="Arial" w:hAnsi="Arial" w:cs="Arial"/>
            <w:color w:val="000000"/>
            <w:sz w:val="24"/>
            <w:szCs w:val="24"/>
          </w:rPr>
          <w:t>.</w:t>
        </w:r>
      </w:ins>
    </w:p>
    <w:p w14:paraId="72A8DDE8" w14:textId="01B6AFE7" w:rsidR="00AF4086" w:rsidRDefault="00AF4086" w:rsidP="0097128C">
      <w:pPr>
        <w:spacing w:line="360" w:lineRule="auto"/>
        <w:rPr>
          <w:ins w:id="542" w:author="José Albeiro Montes Gil" w:date="2022-01-19T17:02:00Z"/>
          <w:rFonts w:ascii="Arial" w:hAnsi="Arial" w:cs="Arial"/>
          <w:color w:val="000000"/>
          <w:sz w:val="24"/>
          <w:szCs w:val="24"/>
        </w:rPr>
        <w:pPrChange w:id="543" w:author="José Albeiro Montes Gil" w:date="2022-01-20T12:42:00Z">
          <w:pPr>
            <w:spacing w:line="360" w:lineRule="auto"/>
            <w:jc w:val="both"/>
          </w:pPr>
        </w:pPrChange>
      </w:pPr>
      <w:ins w:id="544" w:author="José Albeiro Montes Gil" w:date="2022-01-19T17:02:00Z">
        <w:r>
          <w:rPr>
            <w:rFonts w:ascii="Arial" w:hAnsi="Arial" w:cs="Arial"/>
            <w:color w:val="000000"/>
            <w:sz w:val="24"/>
            <w:szCs w:val="24"/>
          </w:rPr>
          <w:t xml:space="preserve">Los accesos a la educación preescolar en Colombia se hacen por dos medios diferentes, que están sometidos por las condiciones socioeconómicas de los alumnos. La perspectiva que hay en el sistema es que a los tres grados de nivel preescolar ingresan alumnos que están en estratos socioeconómicos medios y </w:t>
        </w:r>
        <w:r w:rsidRPr="007829F5">
          <w:rPr>
            <w:rFonts w:ascii="Arial" w:hAnsi="Arial" w:cs="Arial"/>
            <w:color w:val="000000"/>
            <w:sz w:val="24"/>
            <w:szCs w:val="24"/>
          </w:rPr>
          <w:t>altos</w:t>
        </w:r>
      </w:ins>
      <w:ins w:id="545" w:author="José Albeiro Montes Gil" w:date="2022-01-19T17:39:00Z">
        <w:r w:rsidR="007829F5">
          <w:rPr>
            <w:rFonts w:ascii="Arial" w:hAnsi="Arial" w:cs="Arial"/>
            <w:color w:val="000000"/>
            <w:sz w:val="24"/>
            <w:szCs w:val="24"/>
          </w:rPr>
          <w:t xml:space="preserve"> </w:t>
        </w:r>
      </w:ins>
      <w:customXmlInsRangeStart w:id="546" w:author="José Albeiro Montes Gil" w:date="2022-01-19T17:02:00Z"/>
      <w:sdt>
        <w:sdtPr>
          <w:rPr>
            <w:rFonts w:ascii="Arial" w:hAnsi="Arial" w:cs="Arial"/>
            <w:color w:val="000000"/>
            <w:sz w:val="24"/>
            <w:szCs w:val="24"/>
          </w:rPr>
          <w:tag w:val="MENDELEY_CITATION_v3_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"/>
          <w:id w:val="-344482822"/>
          <w:placeholder>
            <w:docPart w:val="DefaultPlaceholder_-1854013440"/>
          </w:placeholder>
        </w:sdtPr>
        <w:sdtEndPr>
          <w:rPr>
            <w:color w:val="00000A"/>
          </w:rPr>
        </w:sdtEndPr>
        <w:sdtContent>
          <w:customXmlInsRangeEnd w:id="546"/>
          <w:ins w:id="547" w:author="José Albeiro Montes Gil" w:date="2022-01-19T17:29:00Z">
            <w:r w:rsidR="00353F1B" w:rsidRPr="007829F5">
              <w:rPr>
                <w:rFonts w:ascii="Arial" w:eastAsia="Times New Roman" w:hAnsi="Arial" w:cs="Arial"/>
                <w:sz w:val="24"/>
                <w:szCs w:val="24"/>
                <w:rPrChange w:id="548" w:author="José Albeiro Montes Gil" w:date="2022-01-19T17:39:00Z">
                  <w:rPr>
                    <w:rFonts w:eastAsia="Times New Roman"/>
                  </w:rPr>
                </w:rPrChange>
              </w:rPr>
              <w:t>(Godoy &amp; López, 2014)</w:t>
            </w:r>
          </w:ins>
          <w:customXmlInsRangeStart w:id="549" w:author="José Albeiro Montes Gil" w:date="2022-01-19T17:02:00Z"/>
        </w:sdtContent>
      </w:sdt>
      <w:customXmlInsRangeEnd w:id="549"/>
      <w:ins w:id="550" w:author="José Albeiro Montes Gil" w:date="2022-01-19T17:39:00Z">
        <w:r w:rsidR="007829F5">
          <w:rPr>
            <w:rFonts w:ascii="Arial" w:hAnsi="Arial" w:cs="Arial"/>
            <w:sz w:val="24"/>
            <w:szCs w:val="24"/>
          </w:rPr>
          <w:t>.</w:t>
        </w:r>
      </w:ins>
    </w:p>
    <w:p w14:paraId="53561367" w14:textId="77777777" w:rsidR="00AF4086" w:rsidRPr="00392E87" w:rsidRDefault="00AF4086" w:rsidP="0097128C">
      <w:pPr>
        <w:pStyle w:val="Ttulo2"/>
        <w:numPr>
          <w:ilvl w:val="2"/>
          <w:numId w:val="21"/>
        </w:numPr>
        <w:spacing w:after="240" w:line="360" w:lineRule="auto"/>
        <w:rPr>
          <w:ins w:id="551" w:author="José Albeiro Montes Gil" w:date="2022-01-19T17:02:00Z"/>
          <w:rFonts w:cs="Arial"/>
          <w:szCs w:val="24"/>
        </w:rPr>
      </w:pPr>
      <w:ins w:id="552" w:author="José Albeiro Montes Gil" w:date="2022-01-19T17:02:00Z">
        <w:r>
          <w:rPr>
            <w:rFonts w:cs="Arial"/>
            <w:szCs w:val="24"/>
          </w:rPr>
          <w:lastRenderedPageBreak/>
          <w:t>Lectoescritura</w:t>
        </w:r>
      </w:ins>
    </w:p>
    <w:p w14:paraId="283335A7" w14:textId="3F6A142C" w:rsidR="00AF4086" w:rsidRDefault="00AF4086" w:rsidP="0097128C">
      <w:pPr>
        <w:spacing w:line="360" w:lineRule="auto"/>
        <w:rPr>
          <w:ins w:id="553" w:author="José Albeiro Montes Gil" w:date="2022-01-19T17:02:00Z"/>
          <w:rFonts w:ascii="Arial" w:hAnsi="Arial" w:cs="Arial"/>
          <w:color w:val="000000"/>
          <w:sz w:val="24"/>
          <w:szCs w:val="24"/>
        </w:rPr>
        <w:pPrChange w:id="554" w:author="José Albeiro Montes Gil" w:date="2022-01-20T12:42:00Z">
          <w:pPr>
            <w:spacing w:line="360" w:lineRule="auto"/>
            <w:jc w:val="both"/>
          </w:pPr>
        </w:pPrChange>
      </w:pPr>
      <w:ins w:id="555" w:author="José Albeiro Montes Gil" w:date="2022-01-19T17:02:00Z">
        <w:r>
          <w:rPr>
            <w:rFonts w:ascii="Arial" w:hAnsi="Arial" w:cs="Arial"/>
            <w:color w:val="000000"/>
            <w:sz w:val="24"/>
            <w:szCs w:val="24"/>
          </w:rPr>
          <w:t>El lenguaje es el medio por el cual se pasa al pensamiento y permite la necesidad de comunicarse con las demás personas. La comunicación es lo que más trasciende en el comportamiento del ser humano</w:t>
        </w:r>
      </w:ins>
      <w:customXmlInsRangeStart w:id="556" w:author="José Albeiro Montes Gil" w:date="2022-01-19T17:02:00Z"/>
      <w:sdt>
        <w:sdtPr>
          <w:rPr>
            <w:rFonts w:ascii="Arial" w:hAnsi="Arial" w:cs="Arial"/>
            <w:color w:val="000000"/>
            <w:sz w:val="24"/>
            <w:szCs w:val="24"/>
          </w:rPr>
          <w:tag w:val="MENDELEY_CITATION_v3_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"/>
          <w:id w:val="1141539738"/>
          <w:placeholder>
            <w:docPart w:val="DefaultPlaceholder_-1854013440"/>
          </w:placeholder>
        </w:sdtPr>
        <w:sdtEndPr>
          <w:rPr>
            <w:rFonts w:ascii="Calibri" w:hAnsi="Calibri" w:cs="Calibri"/>
            <w:color w:val="00000A"/>
            <w:sz w:val="22"/>
            <w:szCs w:val="22"/>
          </w:rPr>
        </w:sdtEndPr>
        <w:sdtContent>
          <w:customXmlInsRangeEnd w:id="556"/>
          <w:ins w:id="557" w:author="José Albeiro Montes Gil" w:date="2022-01-19T17:29:00Z">
            <w:r w:rsidR="00353F1B">
              <w:rPr>
                <w:rFonts w:eastAsia="Times New Roman"/>
              </w:rPr>
              <w:t>(R. Navarrete &amp; Rodríguez, 2018)</w:t>
            </w:r>
          </w:ins>
          <w:customXmlInsRangeStart w:id="558" w:author="José Albeiro Montes Gil" w:date="2022-01-19T17:02:00Z"/>
        </w:sdtContent>
      </w:sdt>
      <w:customXmlInsRangeEnd w:id="558"/>
      <w:ins w:id="559" w:author="José Albeiro Montes Gil" w:date="2022-01-19T17:02:00Z">
        <w:r>
          <w:rPr>
            <w:rFonts w:ascii="Arial" w:hAnsi="Arial" w:cs="Arial"/>
            <w:color w:val="000000"/>
            <w:sz w:val="24"/>
            <w:szCs w:val="24"/>
          </w:rPr>
          <w:t>.</w:t>
        </w:r>
      </w:ins>
      <w:ins w:id="560" w:author="José Albeiro Montes Gil" w:date="2022-01-19T17:36:00Z">
        <w:r w:rsidR="00DA712F">
          <w:rPr>
            <w:rFonts w:ascii="Arial" w:hAnsi="Arial" w:cs="Arial"/>
            <w:color w:val="000000"/>
            <w:sz w:val="24"/>
            <w:szCs w:val="24"/>
          </w:rPr>
          <w:t xml:space="preserve"> </w:t>
        </w:r>
      </w:ins>
      <w:ins w:id="561" w:author="José Albeiro Montes Gil" w:date="2022-01-19T17:02:00Z">
        <w:r>
          <w:rPr>
            <w:rFonts w:ascii="Arial" w:hAnsi="Arial" w:cs="Arial"/>
            <w:color w:val="000000"/>
            <w:sz w:val="24"/>
            <w:szCs w:val="24"/>
          </w:rPr>
          <w:t xml:space="preserve">Asimismo, la comunicación no es nada ambiguo, ya que la enseñanza del lenguaje es uno de los temas primordiales en el ámbito educativo y demás. </w:t>
        </w:r>
      </w:ins>
    </w:p>
    <w:p w14:paraId="4F9E1C56" w14:textId="0875B8D1" w:rsidR="00AF4086" w:rsidRDefault="00AF4086" w:rsidP="0097128C">
      <w:pPr>
        <w:spacing w:line="360" w:lineRule="auto"/>
        <w:rPr>
          <w:ins w:id="562" w:author="José Albeiro Montes Gil" w:date="2022-01-19T17:02:00Z"/>
          <w:rFonts w:ascii="Arial" w:hAnsi="Arial" w:cs="Arial"/>
          <w:color w:val="000000"/>
          <w:sz w:val="24"/>
          <w:szCs w:val="24"/>
        </w:rPr>
        <w:pPrChange w:id="563" w:author="José Albeiro Montes Gil" w:date="2022-01-20T12:42:00Z">
          <w:pPr>
            <w:spacing w:line="360" w:lineRule="auto"/>
            <w:jc w:val="both"/>
          </w:pPr>
        </w:pPrChange>
      </w:pPr>
      <w:ins w:id="564" w:author="José Albeiro Montes Gil" w:date="2022-01-19T17:02:00Z">
        <w:r>
          <w:rPr>
            <w:rFonts w:ascii="Arial" w:hAnsi="Arial" w:cs="Arial"/>
            <w:color w:val="000000"/>
            <w:sz w:val="24"/>
            <w:szCs w:val="24"/>
          </w:rPr>
          <w:t>Los profesores deben entender las teorías y metodologías de la lectoescritura, ya que con esto se hace más fácil el momento de explicar el proceso de enseñanza y aprendizaje de la lectura y de la escritura</w:t>
        </w:r>
      </w:ins>
      <w:customXmlInsRangeStart w:id="565" w:author="José Albeiro Montes Gil" w:date="2022-01-19T17:02:00Z"/>
      <w:sdt>
        <w:sdtPr>
          <w:rPr>
            <w:rFonts w:ascii="Arial" w:hAnsi="Arial" w:cs="Arial"/>
            <w:color w:val="000000"/>
            <w:sz w:val="24"/>
            <w:szCs w:val="24"/>
          </w:rPr>
          <w:tag w:val="MENDELEY_CITATION_v3_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"/>
          <w:id w:val="-1422023638"/>
          <w:placeholder>
            <w:docPart w:val="DefaultPlaceholder_-1854013440"/>
          </w:placeholder>
        </w:sdtPr>
        <w:sdtEndPr>
          <w:rPr>
            <w:rFonts w:ascii="Calibri" w:hAnsi="Calibri" w:cs="Calibri"/>
            <w:color w:val="00000A"/>
            <w:sz w:val="22"/>
            <w:szCs w:val="22"/>
          </w:rPr>
        </w:sdtEndPr>
        <w:sdtContent>
          <w:customXmlInsRangeEnd w:id="565"/>
          <w:ins w:id="566" w:author="José Albeiro Montes Gil" w:date="2022-01-19T17:29:00Z">
            <w:r w:rsidR="00353F1B">
              <w:rPr>
                <w:rFonts w:eastAsia="Times New Roman"/>
              </w:rPr>
              <w:t xml:space="preserve">(Hugo &amp; Pasallo, </w:t>
            </w:r>
            <w:proofErr w:type="spellStart"/>
            <w:r w:rsidR="00353F1B">
              <w:rPr>
                <w:rFonts w:eastAsia="Times New Roman"/>
              </w:rPr>
              <w:t>n.d</w:t>
            </w:r>
            <w:proofErr w:type="spellEnd"/>
            <w:r w:rsidR="00353F1B">
              <w:rPr>
                <w:rFonts w:eastAsia="Times New Roman"/>
              </w:rPr>
              <w:t>.)</w:t>
            </w:r>
          </w:ins>
          <w:customXmlInsRangeStart w:id="567" w:author="José Albeiro Montes Gil" w:date="2022-01-19T17:02:00Z"/>
        </w:sdtContent>
      </w:sdt>
      <w:customXmlInsRangeEnd w:id="567"/>
      <w:ins w:id="568" w:author="José Albeiro Montes Gil" w:date="2022-01-19T17:02:00Z">
        <w:r>
          <w:rPr>
            <w:rFonts w:ascii="Arial" w:hAnsi="Arial" w:cs="Arial"/>
            <w:color w:val="000000"/>
            <w:sz w:val="24"/>
            <w:szCs w:val="24"/>
          </w:rPr>
          <w:t>.</w:t>
        </w:r>
      </w:ins>
    </w:p>
    <w:p w14:paraId="7FB1F2D1" w14:textId="26BFA0DA" w:rsidR="00AF4086" w:rsidRDefault="00AF4086" w:rsidP="0097128C">
      <w:pPr>
        <w:spacing w:line="360" w:lineRule="auto"/>
        <w:rPr>
          <w:ins w:id="569" w:author="José Albeiro Montes Gil" w:date="2022-01-19T17:02:00Z"/>
        </w:rPr>
        <w:pPrChange w:id="570" w:author="José Albeiro Montes Gil" w:date="2022-01-20T12:42:00Z">
          <w:pPr>
            <w:spacing w:line="360" w:lineRule="auto"/>
            <w:jc w:val="both"/>
          </w:pPr>
        </w:pPrChange>
      </w:pPr>
      <w:ins w:id="571" w:author="José Albeiro Montes Gil" w:date="2022-01-19T17:02:00Z">
        <w:r>
          <w:rPr>
            <w:rFonts w:ascii="Arial" w:hAnsi="Arial" w:cs="Arial"/>
            <w:color w:val="000000"/>
            <w:sz w:val="24"/>
            <w:szCs w:val="24"/>
          </w:rPr>
          <w:t>De esta manera, los hogares e instituciones educativas tienen como primordial alfabetizar a los alumnos, esto empieza desde la enseñanza de la escritura y la lectura desde un comienzo de sus vidas. La finalidad de la lectoescritura en las aulas es brindar excelentes competencias básicas del medio de comunicación de los alumnos.</w:t>
        </w:r>
      </w:ins>
      <w:customXmlInsRangeStart w:id="572" w:author="José Albeiro Montes Gil" w:date="2022-01-19T17:02:00Z"/>
      <w:sdt>
        <w:sdtPr>
          <w:rPr>
            <w:rFonts w:ascii="Arial" w:hAnsi="Arial" w:cs="Arial"/>
            <w:color w:val="000000"/>
            <w:sz w:val="24"/>
            <w:szCs w:val="24"/>
          </w:rPr>
          <w:tag w:val="MENDELEY_CITATION_v3_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"/>
          <w:id w:val="-2111117849"/>
          <w:placeholder>
            <w:docPart w:val="DefaultPlaceholder_-1854013440"/>
          </w:placeholder>
        </w:sdtPr>
        <w:sdtEndPr>
          <w:rPr>
            <w:rFonts w:ascii="Calibri" w:hAnsi="Calibri" w:cs="Calibri"/>
            <w:sz w:val="22"/>
            <w:szCs w:val="22"/>
          </w:rPr>
        </w:sdtEndPr>
        <w:sdtContent>
          <w:customXmlInsRangeEnd w:id="572"/>
          <w:ins w:id="573" w:author="José Albeiro Montes Gil" w:date="2022-01-19T17:29:00Z">
            <w:r w:rsidR="00353F1B" w:rsidRPr="00353F1B">
              <w:rPr>
                <w:color w:val="000000"/>
                <w:rPrChange w:id="574" w:author="José Albeiro Montes Gil" w:date="2022-01-19T17:39:00Z">
                  <w:rPr/>
                </w:rPrChange>
              </w:rPr>
              <w:t>(Conejero, 2009)</w:t>
            </w:r>
          </w:ins>
          <w:customXmlInsRangeStart w:id="575" w:author="José Albeiro Montes Gil" w:date="2022-01-19T17:02:00Z"/>
        </w:sdtContent>
      </w:sdt>
      <w:customXmlInsRangeEnd w:id="575"/>
    </w:p>
    <w:p w14:paraId="68BD4B7C" w14:textId="77777777" w:rsidR="00AF4086" w:rsidRPr="00392E87" w:rsidRDefault="00AF4086" w:rsidP="0097128C">
      <w:pPr>
        <w:pStyle w:val="Ttulo2"/>
        <w:numPr>
          <w:ilvl w:val="2"/>
          <w:numId w:val="21"/>
        </w:numPr>
        <w:spacing w:after="240" w:line="360" w:lineRule="auto"/>
        <w:rPr>
          <w:ins w:id="576" w:author="José Albeiro Montes Gil" w:date="2022-01-19T17:02:00Z"/>
          <w:rFonts w:cs="Arial"/>
          <w:szCs w:val="24"/>
        </w:rPr>
      </w:pPr>
      <w:ins w:id="577" w:author="José Albeiro Montes Gil" w:date="2022-01-19T17:02:00Z">
        <w:r>
          <w:rPr>
            <w:rFonts w:cs="Arial"/>
            <w:szCs w:val="24"/>
          </w:rPr>
          <w:t>Aplicación móvil</w:t>
        </w:r>
      </w:ins>
    </w:p>
    <w:p w14:paraId="4105D526" w14:textId="1B6EDF8F" w:rsidR="00AF4086" w:rsidRDefault="00AF4086" w:rsidP="0097128C">
      <w:pPr>
        <w:spacing w:line="360" w:lineRule="auto"/>
        <w:rPr>
          <w:ins w:id="578" w:author="José Albeiro Montes Gil" w:date="2022-01-19T17:02:00Z"/>
          <w:rFonts w:ascii="Arial" w:hAnsi="Arial" w:cs="Arial"/>
          <w:color w:val="000000"/>
          <w:sz w:val="24"/>
          <w:szCs w:val="24"/>
        </w:rPr>
        <w:pPrChange w:id="579" w:author="José Albeiro Montes Gil" w:date="2022-01-20T12:42:00Z">
          <w:pPr>
            <w:spacing w:line="360" w:lineRule="auto"/>
            <w:jc w:val="both"/>
          </w:pPr>
        </w:pPrChange>
      </w:pPr>
      <w:ins w:id="580" w:author="José Albeiro Montes Gil" w:date="2022-01-19T17:02:00Z">
        <w:r>
          <w:rPr>
            <w:rFonts w:ascii="Arial" w:hAnsi="Arial" w:cs="Arial"/>
            <w:color w:val="000000"/>
            <w:sz w:val="24"/>
            <w:szCs w:val="24"/>
          </w:rPr>
          <w:t xml:space="preserve">Las aplicaciones móviles están implementadas para ejecutarse en dispositivos móviles. El concepto móvil se alude a que se puede ingresar a los datos, las aplicaciones y los dispositivos desde cualquier lugar </w:t>
        </w:r>
      </w:ins>
      <w:customXmlInsRangeStart w:id="581" w:author="José Albeiro Montes Gil" w:date="2022-01-19T17:02:00Z"/>
      <w:sdt>
        <w:sdtPr>
          <w:rPr>
            <w:rFonts w:ascii="Arial" w:hAnsi="Arial" w:cs="Arial"/>
            <w:color w:val="000000"/>
            <w:sz w:val="24"/>
            <w:szCs w:val="24"/>
          </w:rPr>
          <w:tag w:val="MENDELEY_CITATION_v3_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"/>
          <w:id w:val="-1791423001"/>
          <w:placeholder>
            <w:docPart w:val="DefaultPlaceholder_-1854013440"/>
          </w:placeholder>
        </w:sdtPr>
        <w:sdtEndPr>
          <w:rPr>
            <w:rFonts w:ascii="Calibri" w:hAnsi="Calibri" w:cs="Calibri"/>
            <w:sz w:val="22"/>
            <w:szCs w:val="22"/>
          </w:rPr>
        </w:sdtEndPr>
        <w:sdtContent>
          <w:customXmlInsRangeEnd w:id="581"/>
          <w:ins w:id="582" w:author="José Albeiro Montes Gil" w:date="2022-01-19T17:29:00Z">
            <w:r w:rsidR="00353F1B" w:rsidRPr="00353F1B">
              <w:rPr>
                <w:color w:val="000000"/>
                <w:rPrChange w:id="583" w:author="José Albeiro Montes Gil" w:date="2022-01-19T17:29:00Z">
                  <w:rPr/>
                </w:rPrChange>
              </w:rPr>
              <w:t>(Naranjo et al., 2021)</w:t>
            </w:r>
          </w:ins>
          <w:customXmlInsRangeStart w:id="584" w:author="José Albeiro Montes Gil" w:date="2022-01-19T17:02:00Z"/>
        </w:sdtContent>
      </w:sdt>
      <w:customXmlInsRangeEnd w:id="584"/>
      <w:ins w:id="585" w:author="José Albeiro Montes Gil" w:date="2022-01-19T17:02:00Z">
        <w:r>
          <w:rPr>
            <w:rFonts w:ascii="Arial" w:hAnsi="Arial" w:cs="Arial"/>
            <w:color w:val="000000"/>
            <w:sz w:val="24"/>
            <w:szCs w:val="24"/>
          </w:rPr>
          <w:t xml:space="preserve">. Para implementar software se debe tener presente distintas restricciones que posee el hardware de los dispositivos, en este caso se tiene en cuenta las dimensiones ya que estas son pequeñas, carecen de poder de </w:t>
        </w:r>
      </w:ins>
      <w:ins w:id="586" w:author="José Albeiro Montes Gil" w:date="2022-01-19T17:39:00Z">
        <w:r w:rsidR="001044D3">
          <w:rPr>
            <w:rFonts w:ascii="Arial" w:hAnsi="Arial" w:cs="Arial"/>
            <w:color w:val="000000"/>
            <w:sz w:val="24"/>
            <w:szCs w:val="24"/>
          </w:rPr>
          <w:t>cómputo</w:t>
        </w:r>
      </w:ins>
      <w:ins w:id="587" w:author="José Albeiro Montes Gil" w:date="2022-01-19T17:02:00Z">
        <w:r>
          <w:rPr>
            <w:rFonts w:ascii="Arial" w:hAnsi="Arial" w:cs="Arial"/>
            <w:color w:val="000000"/>
            <w:sz w:val="24"/>
            <w:szCs w:val="24"/>
          </w:rPr>
          <w:t xml:space="preserve">, poca capacidad de almacenamiento, acotado ancho de banda, etc. Existen distintas aplicaciones móviles las cuales están diseñadas e implementadas para un objetivo común, por ejemplo, hay aplicaciones móviles para navegación, búsqueda, juegos, mensajería, educación, </w:t>
        </w:r>
      </w:ins>
      <w:customXmlInsRangeStart w:id="588" w:author="José Albeiro Montes Gil" w:date="2022-01-19T17:02:00Z"/>
      <w:sdt>
        <w:sdtPr>
          <w:rPr>
            <w:rFonts w:ascii="Arial" w:hAnsi="Arial" w:cs="Arial"/>
            <w:color w:val="000000"/>
            <w:sz w:val="24"/>
            <w:szCs w:val="24"/>
          </w:rPr>
          <w:tag w:val="MENDELEY_CITATION_v3_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"/>
          <w:id w:val="-1449547984"/>
          <w:placeholder>
            <w:docPart w:val="DefaultPlaceholder_-1854013440"/>
          </w:placeholder>
        </w:sdtPr>
        <w:sdtEndPr>
          <w:rPr>
            <w:rFonts w:ascii="Calibri" w:hAnsi="Calibri" w:cs="Calibri"/>
            <w:color w:val="00000A"/>
            <w:sz w:val="22"/>
            <w:szCs w:val="22"/>
          </w:rPr>
        </w:sdtEndPr>
        <w:sdtContent>
          <w:customXmlInsRangeEnd w:id="588"/>
          <w:ins w:id="589" w:author="José Albeiro Montes Gil" w:date="2022-01-19T17:29:00Z">
            <w:r w:rsidR="00353F1B">
              <w:rPr>
                <w:rFonts w:eastAsia="Times New Roman"/>
              </w:rPr>
              <w:t>(</w:t>
            </w:r>
            <w:proofErr w:type="spellStart"/>
            <w:r w:rsidR="00353F1B">
              <w:rPr>
                <w:rFonts w:eastAsia="Times New Roman"/>
              </w:rPr>
              <w:t>Enriquez</w:t>
            </w:r>
            <w:proofErr w:type="spellEnd"/>
            <w:r w:rsidR="00353F1B">
              <w:rPr>
                <w:rFonts w:eastAsia="Times New Roman"/>
              </w:rPr>
              <w:t xml:space="preserve"> &amp; Casas, 2013)</w:t>
            </w:r>
          </w:ins>
          <w:customXmlInsRangeStart w:id="590" w:author="José Albeiro Montes Gil" w:date="2022-01-19T17:02:00Z"/>
        </w:sdtContent>
      </w:sdt>
      <w:customXmlInsRangeEnd w:id="590"/>
    </w:p>
    <w:p w14:paraId="17CEEB5F" w14:textId="77777777" w:rsidR="00AF4086" w:rsidRPr="00392E87" w:rsidRDefault="00AF4086" w:rsidP="0097128C">
      <w:pPr>
        <w:pStyle w:val="Ttulo2"/>
        <w:numPr>
          <w:ilvl w:val="2"/>
          <w:numId w:val="21"/>
        </w:numPr>
        <w:spacing w:after="240" w:line="360" w:lineRule="auto"/>
        <w:rPr>
          <w:ins w:id="591" w:author="José Albeiro Montes Gil" w:date="2022-01-19T17:02:00Z"/>
          <w:rFonts w:cs="Arial"/>
          <w:szCs w:val="24"/>
        </w:rPr>
      </w:pPr>
      <w:ins w:id="592" w:author="José Albeiro Montes Gil" w:date="2022-01-19T17:02:00Z">
        <w:r>
          <w:rPr>
            <w:rFonts w:cs="Arial"/>
            <w:szCs w:val="24"/>
          </w:rPr>
          <w:t>Realidad Aumentada</w:t>
        </w:r>
      </w:ins>
    </w:p>
    <w:p w14:paraId="782869CF" w14:textId="221B0BC2" w:rsidR="00AF4086" w:rsidRPr="00392E87" w:rsidRDefault="00AF4086" w:rsidP="0097128C">
      <w:pPr>
        <w:spacing w:line="360" w:lineRule="auto"/>
        <w:rPr>
          <w:ins w:id="593" w:author="José Albeiro Montes Gil" w:date="2022-01-19T17:02:00Z"/>
          <w:rFonts w:ascii="Arial" w:hAnsi="Arial" w:cs="Arial"/>
          <w:color w:val="000000"/>
          <w:sz w:val="24"/>
          <w:szCs w:val="24"/>
        </w:rPr>
        <w:pPrChange w:id="594" w:author="José Albeiro Montes Gil" w:date="2022-01-20T12:42:00Z">
          <w:pPr>
            <w:spacing w:line="360" w:lineRule="auto"/>
            <w:jc w:val="both"/>
          </w:pPr>
        </w:pPrChange>
      </w:pPr>
      <w:ins w:id="595" w:author="José Albeiro Montes Gil" w:date="2022-01-19T17:02:00Z">
        <w:r w:rsidRPr="005401CE">
          <w:rPr>
            <w:rFonts w:ascii="Arial" w:hAnsi="Arial" w:cs="Arial"/>
            <w:color w:val="000000"/>
            <w:sz w:val="24"/>
            <w:szCs w:val="24"/>
          </w:rPr>
          <w:t xml:space="preserve">A lo largo de los años, y desde sus inicios, diversos autores han propuesto </w:t>
        </w:r>
        <w:r w:rsidRPr="005401CE">
          <w:rPr>
            <w:rFonts w:ascii="Arial" w:hAnsi="Arial" w:cs="Arial"/>
            <w:color w:val="000000"/>
            <w:sz w:val="24"/>
            <w:szCs w:val="24"/>
          </w:rPr>
          <w:br/>
          <w:t>definiciones de realidad aumentada (RA), pero la realidad aumentada es un entorno captado por las cámaras de disposit</w:t>
        </w:r>
        <w:r>
          <w:rPr>
            <w:rFonts w:ascii="Arial" w:hAnsi="Arial" w:cs="Arial"/>
            <w:color w:val="000000"/>
            <w:sz w:val="24"/>
            <w:szCs w:val="24"/>
          </w:rPr>
          <w:t>ivos con el software instalado.</w:t>
        </w:r>
      </w:ins>
      <w:customXmlInsRangeStart w:id="596" w:author="José Albeiro Montes Gil" w:date="2022-01-19T17:02:00Z"/>
      <w:sdt>
        <w:sdtPr>
          <w:rPr>
            <w:rFonts w:ascii="Arial" w:hAnsi="Arial" w:cs="Arial"/>
            <w:color w:val="000000"/>
            <w:sz w:val="24"/>
            <w:szCs w:val="24"/>
          </w:rPr>
          <w:tag w:val="MENDELEY_CITATION_v3_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"/>
          <w:id w:val="509567475"/>
          <w:placeholder>
            <w:docPart w:val="DefaultPlaceholder_-1854013440"/>
          </w:placeholder>
        </w:sdtPr>
        <w:sdtEndPr>
          <w:rPr>
            <w:rFonts w:ascii="Calibri" w:hAnsi="Calibri" w:cs="Calibri"/>
            <w:sz w:val="22"/>
            <w:szCs w:val="22"/>
          </w:rPr>
        </w:sdtEndPr>
        <w:sdtContent>
          <w:customXmlInsRangeEnd w:id="596"/>
          <w:ins w:id="597" w:author="José Albeiro Montes Gil" w:date="2022-01-19T17:29:00Z">
            <w:r w:rsidR="00353F1B" w:rsidRPr="00353F1B">
              <w:rPr>
                <w:color w:val="000000"/>
                <w:rPrChange w:id="598" w:author="José Albeiro Montes Gil" w:date="2022-01-19T17:29:00Z">
                  <w:rPr/>
                </w:rPrChange>
              </w:rPr>
              <w:t xml:space="preserve">(Verónica Marín-Díaz, </w:t>
            </w:r>
            <w:r w:rsidR="00353F1B" w:rsidRPr="00353F1B">
              <w:rPr>
                <w:color w:val="000000"/>
                <w:rPrChange w:id="599" w:author="José Albeiro Montes Gil" w:date="2022-01-19T17:29:00Z">
                  <w:rPr/>
                </w:rPrChange>
              </w:rPr>
              <w:lastRenderedPageBreak/>
              <w:t>2014)</w:t>
            </w:r>
          </w:ins>
          <w:customXmlInsRangeStart w:id="600" w:author="José Albeiro Montes Gil" w:date="2022-01-19T17:02:00Z"/>
        </w:sdtContent>
      </w:sdt>
      <w:customXmlInsRangeEnd w:id="600"/>
      <w:ins w:id="601" w:author="José Albeiro Montes Gil" w:date="2022-01-19T17:02:00Z">
        <w:r w:rsidRPr="005401CE">
          <w:rPr>
            <w:rFonts w:ascii="Arial" w:hAnsi="Arial" w:cs="Arial"/>
            <w:color w:val="000000"/>
            <w:sz w:val="24"/>
            <w:szCs w:val="24"/>
          </w:rPr>
          <w:t xml:space="preserve"> En su estudio, encontró que la Realidad Aumentada es una combinación de los mundos real y virtual para crear nuevas condiciones para las imágenes en las que los objetos físicos y digitales juntos, existen e interactúan en tiempo real. Otra definición técnica que el autor </w:t>
        </w:r>
      </w:ins>
      <w:customXmlInsRangeStart w:id="602" w:author="José Albeiro Montes Gil" w:date="2022-01-19T17:02:00Z"/>
      <w:sdt>
        <w:sdtPr>
          <w:rPr>
            <w:rFonts w:ascii="Arial" w:hAnsi="Arial" w:cs="Arial"/>
            <w:color w:val="000000"/>
            <w:sz w:val="24"/>
            <w:szCs w:val="24"/>
          </w:rPr>
          <w:tag w:val="MENDELEY_CITATION_v3_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"/>
          <w:id w:val="1854139877"/>
          <w:placeholder>
            <w:docPart w:val="DefaultPlaceholder_-1854013440"/>
          </w:placeholder>
        </w:sdtPr>
        <w:sdtEndPr>
          <w:rPr>
            <w:rFonts w:ascii="Calibri" w:hAnsi="Calibri" w:cs="Calibri"/>
            <w:sz w:val="22"/>
            <w:szCs w:val="22"/>
          </w:rPr>
        </w:sdtEndPr>
        <w:sdtContent>
          <w:customXmlInsRangeEnd w:id="602"/>
          <w:ins w:id="603" w:author="José Albeiro Montes Gil" w:date="2022-01-19T17:29:00Z">
            <w:r w:rsidR="00353F1B" w:rsidRPr="00353F1B">
              <w:rPr>
                <w:color w:val="000000"/>
                <w:rPrChange w:id="604" w:author="José Albeiro Montes Gil" w:date="2022-01-19T17:29:00Z">
                  <w:rPr/>
                </w:rPrChange>
              </w:rPr>
              <w:t>(Prendes Espinosa, 2014)</w:t>
            </w:r>
          </w:ins>
          <w:customXmlInsRangeStart w:id="605" w:author="José Albeiro Montes Gil" w:date="2022-01-19T17:02:00Z"/>
        </w:sdtContent>
      </w:sdt>
      <w:customXmlInsRangeEnd w:id="605"/>
      <w:ins w:id="606" w:author="José Albeiro Montes Gil" w:date="2022-01-19T17:02:00Z">
        <w:r w:rsidRPr="005401CE">
          <w:rPr>
            <w:rFonts w:ascii="Arial" w:hAnsi="Arial" w:cs="Arial"/>
            <w:color w:val="000000"/>
            <w:sz w:val="24"/>
            <w:szCs w:val="24"/>
          </w:rPr>
          <w:t xml:space="preserve"> también utiliza como referencia. En su opinión, una de las más específicas es la def</w:t>
        </w:r>
        <w:r>
          <w:rPr>
            <w:rFonts w:ascii="Arial" w:hAnsi="Arial" w:cs="Arial"/>
            <w:color w:val="000000"/>
            <w:sz w:val="24"/>
            <w:szCs w:val="24"/>
          </w:rPr>
          <w:t>inición de (Azuma,</w:t>
        </w:r>
        <w:r w:rsidRPr="005401CE">
          <w:rPr>
            <w:rFonts w:ascii="Arial" w:hAnsi="Arial" w:cs="Arial"/>
            <w:color w:val="000000"/>
            <w:sz w:val="24"/>
            <w:szCs w:val="24"/>
          </w:rPr>
          <w:t xml:space="preserve">1997), que propone la siguiente definición. Un objeto virtual 3D que contiene información. Usuarios interactúan en tiempo real para recrear su realidad física y crear una nueva sensación. En conclusión, la realidad aumentada es una herramienta que puede conectar uniones. Se puede definir </w:t>
        </w:r>
        <w:proofErr w:type="spellStart"/>
        <w:r w:rsidRPr="005401CE">
          <w:rPr>
            <w:rFonts w:ascii="Arial" w:hAnsi="Arial" w:cs="Arial"/>
            <w:color w:val="000000"/>
            <w:sz w:val="24"/>
            <w:szCs w:val="24"/>
          </w:rPr>
          <w:t>como</w:t>
        </w:r>
        <w:proofErr w:type="spellEnd"/>
        <w:r w:rsidRPr="005401CE">
          <w:rPr>
            <w:rFonts w:ascii="Arial" w:hAnsi="Arial" w:cs="Arial"/>
            <w:color w:val="000000"/>
            <w:sz w:val="24"/>
            <w:szCs w:val="24"/>
          </w:rPr>
          <w:t>. El análisis de estudios referentes a este estudio puede argumentar que la actividad necesita dispositivos</w:t>
        </w:r>
        <w:r>
          <w:rPr>
            <w:rFonts w:ascii="Arial" w:hAnsi="Arial" w:cs="Arial"/>
            <w:color w:val="000000"/>
            <w:sz w:val="24"/>
            <w:szCs w:val="24"/>
          </w:rPr>
          <w:t xml:space="preserve"> móviles. Según </w:t>
        </w:r>
        <w:proofErr w:type="spellStart"/>
        <w:r>
          <w:rPr>
            <w:rFonts w:ascii="Arial" w:hAnsi="Arial" w:cs="Arial"/>
            <w:color w:val="000000"/>
            <w:sz w:val="24"/>
            <w:szCs w:val="24"/>
          </w:rPr>
          <w:t>Tardáguila</w:t>
        </w:r>
        <w:proofErr w:type="spellEnd"/>
        <w:r w:rsidRPr="00024059">
          <w:rPr>
            <w:rFonts w:ascii="Arial" w:hAnsi="Arial" w:cs="Arial"/>
            <w:color w:val="000000"/>
            <w:sz w:val="24"/>
            <w:szCs w:val="24"/>
          </w:rPr>
          <w:t xml:space="preserve"> </w:t>
        </w:r>
      </w:ins>
      <w:customXmlInsRangeStart w:id="607" w:author="José Albeiro Montes Gil" w:date="2022-01-19T17:02:00Z"/>
      <w:sdt>
        <w:sdtPr>
          <w:rPr>
            <w:rFonts w:ascii="Arial" w:hAnsi="Arial" w:cs="Arial"/>
            <w:color w:val="000000"/>
            <w:sz w:val="24"/>
            <w:szCs w:val="24"/>
          </w:rPr>
          <w:tag w:val="MENDELEY_CITATION_v3_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"/>
          <w:id w:val="-1317106764"/>
          <w:placeholder>
            <w:docPart w:val="DefaultPlaceholder_-1854013440"/>
          </w:placeholder>
        </w:sdtPr>
        <w:sdtEndPr>
          <w:rPr>
            <w:rFonts w:ascii="Calibri" w:hAnsi="Calibri" w:cs="Calibri"/>
            <w:sz w:val="22"/>
            <w:szCs w:val="22"/>
          </w:rPr>
        </w:sdtEndPr>
        <w:sdtContent>
          <w:customXmlInsRangeEnd w:id="607"/>
          <w:ins w:id="608" w:author="José Albeiro Montes Gil" w:date="2022-01-19T17:29:00Z">
            <w:r w:rsidR="00353F1B" w:rsidRPr="00353F1B">
              <w:rPr>
                <w:color w:val="000000"/>
                <w:rPrChange w:id="609" w:author="José Albeiro Montes Gil" w:date="2022-01-19T17:29:00Z">
                  <w:rPr/>
                </w:rPrChange>
              </w:rPr>
              <w:t>(</w:t>
            </w:r>
            <w:proofErr w:type="spellStart"/>
            <w:r w:rsidR="00353F1B" w:rsidRPr="00353F1B">
              <w:rPr>
                <w:color w:val="000000"/>
              </w:rPr>
              <w:t>Tardáguila</w:t>
            </w:r>
            <w:proofErr w:type="spellEnd"/>
            <w:r w:rsidR="00353F1B" w:rsidRPr="00353F1B">
              <w:rPr>
                <w:color w:val="000000"/>
              </w:rPr>
              <w:t>, 2009)</w:t>
            </w:r>
          </w:ins>
          <w:customXmlInsRangeStart w:id="610" w:author="José Albeiro Montes Gil" w:date="2022-01-19T17:02:00Z"/>
        </w:sdtContent>
      </w:sdt>
      <w:customXmlInsRangeEnd w:id="610"/>
      <w:ins w:id="611" w:author="José Albeiro Montes Gil" w:date="2022-01-19T17:02:00Z">
        <w:r w:rsidRPr="005401CE">
          <w:rPr>
            <w:rFonts w:ascii="Arial" w:hAnsi="Arial" w:cs="Arial"/>
            <w:color w:val="000000"/>
            <w:sz w:val="24"/>
            <w:szCs w:val="24"/>
          </w:rPr>
          <w:t>, los dispositivos móviles son computadoras que son lo suficientemente livianas para ser transportadas por personas y tienen suficiente capacidad de batería para que la funcione de forma independiente. Estos dispositivos móviles tienen actualmente una variedad de capacidades de procesamiento, y para ser compatibles con el R</w:t>
        </w:r>
        <w:r>
          <w:rPr>
            <w:rFonts w:ascii="Arial" w:hAnsi="Arial" w:cs="Arial"/>
            <w:color w:val="000000"/>
            <w:sz w:val="24"/>
            <w:szCs w:val="24"/>
          </w:rPr>
          <w:t xml:space="preserve">ealidad </w:t>
        </w:r>
        <w:r w:rsidRPr="005401CE">
          <w:rPr>
            <w:rFonts w:ascii="Arial" w:hAnsi="Arial" w:cs="Arial"/>
            <w:color w:val="000000"/>
            <w:sz w:val="24"/>
            <w:szCs w:val="24"/>
          </w:rPr>
          <w:t>A</w:t>
        </w:r>
        <w:r>
          <w:rPr>
            <w:rFonts w:ascii="Arial" w:hAnsi="Arial" w:cs="Arial"/>
            <w:color w:val="000000"/>
            <w:sz w:val="24"/>
            <w:szCs w:val="24"/>
          </w:rPr>
          <w:t>umentada</w:t>
        </w:r>
        <w:r w:rsidRPr="005401CE">
          <w:rPr>
            <w:rFonts w:ascii="Arial" w:hAnsi="Arial" w:cs="Arial"/>
            <w:color w:val="000000"/>
            <w:sz w:val="24"/>
            <w:szCs w:val="24"/>
          </w:rPr>
          <w:t>, se requiere una cámara porque el sistema funcionará cuando se detecte una imagen en particular. Según Lacueva, Gracia, Sanagustín, González y Romero (2015), esto se conoce como un activador de realidad aumentada. Su trabajo es interpretar la información real recibida por los usuarios, generar la información virtual requerida para cada servicio en particul</w:t>
        </w:r>
        <w:r>
          <w:rPr>
            <w:rFonts w:ascii="Arial" w:hAnsi="Arial" w:cs="Arial"/>
            <w:color w:val="000000"/>
            <w:sz w:val="24"/>
            <w:szCs w:val="24"/>
          </w:rPr>
          <w:t>ar y mezclarlos apropiadamente.</w:t>
        </w:r>
      </w:ins>
    </w:p>
    <w:p w14:paraId="41702349" w14:textId="77777777" w:rsidR="00AF4086" w:rsidRPr="00392E87" w:rsidRDefault="00AF4086" w:rsidP="0097128C">
      <w:pPr>
        <w:pStyle w:val="Ttulo2"/>
        <w:numPr>
          <w:ilvl w:val="1"/>
          <w:numId w:val="21"/>
        </w:numPr>
        <w:spacing w:after="240" w:line="360" w:lineRule="auto"/>
        <w:rPr>
          <w:ins w:id="612" w:author="José Albeiro Montes Gil" w:date="2022-01-19T17:02:00Z"/>
          <w:rFonts w:cs="Arial"/>
          <w:szCs w:val="24"/>
        </w:rPr>
      </w:pPr>
      <w:ins w:id="613" w:author="José Albeiro Montes Gil" w:date="2022-01-19T17:02:00Z">
        <w:r>
          <w:rPr>
            <w:rFonts w:cs="Arial"/>
            <w:szCs w:val="24"/>
          </w:rPr>
          <w:t>ANTECEDENTES Y ESTADO DEL ARTE</w:t>
        </w:r>
      </w:ins>
    </w:p>
    <w:p w14:paraId="06066F61" w14:textId="77777777" w:rsidR="00AF4086" w:rsidRPr="00392E87" w:rsidRDefault="00AF4086" w:rsidP="0097128C">
      <w:pPr>
        <w:pStyle w:val="Ttulo3"/>
        <w:spacing w:after="240" w:line="360" w:lineRule="auto"/>
        <w:ind w:left="360" w:firstLine="720"/>
        <w:rPr>
          <w:ins w:id="614" w:author="José Albeiro Montes Gil" w:date="2022-01-19T17:02:00Z"/>
          <w:rFonts w:cs="Arial"/>
        </w:rPr>
      </w:pPr>
      <w:ins w:id="615" w:author="José Albeiro Montes Gil" w:date="2022-01-19T17:02:00Z">
        <w:r>
          <w:rPr>
            <w:rFonts w:cs="Arial"/>
          </w:rPr>
          <w:t>4.2.1</w:t>
        </w:r>
        <w:r>
          <w:rPr>
            <w:rFonts w:cs="Arial"/>
          </w:rPr>
          <w:tab/>
          <w:t>Antecedentes nacionales</w:t>
        </w:r>
      </w:ins>
    </w:p>
    <w:p w14:paraId="3FEB9722" w14:textId="7480283F" w:rsidR="00AF4086" w:rsidRDefault="00AF4086" w:rsidP="0097128C">
      <w:pPr>
        <w:spacing w:line="360" w:lineRule="auto"/>
        <w:rPr>
          <w:ins w:id="616" w:author="José Albeiro Montes Gil" w:date="2022-01-19T17:02:00Z"/>
        </w:rPr>
        <w:pPrChange w:id="617" w:author="José Albeiro Montes Gil" w:date="2022-01-20T12:42:00Z">
          <w:pPr>
            <w:spacing w:line="360" w:lineRule="auto"/>
            <w:jc w:val="both"/>
          </w:pPr>
        </w:pPrChange>
      </w:pPr>
      <w:ins w:id="618" w:author="José Albeiro Montes Gil" w:date="2022-01-19T17:02:00Z">
        <w:r>
          <w:rPr>
            <w:rFonts w:ascii="Arial" w:hAnsi="Arial" w:cs="Arial"/>
            <w:sz w:val="24"/>
            <w:szCs w:val="24"/>
          </w:rPr>
          <w:t>La inclusión de Realidad Aumentada como estrategia de enseñanza en</w:t>
        </w:r>
        <w:r>
          <w:t xml:space="preserve"> </w:t>
        </w:r>
        <w:r>
          <w:rPr>
            <w:rFonts w:ascii="Arial" w:hAnsi="Arial" w:cs="Arial"/>
            <w:sz w:val="24"/>
            <w:szCs w:val="24"/>
          </w:rPr>
          <w:t>ilustrar el abecedario y los números asiste positivamente a activar dinámicas de aprendizaje activas y por descubrimiento, esto genera la creación de estímulos motivantes, de querer investigar por cuenta propia y de disfrutar como un triunfo, el resolver un problema en un escenario real. Estudios recientes adelantados por (R. N</w:t>
        </w:r>
      </w:ins>
      <w:customXmlInsRangeStart w:id="619" w:author="José Albeiro Montes Gil" w:date="2022-01-19T17:02:00Z"/>
      <w:sdt>
        <w:sdtPr>
          <w:rPr>
            <w:rFonts w:ascii="Arial" w:hAnsi="Arial" w:cs="Arial"/>
            <w:sz w:val="24"/>
            <w:szCs w:val="24"/>
          </w:rPr>
          <w:tag w:val="MENDELEY_CITATION_v3_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"/>
          <w:id w:val="-637346387"/>
          <w:placeholder>
            <w:docPart w:val="DefaultPlaceholder_-1854013440"/>
          </w:placeholder>
        </w:sdtPr>
        <w:sdtEndPr>
          <w:rPr>
            <w:rFonts w:ascii="Calibri" w:hAnsi="Calibri" w:cs="Calibri"/>
            <w:sz w:val="22"/>
            <w:szCs w:val="22"/>
          </w:rPr>
        </w:sdtEndPr>
        <w:sdtContent>
          <w:customXmlInsRangeEnd w:id="619"/>
          <w:ins w:id="620" w:author="José Albeiro Montes Gil" w:date="2022-01-19T17:29:00Z">
            <w:r w:rsidR="00353F1B">
              <w:rPr>
                <w:rFonts w:eastAsia="Times New Roman"/>
              </w:rPr>
              <w:t>(R. N. Navarrete &amp; Ovalle, 2018)</w:t>
            </w:r>
          </w:ins>
          <w:customXmlInsRangeStart w:id="621" w:author="José Albeiro Montes Gil" w:date="2022-01-19T17:02:00Z"/>
        </w:sdtContent>
      </w:sdt>
      <w:customXmlInsRangeEnd w:id="621"/>
      <w:ins w:id="622" w:author="José Albeiro Montes Gil" w:date="2022-01-19T17:02:00Z">
        <w:r>
          <w:rPr>
            <w:rFonts w:ascii="Arial" w:hAnsi="Arial" w:cs="Arial"/>
            <w:sz w:val="24"/>
            <w:szCs w:val="24"/>
          </w:rPr>
          <w:t xml:space="preserve"> en donde implementaron como estrategia de aprendizaje con Realidad Aumentada una </w:t>
        </w:r>
        <w:r>
          <w:rPr>
            <w:rFonts w:ascii="Arial" w:hAnsi="Arial" w:cs="Arial"/>
            <w:b/>
            <w:sz w:val="24"/>
            <w:szCs w:val="24"/>
          </w:rPr>
          <w:t>“aplicación móvil que utiliza realidad aumentada para ilustrar el abecedario y los números”</w:t>
        </w:r>
        <w:r>
          <w:rPr>
            <w:rFonts w:ascii="Arial" w:hAnsi="Arial" w:cs="Arial"/>
            <w:sz w:val="24"/>
            <w:szCs w:val="24"/>
          </w:rPr>
          <w:t xml:space="preserve"> en la comprensión de los números, las vocales y las consonantes, utilizando la Realidad Aumentada por medio de marcadores; como apoyo al trabajo realizado, se </w:t>
        </w:r>
        <w:r>
          <w:rPr>
            <w:rFonts w:ascii="Arial" w:hAnsi="Arial" w:cs="Arial"/>
            <w:sz w:val="24"/>
            <w:szCs w:val="24"/>
          </w:rPr>
          <w:lastRenderedPageBreak/>
          <w:t>elaboró un libro didáctico donde se encuentra almacenado el material audiovisual que se emplea para realizar el conocimiento.  Los docentes estiman de manera significativa las prácticas con realidad aumentada en las aulas, destacando su contribución al aprendizaje de conocimientos relativos en los conceptos y procesos de enseñanza mediante esta modalidad.</w:t>
        </w:r>
      </w:ins>
    </w:p>
    <w:p w14:paraId="4C11C459" w14:textId="71DAEDE4" w:rsidR="00AF4086" w:rsidRPr="00A727DD" w:rsidRDefault="00AF4086" w:rsidP="0097128C">
      <w:pPr>
        <w:spacing w:line="360" w:lineRule="auto"/>
        <w:rPr>
          <w:ins w:id="623" w:author="José Albeiro Montes Gil" w:date="2022-01-19T17:02:00Z"/>
        </w:rPr>
        <w:pPrChange w:id="624" w:author="José Albeiro Montes Gil" w:date="2022-01-20T12:42:00Z">
          <w:pPr>
            <w:spacing w:line="360" w:lineRule="auto"/>
            <w:jc w:val="both"/>
          </w:pPr>
        </w:pPrChange>
      </w:pPr>
      <w:ins w:id="625" w:author="José Albeiro Montes Gil" w:date="2022-01-19T17:02:00Z">
        <w:r>
          <w:rPr>
            <w:rFonts w:ascii="Arial" w:hAnsi="Arial" w:cs="Arial"/>
            <w:sz w:val="24"/>
            <w:szCs w:val="24"/>
          </w:rPr>
          <w:t>Las formas de enseñanza toman varios grupos o equipos de estudio los cuales permiten el buen funcionamiento del aprendizaje en diferentes etapas del crecimiento, (</w:t>
        </w:r>
        <w:proofErr w:type="spellStart"/>
        <w:r>
          <w:rPr>
            <w:rFonts w:ascii="Arial" w:hAnsi="Arial" w:cs="Arial"/>
            <w:sz w:val="24"/>
            <w:szCs w:val="24"/>
          </w:rPr>
          <w:t>Lópe</w:t>
        </w:r>
        <w:proofErr w:type="spellEnd"/>
      </w:ins>
      <w:customXmlInsRangeStart w:id="626" w:author="José Albeiro Montes Gil" w:date="2022-01-19T17:02:00Z"/>
      <w:sdt>
        <w:sdtPr>
          <w:rPr>
            <w:rFonts w:ascii="Arial" w:hAnsi="Arial" w:cs="Arial"/>
            <w:color w:val="000000"/>
            <w:sz w:val="24"/>
            <w:szCs w:val="24"/>
          </w:rPr>
          <w:tag w:val="MENDELEY_CITATION_v3_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"/>
          <w:id w:val="1398628438"/>
          <w:placeholder>
            <w:docPart w:val="DefaultPlaceholder_-1854013440"/>
          </w:placeholder>
        </w:sdtPr>
        <w:sdtEndPr>
          <w:rPr>
            <w:rFonts w:ascii="Calibri" w:hAnsi="Calibri" w:cs="Calibri"/>
            <w:sz w:val="22"/>
            <w:szCs w:val="22"/>
          </w:rPr>
        </w:sdtEndPr>
        <w:sdtContent>
          <w:customXmlInsRangeEnd w:id="626"/>
          <w:ins w:id="627" w:author="José Albeiro Montes Gil" w:date="2022-01-19T17:29:00Z">
            <w:r w:rsidR="00353F1B" w:rsidRPr="00353F1B">
              <w:rPr>
                <w:color w:val="000000"/>
                <w:rPrChange w:id="628" w:author="José Albeiro Montes Gil" w:date="2022-01-19T17:29:00Z">
                  <w:rPr/>
                </w:rPrChange>
              </w:rPr>
              <w:t>(López et al., 2019)</w:t>
            </w:r>
          </w:ins>
          <w:customXmlInsRangeStart w:id="629" w:author="José Albeiro Montes Gil" w:date="2022-01-19T17:02:00Z"/>
        </w:sdtContent>
      </w:sdt>
      <w:customXmlInsRangeEnd w:id="629"/>
      <w:ins w:id="630" w:author="José Albeiro Montes Gil" w:date="2022-01-19T17:02:00Z">
        <w:r>
          <w:rPr>
            <w:rFonts w:ascii="Arial" w:hAnsi="Arial" w:cs="Arial"/>
            <w:sz w:val="24"/>
            <w:szCs w:val="24"/>
          </w:rPr>
          <w:t>, con su escrito “</w:t>
        </w:r>
        <w:r>
          <w:rPr>
            <w:rFonts w:ascii="Arial" w:hAnsi="Arial" w:cs="Arial"/>
            <w:b/>
            <w:sz w:val="24"/>
            <w:szCs w:val="24"/>
          </w:rPr>
          <w:t>uso de la realidad aumentada como estrategia de aprendizaje para la enseñanza de las ciencias naturales</w:t>
        </w:r>
        <w:r>
          <w:rPr>
            <w:rFonts w:ascii="Arial" w:hAnsi="Arial" w:cs="Arial"/>
            <w:sz w:val="24"/>
            <w:szCs w:val="24"/>
          </w:rPr>
          <w:t xml:space="preserve">” La inclusión de la Realidad Aumentada como tecnología emergente, se presenta como un instrumento innovador que permiten adoptar modelos de aprendizaje constructivistas en donde la transmisión del conocimiento se presenta al resolver una situación problemática partiendo de un saber adquirido previamente, ya que asiste de modo positivo en la creación de estímulos motivantes y acerca al estudiante a observar una realidad inmediata de un modo diferente a través de herramientas de tecnología como la Realidad Aumenta </w:t>
        </w:r>
      </w:ins>
      <w:customXmlInsRangeStart w:id="631" w:author="José Albeiro Montes Gil" w:date="2022-01-19T17:02:00Z"/>
      <w:sdt>
        <w:sdtPr>
          <w:rPr>
            <w:rFonts w:ascii="Arial" w:hAnsi="Arial" w:cs="Arial"/>
            <w:color w:val="000000"/>
            <w:sz w:val="24"/>
            <w:szCs w:val="24"/>
          </w:rPr>
          <w:tag w:val="MENDELEY_CITATION_v3_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"/>
          <w:id w:val="-950466528"/>
          <w:placeholder>
            <w:docPart w:val="DefaultPlaceholder_-1854013440"/>
          </w:placeholder>
        </w:sdtPr>
        <w:sdtEndPr>
          <w:rPr>
            <w:rFonts w:ascii="Calibri" w:hAnsi="Calibri" w:cs="Calibri"/>
            <w:sz w:val="22"/>
            <w:szCs w:val="22"/>
          </w:rPr>
        </w:sdtEndPr>
        <w:sdtContent>
          <w:customXmlInsRangeEnd w:id="631"/>
          <w:ins w:id="632" w:author="José Albeiro Montes Gil" w:date="2022-01-19T17:29:00Z">
            <w:r w:rsidR="00353F1B" w:rsidRPr="00353F1B">
              <w:rPr>
                <w:color w:val="000000"/>
                <w:rPrChange w:id="633" w:author="José Albeiro Montes Gil" w:date="2022-01-19T17:29:00Z">
                  <w:rPr/>
                </w:rPrChange>
              </w:rPr>
              <w:t>(López et al., 2019)</w:t>
            </w:r>
          </w:ins>
          <w:customXmlInsRangeStart w:id="634" w:author="José Albeiro Montes Gil" w:date="2022-01-19T17:02:00Z"/>
        </w:sdtContent>
      </w:sdt>
      <w:customXmlInsRangeEnd w:id="634"/>
      <w:ins w:id="635" w:author="José Albeiro Montes Gil" w:date="2022-01-19T17:02:00Z">
        <w:r>
          <w:rPr>
            <w:rFonts w:ascii="Arial" w:hAnsi="Arial" w:cs="Arial"/>
            <w:sz w:val="24"/>
            <w:szCs w:val="24"/>
          </w:rPr>
          <w:t xml:space="preserve"> que les proporcionarían a los niños, actividades con finalidades </w:t>
        </w:r>
        <w:r w:rsidRPr="00F60D34">
          <w:rPr>
            <w:rFonts w:ascii="Arial" w:hAnsi="Arial" w:cs="Arial"/>
            <w:sz w:val="24"/>
            <w:szCs w:val="24"/>
          </w:rPr>
          <w:t>distintas, tanto de motivación acerca del tema, como actividades de desarrollo donde podrán ver el dibujo en RA con cada detalle de las partes del cuerpo del ser humano.</w:t>
        </w:r>
      </w:ins>
    </w:p>
    <w:p w14:paraId="60A671BB" w14:textId="77777777" w:rsidR="00AF4086" w:rsidRPr="00F60D34" w:rsidRDefault="00AF4086" w:rsidP="0097128C">
      <w:pPr>
        <w:pStyle w:val="Ttulo3"/>
        <w:numPr>
          <w:ilvl w:val="2"/>
          <w:numId w:val="15"/>
        </w:numPr>
        <w:spacing w:after="240" w:line="360" w:lineRule="auto"/>
        <w:rPr>
          <w:ins w:id="636" w:author="José Albeiro Montes Gil" w:date="2022-01-19T17:02:00Z"/>
          <w:rFonts w:cs="Arial"/>
        </w:rPr>
      </w:pPr>
      <w:ins w:id="637" w:author="José Albeiro Montes Gil" w:date="2022-01-19T17:02:00Z">
        <w:r>
          <w:rPr>
            <w:rFonts w:cs="Arial"/>
          </w:rPr>
          <w:t>Antecedentes internacionales</w:t>
        </w:r>
      </w:ins>
    </w:p>
    <w:p w14:paraId="6C66063F" w14:textId="77777777" w:rsidR="00AF4086" w:rsidRPr="0094046C" w:rsidRDefault="00AF4086" w:rsidP="0097128C">
      <w:pPr>
        <w:widowControl w:val="0"/>
        <w:autoSpaceDE w:val="0"/>
        <w:autoSpaceDN w:val="0"/>
        <w:adjustRightInd w:val="0"/>
        <w:spacing w:line="360" w:lineRule="auto"/>
        <w:rPr>
          <w:ins w:id="638" w:author="José Albeiro Montes Gil" w:date="2022-01-19T17:02:00Z"/>
          <w:rFonts w:ascii="Arial" w:hAnsi="Arial" w:cs="Arial"/>
          <w:sz w:val="24"/>
          <w:szCs w:val="24"/>
        </w:rPr>
        <w:pPrChange w:id="639" w:author="José Albeiro Montes Gil" w:date="2022-01-20T12:42:00Z">
          <w:pPr>
            <w:widowControl w:val="0"/>
            <w:autoSpaceDE w:val="0"/>
            <w:autoSpaceDN w:val="0"/>
            <w:adjustRightInd w:val="0"/>
            <w:spacing w:line="360" w:lineRule="auto"/>
            <w:jc w:val="both"/>
          </w:pPr>
        </w:pPrChange>
      </w:pPr>
      <w:ins w:id="640" w:author="José Albeiro Montes Gil" w:date="2022-01-19T17:02:00Z">
        <w:r>
          <w:rPr>
            <w:rFonts w:ascii="Arial" w:hAnsi="Arial" w:cs="Arial"/>
            <w:sz w:val="24"/>
            <w:szCs w:val="24"/>
          </w:rPr>
          <w:t xml:space="preserve">Una de las aplicaciones más famosas y reconocidas en todo el mundo que utiliza Realidad Aumentada es </w:t>
        </w:r>
        <w:r w:rsidRPr="00A92C5F">
          <w:rPr>
            <w:rFonts w:ascii="Arial" w:hAnsi="Arial" w:cs="Arial"/>
            <w:b/>
            <w:sz w:val="24"/>
            <w:szCs w:val="24"/>
          </w:rPr>
          <w:t>el videojuego Pokémon</w:t>
        </w:r>
        <w:r>
          <w:rPr>
            <w:rFonts w:ascii="Arial" w:hAnsi="Arial" w:cs="Arial"/>
            <w:sz w:val="24"/>
            <w:szCs w:val="24"/>
          </w:rPr>
          <w:t xml:space="preserve"> creado por la compañía </w:t>
        </w:r>
        <w:proofErr w:type="spellStart"/>
        <w:r>
          <w:rPr>
            <w:rFonts w:ascii="Arial" w:hAnsi="Arial" w:cs="Arial"/>
            <w:sz w:val="24"/>
            <w:szCs w:val="24"/>
          </w:rPr>
          <w:t>Niantic</w:t>
        </w:r>
        <w:proofErr w:type="spellEnd"/>
        <w:r>
          <w:rPr>
            <w:rFonts w:ascii="Arial" w:hAnsi="Arial" w:cs="Arial"/>
            <w:sz w:val="24"/>
            <w:szCs w:val="24"/>
          </w:rPr>
          <w:t xml:space="preserve">, Inc., donde el sistema de cámara y los datos del dispositivo móvil son el objetivo es capturar al </w:t>
        </w:r>
        <w:proofErr w:type="spellStart"/>
        <w:r>
          <w:rPr>
            <w:rFonts w:ascii="Arial" w:hAnsi="Arial" w:cs="Arial"/>
            <w:sz w:val="24"/>
            <w:szCs w:val="24"/>
          </w:rPr>
          <w:t>pokemon</w:t>
        </w:r>
        <w:proofErr w:type="spellEnd"/>
        <w:r>
          <w:rPr>
            <w:rFonts w:ascii="Arial" w:hAnsi="Arial" w:cs="Arial"/>
            <w:sz w:val="24"/>
            <w:szCs w:val="24"/>
          </w:rPr>
          <w:t xml:space="preserve">, en usando el GPS de del dispositivo móvil con el fin de reconocer la ubicación real del jugador, además, allí existe la posibilidad de integrar equipo de entrenadores, que realizan batallas de </w:t>
        </w:r>
        <w:proofErr w:type="spellStart"/>
        <w:r>
          <w:rPr>
            <w:rFonts w:ascii="Arial" w:hAnsi="Arial" w:cs="Arial"/>
            <w:sz w:val="24"/>
            <w:szCs w:val="24"/>
          </w:rPr>
          <w:t>pokemon</w:t>
        </w:r>
        <w:proofErr w:type="spellEnd"/>
        <w:r>
          <w:rPr>
            <w:rFonts w:ascii="Arial" w:hAnsi="Arial" w:cs="Arial"/>
            <w:sz w:val="24"/>
            <w:szCs w:val="24"/>
          </w:rPr>
          <w:t xml:space="preserve"> estratégicamente espacios ubicados en distintos puntos reconocidos del mundo. (</w:t>
        </w:r>
        <w:r w:rsidRPr="0094046C">
          <w:rPr>
            <w:rFonts w:ascii="Arial" w:hAnsi="Arial" w:cs="Arial"/>
            <w:sz w:val="24"/>
            <w:szCs w:val="24"/>
          </w:rPr>
          <w:t>Rodríguez</w:t>
        </w:r>
        <w:r>
          <w:rPr>
            <w:rFonts w:ascii="Arial" w:hAnsi="Arial" w:cs="Arial"/>
            <w:sz w:val="24"/>
            <w:szCs w:val="24"/>
          </w:rPr>
          <w:t xml:space="preserve"> y otros </w:t>
        </w:r>
        <w:r w:rsidRPr="0094046C">
          <w:rPr>
            <w:rFonts w:ascii="Arial" w:hAnsi="Arial" w:cs="Arial"/>
            <w:sz w:val="24"/>
            <w:szCs w:val="24"/>
          </w:rPr>
          <w:t>2017)</w:t>
        </w:r>
      </w:ins>
    </w:p>
    <w:p w14:paraId="210A8DA2" w14:textId="222238A4" w:rsidR="00AF4086" w:rsidRDefault="00AF4086" w:rsidP="0097128C">
      <w:pPr>
        <w:spacing w:line="360" w:lineRule="auto"/>
        <w:rPr>
          <w:ins w:id="641" w:author="José Albeiro Montes Gil" w:date="2022-01-19T17:02:00Z"/>
        </w:rPr>
        <w:pPrChange w:id="642" w:author="José Albeiro Montes Gil" w:date="2022-01-20T12:42:00Z">
          <w:pPr>
            <w:spacing w:line="360" w:lineRule="auto"/>
            <w:jc w:val="both"/>
          </w:pPr>
        </w:pPrChange>
      </w:pPr>
      <w:ins w:id="643" w:author="José Albeiro Montes Gil" w:date="2022-01-19T17:02:00Z">
        <w:r>
          <w:rPr>
            <w:rFonts w:ascii="Arial" w:eastAsia="Arial" w:hAnsi="Arial" w:cs="Arial"/>
            <w:sz w:val="24"/>
            <w:szCs w:val="24"/>
          </w:rPr>
          <w:t xml:space="preserve">De otra parte, también hay que tener en cuenta otro tipo de enfoque para la realidad aumentada como son los proyectos a nivel educativo, como por ejemplo, el que se originó en La Paz – Bolivia donde se desarrolló un proyecto que usa la realidad aumentada, para mejorar la atención en niños de 10-12 años con TDAH en donde con </w:t>
        </w:r>
        <w:r>
          <w:rPr>
            <w:rFonts w:ascii="Arial" w:eastAsia="Arial" w:hAnsi="Arial" w:cs="Arial"/>
            <w:sz w:val="24"/>
            <w:szCs w:val="24"/>
          </w:rPr>
          <w:lastRenderedPageBreak/>
          <w:t xml:space="preserve">ayuda a mejorar su trastorno de déficit de atención mediante este mecanismo ayudando a experimentar diferentes situaciones de aprendizaje en estos niños  cualquier ámbito educativo, es decir, la proyección de una imagen en 3D, de cierto modo apoya una técnica de educación diferente, puesto que logra que los estudiantes se integren y apropien de las temáticas expuestas en el juego </w:t>
        </w:r>
      </w:ins>
      <w:customXmlInsRangeStart w:id="644" w:author="José Albeiro Montes Gil" w:date="2022-01-19T17:02:00Z"/>
      <w:sdt>
        <w:sdtPr>
          <w:rPr>
            <w:rFonts w:ascii="Arial" w:eastAsia="Arial" w:hAnsi="Arial" w:cs="Arial"/>
            <w:color w:val="000000"/>
            <w:sz w:val="24"/>
            <w:szCs w:val="24"/>
          </w:rPr>
          <w:tag w:val="MENDELEY_CITATION_v3_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"/>
          <w:id w:val="-2060161731"/>
          <w:placeholder>
            <w:docPart w:val="DefaultPlaceholder_-1854013440"/>
          </w:placeholder>
        </w:sdtPr>
        <w:sdtEndPr>
          <w:rPr>
            <w:rFonts w:ascii="Calibri" w:eastAsia="Calibri" w:hAnsi="Calibri" w:cs="Calibri"/>
            <w:sz w:val="22"/>
            <w:szCs w:val="22"/>
          </w:rPr>
        </w:sdtEndPr>
        <w:sdtContent>
          <w:customXmlInsRangeEnd w:id="644"/>
          <w:ins w:id="645" w:author="José Albeiro Montes Gil" w:date="2022-01-19T17:29:00Z">
            <w:r w:rsidR="00353F1B" w:rsidRPr="00353F1B">
              <w:rPr>
                <w:color w:val="000000"/>
                <w:rPrChange w:id="646" w:author="José Albeiro Montes Gil" w:date="2022-01-19T17:29:00Z">
                  <w:rPr/>
                </w:rPrChange>
              </w:rPr>
              <w:t>(Mayta, 2018)</w:t>
            </w:r>
          </w:ins>
          <w:customXmlInsRangeStart w:id="647" w:author="José Albeiro Montes Gil" w:date="2022-01-19T17:02:00Z"/>
        </w:sdtContent>
      </w:sdt>
      <w:customXmlInsRangeEnd w:id="647"/>
      <w:ins w:id="648" w:author="José Albeiro Montes Gil" w:date="2022-01-19T17:02:00Z">
        <w:r>
          <w:rPr>
            <w:rFonts w:ascii="Arial" w:eastAsia="Arial" w:hAnsi="Arial" w:cs="Arial"/>
            <w:sz w:val="24"/>
            <w:szCs w:val="24"/>
          </w:rPr>
          <w:t>.</w:t>
        </w:r>
      </w:ins>
    </w:p>
    <w:p w14:paraId="2CE84550" w14:textId="270B7B52" w:rsidR="00AF4086" w:rsidRPr="00EC2127" w:rsidRDefault="00AF4086" w:rsidP="0097128C">
      <w:pPr>
        <w:spacing w:line="360" w:lineRule="auto"/>
        <w:rPr>
          <w:ins w:id="649" w:author="José Albeiro Montes Gil" w:date="2022-01-19T17:02:00Z"/>
        </w:rPr>
        <w:pPrChange w:id="650" w:author="José Albeiro Montes Gil" w:date="2022-01-20T12:42:00Z">
          <w:pPr>
            <w:spacing w:line="360" w:lineRule="auto"/>
            <w:jc w:val="both"/>
          </w:pPr>
        </w:pPrChange>
      </w:pPr>
      <w:ins w:id="651" w:author="José Albeiro Montes Gil" w:date="2022-01-19T17:02:00Z">
        <w:r>
          <w:rPr>
            <w:rFonts w:ascii="Arial" w:eastAsia="Arial" w:hAnsi="Arial" w:cs="Arial"/>
            <w:sz w:val="24"/>
            <w:szCs w:val="24"/>
          </w:rPr>
          <w:t xml:space="preserve">A nivel internacional, se pueden encontrar diversidad de aplicaciones, una de ellas enfocada a la parte educativa para población infantil  se llaman </w:t>
        </w:r>
        <w:r>
          <w:rPr>
            <w:rFonts w:ascii="Arial" w:eastAsia="Arial" w:hAnsi="Arial" w:cs="Arial"/>
            <w:b/>
            <w:sz w:val="24"/>
            <w:szCs w:val="24"/>
          </w:rPr>
          <w:t>“Videojuegos educativos para niñas y niños en educación preescolar utilizando robótica y realidad aumentada”</w:t>
        </w:r>
        <w:r>
          <w:rPr>
            <w:rFonts w:ascii="Arial" w:eastAsia="Arial" w:hAnsi="Arial" w:cs="Arial"/>
            <w:sz w:val="24"/>
            <w:szCs w:val="24"/>
          </w:rPr>
          <w:t xml:space="preserve"> la cual consta de dos partes, una, la aplicación como tal, que proyecta la realidad aumenta, junto con una cartilla de apoyo; las temáticas van desde como diseñado un robot y desarrollado una aplicación en realidad aumentada para interactuar con un robot físico y con un robot virtual; los resultados demuestran que se puede desarrollar </w:t>
        </w:r>
        <w:r w:rsidRPr="00EC2127">
          <w:rPr>
            <w:rFonts w:ascii="Arial" w:eastAsia="Arial" w:hAnsi="Arial" w:cs="Arial"/>
            <w:sz w:val="24"/>
            <w:szCs w:val="24"/>
          </w:rPr>
          <w:t>videojuegos funcionales empleando estas tecnologías y siguiendo la Guía Didáctica de Educación de Preescolar en dicho proyecto se concluyó que en definitiva la aplicación fue de gran utilidad tanto para los docentes como para los estudiantes (Nara</w:t>
        </w:r>
      </w:ins>
      <w:customXmlInsRangeStart w:id="652" w:author="José Albeiro Montes Gil" w:date="2022-01-19T17:02:00Z"/>
      <w:sdt>
        <w:sdtPr>
          <w:rPr>
            <w:rFonts w:ascii="Arial" w:eastAsia="Arial" w:hAnsi="Arial" w:cs="Arial"/>
            <w:color w:val="000000"/>
            <w:sz w:val="24"/>
            <w:szCs w:val="24"/>
          </w:rPr>
          <w:tag w:val="MENDELEY_CITATION_v3_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"/>
          <w:id w:val="1588574377"/>
          <w:placeholder>
            <w:docPart w:val="DefaultPlaceholder_-1854013440"/>
          </w:placeholder>
        </w:sdtPr>
        <w:sdtEndPr>
          <w:rPr>
            <w:rFonts w:ascii="Calibri" w:eastAsia="Calibri" w:hAnsi="Calibri" w:cs="Calibri"/>
            <w:sz w:val="22"/>
            <w:szCs w:val="22"/>
          </w:rPr>
        </w:sdtEndPr>
        <w:sdtContent>
          <w:customXmlInsRangeEnd w:id="652"/>
          <w:ins w:id="653" w:author="José Albeiro Montes Gil" w:date="2022-01-19T17:29:00Z">
            <w:r w:rsidR="00353F1B" w:rsidRPr="00353F1B">
              <w:rPr>
                <w:color w:val="000000"/>
                <w:rPrChange w:id="654" w:author="José Albeiro Montes Gil" w:date="2022-01-19T17:29:00Z">
                  <w:rPr/>
                </w:rPrChange>
              </w:rPr>
              <w:t>(Naranjo et al., 2021)</w:t>
            </w:r>
          </w:ins>
          <w:customXmlInsRangeStart w:id="655" w:author="José Albeiro Montes Gil" w:date="2022-01-19T17:02:00Z"/>
        </w:sdtContent>
      </w:sdt>
      <w:customXmlInsRangeEnd w:id="655"/>
    </w:p>
    <w:p w14:paraId="65B7D026" w14:textId="77777777" w:rsidR="00AF4086" w:rsidRDefault="00AF4086" w:rsidP="0097128C">
      <w:pPr>
        <w:pStyle w:val="Ttulo2"/>
        <w:numPr>
          <w:ilvl w:val="0"/>
          <w:numId w:val="21"/>
        </w:numPr>
        <w:spacing w:before="0" w:after="240" w:line="360" w:lineRule="auto"/>
        <w:rPr>
          <w:ins w:id="656" w:author="José Albeiro Montes Gil" w:date="2022-01-19T17:02:00Z"/>
          <w:rFonts w:cs="Arial"/>
          <w:szCs w:val="24"/>
        </w:rPr>
      </w:pPr>
      <w:ins w:id="657" w:author="José Albeiro Montes Gil" w:date="2022-01-19T17:02:00Z">
        <w:r w:rsidRPr="00153B7E">
          <w:rPr>
            <w:rFonts w:cs="Arial"/>
            <w:szCs w:val="24"/>
          </w:rPr>
          <w:t>METODOLOGÍA</w:t>
        </w:r>
      </w:ins>
    </w:p>
    <w:p w14:paraId="57B92396" w14:textId="77777777" w:rsidR="00AF4086" w:rsidRPr="00EC2127" w:rsidRDefault="00AF4086" w:rsidP="0097128C">
      <w:pPr>
        <w:pStyle w:val="Ttulo2"/>
        <w:spacing w:before="0" w:after="240" w:line="360" w:lineRule="auto"/>
        <w:ind w:left="360"/>
        <w:rPr>
          <w:ins w:id="658" w:author="José Albeiro Montes Gil" w:date="2022-01-19T17:02:00Z"/>
          <w:rStyle w:val="Ttulo2Car"/>
          <w:rFonts w:cs="Arial"/>
          <w:b/>
          <w:szCs w:val="24"/>
        </w:rPr>
      </w:pPr>
      <w:ins w:id="659" w:author="José Albeiro Montes Gil" w:date="2022-01-19T17:02:00Z">
        <w:r>
          <w:rPr>
            <w:rFonts w:cs="Arial"/>
            <w:szCs w:val="24"/>
          </w:rPr>
          <w:t>5.1</w:t>
        </w:r>
        <w:r>
          <w:rPr>
            <w:rFonts w:cs="Arial"/>
            <w:szCs w:val="24"/>
          </w:rPr>
          <w:tab/>
        </w:r>
        <w:r>
          <w:rPr>
            <w:rFonts w:cs="Arial"/>
            <w:szCs w:val="24"/>
          </w:rPr>
          <w:tab/>
          <w:t>Enfoque investigativo</w:t>
        </w:r>
      </w:ins>
    </w:p>
    <w:p w14:paraId="74970CE7" w14:textId="77777777" w:rsidR="00AF4086" w:rsidRDefault="00AF4086" w:rsidP="0097128C">
      <w:pPr>
        <w:spacing w:line="360" w:lineRule="auto"/>
        <w:rPr>
          <w:ins w:id="660" w:author="José Albeiro Montes Gil" w:date="2022-01-19T17:02:00Z"/>
          <w:rFonts w:ascii="Arial" w:hAnsi="Arial" w:cs="Arial"/>
          <w:sz w:val="24"/>
          <w:szCs w:val="24"/>
        </w:rPr>
        <w:pPrChange w:id="661" w:author="José Albeiro Montes Gil" w:date="2022-01-20T12:42:00Z">
          <w:pPr>
            <w:spacing w:line="360" w:lineRule="auto"/>
            <w:jc w:val="both"/>
          </w:pPr>
        </w:pPrChange>
      </w:pPr>
      <w:ins w:id="662" w:author="José Albeiro Montes Gil" w:date="2022-01-19T17:02:00Z">
        <w:r w:rsidRPr="00153B7E">
          <w:rPr>
            <w:rFonts w:ascii="Arial" w:hAnsi="Arial" w:cs="Arial"/>
            <w:sz w:val="24"/>
            <w:szCs w:val="24"/>
          </w:rPr>
          <w:t xml:space="preserve">La siguiente investigación se realizará bajo el enfoque mixto puesto a que se adapta mejor al desarrollo del proyecto. El enfoque mixto integra en un mismo estudio, metodologías cuantitativas y cualitativas, con el propósito de que exista mayor comprensión acerca del objeto de estudio (E. L. </w:t>
        </w:r>
        <w:proofErr w:type="spellStart"/>
        <w:r w:rsidRPr="00153B7E">
          <w:rPr>
            <w:rFonts w:ascii="Arial" w:hAnsi="Arial" w:cs="Arial"/>
            <w:sz w:val="24"/>
            <w:szCs w:val="24"/>
          </w:rPr>
          <w:t>Guelmes</w:t>
        </w:r>
        <w:proofErr w:type="spellEnd"/>
        <w:r w:rsidRPr="00153B7E">
          <w:rPr>
            <w:rFonts w:ascii="Arial" w:hAnsi="Arial" w:cs="Arial"/>
            <w:sz w:val="24"/>
            <w:szCs w:val="24"/>
          </w:rPr>
          <w:t xml:space="preserve"> Valdés y L. E. Nieto Almeida, 2015.), donde el enfoque cualitativo se le atribuye a la recolección de datos sin atribución numérica, es decir a las descripciones u observaciones, el enfoque Cuantitativo en la medición nu</w:t>
        </w:r>
        <w:r>
          <w:rPr>
            <w:rFonts w:ascii="Arial" w:hAnsi="Arial" w:cs="Arial"/>
            <w:sz w:val="24"/>
            <w:szCs w:val="24"/>
          </w:rPr>
          <w:t xml:space="preserve">mérica, conteo y la estadística </w:t>
        </w:r>
        <w:r w:rsidRPr="00153B7E">
          <w:rPr>
            <w:rFonts w:ascii="Arial" w:hAnsi="Arial" w:cs="Arial"/>
            <w:sz w:val="24"/>
            <w:szCs w:val="24"/>
          </w:rPr>
          <w:t>(Z. Pereira, 2011.)</w:t>
        </w:r>
      </w:ins>
    </w:p>
    <w:p w14:paraId="61D6EAD5" w14:textId="77777777" w:rsidR="00AF4086" w:rsidRPr="00EC2127" w:rsidRDefault="00AF4086" w:rsidP="0097128C">
      <w:pPr>
        <w:pStyle w:val="Ttulo2"/>
        <w:spacing w:before="0" w:after="240" w:line="360" w:lineRule="auto"/>
        <w:ind w:left="360"/>
        <w:rPr>
          <w:ins w:id="663" w:author="José Albeiro Montes Gil" w:date="2022-01-19T17:02:00Z"/>
          <w:rFonts w:cs="Arial"/>
          <w:szCs w:val="24"/>
        </w:rPr>
      </w:pPr>
      <w:ins w:id="664" w:author="José Albeiro Montes Gil" w:date="2022-01-19T17:02:00Z">
        <w:r>
          <w:rPr>
            <w:rFonts w:cs="Arial"/>
            <w:szCs w:val="24"/>
          </w:rPr>
          <w:t>5.2</w:t>
        </w:r>
        <w:r>
          <w:rPr>
            <w:rFonts w:cs="Arial"/>
            <w:szCs w:val="24"/>
          </w:rPr>
          <w:tab/>
        </w:r>
        <w:r>
          <w:rPr>
            <w:rFonts w:cs="Arial"/>
            <w:szCs w:val="24"/>
          </w:rPr>
          <w:tab/>
        </w:r>
        <w:proofErr w:type="spellStart"/>
        <w:r>
          <w:rPr>
            <w:rFonts w:cs="Arial"/>
            <w:szCs w:val="24"/>
          </w:rPr>
          <w:t>Design</w:t>
        </w:r>
        <w:proofErr w:type="spellEnd"/>
        <w:r>
          <w:rPr>
            <w:rFonts w:cs="Arial"/>
            <w:szCs w:val="24"/>
          </w:rPr>
          <w:t xml:space="preserve"> </w:t>
        </w:r>
        <w:proofErr w:type="spellStart"/>
        <w:r>
          <w:rPr>
            <w:rFonts w:cs="Arial"/>
            <w:szCs w:val="24"/>
          </w:rPr>
          <w:t>Thinking</w:t>
        </w:r>
        <w:proofErr w:type="spellEnd"/>
      </w:ins>
    </w:p>
    <w:p w14:paraId="0CFBE365" w14:textId="77777777" w:rsidR="00AF4086" w:rsidRPr="00153B7E" w:rsidRDefault="00AF4086" w:rsidP="0097128C">
      <w:pPr>
        <w:spacing w:line="360" w:lineRule="auto"/>
        <w:rPr>
          <w:ins w:id="665" w:author="José Albeiro Montes Gil" w:date="2022-01-19T17:02:00Z"/>
          <w:rFonts w:ascii="Arial" w:hAnsi="Arial" w:cs="Arial"/>
          <w:sz w:val="24"/>
          <w:szCs w:val="24"/>
        </w:rPr>
        <w:pPrChange w:id="666" w:author="José Albeiro Montes Gil" w:date="2022-01-20T12:42:00Z">
          <w:pPr>
            <w:spacing w:line="360" w:lineRule="auto"/>
            <w:jc w:val="both"/>
          </w:pPr>
        </w:pPrChange>
      </w:pPr>
      <w:ins w:id="667" w:author="José Albeiro Montes Gil" w:date="2022-01-19T17:02:00Z">
        <w:r w:rsidRPr="00153B7E">
          <w:rPr>
            <w:rFonts w:ascii="Arial" w:hAnsi="Arial" w:cs="Arial"/>
            <w:sz w:val="24"/>
            <w:szCs w:val="24"/>
          </w:rPr>
          <w:t xml:space="preserve">Para el desarrollo del trabajo investigativo se define un enfoque metodológico basado en un método, contiene un proceso de resolver problemas de una forma creativa y </w:t>
        </w:r>
        <w:r w:rsidRPr="00153B7E">
          <w:rPr>
            <w:rFonts w:ascii="Arial" w:hAnsi="Arial" w:cs="Arial"/>
            <w:sz w:val="24"/>
            <w:szCs w:val="24"/>
          </w:rPr>
          <w:lastRenderedPageBreak/>
          <w:t xml:space="preserve">cooperativa; además de esto identifica las necesidades de las personas, el diseño y la iteración de la solución (L. Orozco, 2020). </w:t>
        </w:r>
      </w:ins>
    </w:p>
    <w:p w14:paraId="364F5064" w14:textId="77777777" w:rsidR="00AF4086" w:rsidRPr="00153B7E" w:rsidRDefault="00AF4086" w:rsidP="0097128C">
      <w:pPr>
        <w:spacing w:line="360" w:lineRule="auto"/>
        <w:rPr>
          <w:ins w:id="668" w:author="José Albeiro Montes Gil" w:date="2022-01-19T17:02:00Z"/>
          <w:sz w:val="24"/>
          <w:szCs w:val="24"/>
        </w:rPr>
        <w:pPrChange w:id="669" w:author="José Albeiro Montes Gil" w:date="2022-01-20T12:42:00Z">
          <w:pPr>
            <w:spacing w:line="360" w:lineRule="auto"/>
            <w:jc w:val="both"/>
          </w:pPr>
        </w:pPrChange>
      </w:pPr>
      <w:ins w:id="670" w:author="José Albeiro Montes Gil" w:date="2022-01-19T17:02:00Z">
        <w:r>
          <w:rPr>
            <w:rFonts w:ascii="Arial" w:hAnsi="Arial" w:cs="Arial"/>
            <w:noProof/>
            <w:sz w:val="24"/>
            <w:szCs w:val="24"/>
            <w:lang w:val="en-US" w:eastAsia="en-US"/>
          </w:rPr>
          <w:drawing>
            <wp:anchor distT="0" distB="0" distL="114300" distR="114300" simplePos="0" relativeHeight="251667968" behindDoc="0" locked="0" layoutInCell="1" allowOverlap="1" wp14:anchorId="408885F6" wp14:editId="50880A9A">
              <wp:simplePos x="0" y="0"/>
              <wp:positionH relativeFrom="column">
                <wp:posOffset>1421765</wp:posOffset>
              </wp:positionH>
              <wp:positionV relativeFrom="paragraph">
                <wp:posOffset>963295</wp:posOffset>
              </wp:positionV>
              <wp:extent cx="3151505" cy="1203325"/>
              <wp:effectExtent l="19050" t="0" r="0" b="0"/>
              <wp:wrapThrough wrapText="bothSides">
                <wp:wrapPolygon edited="0">
                  <wp:start x="-131" y="0"/>
                  <wp:lineTo x="-131" y="21201"/>
                  <wp:lineTo x="21543" y="21201"/>
                  <wp:lineTo x="21543" y="0"/>
                  <wp:lineTo x="-131"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51505" cy="1203325"/>
                      </a:xfrm>
                      <a:prstGeom prst="rect">
                        <a:avLst/>
                      </a:prstGeom>
                    </pic:spPr>
                  </pic:pic>
                </a:graphicData>
              </a:graphic>
            </wp:anchor>
          </w:drawing>
        </w:r>
        <w:proofErr w:type="spellStart"/>
        <w:r>
          <w:rPr>
            <w:rFonts w:ascii="Arial" w:hAnsi="Arial" w:cs="Arial"/>
            <w:sz w:val="24"/>
            <w:szCs w:val="24"/>
          </w:rPr>
          <w:t>Design</w:t>
        </w:r>
        <w:proofErr w:type="spellEnd"/>
        <w:r>
          <w:rPr>
            <w:rFonts w:ascii="Arial" w:hAnsi="Arial" w:cs="Arial"/>
            <w:sz w:val="24"/>
            <w:szCs w:val="24"/>
          </w:rPr>
          <w:t xml:space="preserve"> </w:t>
        </w:r>
        <w:proofErr w:type="spellStart"/>
        <w:r>
          <w:rPr>
            <w:rFonts w:ascii="Arial" w:hAnsi="Arial" w:cs="Arial"/>
            <w:sz w:val="24"/>
            <w:szCs w:val="24"/>
          </w:rPr>
          <w:t>Thinking</w:t>
        </w:r>
        <w:proofErr w:type="spellEnd"/>
        <w:r>
          <w:rPr>
            <w:rFonts w:ascii="Arial" w:hAnsi="Arial" w:cs="Arial"/>
            <w:sz w:val="24"/>
            <w:szCs w:val="24"/>
          </w:rPr>
          <w:t xml:space="preserve">, </w:t>
        </w:r>
        <w:r w:rsidRPr="00153B7E">
          <w:rPr>
            <w:rFonts w:ascii="Arial" w:hAnsi="Arial" w:cs="Arial"/>
            <w:sz w:val="24"/>
            <w:szCs w:val="24"/>
          </w:rPr>
          <w:t xml:space="preserve">permite la creación de productos innovadores buscando dar solución a las necesidades de los usuarios, además se compone por las fases de: </w:t>
        </w:r>
        <w:r w:rsidRPr="00153B7E">
          <w:rPr>
            <w:rFonts w:ascii="Arial" w:hAnsi="Arial" w:cs="Arial"/>
            <w:b/>
            <w:sz w:val="24"/>
            <w:szCs w:val="24"/>
          </w:rPr>
          <w:t>empatizar, definir, idear, prototipar y testear</w:t>
        </w:r>
        <w:r w:rsidRPr="00153B7E">
          <w:rPr>
            <w:rFonts w:ascii="Arial" w:hAnsi="Arial" w:cs="Arial"/>
            <w:sz w:val="24"/>
            <w:szCs w:val="24"/>
          </w:rPr>
          <w:t>, para las cuales se describen a continuación</w:t>
        </w:r>
        <w:r>
          <w:rPr>
            <w:rFonts w:ascii="Arial" w:hAnsi="Arial" w:cs="Arial"/>
            <w:sz w:val="24"/>
            <w:szCs w:val="24"/>
          </w:rPr>
          <w:t xml:space="preserve"> (Figura # 2).</w:t>
        </w:r>
      </w:ins>
    </w:p>
    <w:p w14:paraId="1BCBD6BC" w14:textId="77777777" w:rsidR="00AF4086" w:rsidRDefault="00AF4086" w:rsidP="0097128C">
      <w:pPr>
        <w:spacing w:line="360" w:lineRule="auto"/>
        <w:rPr>
          <w:ins w:id="671" w:author="José Albeiro Montes Gil" w:date="2022-01-19T17:02:00Z"/>
          <w:rFonts w:ascii="Arial" w:hAnsi="Arial" w:cs="Arial"/>
          <w:b/>
          <w:sz w:val="24"/>
          <w:szCs w:val="24"/>
        </w:rPr>
      </w:pPr>
    </w:p>
    <w:p w14:paraId="75F9ABEE" w14:textId="77777777" w:rsidR="00AF4086" w:rsidRDefault="00AF4086" w:rsidP="0097128C">
      <w:pPr>
        <w:spacing w:line="360" w:lineRule="auto"/>
        <w:rPr>
          <w:ins w:id="672" w:author="José Albeiro Montes Gil" w:date="2022-01-19T17:02:00Z"/>
          <w:rFonts w:ascii="Arial" w:hAnsi="Arial" w:cs="Arial"/>
          <w:b/>
          <w:sz w:val="24"/>
          <w:szCs w:val="24"/>
        </w:rPr>
      </w:pPr>
    </w:p>
    <w:p w14:paraId="0645CE2A" w14:textId="77777777" w:rsidR="00AF4086" w:rsidRDefault="00AF4086" w:rsidP="0097128C">
      <w:pPr>
        <w:spacing w:line="360" w:lineRule="auto"/>
        <w:rPr>
          <w:ins w:id="673" w:author="José Albeiro Montes Gil" w:date="2022-01-19T17:02:00Z"/>
          <w:rFonts w:ascii="Arial" w:hAnsi="Arial" w:cs="Arial"/>
          <w:b/>
          <w:sz w:val="24"/>
          <w:szCs w:val="24"/>
        </w:rPr>
      </w:pPr>
    </w:p>
    <w:p w14:paraId="3F02C8BF" w14:textId="77777777" w:rsidR="00AF4086" w:rsidRPr="00EC2127" w:rsidRDefault="00AF4086" w:rsidP="0097128C">
      <w:pPr>
        <w:pStyle w:val="Ttulo2"/>
        <w:spacing w:before="0" w:after="240" w:line="360" w:lineRule="auto"/>
        <w:rPr>
          <w:ins w:id="674" w:author="José Albeiro Montes Gil" w:date="2022-01-19T17:02:00Z"/>
          <w:rFonts w:cs="Arial"/>
          <w:szCs w:val="24"/>
        </w:rPr>
        <w:pPrChange w:id="675" w:author="José Albeiro Montes Gil" w:date="2022-01-20T12:42:00Z">
          <w:pPr>
            <w:pStyle w:val="Ttulo2"/>
            <w:spacing w:before="0" w:after="240" w:line="360" w:lineRule="auto"/>
            <w:jc w:val="center"/>
          </w:pPr>
        </w:pPrChange>
      </w:pPr>
      <w:ins w:id="676" w:author="José Albeiro Montes Gil" w:date="2022-01-19T17:02:00Z">
        <w:r w:rsidRPr="00A92C5F">
          <w:rPr>
            <w:rFonts w:cs="Arial"/>
            <w:b w:val="0"/>
            <w:color w:val="auto"/>
            <w:szCs w:val="24"/>
          </w:rPr>
          <w:t>Figura</w:t>
        </w:r>
        <w:r>
          <w:rPr>
            <w:rFonts w:cs="Arial"/>
            <w:b w:val="0"/>
            <w:szCs w:val="24"/>
          </w:rPr>
          <w:t xml:space="preserve"> # 2</w:t>
        </w:r>
        <w:r w:rsidRPr="00A92C5F">
          <w:rPr>
            <w:rFonts w:cs="Arial"/>
            <w:szCs w:val="24"/>
          </w:rPr>
          <w:t xml:space="preserve"> </w:t>
        </w:r>
        <w:proofErr w:type="spellStart"/>
        <w:r>
          <w:rPr>
            <w:rFonts w:cs="Arial"/>
            <w:szCs w:val="24"/>
          </w:rPr>
          <w:t>Design</w:t>
        </w:r>
        <w:proofErr w:type="spellEnd"/>
        <w:r>
          <w:rPr>
            <w:rFonts w:cs="Arial"/>
            <w:szCs w:val="24"/>
          </w:rPr>
          <w:t xml:space="preserve"> </w:t>
        </w:r>
        <w:proofErr w:type="spellStart"/>
        <w:r>
          <w:rPr>
            <w:rFonts w:cs="Arial"/>
            <w:szCs w:val="24"/>
          </w:rPr>
          <w:t>Thinking</w:t>
        </w:r>
        <w:proofErr w:type="spellEnd"/>
      </w:ins>
    </w:p>
    <w:p w14:paraId="68DC16A9" w14:textId="77777777" w:rsidR="00AF4086" w:rsidRDefault="00AF4086" w:rsidP="0097128C">
      <w:pPr>
        <w:spacing w:line="360" w:lineRule="auto"/>
        <w:ind w:left="3600" w:firstLine="720"/>
        <w:rPr>
          <w:ins w:id="677" w:author="José Albeiro Montes Gil" w:date="2022-01-19T17:02:00Z"/>
          <w:rFonts w:ascii="Arial" w:hAnsi="Arial" w:cs="Arial"/>
          <w:b/>
          <w:sz w:val="24"/>
          <w:szCs w:val="24"/>
        </w:rPr>
      </w:pPr>
    </w:p>
    <w:p w14:paraId="5E5E31FA" w14:textId="77777777" w:rsidR="00AF4086" w:rsidRDefault="00AF4086" w:rsidP="0097128C">
      <w:pPr>
        <w:pStyle w:val="Ttulo2"/>
        <w:spacing w:before="0" w:after="240" w:line="360" w:lineRule="auto"/>
        <w:ind w:left="360"/>
        <w:rPr>
          <w:ins w:id="678" w:author="José Albeiro Montes Gil" w:date="2022-01-19T17:02:00Z"/>
          <w:rFonts w:cs="Arial"/>
          <w:szCs w:val="24"/>
        </w:rPr>
      </w:pPr>
      <w:ins w:id="679" w:author="José Albeiro Montes Gil" w:date="2022-01-19T17:02:00Z">
        <w:r>
          <w:rPr>
            <w:rFonts w:cs="Arial"/>
            <w:szCs w:val="24"/>
          </w:rPr>
          <w:t>5.3</w:t>
        </w:r>
        <w:r>
          <w:rPr>
            <w:rFonts w:cs="Arial"/>
            <w:szCs w:val="24"/>
          </w:rPr>
          <w:tab/>
        </w:r>
        <w:r>
          <w:rPr>
            <w:rFonts w:cs="Arial"/>
            <w:szCs w:val="24"/>
          </w:rPr>
          <w:tab/>
          <w:t>Fases</w:t>
        </w:r>
      </w:ins>
    </w:p>
    <w:p w14:paraId="5EB022D4" w14:textId="77777777" w:rsidR="00AF4086" w:rsidRPr="002F56FA" w:rsidRDefault="00AF4086" w:rsidP="0097128C">
      <w:pPr>
        <w:pStyle w:val="Ttulo2"/>
        <w:spacing w:before="0" w:after="240" w:line="360" w:lineRule="auto"/>
        <w:ind w:left="360" w:firstLine="360"/>
        <w:rPr>
          <w:ins w:id="680" w:author="José Albeiro Montes Gil" w:date="2022-01-19T17:02:00Z"/>
          <w:rFonts w:cs="Arial"/>
          <w:szCs w:val="24"/>
        </w:rPr>
      </w:pPr>
      <w:ins w:id="681" w:author="José Albeiro Montes Gil" w:date="2022-01-19T17:02:00Z">
        <w:r>
          <w:rPr>
            <w:rFonts w:cs="Arial"/>
            <w:szCs w:val="24"/>
          </w:rPr>
          <w:t>5.3.1</w:t>
        </w:r>
        <w:r>
          <w:rPr>
            <w:rFonts w:cs="Arial"/>
            <w:szCs w:val="24"/>
          </w:rPr>
          <w:tab/>
          <w:t>Fase I. Empatizar</w:t>
        </w:r>
      </w:ins>
    </w:p>
    <w:p w14:paraId="26350525" w14:textId="6F5416F3" w:rsidR="00AF4086" w:rsidRPr="00153B7E" w:rsidRDefault="00AF4086" w:rsidP="0097128C">
      <w:pPr>
        <w:spacing w:line="360" w:lineRule="auto"/>
        <w:contextualSpacing/>
        <w:rPr>
          <w:ins w:id="682" w:author="José Albeiro Montes Gil" w:date="2022-01-19T17:02:00Z"/>
          <w:rFonts w:ascii="Arial" w:eastAsia="Arial" w:hAnsi="Arial" w:cs="Arial"/>
          <w:bCs/>
          <w:iCs/>
          <w:sz w:val="24"/>
          <w:szCs w:val="24"/>
        </w:rPr>
        <w:pPrChange w:id="683" w:author="José Albeiro Montes Gil" w:date="2022-01-20T12:42:00Z">
          <w:pPr>
            <w:spacing w:line="360" w:lineRule="auto"/>
            <w:contextualSpacing/>
            <w:jc w:val="both"/>
          </w:pPr>
        </w:pPrChange>
      </w:pPr>
      <w:ins w:id="684" w:author="José Albeiro Montes Gil" w:date="2022-01-19T17:02:00Z">
        <w:r w:rsidRPr="00153B7E">
          <w:rPr>
            <w:rFonts w:ascii="Arial" w:eastAsia="Arial" w:hAnsi="Arial" w:cs="Arial"/>
            <w:bCs/>
            <w:iCs/>
            <w:sz w:val="24"/>
            <w:szCs w:val="24"/>
          </w:rPr>
          <w:t>En esta fase se comprende</w:t>
        </w:r>
      </w:ins>
      <w:ins w:id="685" w:author="José Albeiro Montes Gil" w:date="2022-01-19T17:39:00Z">
        <w:r w:rsidR="001044D3">
          <w:rPr>
            <w:rFonts w:ascii="Arial" w:eastAsia="Arial" w:hAnsi="Arial" w:cs="Arial"/>
            <w:bCs/>
            <w:iCs/>
            <w:sz w:val="24"/>
            <w:szCs w:val="24"/>
          </w:rPr>
          <w:t>n</w:t>
        </w:r>
      </w:ins>
      <w:ins w:id="686" w:author="José Albeiro Montes Gil" w:date="2022-01-19T17:02:00Z">
        <w:r w:rsidRPr="00153B7E">
          <w:rPr>
            <w:rFonts w:ascii="Arial" w:eastAsia="Arial" w:hAnsi="Arial" w:cs="Arial"/>
            <w:bCs/>
            <w:iCs/>
            <w:sz w:val="24"/>
            <w:szCs w:val="24"/>
          </w:rPr>
          <w:t xml:space="preserve"> las necesidades de los usuarios implicados </w:t>
        </w:r>
      </w:ins>
      <w:ins w:id="687" w:author="José Albeiro Montes Gil" w:date="2022-01-19T17:40:00Z">
        <w:r w:rsidR="001044D3">
          <w:rPr>
            <w:rFonts w:ascii="Arial" w:eastAsia="Arial" w:hAnsi="Arial" w:cs="Arial"/>
            <w:bCs/>
            <w:iCs/>
            <w:sz w:val="24"/>
            <w:szCs w:val="24"/>
          </w:rPr>
          <w:t>en</w:t>
        </w:r>
      </w:ins>
      <w:ins w:id="688" w:author="José Albeiro Montes Gil" w:date="2022-01-19T17:02:00Z">
        <w:r w:rsidRPr="00153B7E">
          <w:rPr>
            <w:rFonts w:ascii="Arial" w:eastAsia="Arial" w:hAnsi="Arial" w:cs="Arial"/>
            <w:bCs/>
            <w:iCs/>
            <w:sz w:val="24"/>
            <w:szCs w:val="24"/>
          </w:rPr>
          <w:t xml:space="preserve"> la solución </w:t>
        </w:r>
      </w:ins>
      <w:ins w:id="689" w:author="José Albeiro Montes Gil" w:date="2022-01-19T17:40:00Z">
        <w:r w:rsidR="001044D3">
          <w:rPr>
            <w:rFonts w:ascii="Arial" w:eastAsia="Arial" w:hAnsi="Arial" w:cs="Arial"/>
            <w:bCs/>
            <w:iCs/>
            <w:sz w:val="24"/>
            <w:szCs w:val="24"/>
          </w:rPr>
          <w:t>a implementar, e</w:t>
        </w:r>
      </w:ins>
      <w:ins w:id="690" w:author="José Albeiro Montes Gil" w:date="2022-01-19T17:02:00Z">
        <w:r w:rsidRPr="00153B7E">
          <w:rPr>
            <w:rFonts w:ascii="Arial" w:eastAsia="Arial" w:hAnsi="Arial" w:cs="Arial"/>
            <w:bCs/>
            <w:iCs/>
            <w:sz w:val="24"/>
            <w:szCs w:val="24"/>
          </w:rPr>
          <w:t>n este caso estudiantes de preescolar, docentes y padres de familia</w:t>
        </w:r>
      </w:ins>
      <w:ins w:id="691" w:author="José Albeiro Montes Gil" w:date="2022-01-19T17:40:00Z">
        <w:r w:rsidR="001044D3">
          <w:rPr>
            <w:rFonts w:ascii="Arial" w:eastAsia="Arial" w:hAnsi="Arial" w:cs="Arial"/>
            <w:bCs/>
            <w:iCs/>
            <w:sz w:val="24"/>
            <w:szCs w:val="24"/>
          </w:rPr>
          <w:t>.</w:t>
        </w:r>
      </w:ins>
      <w:ins w:id="692" w:author="José Albeiro Montes Gil" w:date="2022-01-19T17:02:00Z">
        <w:r w:rsidRPr="00153B7E">
          <w:rPr>
            <w:rFonts w:ascii="Arial" w:eastAsia="Arial" w:hAnsi="Arial" w:cs="Arial"/>
            <w:bCs/>
            <w:iCs/>
            <w:sz w:val="24"/>
            <w:szCs w:val="24"/>
          </w:rPr>
          <w:t xml:space="preserve"> </w:t>
        </w:r>
      </w:ins>
      <w:ins w:id="693" w:author="José Albeiro Montes Gil" w:date="2022-01-19T17:40:00Z">
        <w:r w:rsidR="001044D3">
          <w:rPr>
            <w:rFonts w:ascii="Arial" w:eastAsia="Arial" w:hAnsi="Arial" w:cs="Arial"/>
            <w:bCs/>
            <w:iCs/>
            <w:sz w:val="24"/>
            <w:szCs w:val="24"/>
          </w:rPr>
          <w:t>S</w:t>
        </w:r>
      </w:ins>
      <w:ins w:id="694" w:author="José Albeiro Montes Gil" w:date="2022-01-19T17:02:00Z">
        <w:r w:rsidRPr="00153B7E">
          <w:rPr>
            <w:rFonts w:ascii="Arial" w:eastAsia="Arial" w:hAnsi="Arial" w:cs="Arial"/>
            <w:bCs/>
            <w:iCs/>
            <w:sz w:val="24"/>
            <w:szCs w:val="24"/>
          </w:rPr>
          <w:t>e analizar</w:t>
        </w:r>
      </w:ins>
      <w:ins w:id="695" w:author="José Albeiro Montes Gil" w:date="2022-01-19T17:40:00Z">
        <w:r w:rsidR="001044D3">
          <w:rPr>
            <w:rFonts w:ascii="Arial" w:eastAsia="Arial" w:hAnsi="Arial" w:cs="Arial"/>
            <w:bCs/>
            <w:iCs/>
            <w:sz w:val="24"/>
            <w:szCs w:val="24"/>
          </w:rPr>
          <w:t>o</w:t>
        </w:r>
      </w:ins>
      <w:ins w:id="696" w:author="José Albeiro Montes Gil" w:date="2022-01-19T17:41:00Z">
        <w:r w:rsidR="001044D3">
          <w:rPr>
            <w:rFonts w:ascii="Arial" w:eastAsia="Arial" w:hAnsi="Arial" w:cs="Arial"/>
            <w:bCs/>
            <w:iCs/>
            <w:sz w:val="24"/>
            <w:szCs w:val="24"/>
          </w:rPr>
          <w:t>n</w:t>
        </w:r>
      </w:ins>
      <w:ins w:id="697" w:author="José Albeiro Montes Gil" w:date="2022-01-19T17:02:00Z">
        <w:r w:rsidRPr="00153B7E">
          <w:rPr>
            <w:rFonts w:ascii="Arial" w:eastAsia="Arial" w:hAnsi="Arial" w:cs="Arial"/>
            <w:bCs/>
            <w:iCs/>
            <w:sz w:val="24"/>
            <w:szCs w:val="24"/>
          </w:rPr>
          <w:t xml:space="preserve"> las necesidades y dificultades de los infantes, frente al aprendizaje de las actividades que se realizan en lecto escritura; que son de suma importancia al momento de ingresar a la </w:t>
        </w:r>
      </w:ins>
      <w:ins w:id="698" w:author="José Albeiro Montes Gil" w:date="2022-01-19T17:41:00Z">
        <w:r w:rsidR="001044D3" w:rsidRPr="00153B7E">
          <w:rPr>
            <w:rFonts w:ascii="Arial" w:eastAsia="Arial" w:hAnsi="Arial" w:cs="Arial"/>
            <w:bCs/>
            <w:iCs/>
            <w:sz w:val="24"/>
            <w:szCs w:val="24"/>
          </w:rPr>
          <w:t>educación</w:t>
        </w:r>
      </w:ins>
      <w:ins w:id="699" w:author="José Albeiro Montes Gil" w:date="2022-01-19T17:02:00Z">
        <w:r w:rsidRPr="00153B7E">
          <w:rPr>
            <w:rFonts w:ascii="Arial" w:eastAsia="Arial" w:hAnsi="Arial" w:cs="Arial"/>
            <w:bCs/>
            <w:iCs/>
            <w:sz w:val="24"/>
            <w:szCs w:val="24"/>
          </w:rPr>
          <w:t xml:space="preserve"> de </w:t>
        </w:r>
      </w:ins>
      <w:ins w:id="700" w:author="José Albeiro Montes Gil" w:date="2022-01-19T17:41:00Z">
        <w:r w:rsidR="001044D3" w:rsidRPr="00153B7E">
          <w:rPr>
            <w:rFonts w:ascii="Arial" w:eastAsia="Arial" w:hAnsi="Arial" w:cs="Arial"/>
            <w:bCs/>
            <w:iCs/>
            <w:sz w:val="24"/>
            <w:szCs w:val="24"/>
          </w:rPr>
          <w:t>básica</w:t>
        </w:r>
      </w:ins>
      <w:ins w:id="701" w:author="José Albeiro Montes Gil" w:date="2022-01-19T17:02:00Z">
        <w:r w:rsidRPr="00153B7E">
          <w:rPr>
            <w:rFonts w:ascii="Arial" w:eastAsia="Arial" w:hAnsi="Arial" w:cs="Arial"/>
            <w:bCs/>
            <w:iCs/>
            <w:sz w:val="24"/>
            <w:szCs w:val="24"/>
          </w:rPr>
          <w:t xml:space="preserve"> primaria en cuanto a su aprendizaje y la manera adecuada de aprender a leer y escribir. </w:t>
        </w:r>
      </w:ins>
    </w:p>
    <w:p w14:paraId="5B132605" w14:textId="77777777" w:rsidR="00AF4086" w:rsidRPr="00153B7E" w:rsidRDefault="00AF4086" w:rsidP="0097128C">
      <w:pPr>
        <w:spacing w:line="360" w:lineRule="auto"/>
        <w:contextualSpacing/>
        <w:rPr>
          <w:ins w:id="702" w:author="José Albeiro Montes Gil" w:date="2022-01-19T17:02:00Z"/>
          <w:rFonts w:ascii="Arial" w:eastAsia="Arial" w:hAnsi="Arial" w:cs="Arial"/>
          <w:bCs/>
          <w:iCs/>
          <w:sz w:val="24"/>
          <w:szCs w:val="24"/>
        </w:rPr>
        <w:pPrChange w:id="703" w:author="José Albeiro Montes Gil" w:date="2022-01-20T12:42:00Z">
          <w:pPr>
            <w:spacing w:line="360" w:lineRule="auto"/>
            <w:contextualSpacing/>
            <w:jc w:val="both"/>
          </w:pPr>
        </w:pPrChange>
      </w:pPr>
      <w:ins w:id="704" w:author="José Albeiro Montes Gil" w:date="2022-01-19T17:02:00Z">
        <w:r w:rsidRPr="00153B7E">
          <w:rPr>
            <w:rFonts w:ascii="Arial" w:eastAsia="Arial" w:hAnsi="Arial" w:cs="Arial"/>
            <w:bCs/>
            <w:iCs/>
            <w:sz w:val="24"/>
            <w:szCs w:val="24"/>
          </w:rPr>
          <w:t>Para ello nos contactaremos con los docentes encargados de su enseñanza y esto se hará por medio de las siguientes actividades.</w:t>
        </w:r>
      </w:ins>
    </w:p>
    <w:p w14:paraId="08A675E5" w14:textId="77777777" w:rsidR="00AF4086" w:rsidRPr="00153B7E" w:rsidRDefault="00AF4086" w:rsidP="0097128C">
      <w:pPr>
        <w:numPr>
          <w:ilvl w:val="0"/>
          <w:numId w:val="6"/>
        </w:numPr>
        <w:overflowPunct/>
        <w:spacing w:line="360" w:lineRule="auto"/>
        <w:contextualSpacing/>
        <w:rPr>
          <w:ins w:id="705" w:author="José Albeiro Montes Gil" w:date="2022-01-19T17:02:00Z"/>
          <w:rFonts w:ascii="Arial" w:eastAsia="Arial" w:hAnsi="Arial" w:cs="Arial"/>
          <w:bCs/>
          <w:iCs/>
          <w:sz w:val="24"/>
          <w:szCs w:val="24"/>
        </w:rPr>
        <w:pPrChange w:id="706" w:author="José Albeiro Montes Gil" w:date="2022-01-20T12:42:00Z">
          <w:pPr>
            <w:numPr>
              <w:numId w:val="6"/>
            </w:numPr>
            <w:overflowPunct/>
            <w:spacing w:line="360" w:lineRule="auto"/>
            <w:ind w:left="720" w:hanging="360"/>
            <w:contextualSpacing/>
            <w:jc w:val="both"/>
          </w:pPr>
        </w:pPrChange>
      </w:pPr>
      <w:ins w:id="707" w:author="José Albeiro Montes Gil" w:date="2022-01-19T17:02:00Z">
        <w:r w:rsidRPr="00153B7E">
          <w:rPr>
            <w:rFonts w:ascii="Arial" w:eastAsia="Arial" w:hAnsi="Arial" w:cs="Arial"/>
            <w:b/>
            <w:iCs/>
            <w:sz w:val="24"/>
            <w:szCs w:val="24"/>
          </w:rPr>
          <w:t xml:space="preserve">A1.1 </w:t>
        </w:r>
        <w:r w:rsidRPr="00153B7E">
          <w:rPr>
            <w:rFonts w:ascii="Arial" w:eastAsia="Arial" w:hAnsi="Arial" w:cs="Arial"/>
            <w:bCs/>
            <w:iCs/>
            <w:sz w:val="24"/>
            <w:szCs w:val="24"/>
          </w:rPr>
          <w:t xml:space="preserve">Se Construir un estado del arte acerca del uso de la tecnológica de Realidad </w:t>
        </w:r>
        <w:proofErr w:type="gramStart"/>
        <w:r w:rsidRPr="00153B7E">
          <w:rPr>
            <w:rFonts w:ascii="Arial" w:eastAsia="Arial" w:hAnsi="Arial" w:cs="Arial"/>
            <w:bCs/>
            <w:iCs/>
            <w:sz w:val="24"/>
            <w:szCs w:val="24"/>
          </w:rPr>
          <w:t>Aumentada  en</w:t>
        </w:r>
        <w:proofErr w:type="gramEnd"/>
        <w:r w:rsidRPr="00153B7E">
          <w:rPr>
            <w:rFonts w:ascii="Arial" w:eastAsia="Arial" w:hAnsi="Arial" w:cs="Arial"/>
            <w:bCs/>
            <w:iCs/>
            <w:sz w:val="24"/>
            <w:szCs w:val="24"/>
          </w:rPr>
          <w:t xml:space="preserve"> contextos educativos de </w:t>
        </w:r>
        <w:proofErr w:type="spellStart"/>
        <w:r w:rsidRPr="00153B7E">
          <w:rPr>
            <w:rFonts w:ascii="Arial" w:eastAsia="Arial" w:hAnsi="Arial" w:cs="Arial"/>
            <w:bCs/>
            <w:iCs/>
            <w:sz w:val="24"/>
            <w:szCs w:val="24"/>
          </w:rPr>
          <w:t>presescolar</w:t>
        </w:r>
        <w:proofErr w:type="spellEnd"/>
        <w:r w:rsidRPr="00153B7E">
          <w:rPr>
            <w:rFonts w:ascii="Arial" w:eastAsia="Arial" w:hAnsi="Arial" w:cs="Arial"/>
            <w:bCs/>
            <w:iCs/>
            <w:sz w:val="24"/>
            <w:szCs w:val="24"/>
          </w:rPr>
          <w:t>.</w:t>
        </w:r>
      </w:ins>
    </w:p>
    <w:p w14:paraId="75059121" w14:textId="69AC545B" w:rsidR="00AF4086" w:rsidRPr="002F56FA" w:rsidRDefault="00AF4086" w:rsidP="0097128C">
      <w:pPr>
        <w:numPr>
          <w:ilvl w:val="0"/>
          <w:numId w:val="6"/>
        </w:numPr>
        <w:overflowPunct/>
        <w:spacing w:line="360" w:lineRule="auto"/>
        <w:contextualSpacing/>
        <w:rPr>
          <w:ins w:id="708" w:author="José Albeiro Montes Gil" w:date="2022-01-19T17:02:00Z"/>
          <w:rFonts w:ascii="Arial" w:eastAsiaTheme="minorHAnsi" w:hAnsi="Arial" w:cs="Arial"/>
          <w:sz w:val="24"/>
          <w:szCs w:val="24"/>
        </w:rPr>
        <w:pPrChange w:id="709" w:author="José Albeiro Montes Gil" w:date="2022-01-20T12:42:00Z">
          <w:pPr>
            <w:numPr>
              <w:numId w:val="6"/>
            </w:numPr>
            <w:overflowPunct/>
            <w:spacing w:line="360" w:lineRule="auto"/>
            <w:ind w:left="720" w:hanging="360"/>
            <w:contextualSpacing/>
            <w:jc w:val="both"/>
          </w:pPr>
        </w:pPrChange>
      </w:pPr>
      <w:ins w:id="710" w:author="José Albeiro Montes Gil" w:date="2022-01-19T17:02:00Z">
        <w:r w:rsidRPr="00153B7E">
          <w:rPr>
            <w:rFonts w:ascii="Arial" w:eastAsia="Arial" w:hAnsi="Arial" w:cs="Arial"/>
            <w:b/>
            <w:iCs/>
            <w:sz w:val="24"/>
            <w:szCs w:val="24"/>
          </w:rPr>
          <w:t>A1.2</w:t>
        </w:r>
        <w:r w:rsidRPr="00153B7E">
          <w:rPr>
            <w:rFonts w:ascii="Arial" w:hAnsi="Arial" w:cs="Arial"/>
            <w:i/>
            <w:iCs/>
            <w:color w:val="000000"/>
            <w:sz w:val="24"/>
            <w:szCs w:val="24"/>
          </w:rPr>
          <w:t xml:space="preserve"> </w:t>
        </w:r>
        <w:r w:rsidRPr="00153B7E">
          <w:rPr>
            <w:rFonts w:ascii="Arial" w:eastAsia="Arial" w:hAnsi="Arial" w:cs="Arial"/>
            <w:bCs/>
            <w:iCs/>
            <w:sz w:val="24"/>
            <w:szCs w:val="24"/>
          </w:rPr>
          <w:t xml:space="preserve">Se </w:t>
        </w:r>
      </w:ins>
      <w:ins w:id="711" w:author="José Albeiro Montes Gil" w:date="2022-01-19T17:41:00Z">
        <w:r w:rsidR="001044D3">
          <w:rPr>
            <w:rFonts w:ascii="Arial" w:eastAsia="Arial" w:hAnsi="Arial" w:cs="Arial"/>
            <w:bCs/>
            <w:iCs/>
            <w:sz w:val="24"/>
            <w:szCs w:val="24"/>
          </w:rPr>
          <w:t>recolectó</w:t>
        </w:r>
      </w:ins>
      <w:ins w:id="712" w:author="José Albeiro Montes Gil" w:date="2022-01-19T17:02:00Z">
        <w:r w:rsidRPr="00153B7E">
          <w:rPr>
            <w:rFonts w:ascii="Arial" w:eastAsia="Arial" w:hAnsi="Arial" w:cs="Arial"/>
            <w:bCs/>
            <w:iCs/>
            <w:sz w:val="24"/>
            <w:szCs w:val="24"/>
          </w:rPr>
          <w:t xml:space="preserve"> información por medio de encuestas y entrevistas a docentes en su </w:t>
        </w:r>
      </w:ins>
      <w:ins w:id="713" w:author="José Albeiro Montes Gil" w:date="2022-01-19T17:41:00Z">
        <w:r w:rsidR="001044D3" w:rsidRPr="00153B7E">
          <w:rPr>
            <w:rFonts w:ascii="Arial" w:eastAsia="Arial" w:hAnsi="Arial" w:cs="Arial"/>
            <w:bCs/>
            <w:iCs/>
            <w:sz w:val="24"/>
            <w:szCs w:val="24"/>
          </w:rPr>
          <w:t>mayoría</w:t>
        </w:r>
      </w:ins>
      <w:ins w:id="714" w:author="José Albeiro Montes Gil" w:date="2022-01-19T17:02:00Z">
        <w:r w:rsidRPr="00153B7E">
          <w:rPr>
            <w:rFonts w:ascii="Arial" w:eastAsia="Arial" w:hAnsi="Arial" w:cs="Arial"/>
            <w:bCs/>
            <w:iCs/>
            <w:sz w:val="24"/>
            <w:szCs w:val="24"/>
          </w:rPr>
          <w:t xml:space="preserve"> de preescolar y primaria de diferentes jardines infantiles e Institución Educativa del Departamento del Cauca donde se tendrá en cuenta las </w:t>
        </w:r>
        <w:r w:rsidRPr="00153B7E">
          <w:rPr>
            <w:rFonts w:ascii="Arial" w:eastAsia="Arial" w:hAnsi="Arial" w:cs="Arial"/>
            <w:bCs/>
            <w:iCs/>
            <w:sz w:val="24"/>
            <w:szCs w:val="24"/>
          </w:rPr>
          <w:lastRenderedPageBreak/>
          <w:t>activid</w:t>
        </w:r>
        <w:r>
          <w:rPr>
            <w:rFonts w:ascii="Arial" w:eastAsia="Arial" w:hAnsi="Arial" w:cs="Arial"/>
            <w:bCs/>
            <w:iCs/>
            <w:sz w:val="24"/>
            <w:szCs w:val="24"/>
          </w:rPr>
          <w:t xml:space="preserve">ades a realizar en preescolar, </w:t>
        </w:r>
        <w:r w:rsidRPr="00153B7E">
          <w:rPr>
            <w:rFonts w:ascii="Arial" w:eastAsia="Arial" w:hAnsi="Arial" w:cs="Arial"/>
            <w:bCs/>
            <w:iCs/>
            <w:sz w:val="24"/>
            <w:szCs w:val="24"/>
          </w:rPr>
          <w:t>edades y las diferentes metodologías a la hora de enseñar.</w:t>
        </w:r>
      </w:ins>
    </w:p>
    <w:p w14:paraId="719D8F01" w14:textId="77777777" w:rsidR="00AF4086" w:rsidRPr="002F56FA" w:rsidRDefault="00AF4086" w:rsidP="0097128C">
      <w:pPr>
        <w:pStyle w:val="Ttulo2"/>
        <w:spacing w:before="0" w:after="240" w:line="360" w:lineRule="auto"/>
        <w:ind w:left="360" w:firstLine="360"/>
        <w:rPr>
          <w:ins w:id="715" w:author="José Albeiro Montes Gil" w:date="2022-01-19T17:02:00Z"/>
          <w:rFonts w:cs="Arial"/>
          <w:szCs w:val="24"/>
        </w:rPr>
      </w:pPr>
      <w:ins w:id="716" w:author="José Albeiro Montes Gil" w:date="2022-01-19T17:02:00Z">
        <w:r>
          <w:rPr>
            <w:rFonts w:cs="Arial"/>
            <w:szCs w:val="24"/>
          </w:rPr>
          <w:t>5.3.2</w:t>
        </w:r>
        <w:r>
          <w:rPr>
            <w:rFonts w:cs="Arial"/>
            <w:szCs w:val="24"/>
          </w:rPr>
          <w:tab/>
          <w:t>Fase II. Definir</w:t>
        </w:r>
      </w:ins>
    </w:p>
    <w:p w14:paraId="4484087B" w14:textId="77777777" w:rsidR="00AF4086" w:rsidRPr="00153B7E" w:rsidRDefault="00AF4086" w:rsidP="0097128C">
      <w:pPr>
        <w:overflowPunct/>
        <w:spacing w:before="240" w:after="0" w:line="360" w:lineRule="auto"/>
        <w:contextualSpacing/>
        <w:textAlignment w:val="baseline"/>
        <w:rPr>
          <w:ins w:id="717" w:author="José Albeiro Montes Gil" w:date="2022-01-19T17:02:00Z"/>
          <w:rFonts w:ascii="Arial" w:hAnsi="Arial" w:cs="Arial"/>
          <w:i/>
          <w:iCs/>
          <w:color w:val="000000"/>
          <w:sz w:val="24"/>
          <w:szCs w:val="24"/>
          <w:lang w:val="es-ES" w:eastAsia="en-US"/>
        </w:rPr>
        <w:pPrChange w:id="718" w:author="José Albeiro Montes Gil" w:date="2022-01-20T12:42:00Z">
          <w:pPr>
            <w:overflowPunct/>
            <w:spacing w:before="240" w:after="0" w:line="360" w:lineRule="auto"/>
            <w:contextualSpacing/>
            <w:jc w:val="both"/>
            <w:textAlignment w:val="baseline"/>
          </w:pPr>
        </w:pPrChange>
      </w:pPr>
      <w:ins w:id="719" w:author="José Albeiro Montes Gil" w:date="2022-01-19T17:02:00Z">
        <w:r w:rsidRPr="00153B7E">
          <w:rPr>
            <w:rFonts w:ascii="Arial" w:eastAsiaTheme="minorHAnsi" w:hAnsi="Arial" w:cs="Arial"/>
            <w:sz w:val="24"/>
            <w:szCs w:val="24"/>
          </w:rPr>
          <w:t xml:space="preserve">En esta fase se seleccionará rigurosamente toda la información recopilada en la fase de Empatía para tomar lo que realmente aporta valor; para así Identificar los problemas, cuya solución serán clave para la obtener un resultado innovador. </w:t>
        </w:r>
      </w:ins>
    </w:p>
    <w:p w14:paraId="18463EE9" w14:textId="77777777" w:rsidR="00AF4086" w:rsidRPr="002F56FA" w:rsidRDefault="00AF4086" w:rsidP="0097128C">
      <w:pPr>
        <w:numPr>
          <w:ilvl w:val="0"/>
          <w:numId w:val="7"/>
        </w:numPr>
        <w:overflowPunct/>
        <w:spacing w:before="240" w:line="360" w:lineRule="auto"/>
        <w:contextualSpacing/>
        <w:textAlignment w:val="baseline"/>
        <w:rPr>
          <w:ins w:id="720" w:author="José Albeiro Montes Gil" w:date="2022-01-19T17:02:00Z"/>
          <w:rFonts w:ascii="Arial" w:hAnsi="Arial" w:cs="Arial"/>
          <w:i/>
          <w:iCs/>
          <w:color w:val="000000"/>
          <w:sz w:val="24"/>
          <w:szCs w:val="24"/>
          <w:lang w:val="es-ES" w:eastAsia="en-US"/>
        </w:rPr>
        <w:pPrChange w:id="721" w:author="José Albeiro Montes Gil" w:date="2022-01-20T12:42:00Z">
          <w:pPr>
            <w:numPr>
              <w:numId w:val="7"/>
            </w:numPr>
            <w:tabs>
              <w:tab w:val="num" w:pos="720"/>
            </w:tabs>
            <w:overflowPunct/>
            <w:spacing w:before="240" w:line="360" w:lineRule="auto"/>
            <w:ind w:left="720" w:hanging="360"/>
            <w:contextualSpacing/>
            <w:jc w:val="both"/>
            <w:textAlignment w:val="baseline"/>
          </w:pPr>
        </w:pPrChange>
      </w:pPr>
      <w:ins w:id="722" w:author="José Albeiro Montes Gil" w:date="2022-01-19T17:02:00Z">
        <w:r w:rsidRPr="00153B7E">
          <w:rPr>
            <w:rFonts w:ascii="Arial" w:eastAsiaTheme="minorHAnsi" w:hAnsi="Arial" w:cs="Arial"/>
            <w:b/>
            <w:iCs/>
            <w:sz w:val="24"/>
            <w:szCs w:val="24"/>
          </w:rPr>
          <w:t>A2.1</w:t>
        </w:r>
        <w:r w:rsidRPr="00153B7E">
          <w:rPr>
            <w:rFonts w:ascii="Arial" w:hAnsi="Arial" w:cs="Arial"/>
            <w:i/>
            <w:iCs/>
            <w:color w:val="000000"/>
            <w:sz w:val="24"/>
            <w:szCs w:val="24"/>
          </w:rPr>
          <w:t xml:space="preserve"> </w:t>
        </w:r>
        <w:r w:rsidRPr="00153B7E">
          <w:rPr>
            <w:rFonts w:ascii="Arial" w:eastAsiaTheme="minorHAnsi" w:hAnsi="Arial" w:cs="Arial"/>
            <w:sz w:val="24"/>
            <w:szCs w:val="24"/>
            <w:lang w:eastAsia="en-US"/>
          </w:rPr>
          <w:t xml:space="preserve">Clasificación de las necesidades más representativas </w:t>
        </w:r>
        <w:r>
          <w:rPr>
            <w:rFonts w:ascii="Arial" w:eastAsiaTheme="minorHAnsi" w:hAnsi="Arial" w:cs="Arial"/>
            <w:sz w:val="24"/>
            <w:szCs w:val="24"/>
            <w:lang w:eastAsia="en-US"/>
          </w:rPr>
          <w:t>expuestas por los</w:t>
        </w:r>
        <w:r w:rsidRPr="00153B7E">
          <w:rPr>
            <w:rFonts w:ascii="Arial" w:eastAsiaTheme="minorHAnsi" w:hAnsi="Arial" w:cs="Arial"/>
            <w:sz w:val="24"/>
            <w:szCs w:val="24"/>
            <w:lang w:eastAsia="en-US"/>
          </w:rPr>
          <w:t xml:space="preserve"> docentes.</w:t>
        </w:r>
      </w:ins>
    </w:p>
    <w:p w14:paraId="59E83D85" w14:textId="77777777" w:rsidR="00AF4086" w:rsidRPr="002F56FA" w:rsidRDefault="00AF4086" w:rsidP="0097128C">
      <w:pPr>
        <w:pStyle w:val="Ttulo2"/>
        <w:spacing w:before="0" w:after="240" w:line="360" w:lineRule="auto"/>
        <w:ind w:left="360" w:firstLine="360"/>
        <w:rPr>
          <w:ins w:id="723" w:author="José Albeiro Montes Gil" w:date="2022-01-19T17:02:00Z"/>
          <w:rFonts w:cs="Arial"/>
          <w:szCs w:val="24"/>
        </w:rPr>
      </w:pPr>
      <w:ins w:id="724" w:author="José Albeiro Montes Gil" w:date="2022-01-19T17:02:00Z">
        <w:r>
          <w:rPr>
            <w:rFonts w:cs="Arial"/>
            <w:szCs w:val="24"/>
          </w:rPr>
          <w:t>5.3.3</w:t>
        </w:r>
        <w:r>
          <w:rPr>
            <w:rFonts w:cs="Arial"/>
            <w:szCs w:val="24"/>
          </w:rPr>
          <w:tab/>
          <w:t>Fase III. Idear</w:t>
        </w:r>
      </w:ins>
    </w:p>
    <w:p w14:paraId="3D8CFF18" w14:textId="77777777" w:rsidR="00AF4086" w:rsidRPr="00B80DAA" w:rsidRDefault="00AF4086" w:rsidP="0097128C">
      <w:pPr>
        <w:spacing w:line="360" w:lineRule="auto"/>
        <w:rPr>
          <w:ins w:id="725" w:author="José Albeiro Montes Gil" w:date="2022-01-19T17:02:00Z"/>
          <w:rFonts w:ascii="Arial" w:eastAsiaTheme="minorHAnsi" w:hAnsi="Arial" w:cs="Arial"/>
          <w:sz w:val="24"/>
          <w:szCs w:val="24"/>
        </w:rPr>
        <w:pPrChange w:id="726" w:author="José Albeiro Montes Gil" w:date="2022-01-20T12:42:00Z">
          <w:pPr>
            <w:spacing w:line="360" w:lineRule="auto"/>
            <w:jc w:val="both"/>
          </w:pPr>
        </w:pPrChange>
      </w:pPr>
      <w:ins w:id="727" w:author="José Albeiro Montes Gil" w:date="2022-01-19T17:02:00Z">
        <w:r w:rsidRPr="00B80DAA">
          <w:rPr>
            <w:rFonts w:ascii="Arial" w:eastAsiaTheme="minorHAnsi" w:hAnsi="Arial" w:cs="Arial"/>
            <w:sz w:val="24"/>
            <w:szCs w:val="24"/>
          </w:rPr>
          <w:t xml:space="preserve">En esta </w:t>
        </w:r>
        <w:r>
          <w:rPr>
            <w:rFonts w:ascii="Arial" w:eastAsiaTheme="minorHAnsi" w:hAnsi="Arial" w:cs="Arial"/>
            <w:sz w:val="24"/>
            <w:szCs w:val="24"/>
          </w:rPr>
          <w:t>fase</w:t>
        </w:r>
        <w:r w:rsidRPr="00B80DAA">
          <w:rPr>
            <w:rFonts w:ascii="Arial" w:eastAsiaTheme="minorHAnsi" w:hAnsi="Arial" w:cs="Arial"/>
            <w:sz w:val="24"/>
            <w:szCs w:val="24"/>
          </w:rPr>
          <w:t xml:space="preserve">, el equipo debe pensar creativamente y lanzar </w:t>
        </w:r>
        <w:r>
          <w:rPr>
            <w:rFonts w:ascii="Arial" w:hAnsi="Arial" w:cs="Arial"/>
            <w:sz w:val="24"/>
            <w:szCs w:val="24"/>
          </w:rPr>
          <w:t>diferentes opciones de solución a la necesidad del usuario y en lo</w:t>
        </w:r>
        <w:r w:rsidRPr="00B80DAA">
          <w:rPr>
            <w:rFonts w:ascii="Arial" w:eastAsiaTheme="minorHAnsi" w:hAnsi="Arial" w:cs="Arial"/>
            <w:sz w:val="24"/>
            <w:szCs w:val="24"/>
          </w:rPr>
          <w:t xml:space="preserve"> más de una idea para solucionar aquellos problemas específicos que identificó en la fase</w:t>
        </w:r>
        <w:r>
          <w:rPr>
            <w:rFonts w:ascii="Arial" w:eastAsiaTheme="minorHAnsi" w:hAnsi="Arial" w:cs="Arial"/>
            <w:sz w:val="24"/>
            <w:szCs w:val="24"/>
          </w:rPr>
          <w:t xml:space="preserve"> anterior</w:t>
        </w:r>
        <w:r w:rsidRPr="00B80DAA">
          <w:rPr>
            <w:rFonts w:ascii="Arial" w:eastAsiaTheme="minorHAnsi" w:hAnsi="Arial" w:cs="Arial"/>
            <w:sz w:val="24"/>
            <w:szCs w:val="24"/>
          </w:rPr>
          <w:t>. En este proceso de pensamiento divergente está permitido equivocarse. Además, para llevarlo a cabo de la mejor forma, se pueden utilizar técnicas para estimular la creatividad y el pensamiento libre.</w:t>
        </w:r>
      </w:ins>
    </w:p>
    <w:p w14:paraId="65230526" w14:textId="77777777" w:rsidR="00AF4086" w:rsidRPr="00153B7E" w:rsidRDefault="00AF4086" w:rsidP="0097128C">
      <w:pPr>
        <w:pStyle w:val="Prrafodelista"/>
        <w:numPr>
          <w:ilvl w:val="0"/>
          <w:numId w:val="8"/>
        </w:numPr>
        <w:overflowPunct/>
        <w:spacing w:line="360" w:lineRule="auto"/>
        <w:rPr>
          <w:ins w:id="728" w:author="José Albeiro Montes Gil" w:date="2022-01-19T17:02:00Z"/>
          <w:rFonts w:ascii="Arial" w:eastAsiaTheme="minorHAnsi" w:hAnsi="Arial" w:cs="Arial"/>
          <w:sz w:val="24"/>
          <w:szCs w:val="24"/>
          <w:lang w:val="es-ES"/>
        </w:rPr>
        <w:pPrChange w:id="729" w:author="José Albeiro Montes Gil" w:date="2022-01-20T12:42:00Z">
          <w:pPr>
            <w:pStyle w:val="Prrafodelista"/>
            <w:numPr>
              <w:numId w:val="8"/>
            </w:numPr>
            <w:overflowPunct/>
            <w:spacing w:line="360" w:lineRule="auto"/>
            <w:ind w:hanging="360"/>
            <w:jc w:val="both"/>
          </w:pPr>
        </w:pPrChange>
      </w:pPr>
      <w:ins w:id="730" w:author="José Albeiro Montes Gil" w:date="2022-01-19T17:02:00Z">
        <w:r w:rsidRPr="00153B7E">
          <w:rPr>
            <w:rFonts w:ascii="Arial" w:eastAsiaTheme="minorHAnsi" w:hAnsi="Arial" w:cs="Arial"/>
            <w:b/>
            <w:iCs/>
            <w:sz w:val="24"/>
            <w:szCs w:val="24"/>
          </w:rPr>
          <w:t xml:space="preserve">A3.1 </w:t>
        </w:r>
        <w:r w:rsidRPr="00153B7E">
          <w:rPr>
            <w:rFonts w:ascii="Arial" w:eastAsiaTheme="minorHAnsi" w:hAnsi="Arial" w:cs="Arial"/>
            <w:sz w:val="24"/>
            <w:szCs w:val="24"/>
          </w:rPr>
          <w:t>Listar las diferentes opciones de soluciones en base a las necesidades aportadas por el usuario anteriormente clasificadas.</w:t>
        </w:r>
      </w:ins>
    </w:p>
    <w:p w14:paraId="0B895CF2" w14:textId="77777777" w:rsidR="00AF4086" w:rsidRPr="002F56FA" w:rsidRDefault="00AF4086" w:rsidP="0097128C">
      <w:pPr>
        <w:pStyle w:val="Prrafodelista"/>
        <w:numPr>
          <w:ilvl w:val="0"/>
          <w:numId w:val="8"/>
        </w:numPr>
        <w:overflowPunct/>
        <w:spacing w:line="360" w:lineRule="auto"/>
        <w:rPr>
          <w:ins w:id="731" w:author="José Albeiro Montes Gil" w:date="2022-01-19T17:02:00Z"/>
          <w:rFonts w:ascii="Arial" w:eastAsiaTheme="minorHAnsi" w:hAnsi="Arial" w:cs="Arial"/>
          <w:sz w:val="24"/>
          <w:szCs w:val="24"/>
          <w:lang w:val="es-ES"/>
        </w:rPr>
        <w:pPrChange w:id="732" w:author="José Albeiro Montes Gil" w:date="2022-01-20T12:42:00Z">
          <w:pPr>
            <w:pStyle w:val="Prrafodelista"/>
            <w:numPr>
              <w:numId w:val="8"/>
            </w:numPr>
            <w:overflowPunct/>
            <w:spacing w:line="360" w:lineRule="auto"/>
            <w:ind w:hanging="360"/>
            <w:jc w:val="both"/>
          </w:pPr>
        </w:pPrChange>
      </w:pPr>
      <w:ins w:id="733" w:author="José Albeiro Montes Gil" w:date="2022-01-19T17:02:00Z">
        <w:r w:rsidRPr="00153B7E">
          <w:rPr>
            <w:rFonts w:ascii="Arial" w:eastAsiaTheme="minorHAnsi" w:hAnsi="Arial" w:cs="Arial"/>
            <w:b/>
            <w:iCs/>
            <w:sz w:val="24"/>
            <w:szCs w:val="24"/>
          </w:rPr>
          <w:t xml:space="preserve">A3.2 </w:t>
        </w:r>
        <w:r w:rsidRPr="00153B7E">
          <w:rPr>
            <w:rFonts w:ascii="Arial" w:eastAsiaTheme="minorHAnsi" w:hAnsi="Arial" w:cs="Arial"/>
            <w:sz w:val="24"/>
            <w:szCs w:val="24"/>
          </w:rPr>
          <w:t>Seleccionar la solución óptima a los diferentes problemas por medio de lluvias de ideas.</w:t>
        </w:r>
      </w:ins>
    </w:p>
    <w:p w14:paraId="2FBF7719" w14:textId="77777777" w:rsidR="00AF4086" w:rsidRPr="002F56FA" w:rsidRDefault="00AF4086" w:rsidP="0097128C">
      <w:pPr>
        <w:pStyle w:val="Ttulo2"/>
        <w:spacing w:before="0" w:after="240" w:line="360" w:lineRule="auto"/>
        <w:ind w:left="360" w:firstLine="360"/>
        <w:rPr>
          <w:ins w:id="734" w:author="José Albeiro Montes Gil" w:date="2022-01-19T17:02:00Z"/>
          <w:rFonts w:cs="Arial"/>
          <w:szCs w:val="24"/>
        </w:rPr>
      </w:pPr>
      <w:ins w:id="735" w:author="José Albeiro Montes Gil" w:date="2022-01-19T17:02:00Z">
        <w:r>
          <w:rPr>
            <w:rFonts w:cs="Arial"/>
            <w:szCs w:val="24"/>
          </w:rPr>
          <w:t>5.3.4</w:t>
        </w:r>
        <w:r>
          <w:rPr>
            <w:rFonts w:cs="Arial"/>
            <w:szCs w:val="24"/>
          </w:rPr>
          <w:tab/>
          <w:t>Fase IV. Prototipado</w:t>
        </w:r>
      </w:ins>
    </w:p>
    <w:p w14:paraId="5F48C2FC" w14:textId="46B96379" w:rsidR="00AF4086" w:rsidRPr="00AC26E1" w:rsidRDefault="00AF4086" w:rsidP="0097128C">
      <w:pPr>
        <w:spacing w:line="360" w:lineRule="auto"/>
        <w:rPr>
          <w:ins w:id="736" w:author="José Albeiro Montes Gil" w:date="2022-01-19T17:02:00Z"/>
          <w:rFonts w:ascii="Arial" w:eastAsia="Arial" w:hAnsi="Arial" w:cs="Arial"/>
          <w:bCs/>
          <w:iCs/>
          <w:sz w:val="24"/>
          <w:szCs w:val="24"/>
        </w:rPr>
        <w:pPrChange w:id="737" w:author="José Albeiro Montes Gil" w:date="2022-01-20T12:42:00Z">
          <w:pPr>
            <w:spacing w:line="360" w:lineRule="auto"/>
            <w:jc w:val="both"/>
          </w:pPr>
        </w:pPrChange>
      </w:pPr>
      <w:ins w:id="738" w:author="José Albeiro Montes Gil" w:date="2022-01-19T17:02:00Z">
        <w:r w:rsidRPr="00153B7E">
          <w:rPr>
            <w:rFonts w:ascii="Arial" w:eastAsia="Arial" w:hAnsi="Arial" w:cs="Arial"/>
            <w:bCs/>
            <w:iCs/>
            <w:sz w:val="24"/>
            <w:szCs w:val="24"/>
          </w:rPr>
          <w:t xml:space="preserve">En esta fase se </w:t>
        </w:r>
      </w:ins>
      <w:ins w:id="739" w:author="José Albeiro Montes Gil" w:date="2022-01-20T12:37:00Z">
        <w:r w:rsidR="00ED1A64">
          <w:rPr>
            <w:rFonts w:ascii="Arial" w:eastAsia="Arial" w:hAnsi="Arial" w:cs="Arial"/>
            <w:bCs/>
            <w:iCs/>
            <w:sz w:val="24"/>
            <w:szCs w:val="24"/>
          </w:rPr>
          <w:t>desarrolló</w:t>
        </w:r>
      </w:ins>
      <w:ins w:id="740" w:author="José Albeiro Montes Gil" w:date="2022-01-19T17:02:00Z">
        <w:r w:rsidRPr="00153B7E">
          <w:rPr>
            <w:rFonts w:ascii="Arial" w:eastAsia="Arial" w:hAnsi="Arial" w:cs="Arial"/>
            <w:bCs/>
            <w:iCs/>
            <w:sz w:val="24"/>
            <w:szCs w:val="24"/>
          </w:rPr>
          <w:t xml:space="preserve"> </w:t>
        </w:r>
        <w:r>
          <w:rPr>
            <w:rFonts w:ascii="Arial" w:eastAsia="Arial" w:hAnsi="Arial" w:cs="Arial"/>
            <w:bCs/>
            <w:iCs/>
            <w:sz w:val="24"/>
            <w:szCs w:val="24"/>
          </w:rPr>
          <w:t>un</w:t>
        </w:r>
        <w:r w:rsidRPr="00153B7E">
          <w:rPr>
            <w:rFonts w:ascii="Arial" w:eastAsia="Arial" w:hAnsi="Arial" w:cs="Arial"/>
            <w:bCs/>
            <w:iCs/>
            <w:sz w:val="24"/>
            <w:szCs w:val="24"/>
          </w:rPr>
          <w:t xml:space="preserve"> prototipo </w:t>
        </w:r>
      </w:ins>
      <w:ins w:id="741" w:author="José Albeiro Montes Gil" w:date="2022-01-20T12:37:00Z">
        <w:r w:rsidR="00ED1A64">
          <w:rPr>
            <w:rFonts w:ascii="Arial" w:eastAsia="Arial" w:hAnsi="Arial" w:cs="Arial"/>
            <w:bCs/>
            <w:iCs/>
            <w:sz w:val="24"/>
            <w:szCs w:val="24"/>
          </w:rPr>
          <w:t>para visualizar</w:t>
        </w:r>
      </w:ins>
      <w:ins w:id="742" w:author="José Albeiro Montes Gil" w:date="2022-01-19T17:02:00Z">
        <w:r w:rsidRPr="00153B7E">
          <w:rPr>
            <w:rFonts w:ascii="Arial" w:eastAsia="Arial" w:hAnsi="Arial" w:cs="Arial"/>
            <w:bCs/>
            <w:iCs/>
            <w:sz w:val="24"/>
            <w:szCs w:val="24"/>
          </w:rPr>
          <w:t xml:space="preserve"> el diseño centrado </w:t>
        </w:r>
      </w:ins>
      <w:ins w:id="743" w:author="José Albeiro Montes Gil" w:date="2022-01-20T12:38:00Z">
        <w:r w:rsidR="00ED1A64">
          <w:rPr>
            <w:rFonts w:ascii="Arial" w:eastAsia="Arial" w:hAnsi="Arial" w:cs="Arial"/>
            <w:bCs/>
            <w:iCs/>
            <w:sz w:val="24"/>
            <w:szCs w:val="24"/>
          </w:rPr>
          <w:t>en el</w:t>
        </w:r>
      </w:ins>
      <w:ins w:id="744" w:author="José Albeiro Montes Gil" w:date="2022-01-19T17:02:00Z">
        <w:r w:rsidRPr="00153B7E">
          <w:rPr>
            <w:rFonts w:ascii="Arial" w:eastAsia="Arial" w:hAnsi="Arial" w:cs="Arial"/>
            <w:bCs/>
            <w:iCs/>
            <w:sz w:val="24"/>
            <w:szCs w:val="24"/>
          </w:rPr>
          <w:t xml:space="preserve"> usuario final, </w:t>
        </w:r>
      </w:ins>
      <w:ins w:id="745" w:author="José Albeiro Montes Gil" w:date="2022-01-20T12:38:00Z">
        <w:r w:rsidR="003D7ADD">
          <w:rPr>
            <w:rFonts w:ascii="Arial" w:eastAsia="Arial" w:hAnsi="Arial" w:cs="Arial"/>
            <w:bCs/>
            <w:iCs/>
            <w:sz w:val="24"/>
            <w:szCs w:val="24"/>
          </w:rPr>
          <w:t>teniendo en cuenta los elementos obtenidos en las fases anteriores</w:t>
        </w:r>
        <w:r w:rsidR="003D7ADD">
          <w:rPr>
            <w:rFonts w:ascii="Arial" w:eastAsiaTheme="minorHAnsi" w:hAnsi="Arial" w:cs="Arial"/>
            <w:sz w:val="24"/>
            <w:szCs w:val="24"/>
          </w:rPr>
          <w:t>. De allí se hace énfa</w:t>
        </w:r>
      </w:ins>
      <w:ins w:id="746" w:author="José Albeiro Montes Gil" w:date="2022-01-20T12:39:00Z">
        <w:r w:rsidR="003D7ADD">
          <w:rPr>
            <w:rFonts w:ascii="Arial" w:eastAsiaTheme="minorHAnsi" w:hAnsi="Arial" w:cs="Arial"/>
            <w:sz w:val="24"/>
            <w:szCs w:val="24"/>
          </w:rPr>
          <w:t xml:space="preserve">sis en los </w:t>
        </w:r>
      </w:ins>
      <w:ins w:id="747" w:author="José Albeiro Montes Gil" w:date="2022-01-19T17:02:00Z">
        <w:r w:rsidRPr="00153B7E">
          <w:rPr>
            <w:rFonts w:ascii="Arial" w:eastAsiaTheme="minorHAnsi" w:hAnsi="Arial" w:cs="Arial"/>
            <w:sz w:val="24"/>
            <w:szCs w:val="24"/>
          </w:rPr>
          <w:t xml:space="preserve">elementos que </w:t>
        </w:r>
        <w:r>
          <w:rPr>
            <w:rFonts w:ascii="Arial" w:eastAsiaTheme="minorHAnsi" w:hAnsi="Arial" w:cs="Arial"/>
            <w:sz w:val="24"/>
            <w:szCs w:val="24"/>
          </w:rPr>
          <w:t>se deben</w:t>
        </w:r>
        <w:r w:rsidRPr="00153B7E">
          <w:rPr>
            <w:rFonts w:ascii="Arial" w:eastAsiaTheme="minorHAnsi" w:hAnsi="Arial" w:cs="Arial"/>
            <w:sz w:val="24"/>
            <w:szCs w:val="24"/>
          </w:rPr>
          <w:t xml:space="preserve"> mejorar, refinar o cambiar antes de llegar al resultado final</w:t>
        </w:r>
        <w:r>
          <w:rPr>
            <w:rFonts w:ascii="Arial" w:eastAsiaTheme="minorHAnsi" w:hAnsi="Arial" w:cs="Arial"/>
            <w:sz w:val="24"/>
            <w:szCs w:val="24"/>
          </w:rPr>
          <w:t>;</w:t>
        </w:r>
        <w:r w:rsidRPr="00153B7E">
          <w:rPr>
            <w:rFonts w:ascii="Arial" w:eastAsiaTheme="minorHAnsi" w:hAnsi="Arial" w:cs="Arial"/>
            <w:sz w:val="24"/>
            <w:szCs w:val="24"/>
          </w:rPr>
          <w:t xml:space="preserve"> ya que el prototipado nos permitirá representar las posibles soluciones</w:t>
        </w:r>
        <w:r>
          <w:rPr>
            <w:rFonts w:ascii="Arial" w:eastAsiaTheme="minorHAnsi" w:hAnsi="Arial" w:cs="Arial"/>
            <w:sz w:val="24"/>
            <w:szCs w:val="24"/>
          </w:rPr>
          <w:t xml:space="preserve"> y dar la </w:t>
        </w:r>
        <w:proofErr w:type="spellStart"/>
        <w:r>
          <w:rPr>
            <w:rFonts w:ascii="Arial" w:eastAsiaTheme="minorHAnsi" w:hAnsi="Arial" w:cs="Arial"/>
            <w:sz w:val="24"/>
            <w:szCs w:val="24"/>
          </w:rPr>
          <w:t>posiblidad</w:t>
        </w:r>
        <w:proofErr w:type="spellEnd"/>
        <w:r>
          <w:rPr>
            <w:rFonts w:ascii="Arial" w:eastAsiaTheme="minorHAnsi" w:hAnsi="Arial" w:cs="Arial"/>
            <w:sz w:val="24"/>
            <w:szCs w:val="24"/>
          </w:rPr>
          <w:t xml:space="preserve"> de mejorar si es posible.</w:t>
        </w:r>
      </w:ins>
    </w:p>
    <w:p w14:paraId="056D33A3" w14:textId="77777777" w:rsidR="00AF4086" w:rsidRPr="00153B7E" w:rsidRDefault="00AF4086" w:rsidP="0097128C">
      <w:pPr>
        <w:pStyle w:val="Prrafodelista"/>
        <w:numPr>
          <w:ilvl w:val="0"/>
          <w:numId w:val="9"/>
        </w:numPr>
        <w:overflowPunct/>
        <w:spacing w:line="360" w:lineRule="auto"/>
        <w:rPr>
          <w:ins w:id="748" w:author="José Albeiro Montes Gil" w:date="2022-01-19T17:02:00Z"/>
          <w:rFonts w:ascii="Arial" w:eastAsiaTheme="minorHAnsi" w:hAnsi="Arial" w:cs="Arial"/>
          <w:sz w:val="24"/>
          <w:szCs w:val="24"/>
        </w:rPr>
        <w:pPrChange w:id="749" w:author="José Albeiro Montes Gil" w:date="2022-01-20T12:42:00Z">
          <w:pPr>
            <w:pStyle w:val="Prrafodelista"/>
            <w:numPr>
              <w:numId w:val="9"/>
            </w:numPr>
            <w:overflowPunct/>
            <w:spacing w:line="360" w:lineRule="auto"/>
            <w:ind w:hanging="360"/>
            <w:jc w:val="both"/>
          </w:pPr>
        </w:pPrChange>
      </w:pPr>
      <w:ins w:id="750" w:author="José Albeiro Montes Gil" w:date="2022-01-19T17:02:00Z">
        <w:r w:rsidRPr="00153B7E">
          <w:rPr>
            <w:rFonts w:ascii="Arial" w:eastAsiaTheme="minorHAnsi" w:hAnsi="Arial" w:cs="Arial"/>
            <w:b/>
            <w:iCs/>
            <w:sz w:val="24"/>
            <w:szCs w:val="24"/>
          </w:rPr>
          <w:t xml:space="preserve">A4.1 </w:t>
        </w:r>
        <w:r w:rsidRPr="00153B7E">
          <w:rPr>
            <w:rFonts w:ascii="Arial" w:eastAsia="Arial" w:hAnsi="Arial" w:cs="Arial"/>
            <w:sz w:val="24"/>
            <w:szCs w:val="24"/>
          </w:rPr>
          <w:t>Plasmar las características del usuario usando la técnica de prototipo en imagen.</w:t>
        </w:r>
      </w:ins>
    </w:p>
    <w:p w14:paraId="4962B1E1" w14:textId="77777777" w:rsidR="00AF4086" w:rsidRPr="002F56FA" w:rsidRDefault="00AF4086" w:rsidP="0097128C">
      <w:pPr>
        <w:pStyle w:val="Prrafodelista"/>
        <w:numPr>
          <w:ilvl w:val="0"/>
          <w:numId w:val="9"/>
        </w:numPr>
        <w:overflowPunct/>
        <w:spacing w:line="360" w:lineRule="auto"/>
        <w:rPr>
          <w:ins w:id="751" w:author="José Albeiro Montes Gil" w:date="2022-01-19T17:02:00Z"/>
          <w:rStyle w:val="Ttulo2Car"/>
          <w:rFonts w:eastAsiaTheme="minorHAnsi" w:cs="Arial"/>
          <w:b w:val="0"/>
          <w:szCs w:val="24"/>
        </w:rPr>
        <w:pPrChange w:id="752" w:author="José Albeiro Montes Gil" w:date="2022-01-20T12:42:00Z">
          <w:pPr>
            <w:pStyle w:val="Prrafodelista"/>
            <w:numPr>
              <w:numId w:val="9"/>
            </w:numPr>
            <w:overflowPunct/>
            <w:spacing w:line="360" w:lineRule="auto"/>
            <w:ind w:hanging="360"/>
            <w:jc w:val="both"/>
          </w:pPr>
        </w:pPrChange>
      </w:pPr>
      <w:ins w:id="753" w:author="José Albeiro Montes Gil" w:date="2022-01-19T17:02:00Z">
        <w:r w:rsidRPr="00153B7E">
          <w:rPr>
            <w:rFonts w:ascii="Arial" w:eastAsiaTheme="minorHAnsi" w:hAnsi="Arial" w:cs="Arial"/>
            <w:b/>
            <w:iCs/>
            <w:sz w:val="24"/>
            <w:szCs w:val="24"/>
          </w:rPr>
          <w:lastRenderedPageBreak/>
          <w:t>A4.2</w:t>
        </w:r>
        <w:r>
          <w:rPr>
            <w:rFonts w:ascii="Arial" w:eastAsiaTheme="minorHAnsi" w:hAnsi="Arial" w:cs="Arial"/>
            <w:b/>
            <w:iCs/>
            <w:sz w:val="24"/>
            <w:szCs w:val="24"/>
          </w:rPr>
          <w:t xml:space="preserve"> </w:t>
        </w:r>
        <w:r w:rsidRPr="00153B7E">
          <w:rPr>
            <w:rFonts w:ascii="Arial" w:eastAsia="Arial" w:hAnsi="Arial" w:cs="Arial"/>
            <w:sz w:val="24"/>
            <w:szCs w:val="24"/>
          </w:rPr>
          <w:t xml:space="preserve">Realizar el Diseño centrado en el usuario </w:t>
        </w:r>
        <w:r>
          <w:rPr>
            <w:rFonts w:ascii="Arial" w:eastAsia="Arial" w:hAnsi="Arial" w:cs="Arial"/>
            <w:sz w:val="24"/>
            <w:szCs w:val="24"/>
          </w:rPr>
          <w:t>en una</w:t>
        </w:r>
        <w:r w:rsidRPr="00153B7E">
          <w:rPr>
            <w:rFonts w:ascii="Arial" w:eastAsia="Arial" w:hAnsi="Arial" w:cs="Arial"/>
            <w:sz w:val="24"/>
            <w:szCs w:val="24"/>
          </w:rPr>
          <w:t xml:space="preserve"> </w:t>
        </w:r>
        <w:r w:rsidRPr="00153B7E">
          <w:rPr>
            <w:rFonts w:ascii="Arial" w:eastAsia="Arial" w:hAnsi="Arial" w:cs="Arial"/>
            <w:color w:val="000000"/>
            <w:sz w:val="24"/>
            <w:szCs w:val="24"/>
          </w:rPr>
          <w:t xml:space="preserve">plataforma </w:t>
        </w:r>
        <w:proofErr w:type="spellStart"/>
        <w:r>
          <w:rPr>
            <w:rFonts w:ascii="Arial" w:eastAsia="Arial" w:hAnsi="Arial" w:cs="Arial"/>
            <w:color w:val="000000"/>
            <w:sz w:val="24"/>
            <w:szCs w:val="24"/>
          </w:rPr>
          <w:t>movil</w:t>
        </w:r>
        <w:proofErr w:type="spellEnd"/>
        <w:r w:rsidRPr="00153B7E">
          <w:rPr>
            <w:rFonts w:ascii="Arial" w:eastAsia="Arial" w:hAnsi="Arial" w:cs="Arial"/>
            <w:color w:val="000000"/>
            <w:sz w:val="24"/>
            <w:szCs w:val="24"/>
          </w:rPr>
          <w:t xml:space="preserve"> </w:t>
        </w:r>
        <w:r w:rsidRPr="00153B7E">
          <w:rPr>
            <w:rFonts w:ascii="Arial" w:eastAsia="Arial" w:hAnsi="Arial" w:cs="Arial"/>
            <w:sz w:val="24"/>
            <w:szCs w:val="24"/>
          </w:rPr>
          <w:t xml:space="preserve">de </w:t>
        </w:r>
        <w:r w:rsidRPr="00153B7E">
          <w:rPr>
            <w:rFonts w:ascii="Arial" w:eastAsia="Arial" w:hAnsi="Arial" w:cs="Arial"/>
            <w:color w:val="000000"/>
            <w:sz w:val="24"/>
            <w:szCs w:val="24"/>
          </w:rPr>
          <w:t>aprendizaje dirigida a los estudiantes de grado</w:t>
        </w:r>
        <w:r>
          <w:rPr>
            <w:rFonts w:ascii="Arial" w:eastAsia="Arial" w:hAnsi="Arial" w:cs="Arial"/>
            <w:color w:val="000000"/>
            <w:sz w:val="24"/>
            <w:szCs w:val="24"/>
          </w:rPr>
          <w:t xml:space="preserve"> grados transición del Jardín Pequeños Grandes Artistas.</w:t>
        </w:r>
      </w:ins>
    </w:p>
    <w:p w14:paraId="6A4EF162" w14:textId="77777777" w:rsidR="00AF4086" w:rsidRDefault="00AF4086" w:rsidP="0097128C">
      <w:pPr>
        <w:spacing w:line="360" w:lineRule="auto"/>
        <w:rPr>
          <w:ins w:id="754" w:author="José Albeiro Montes Gil" w:date="2022-01-19T17:02:00Z"/>
          <w:rStyle w:val="Ttulo2Car"/>
          <w:szCs w:val="24"/>
        </w:rPr>
        <w:pPrChange w:id="755" w:author="José Albeiro Montes Gil" w:date="2022-01-20T12:42:00Z">
          <w:pPr>
            <w:spacing w:line="360" w:lineRule="auto"/>
            <w:jc w:val="both"/>
          </w:pPr>
        </w:pPrChange>
      </w:pPr>
    </w:p>
    <w:p w14:paraId="718F24F9" w14:textId="77777777" w:rsidR="00AF4086" w:rsidRPr="002F56FA" w:rsidRDefault="00AF4086" w:rsidP="0097128C">
      <w:pPr>
        <w:pStyle w:val="Ttulo2"/>
        <w:spacing w:before="0" w:after="240" w:line="360" w:lineRule="auto"/>
        <w:ind w:left="360" w:firstLine="360"/>
        <w:rPr>
          <w:ins w:id="756" w:author="José Albeiro Montes Gil" w:date="2022-01-19T17:02:00Z"/>
          <w:rStyle w:val="Ttulo2Car"/>
          <w:rFonts w:cs="Arial"/>
          <w:b/>
          <w:szCs w:val="24"/>
        </w:rPr>
      </w:pPr>
      <w:ins w:id="757" w:author="José Albeiro Montes Gil" w:date="2022-01-19T17:02:00Z">
        <w:r>
          <w:rPr>
            <w:rFonts w:cs="Arial"/>
            <w:szCs w:val="24"/>
          </w:rPr>
          <w:t>5.3.5</w:t>
        </w:r>
        <w:r>
          <w:rPr>
            <w:rFonts w:cs="Arial"/>
            <w:szCs w:val="24"/>
          </w:rPr>
          <w:tab/>
          <w:t>Fase V. Testeo</w:t>
        </w:r>
      </w:ins>
    </w:p>
    <w:p w14:paraId="1B8A65A3" w14:textId="77777777" w:rsidR="00AF4086" w:rsidRPr="00AC26E1" w:rsidRDefault="00AF4086" w:rsidP="0097128C">
      <w:pPr>
        <w:spacing w:line="360" w:lineRule="auto"/>
        <w:rPr>
          <w:ins w:id="758" w:author="José Albeiro Montes Gil" w:date="2022-01-19T17:02:00Z"/>
          <w:rFonts w:ascii="Arial" w:eastAsiaTheme="minorHAnsi" w:hAnsi="Arial" w:cs="Arial"/>
          <w:sz w:val="24"/>
          <w:szCs w:val="24"/>
        </w:rPr>
        <w:pPrChange w:id="759" w:author="José Albeiro Montes Gil" w:date="2022-01-20T12:42:00Z">
          <w:pPr>
            <w:spacing w:line="360" w:lineRule="auto"/>
            <w:jc w:val="both"/>
          </w:pPr>
        </w:pPrChange>
      </w:pPr>
      <w:ins w:id="760" w:author="José Albeiro Montes Gil" w:date="2022-01-19T17:02:00Z">
        <w:r w:rsidRPr="00153B7E">
          <w:rPr>
            <w:rFonts w:ascii="Arial" w:eastAsiaTheme="minorHAnsi" w:hAnsi="Arial" w:cs="Arial"/>
            <w:sz w:val="24"/>
            <w:szCs w:val="24"/>
          </w:rPr>
          <w:t>Durante esta fase realizaremos pruebas o testeo donde probaremos nuestro prototipo con los usuarios finales en la solución que estemos desarrollando. Esta fase</w:t>
        </w:r>
        <w:r>
          <w:rPr>
            <w:rFonts w:ascii="Arial" w:eastAsiaTheme="minorHAnsi" w:hAnsi="Arial" w:cs="Arial"/>
            <w:sz w:val="24"/>
            <w:szCs w:val="24"/>
          </w:rPr>
          <w:t xml:space="preserve"> </w:t>
        </w:r>
        <w:r w:rsidRPr="00153B7E">
          <w:rPr>
            <w:rFonts w:ascii="Arial" w:eastAsiaTheme="minorHAnsi" w:hAnsi="Arial" w:cs="Arial"/>
            <w:sz w:val="24"/>
            <w:szCs w:val="24"/>
          </w:rPr>
          <w:t>nos ayudará a identificar mejoras significativas, fallos a resolver, o posibles carencias para la mejora</w:t>
        </w:r>
        <w:r>
          <w:rPr>
            <w:rFonts w:ascii="Arial" w:eastAsiaTheme="minorHAnsi" w:hAnsi="Arial" w:cs="Arial"/>
            <w:sz w:val="24"/>
            <w:szCs w:val="24"/>
          </w:rPr>
          <w:t xml:space="preserve">r la aplicación </w:t>
        </w:r>
        <w:proofErr w:type="spellStart"/>
        <w:r>
          <w:rPr>
            <w:rFonts w:ascii="Arial" w:eastAsiaTheme="minorHAnsi" w:hAnsi="Arial" w:cs="Arial"/>
            <w:sz w:val="24"/>
            <w:szCs w:val="24"/>
          </w:rPr>
          <w:t>movil</w:t>
        </w:r>
        <w:proofErr w:type="spellEnd"/>
        <w:r>
          <w:rPr>
            <w:rFonts w:ascii="Arial" w:eastAsiaTheme="minorHAnsi" w:hAnsi="Arial" w:cs="Arial"/>
            <w:sz w:val="24"/>
            <w:szCs w:val="24"/>
          </w:rPr>
          <w:t xml:space="preserve"> </w:t>
        </w:r>
        <w:r w:rsidRPr="00153B7E">
          <w:rPr>
            <w:rFonts w:ascii="Arial" w:eastAsiaTheme="minorHAnsi" w:hAnsi="Arial" w:cs="Arial"/>
            <w:sz w:val="24"/>
            <w:szCs w:val="24"/>
          </w:rPr>
          <w:t>para cumplir nuestra idea que es llegar a la solución que estábamos buscando</w:t>
        </w:r>
        <w:r>
          <w:rPr>
            <w:rFonts w:ascii="Arial" w:eastAsiaTheme="minorHAnsi" w:hAnsi="Arial" w:cs="Arial"/>
            <w:sz w:val="24"/>
            <w:szCs w:val="24"/>
          </w:rPr>
          <w:t xml:space="preserve"> (</w:t>
        </w:r>
        <w:r w:rsidRPr="000330FD">
          <w:rPr>
            <w:rFonts w:ascii="Arial" w:eastAsiaTheme="minorHAnsi" w:hAnsi="Arial" w:cs="Arial"/>
            <w:sz w:val="24"/>
            <w:szCs w:val="24"/>
          </w:rPr>
          <w:t>Diingo,2021</w:t>
        </w:r>
        <w:r>
          <w:rPr>
            <w:rFonts w:ascii="Arial" w:eastAsiaTheme="minorHAnsi" w:hAnsi="Arial" w:cs="Arial"/>
            <w:sz w:val="24"/>
            <w:szCs w:val="24"/>
          </w:rPr>
          <w:t>)</w:t>
        </w:r>
        <w:r w:rsidRPr="000330FD">
          <w:rPr>
            <w:rFonts w:ascii="Arial" w:eastAsiaTheme="minorHAnsi" w:hAnsi="Arial" w:cs="Arial"/>
            <w:sz w:val="24"/>
            <w:szCs w:val="24"/>
          </w:rPr>
          <w:t>.</w:t>
        </w:r>
      </w:ins>
    </w:p>
    <w:p w14:paraId="2769D763" w14:textId="77777777" w:rsidR="00AF4086" w:rsidRPr="00153B7E" w:rsidRDefault="00AF4086" w:rsidP="0097128C">
      <w:pPr>
        <w:pStyle w:val="Prrafodelista"/>
        <w:numPr>
          <w:ilvl w:val="0"/>
          <w:numId w:val="6"/>
        </w:numPr>
        <w:overflowPunct/>
        <w:spacing w:line="360" w:lineRule="auto"/>
        <w:rPr>
          <w:ins w:id="761" w:author="José Albeiro Montes Gil" w:date="2022-01-19T17:02:00Z"/>
          <w:rFonts w:ascii="Arial" w:eastAsia="Arial" w:hAnsi="Arial" w:cs="Arial"/>
          <w:b/>
          <w:iCs/>
          <w:sz w:val="24"/>
          <w:szCs w:val="24"/>
        </w:rPr>
        <w:pPrChange w:id="762" w:author="José Albeiro Montes Gil" w:date="2022-01-20T12:42:00Z">
          <w:pPr>
            <w:pStyle w:val="Prrafodelista"/>
            <w:numPr>
              <w:numId w:val="6"/>
            </w:numPr>
            <w:overflowPunct/>
            <w:spacing w:line="360" w:lineRule="auto"/>
            <w:ind w:hanging="360"/>
            <w:jc w:val="both"/>
          </w:pPr>
        </w:pPrChange>
      </w:pPr>
      <w:ins w:id="763" w:author="José Albeiro Montes Gil" w:date="2022-01-19T17:02:00Z">
        <w:r w:rsidRPr="00153B7E">
          <w:rPr>
            <w:rFonts w:ascii="Arial" w:eastAsia="Arial" w:hAnsi="Arial" w:cs="Arial"/>
            <w:b/>
            <w:iCs/>
            <w:sz w:val="24"/>
            <w:szCs w:val="24"/>
          </w:rPr>
          <w:t xml:space="preserve">A5.1 </w:t>
        </w:r>
        <w:r>
          <w:rPr>
            <w:rFonts w:ascii="Arial" w:eastAsia="Arial" w:hAnsi="Arial" w:cs="Arial"/>
            <w:bCs/>
            <w:iCs/>
            <w:sz w:val="24"/>
            <w:szCs w:val="24"/>
          </w:rPr>
          <w:t>Ejecutar</w:t>
        </w:r>
        <w:r w:rsidRPr="00153B7E">
          <w:rPr>
            <w:rFonts w:ascii="Arial" w:eastAsia="Arial" w:hAnsi="Arial" w:cs="Arial"/>
            <w:bCs/>
            <w:iCs/>
            <w:sz w:val="24"/>
            <w:szCs w:val="24"/>
          </w:rPr>
          <w:t xml:space="preserve"> l</w:t>
        </w:r>
        <w:r>
          <w:rPr>
            <w:rFonts w:ascii="Arial" w:eastAsia="Arial" w:hAnsi="Arial" w:cs="Arial"/>
            <w:bCs/>
            <w:iCs/>
            <w:sz w:val="24"/>
            <w:szCs w:val="24"/>
          </w:rPr>
          <w:t xml:space="preserve">a aplicación </w:t>
        </w:r>
        <w:commentRangeStart w:id="764"/>
        <w:proofErr w:type="spellStart"/>
        <w:r>
          <w:rPr>
            <w:rFonts w:ascii="Arial" w:eastAsia="Arial" w:hAnsi="Arial" w:cs="Arial"/>
            <w:bCs/>
            <w:iCs/>
            <w:sz w:val="24"/>
            <w:szCs w:val="24"/>
          </w:rPr>
          <w:t>movil</w:t>
        </w:r>
        <w:commentRangeEnd w:id="764"/>
        <w:proofErr w:type="spellEnd"/>
        <w:r>
          <w:rPr>
            <w:rStyle w:val="Refdecomentario"/>
          </w:rPr>
          <w:commentReference w:id="764"/>
        </w:r>
        <w:r w:rsidRPr="00153B7E">
          <w:rPr>
            <w:rFonts w:ascii="Arial" w:eastAsia="Arial" w:hAnsi="Arial" w:cs="Arial"/>
            <w:bCs/>
            <w:iCs/>
            <w:sz w:val="24"/>
            <w:szCs w:val="24"/>
          </w:rPr>
          <w:t xml:space="preserve"> en </w:t>
        </w:r>
        <w:r>
          <w:rPr>
            <w:rFonts w:ascii="Arial" w:eastAsia="Arial" w:hAnsi="Arial" w:cs="Arial"/>
            <w:bCs/>
            <w:iCs/>
            <w:sz w:val="24"/>
            <w:szCs w:val="24"/>
          </w:rPr>
          <w:t xml:space="preserve">el </w:t>
        </w:r>
        <w:proofErr w:type="spellStart"/>
        <w:r>
          <w:rPr>
            <w:rFonts w:ascii="Arial" w:eastAsia="Arial" w:hAnsi="Arial" w:cs="Arial"/>
            <w:bCs/>
            <w:iCs/>
            <w:sz w:val="24"/>
            <w:szCs w:val="24"/>
          </w:rPr>
          <w:t>Jardin</w:t>
        </w:r>
        <w:proofErr w:type="spellEnd"/>
        <w:r>
          <w:rPr>
            <w:rFonts w:ascii="Arial" w:eastAsia="Arial" w:hAnsi="Arial" w:cs="Arial"/>
            <w:bCs/>
            <w:iCs/>
            <w:sz w:val="24"/>
            <w:szCs w:val="24"/>
          </w:rPr>
          <w:t xml:space="preserve"> Pequeños Grandes Artistas de la ciudad de </w:t>
        </w:r>
        <w:proofErr w:type="spellStart"/>
        <w:r>
          <w:rPr>
            <w:rFonts w:ascii="Arial" w:eastAsia="Arial" w:hAnsi="Arial" w:cs="Arial"/>
            <w:bCs/>
            <w:iCs/>
            <w:sz w:val="24"/>
            <w:szCs w:val="24"/>
          </w:rPr>
          <w:t>Popayan</w:t>
        </w:r>
        <w:proofErr w:type="spellEnd"/>
        <w:r>
          <w:rPr>
            <w:rFonts w:ascii="Arial" w:eastAsia="Arial" w:hAnsi="Arial" w:cs="Arial"/>
            <w:bCs/>
            <w:iCs/>
            <w:sz w:val="24"/>
            <w:szCs w:val="24"/>
          </w:rPr>
          <w:t xml:space="preserve"> </w:t>
        </w:r>
        <w:r w:rsidRPr="00153B7E">
          <w:rPr>
            <w:rFonts w:ascii="Arial" w:eastAsia="Arial" w:hAnsi="Arial" w:cs="Arial"/>
            <w:bCs/>
            <w:iCs/>
            <w:sz w:val="24"/>
            <w:szCs w:val="24"/>
          </w:rPr>
          <w:t>donde se realizará la prueba.</w:t>
        </w:r>
      </w:ins>
    </w:p>
    <w:p w14:paraId="2278BB25" w14:textId="77777777" w:rsidR="00AF4086" w:rsidRDefault="00AF4086" w:rsidP="0097128C">
      <w:pPr>
        <w:numPr>
          <w:ilvl w:val="0"/>
          <w:numId w:val="6"/>
        </w:numPr>
        <w:overflowPunct/>
        <w:spacing w:before="240" w:after="0" w:line="360" w:lineRule="auto"/>
        <w:textAlignment w:val="baseline"/>
        <w:rPr>
          <w:ins w:id="765" w:author="José Albeiro Montes Gil" w:date="2022-01-19T17:02:00Z"/>
          <w:rFonts w:ascii="Arial" w:eastAsia="Arial" w:hAnsi="Arial" w:cs="Arial"/>
          <w:bCs/>
          <w:iCs/>
          <w:sz w:val="24"/>
          <w:szCs w:val="24"/>
        </w:rPr>
        <w:pPrChange w:id="766" w:author="José Albeiro Montes Gil" w:date="2022-01-20T12:42:00Z">
          <w:pPr>
            <w:numPr>
              <w:numId w:val="6"/>
            </w:numPr>
            <w:overflowPunct/>
            <w:spacing w:before="240" w:after="0" w:line="360" w:lineRule="auto"/>
            <w:ind w:left="720" w:hanging="360"/>
            <w:jc w:val="both"/>
            <w:textAlignment w:val="baseline"/>
          </w:pPr>
        </w:pPrChange>
      </w:pPr>
      <w:ins w:id="767" w:author="José Albeiro Montes Gil" w:date="2022-01-19T17:02:00Z">
        <w:r w:rsidRPr="00B87B2D">
          <w:rPr>
            <w:rFonts w:ascii="Arial" w:eastAsia="Arial" w:hAnsi="Arial" w:cs="Arial"/>
            <w:b/>
            <w:iCs/>
            <w:sz w:val="24"/>
            <w:szCs w:val="24"/>
          </w:rPr>
          <w:t xml:space="preserve">A5.2 </w:t>
        </w:r>
        <w:r w:rsidRPr="00B87B2D">
          <w:rPr>
            <w:rFonts w:ascii="Arial" w:eastAsia="Arial" w:hAnsi="Arial" w:cs="Arial"/>
            <w:bCs/>
            <w:iCs/>
            <w:sz w:val="24"/>
            <w:szCs w:val="24"/>
          </w:rPr>
          <w:t xml:space="preserve">Evaluación de la </w:t>
        </w:r>
        <w:proofErr w:type="spellStart"/>
        <w:r w:rsidRPr="00B87B2D">
          <w:rPr>
            <w:rFonts w:ascii="Arial" w:eastAsia="Arial" w:hAnsi="Arial" w:cs="Arial"/>
            <w:bCs/>
            <w:iCs/>
            <w:sz w:val="24"/>
            <w:szCs w:val="24"/>
          </w:rPr>
          <w:t>apliacion</w:t>
        </w:r>
        <w:proofErr w:type="spellEnd"/>
        <w:r w:rsidRPr="00B87B2D">
          <w:rPr>
            <w:rFonts w:ascii="Arial" w:eastAsia="Arial" w:hAnsi="Arial" w:cs="Arial"/>
            <w:bCs/>
            <w:iCs/>
            <w:sz w:val="24"/>
            <w:szCs w:val="24"/>
          </w:rPr>
          <w:t xml:space="preserve"> </w:t>
        </w:r>
        <w:proofErr w:type="spellStart"/>
        <w:r w:rsidRPr="00B87B2D">
          <w:rPr>
            <w:rFonts w:ascii="Arial" w:eastAsia="Arial" w:hAnsi="Arial" w:cs="Arial"/>
            <w:bCs/>
            <w:iCs/>
            <w:sz w:val="24"/>
            <w:szCs w:val="24"/>
          </w:rPr>
          <w:t>movil</w:t>
        </w:r>
        <w:proofErr w:type="spellEnd"/>
        <w:r w:rsidRPr="00B87B2D">
          <w:rPr>
            <w:rFonts w:ascii="Arial" w:eastAsia="Arial" w:hAnsi="Arial" w:cs="Arial"/>
            <w:bCs/>
            <w:iCs/>
            <w:sz w:val="24"/>
            <w:szCs w:val="24"/>
          </w:rPr>
          <w:t xml:space="preserve"> usando la técnica de prueba de usabilidad </w:t>
        </w:r>
        <w:r>
          <w:rPr>
            <w:rFonts w:ascii="Arial" w:eastAsia="Arial" w:hAnsi="Arial" w:cs="Arial"/>
            <w:bCs/>
            <w:iCs/>
            <w:sz w:val="24"/>
            <w:szCs w:val="24"/>
          </w:rPr>
          <w:t>con los</w:t>
        </w:r>
        <w:r w:rsidRPr="00B87B2D">
          <w:rPr>
            <w:rFonts w:ascii="Arial" w:eastAsia="Arial" w:hAnsi="Arial" w:cs="Arial"/>
            <w:bCs/>
            <w:iCs/>
            <w:sz w:val="24"/>
            <w:szCs w:val="24"/>
          </w:rPr>
          <w:t xml:space="preserve"> estudiantes </w:t>
        </w:r>
        <w:r>
          <w:rPr>
            <w:rFonts w:ascii="Arial" w:eastAsia="Arial" w:hAnsi="Arial" w:cs="Arial"/>
            <w:bCs/>
            <w:iCs/>
            <w:sz w:val="24"/>
            <w:szCs w:val="24"/>
          </w:rPr>
          <w:t xml:space="preserve">del </w:t>
        </w:r>
        <w:proofErr w:type="spellStart"/>
        <w:r>
          <w:rPr>
            <w:rFonts w:ascii="Arial" w:eastAsia="Arial" w:hAnsi="Arial" w:cs="Arial"/>
            <w:bCs/>
            <w:iCs/>
            <w:sz w:val="24"/>
            <w:szCs w:val="24"/>
          </w:rPr>
          <w:t>Jardin</w:t>
        </w:r>
        <w:proofErr w:type="spellEnd"/>
        <w:r>
          <w:rPr>
            <w:rFonts w:ascii="Arial" w:eastAsia="Arial" w:hAnsi="Arial" w:cs="Arial"/>
            <w:bCs/>
            <w:iCs/>
            <w:sz w:val="24"/>
            <w:szCs w:val="24"/>
          </w:rPr>
          <w:t xml:space="preserve"> Pequeños Grandes Artistas de la ciudad de </w:t>
        </w:r>
        <w:proofErr w:type="spellStart"/>
        <w:r>
          <w:rPr>
            <w:rFonts w:ascii="Arial" w:eastAsia="Arial" w:hAnsi="Arial" w:cs="Arial"/>
            <w:bCs/>
            <w:iCs/>
            <w:sz w:val="24"/>
            <w:szCs w:val="24"/>
          </w:rPr>
          <w:t>Popayan</w:t>
        </w:r>
        <w:proofErr w:type="spellEnd"/>
        <w:r>
          <w:rPr>
            <w:rFonts w:ascii="Arial" w:eastAsia="Arial" w:hAnsi="Arial" w:cs="Arial"/>
            <w:bCs/>
            <w:iCs/>
            <w:sz w:val="24"/>
            <w:szCs w:val="24"/>
          </w:rPr>
          <w:t xml:space="preserve"> </w:t>
        </w:r>
      </w:ins>
    </w:p>
    <w:p w14:paraId="0CB04D8A" w14:textId="77777777" w:rsidR="00AF4086" w:rsidRPr="002F56FA" w:rsidRDefault="00AF4086" w:rsidP="0097128C">
      <w:pPr>
        <w:numPr>
          <w:ilvl w:val="0"/>
          <w:numId w:val="6"/>
        </w:numPr>
        <w:overflowPunct/>
        <w:spacing w:before="240" w:line="360" w:lineRule="auto"/>
        <w:textAlignment w:val="baseline"/>
        <w:rPr>
          <w:ins w:id="768" w:author="José Albeiro Montes Gil" w:date="2022-01-19T17:02:00Z"/>
          <w:rFonts w:ascii="Arial" w:eastAsia="Arial" w:hAnsi="Arial" w:cs="Arial"/>
          <w:bCs/>
          <w:iCs/>
          <w:sz w:val="24"/>
          <w:szCs w:val="24"/>
        </w:rPr>
        <w:pPrChange w:id="769" w:author="José Albeiro Montes Gil" w:date="2022-01-20T12:42:00Z">
          <w:pPr>
            <w:numPr>
              <w:numId w:val="6"/>
            </w:numPr>
            <w:overflowPunct/>
            <w:spacing w:before="240" w:line="360" w:lineRule="auto"/>
            <w:ind w:left="720" w:hanging="360"/>
            <w:jc w:val="both"/>
            <w:textAlignment w:val="baseline"/>
          </w:pPr>
        </w:pPrChange>
      </w:pPr>
      <w:ins w:id="770" w:author="José Albeiro Montes Gil" w:date="2022-01-19T17:02:00Z">
        <w:r w:rsidRPr="00B87B2D">
          <w:rPr>
            <w:rFonts w:ascii="Arial" w:eastAsia="Arial" w:hAnsi="Arial" w:cs="Arial"/>
            <w:b/>
            <w:iCs/>
            <w:sz w:val="24"/>
            <w:szCs w:val="24"/>
          </w:rPr>
          <w:t xml:space="preserve">A5.3 </w:t>
        </w:r>
        <w:r w:rsidRPr="00B87B2D">
          <w:rPr>
            <w:rFonts w:ascii="Arial" w:eastAsia="Arial" w:hAnsi="Arial" w:cs="Arial"/>
            <w:bCs/>
            <w:iCs/>
            <w:sz w:val="24"/>
            <w:szCs w:val="24"/>
          </w:rPr>
          <w:t>Evaluar todos los datos obtenidos con el objetivo de realizar cambios o mejoras.</w:t>
        </w:r>
      </w:ins>
    </w:p>
    <w:p w14:paraId="629B6B77" w14:textId="77777777" w:rsidR="00AF4086" w:rsidRDefault="00AF4086" w:rsidP="0097128C">
      <w:pPr>
        <w:spacing w:line="360" w:lineRule="auto"/>
        <w:rPr>
          <w:ins w:id="771" w:author="José Albeiro Montes Gil" w:date="2022-01-19T17:02:00Z"/>
          <w:rFonts w:ascii="Arial" w:eastAsia="Arial" w:hAnsi="Arial" w:cs="Arial"/>
          <w:bCs/>
          <w:iCs/>
          <w:sz w:val="24"/>
          <w:szCs w:val="24"/>
        </w:rPr>
        <w:pPrChange w:id="772" w:author="José Albeiro Montes Gil" w:date="2022-01-20T12:42:00Z">
          <w:pPr>
            <w:spacing w:line="360" w:lineRule="auto"/>
            <w:jc w:val="both"/>
          </w:pPr>
        </w:pPrChange>
      </w:pPr>
    </w:p>
    <w:p w14:paraId="7F76A73E" w14:textId="77777777" w:rsidR="00AF4086" w:rsidRDefault="00AF4086" w:rsidP="0097128C">
      <w:pPr>
        <w:spacing w:line="360" w:lineRule="auto"/>
        <w:rPr>
          <w:ins w:id="773" w:author="José Albeiro Montes Gil" w:date="2022-01-19T17:02:00Z"/>
          <w:rFonts w:ascii="Arial" w:eastAsia="Arial" w:hAnsi="Arial" w:cs="Arial"/>
          <w:bCs/>
          <w:iCs/>
          <w:sz w:val="24"/>
          <w:szCs w:val="24"/>
        </w:rPr>
        <w:pPrChange w:id="774" w:author="José Albeiro Montes Gil" w:date="2022-01-20T12:42:00Z">
          <w:pPr>
            <w:spacing w:line="360" w:lineRule="auto"/>
            <w:jc w:val="both"/>
          </w:pPr>
        </w:pPrChange>
      </w:pPr>
    </w:p>
    <w:p w14:paraId="05FAEEC3" w14:textId="77777777" w:rsidR="00AF4086" w:rsidRDefault="00AF4086" w:rsidP="0097128C">
      <w:pPr>
        <w:spacing w:line="360" w:lineRule="auto"/>
        <w:rPr>
          <w:ins w:id="775" w:author="José Albeiro Montes Gil" w:date="2022-01-19T17:02:00Z"/>
          <w:rFonts w:ascii="Arial" w:eastAsia="Arial" w:hAnsi="Arial" w:cs="Arial"/>
          <w:bCs/>
          <w:iCs/>
          <w:sz w:val="24"/>
          <w:szCs w:val="24"/>
        </w:rPr>
        <w:pPrChange w:id="776" w:author="José Albeiro Montes Gil" w:date="2022-01-20T12:42:00Z">
          <w:pPr>
            <w:spacing w:line="360" w:lineRule="auto"/>
            <w:jc w:val="both"/>
          </w:pPr>
        </w:pPrChange>
      </w:pPr>
    </w:p>
    <w:p w14:paraId="06A65E6C" w14:textId="77777777" w:rsidR="00AF4086" w:rsidRDefault="00AF4086" w:rsidP="0097128C">
      <w:pPr>
        <w:spacing w:line="360" w:lineRule="auto"/>
        <w:rPr>
          <w:ins w:id="777" w:author="José Albeiro Montes Gil" w:date="2022-01-19T17:02:00Z"/>
          <w:rFonts w:ascii="Arial" w:eastAsia="Arial" w:hAnsi="Arial" w:cs="Arial"/>
          <w:bCs/>
          <w:iCs/>
          <w:sz w:val="24"/>
          <w:szCs w:val="24"/>
        </w:rPr>
        <w:pPrChange w:id="778" w:author="José Albeiro Montes Gil" w:date="2022-01-20T12:42:00Z">
          <w:pPr>
            <w:spacing w:line="360" w:lineRule="auto"/>
            <w:jc w:val="both"/>
          </w:pPr>
        </w:pPrChange>
      </w:pPr>
    </w:p>
    <w:p w14:paraId="378115D3" w14:textId="77777777" w:rsidR="00AF4086" w:rsidRDefault="00AF4086" w:rsidP="0097128C">
      <w:pPr>
        <w:spacing w:line="360" w:lineRule="auto"/>
        <w:rPr>
          <w:ins w:id="779" w:author="José Albeiro Montes Gil" w:date="2022-01-19T17:02:00Z"/>
          <w:rFonts w:ascii="Arial" w:eastAsia="Arial" w:hAnsi="Arial" w:cs="Arial"/>
          <w:bCs/>
          <w:iCs/>
          <w:sz w:val="24"/>
          <w:szCs w:val="24"/>
        </w:rPr>
        <w:pPrChange w:id="780" w:author="José Albeiro Montes Gil" w:date="2022-01-20T12:42:00Z">
          <w:pPr>
            <w:spacing w:line="360" w:lineRule="auto"/>
            <w:jc w:val="both"/>
          </w:pPr>
        </w:pPrChange>
      </w:pPr>
    </w:p>
    <w:p w14:paraId="6E2F0928" w14:textId="77777777" w:rsidR="00AF4086" w:rsidRDefault="00AF4086" w:rsidP="0097128C">
      <w:pPr>
        <w:spacing w:line="360" w:lineRule="auto"/>
        <w:rPr>
          <w:ins w:id="781" w:author="José Albeiro Montes Gil" w:date="2022-01-19T17:02:00Z"/>
          <w:rFonts w:ascii="Arial" w:eastAsia="Arial" w:hAnsi="Arial" w:cs="Arial"/>
          <w:bCs/>
          <w:iCs/>
          <w:sz w:val="24"/>
          <w:szCs w:val="24"/>
        </w:rPr>
        <w:pPrChange w:id="782" w:author="José Albeiro Montes Gil" w:date="2022-01-20T12:42:00Z">
          <w:pPr>
            <w:spacing w:line="360" w:lineRule="auto"/>
            <w:jc w:val="both"/>
          </w:pPr>
        </w:pPrChange>
      </w:pPr>
    </w:p>
    <w:p w14:paraId="1D7F24A4" w14:textId="77777777" w:rsidR="00AF4086" w:rsidRDefault="00AF4086" w:rsidP="0097128C">
      <w:pPr>
        <w:spacing w:line="360" w:lineRule="auto"/>
        <w:rPr>
          <w:ins w:id="783" w:author="José Albeiro Montes Gil" w:date="2022-01-19T17:02:00Z"/>
          <w:rFonts w:ascii="Arial" w:eastAsia="Arial" w:hAnsi="Arial" w:cs="Arial"/>
          <w:bCs/>
          <w:iCs/>
          <w:sz w:val="24"/>
          <w:szCs w:val="24"/>
        </w:rPr>
        <w:pPrChange w:id="784" w:author="José Albeiro Montes Gil" w:date="2022-01-20T12:42:00Z">
          <w:pPr>
            <w:spacing w:line="360" w:lineRule="auto"/>
            <w:jc w:val="both"/>
          </w:pPr>
        </w:pPrChange>
      </w:pPr>
    </w:p>
    <w:p w14:paraId="31AD6AA4" w14:textId="77777777" w:rsidR="00AF4086" w:rsidRPr="00153B7E" w:rsidRDefault="00AF4086" w:rsidP="0097128C">
      <w:pPr>
        <w:spacing w:line="360" w:lineRule="auto"/>
        <w:rPr>
          <w:ins w:id="785" w:author="José Albeiro Montes Gil" w:date="2022-01-19T17:02:00Z"/>
          <w:rFonts w:ascii="Arial" w:eastAsia="Arial" w:hAnsi="Arial" w:cs="Arial"/>
          <w:bCs/>
          <w:iCs/>
          <w:sz w:val="24"/>
          <w:szCs w:val="24"/>
        </w:rPr>
        <w:pPrChange w:id="786" w:author="José Albeiro Montes Gil" w:date="2022-01-20T12:42:00Z">
          <w:pPr>
            <w:spacing w:line="360" w:lineRule="auto"/>
            <w:jc w:val="both"/>
          </w:pPr>
        </w:pPrChange>
      </w:pPr>
      <w:ins w:id="787" w:author="José Albeiro Montes Gil" w:date="2022-01-19T17:02:00Z">
        <w:r w:rsidRPr="00153B7E">
          <w:rPr>
            <w:rFonts w:ascii="Arial" w:eastAsia="Arial" w:hAnsi="Arial" w:cs="Arial"/>
            <w:bCs/>
            <w:iCs/>
            <w:sz w:val="24"/>
            <w:szCs w:val="24"/>
          </w:rPr>
          <w:lastRenderedPageBreak/>
          <w:t>En la tabla siguiente se detallan las diferentes fases correspondientes a cada objetivo específico planteado, Así mismo las actividades de cada fase Para ellos se describe lo siguiente</w:t>
        </w:r>
        <w:r>
          <w:rPr>
            <w:rFonts w:ascii="Arial" w:eastAsia="Arial" w:hAnsi="Arial" w:cs="Arial"/>
            <w:bCs/>
            <w:iCs/>
            <w:sz w:val="24"/>
            <w:szCs w:val="24"/>
          </w:rPr>
          <w:t>:</w:t>
        </w:r>
      </w:ins>
    </w:p>
    <w:p w14:paraId="64E0DEDB" w14:textId="77777777" w:rsidR="00AF4086" w:rsidRPr="00A92C5F" w:rsidRDefault="00AF4086" w:rsidP="0097128C">
      <w:pPr>
        <w:pStyle w:val="Ttulo2"/>
        <w:spacing w:after="240" w:line="240" w:lineRule="auto"/>
        <w:ind w:left="720"/>
        <w:rPr>
          <w:ins w:id="788" w:author="José Albeiro Montes Gil" w:date="2022-01-19T17:02:00Z"/>
          <w:rFonts w:cs="Arial"/>
          <w:sz w:val="20"/>
          <w:szCs w:val="20"/>
        </w:rPr>
        <w:pPrChange w:id="789" w:author="José Albeiro Montes Gil" w:date="2022-01-20T12:42:00Z">
          <w:pPr>
            <w:pStyle w:val="Ttulo2"/>
            <w:spacing w:after="240" w:line="240" w:lineRule="auto"/>
            <w:ind w:left="720"/>
            <w:jc w:val="center"/>
          </w:pPr>
        </w:pPrChange>
      </w:pPr>
      <w:proofErr w:type="gramStart"/>
      <w:ins w:id="790" w:author="José Albeiro Montes Gil" w:date="2022-01-19T17:02:00Z">
        <w:r w:rsidDel="00B90DFB">
          <w:rPr>
            <w:rFonts w:eastAsia="Arial" w:cs="Arial"/>
            <w:smallCaps/>
            <w:color w:val="000000" w:themeColor="text1"/>
            <w:sz w:val="20"/>
            <w:szCs w:val="20"/>
          </w:rPr>
          <w:t xml:space="preserve">Tabla </w:t>
        </w:r>
        <w:r w:rsidRPr="00A92C5F" w:rsidDel="00B90DFB">
          <w:rPr>
            <w:rFonts w:eastAsia="Arial" w:cs="Arial"/>
            <w:smallCaps/>
            <w:color w:val="000000" w:themeColor="text1"/>
            <w:sz w:val="20"/>
            <w:szCs w:val="20"/>
          </w:rPr>
          <w:t xml:space="preserve"> #</w:t>
        </w:r>
        <w:proofErr w:type="gramEnd"/>
        <w:r>
          <w:rPr>
            <w:rFonts w:eastAsia="Arial" w:cs="Arial"/>
            <w:smallCaps/>
            <w:color w:val="000000" w:themeColor="text1"/>
            <w:sz w:val="20"/>
            <w:szCs w:val="20"/>
          </w:rPr>
          <w:t>TABLA #</w:t>
        </w:r>
        <w:r w:rsidRPr="00A92C5F">
          <w:rPr>
            <w:rFonts w:eastAsia="Arial" w:cs="Arial"/>
            <w:smallCaps/>
            <w:color w:val="000000" w:themeColor="text1"/>
            <w:sz w:val="20"/>
            <w:szCs w:val="20"/>
          </w:rPr>
          <w:t xml:space="preserve"> </w:t>
        </w:r>
        <w:r>
          <w:rPr>
            <w:rFonts w:eastAsia="Arial" w:cs="Arial"/>
            <w:smallCaps/>
            <w:color w:val="000000" w:themeColor="text1"/>
            <w:sz w:val="20"/>
            <w:szCs w:val="20"/>
          </w:rPr>
          <w:t xml:space="preserve">1 </w:t>
        </w:r>
        <w:commentRangeStart w:id="791"/>
        <w:r>
          <w:rPr>
            <w:rFonts w:cs="Arial"/>
            <w:sz w:val="20"/>
            <w:szCs w:val="20"/>
          </w:rPr>
          <w:t>Actividades</w:t>
        </w:r>
        <w:commentRangeEnd w:id="791"/>
        <w:r>
          <w:rPr>
            <w:rStyle w:val="Refdecomentario"/>
            <w:rFonts w:ascii="Calibri" w:hAnsi="Calibri"/>
            <w:b w:val="0"/>
          </w:rPr>
          <w:commentReference w:id="791"/>
        </w:r>
        <w:r>
          <w:rPr>
            <w:rFonts w:cs="Arial"/>
            <w:sz w:val="20"/>
            <w:szCs w:val="20"/>
          </w:rPr>
          <w:t xml:space="preserve"> </w:t>
        </w:r>
      </w:ins>
    </w:p>
    <w:tbl>
      <w:tblPr>
        <w:tblStyle w:val="Tablaconcuadrcula"/>
        <w:tblW w:w="0" w:type="auto"/>
        <w:tblInd w:w="720" w:type="dxa"/>
        <w:tblLook w:val="04A0" w:firstRow="1" w:lastRow="0" w:firstColumn="1" w:lastColumn="0" w:noHBand="0" w:noVBand="1"/>
      </w:tblPr>
      <w:tblGrid>
        <w:gridCol w:w="1425"/>
        <w:gridCol w:w="1563"/>
        <w:gridCol w:w="2368"/>
        <w:gridCol w:w="1697"/>
        <w:gridCol w:w="1735"/>
      </w:tblGrid>
      <w:tr w:rsidR="00AF4086" w:rsidRPr="00153B7E" w14:paraId="39808F0F" w14:textId="77777777" w:rsidTr="00802906">
        <w:trPr>
          <w:trHeight w:val="1544"/>
          <w:ins w:id="792" w:author="José Albeiro Montes Gil" w:date="2022-01-19T17:02:00Z"/>
        </w:trPr>
        <w:tc>
          <w:tcPr>
            <w:tcW w:w="1431" w:type="dxa"/>
          </w:tcPr>
          <w:p w14:paraId="21D26A20" w14:textId="77777777" w:rsidR="00AF4086" w:rsidRPr="00153B7E" w:rsidRDefault="00AF4086" w:rsidP="0097128C">
            <w:pPr>
              <w:spacing w:before="240" w:line="360" w:lineRule="auto"/>
              <w:textAlignment w:val="baseline"/>
              <w:rPr>
                <w:ins w:id="793" w:author="José Albeiro Montes Gil" w:date="2022-01-19T17:02:00Z"/>
                <w:rFonts w:ascii="Arial" w:eastAsia="Arial" w:hAnsi="Arial" w:cs="Arial"/>
                <w:b/>
                <w:bCs/>
                <w:iCs/>
                <w:sz w:val="24"/>
                <w:szCs w:val="24"/>
              </w:rPr>
              <w:pPrChange w:id="794" w:author="José Albeiro Montes Gil" w:date="2022-01-20T12:42:00Z">
                <w:pPr>
                  <w:spacing w:before="240" w:line="360" w:lineRule="auto"/>
                  <w:jc w:val="center"/>
                  <w:textAlignment w:val="baseline"/>
                </w:pPr>
              </w:pPrChange>
            </w:pPr>
            <w:ins w:id="795" w:author="José Albeiro Montes Gil" w:date="2022-01-19T17:02:00Z">
              <w:r w:rsidRPr="00153B7E">
                <w:rPr>
                  <w:rFonts w:ascii="Arial" w:eastAsia="Arial" w:hAnsi="Arial" w:cs="Arial"/>
                  <w:b/>
                  <w:bCs/>
                  <w:iCs/>
                  <w:sz w:val="24"/>
                  <w:szCs w:val="24"/>
                </w:rPr>
                <w:t xml:space="preserve">Objetivo </w:t>
              </w:r>
            </w:ins>
          </w:p>
          <w:p w14:paraId="203E1D0D" w14:textId="77777777" w:rsidR="00AF4086" w:rsidRPr="00153B7E" w:rsidRDefault="00AF4086" w:rsidP="0097128C">
            <w:pPr>
              <w:spacing w:before="240" w:line="360" w:lineRule="auto"/>
              <w:textAlignment w:val="baseline"/>
              <w:rPr>
                <w:ins w:id="796" w:author="José Albeiro Montes Gil" w:date="2022-01-19T17:02:00Z"/>
                <w:rFonts w:ascii="Arial" w:eastAsia="Arial" w:hAnsi="Arial" w:cs="Arial"/>
                <w:b/>
                <w:bCs/>
                <w:iCs/>
                <w:sz w:val="24"/>
                <w:szCs w:val="24"/>
              </w:rPr>
              <w:pPrChange w:id="797" w:author="José Albeiro Montes Gil" w:date="2022-01-20T12:42:00Z">
                <w:pPr>
                  <w:spacing w:before="240" w:line="360" w:lineRule="auto"/>
                  <w:jc w:val="center"/>
                  <w:textAlignment w:val="baseline"/>
                </w:pPr>
              </w:pPrChange>
            </w:pPr>
            <w:ins w:id="798" w:author="José Albeiro Montes Gil" w:date="2022-01-19T17:02:00Z">
              <w:r w:rsidRPr="00153B7E">
                <w:rPr>
                  <w:rFonts w:ascii="Arial" w:eastAsia="Arial" w:hAnsi="Arial" w:cs="Arial"/>
                  <w:b/>
                  <w:bCs/>
                  <w:iCs/>
                  <w:sz w:val="24"/>
                  <w:szCs w:val="24"/>
                </w:rPr>
                <w:t xml:space="preserve">Especifico </w:t>
              </w:r>
            </w:ins>
          </w:p>
        </w:tc>
        <w:tc>
          <w:tcPr>
            <w:tcW w:w="1466" w:type="dxa"/>
          </w:tcPr>
          <w:p w14:paraId="09ED43E2" w14:textId="77777777" w:rsidR="00AF4086" w:rsidRPr="00153B7E" w:rsidRDefault="00AF4086" w:rsidP="0097128C">
            <w:pPr>
              <w:spacing w:before="240" w:line="360" w:lineRule="auto"/>
              <w:textAlignment w:val="baseline"/>
              <w:rPr>
                <w:ins w:id="799" w:author="José Albeiro Montes Gil" w:date="2022-01-19T17:02:00Z"/>
                <w:rFonts w:ascii="Arial" w:eastAsia="Arial" w:hAnsi="Arial" w:cs="Arial"/>
                <w:b/>
                <w:bCs/>
                <w:iCs/>
                <w:sz w:val="24"/>
                <w:szCs w:val="24"/>
              </w:rPr>
              <w:pPrChange w:id="800" w:author="José Albeiro Montes Gil" w:date="2022-01-20T12:42:00Z">
                <w:pPr>
                  <w:spacing w:before="240" w:line="360" w:lineRule="auto"/>
                  <w:jc w:val="center"/>
                  <w:textAlignment w:val="baseline"/>
                </w:pPr>
              </w:pPrChange>
            </w:pPr>
            <w:ins w:id="801" w:author="José Albeiro Montes Gil" w:date="2022-01-19T17:02:00Z">
              <w:r w:rsidRPr="00153B7E">
                <w:rPr>
                  <w:rFonts w:ascii="Arial" w:eastAsia="Arial" w:hAnsi="Arial" w:cs="Arial"/>
                  <w:b/>
                  <w:bCs/>
                  <w:iCs/>
                  <w:sz w:val="24"/>
                  <w:szCs w:val="24"/>
                </w:rPr>
                <w:t>Fase</w:t>
              </w:r>
            </w:ins>
          </w:p>
        </w:tc>
        <w:tc>
          <w:tcPr>
            <w:tcW w:w="2518" w:type="dxa"/>
          </w:tcPr>
          <w:p w14:paraId="6E51E581" w14:textId="77777777" w:rsidR="00AF4086" w:rsidRPr="00153B7E" w:rsidRDefault="00AF4086" w:rsidP="0097128C">
            <w:pPr>
              <w:spacing w:before="240" w:line="360" w:lineRule="auto"/>
              <w:textAlignment w:val="baseline"/>
              <w:rPr>
                <w:ins w:id="802" w:author="José Albeiro Montes Gil" w:date="2022-01-19T17:02:00Z"/>
                <w:rFonts w:ascii="Arial" w:eastAsia="Arial" w:hAnsi="Arial" w:cs="Arial"/>
                <w:b/>
                <w:bCs/>
                <w:iCs/>
                <w:sz w:val="24"/>
                <w:szCs w:val="24"/>
              </w:rPr>
              <w:pPrChange w:id="803" w:author="José Albeiro Montes Gil" w:date="2022-01-20T12:42:00Z">
                <w:pPr>
                  <w:spacing w:before="240" w:line="360" w:lineRule="auto"/>
                  <w:jc w:val="center"/>
                  <w:textAlignment w:val="baseline"/>
                </w:pPr>
              </w:pPrChange>
            </w:pPr>
            <w:ins w:id="804" w:author="José Albeiro Montes Gil" w:date="2022-01-19T17:02:00Z">
              <w:r w:rsidRPr="00153B7E">
                <w:rPr>
                  <w:rFonts w:ascii="Arial" w:eastAsia="Arial" w:hAnsi="Arial" w:cs="Arial"/>
                  <w:b/>
                  <w:bCs/>
                  <w:iCs/>
                  <w:sz w:val="24"/>
                  <w:szCs w:val="24"/>
                </w:rPr>
                <w:t>Actividades</w:t>
              </w:r>
            </w:ins>
          </w:p>
        </w:tc>
        <w:tc>
          <w:tcPr>
            <w:tcW w:w="1844" w:type="dxa"/>
          </w:tcPr>
          <w:p w14:paraId="56DE6CBD" w14:textId="77777777" w:rsidR="00AF4086" w:rsidRPr="00153B7E" w:rsidRDefault="00AF4086" w:rsidP="0097128C">
            <w:pPr>
              <w:spacing w:before="240" w:line="360" w:lineRule="auto"/>
              <w:textAlignment w:val="baseline"/>
              <w:rPr>
                <w:ins w:id="805" w:author="José Albeiro Montes Gil" w:date="2022-01-19T17:02:00Z"/>
                <w:rFonts w:ascii="Arial" w:eastAsia="Arial" w:hAnsi="Arial" w:cs="Arial"/>
                <w:b/>
                <w:bCs/>
                <w:iCs/>
                <w:sz w:val="24"/>
                <w:szCs w:val="24"/>
              </w:rPr>
              <w:pPrChange w:id="806" w:author="José Albeiro Montes Gil" w:date="2022-01-20T12:42:00Z">
                <w:pPr>
                  <w:spacing w:before="240" w:line="360" w:lineRule="auto"/>
                  <w:jc w:val="center"/>
                  <w:textAlignment w:val="baseline"/>
                </w:pPr>
              </w:pPrChange>
            </w:pPr>
            <w:ins w:id="807" w:author="José Albeiro Montes Gil" w:date="2022-01-19T17:02:00Z">
              <w:r w:rsidRPr="00153B7E">
                <w:rPr>
                  <w:rFonts w:ascii="Arial" w:eastAsia="Arial" w:hAnsi="Arial" w:cs="Arial"/>
                  <w:b/>
                  <w:bCs/>
                  <w:iCs/>
                  <w:sz w:val="24"/>
                  <w:szCs w:val="24"/>
                </w:rPr>
                <w:t>Métodos</w:t>
              </w:r>
            </w:ins>
          </w:p>
          <w:p w14:paraId="2DFE77A3" w14:textId="77777777" w:rsidR="00AF4086" w:rsidRPr="00153B7E" w:rsidRDefault="00AF4086" w:rsidP="0097128C">
            <w:pPr>
              <w:spacing w:before="240" w:line="360" w:lineRule="auto"/>
              <w:textAlignment w:val="baseline"/>
              <w:rPr>
                <w:ins w:id="808" w:author="José Albeiro Montes Gil" w:date="2022-01-19T17:02:00Z"/>
                <w:rFonts w:ascii="Arial" w:eastAsia="Arial" w:hAnsi="Arial" w:cs="Arial"/>
                <w:b/>
                <w:bCs/>
                <w:iCs/>
                <w:sz w:val="24"/>
                <w:szCs w:val="24"/>
              </w:rPr>
              <w:pPrChange w:id="809" w:author="José Albeiro Montes Gil" w:date="2022-01-20T12:42:00Z">
                <w:pPr>
                  <w:spacing w:before="240" w:line="360" w:lineRule="auto"/>
                  <w:jc w:val="center"/>
                  <w:textAlignment w:val="baseline"/>
                </w:pPr>
              </w:pPrChange>
            </w:pPr>
            <w:ins w:id="810" w:author="José Albeiro Montes Gil" w:date="2022-01-19T17:02:00Z">
              <w:r w:rsidRPr="00153B7E">
                <w:rPr>
                  <w:rFonts w:ascii="Arial" w:eastAsia="Arial" w:hAnsi="Arial" w:cs="Arial"/>
                  <w:b/>
                  <w:bCs/>
                  <w:iCs/>
                  <w:sz w:val="24"/>
                  <w:szCs w:val="24"/>
                </w:rPr>
                <w:t>o</w:t>
              </w:r>
            </w:ins>
          </w:p>
          <w:p w14:paraId="16406E0D" w14:textId="77777777" w:rsidR="00AF4086" w:rsidRPr="00153B7E" w:rsidRDefault="00AF4086" w:rsidP="0097128C">
            <w:pPr>
              <w:spacing w:before="240" w:line="360" w:lineRule="auto"/>
              <w:textAlignment w:val="baseline"/>
              <w:rPr>
                <w:ins w:id="811" w:author="José Albeiro Montes Gil" w:date="2022-01-19T17:02:00Z"/>
                <w:rFonts w:ascii="Arial" w:eastAsia="Arial" w:hAnsi="Arial" w:cs="Arial"/>
                <w:b/>
                <w:bCs/>
                <w:iCs/>
                <w:sz w:val="24"/>
                <w:szCs w:val="24"/>
              </w:rPr>
              <w:pPrChange w:id="812" w:author="José Albeiro Montes Gil" w:date="2022-01-20T12:42:00Z">
                <w:pPr>
                  <w:spacing w:before="240" w:line="360" w:lineRule="auto"/>
                  <w:jc w:val="center"/>
                  <w:textAlignment w:val="baseline"/>
                </w:pPr>
              </w:pPrChange>
            </w:pPr>
            <w:ins w:id="813" w:author="José Albeiro Montes Gil" w:date="2022-01-19T17:02:00Z">
              <w:r w:rsidRPr="00153B7E">
                <w:rPr>
                  <w:rFonts w:ascii="Arial" w:eastAsia="Arial" w:hAnsi="Arial" w:cs="Arial"/>
                  <w:b/>
                  <w:bCs/>
                  <w:iCs/>
                  <w:sz w:val="24"/>
                  <w:szCs w:val="24"/>
                </w:rPr>
                <w:t>técnica</w:t>
              </w:r>
            </w:ins>
          </w:p>
        </w:tc>
        <w:tc>
          <w:tcPr>
            <w:tcW w:w="1755" w:type="dxa"/>
          </w:tcPr>
          <w:p w14:paraId="40CAA74A" w14:textId="77777777" w:rsidR="00AF4086" w:rsidRPr="00153B7E" w:rsidRDefault="00AF4086" w:rsidP="0097128C">
            <w:pPr>
              <w:spacing w:before="240" w:line="360" w:lineRule="auto"/>
              <w:textAlignment w:val="baseline"/>
              <w:rPr>
                <w:ins w:id="814" w:author="José Albeiro Montes Gil" w:date="2022-01-19T17:02:00Z"/>
                <w:rFonts w:ascii="Arial" w:eastAsia="Arial" w:hAnsi="Arial" w:cs="Arial"/>
                <w:b/>
                <w:bCs/>
                <w:iCs/>
                <w:sz w:val="24"/>
                <w:szCs w:val="24"/>
              </w:rPr>
              <w:pPrChange w:id="815" w:author="José Albeiro Montes Gil" w:date="2022-01-20T12:42:00Z">
                <w:pPr>
                  <w:spacing w:before="240" w:line="360" w:lineRule="auto"/>
                  <w:jc w:val="center"/>
                  <w:textAlignment w:val="baseline"/>
                </w:pPr>
              </w:pPrChange>
            </w:pPr>
            <w:ins w:id="816" w:author="José Albeiro Montes Gil" w:date="2022-01-19T17:02:00Z">
              <w:r w:rsidRPr="00153B7E">
                <w:rPr>
                  <w:rFonts w:ascii="Arial" w:eastAsia="Arial" w:hAnsi="Arial" w:cs="Arial"/>
                  <w:b/>
                  <w:bCs/>
                  <w:iCs/>
                  <w:sz w:val="24"/>
                  <w:szCs w:val="24"/>
                </w:rPr>
                <w:t>Producto Esperado</w:t>
              </w:r>
            </w:ins>
          </w:p>
        </w:tc>
      </w:tr>
      <w:tr w:rsidR="00AF4086" w:rsidRPr="00153B7E" w14:paraId="48991D19" w14:textId="77777777" w:rsidTr="00802906">
        <w:trPr>
          <w:trHeight w:val="657"/>
          <w:ins w:id="817" w:author="José Albeiro Montes Gil" w:date="2022-01-19T17:02:00Z"/>
        </w:trPr>
        <w:tc>
          <w:tcPr>
            <w:tcW w:w="1431" w:type="dxa"/>
          </w:tcPr>
          <w:p w14:paraId="13FD0FBD" w14:textId="77777777" w:rsidR="00AF4086" w:rsidRPr="00153B7E" w:rsidRDefault="00AF4086" w:rsidP="0097128C">
            <w:pPr>
              <w:spacing w:before="240" w:line="360" w:lineRule="auto"/>
              <w:textAlignment w:val="baseline"/>
              <w:rPr>
                <w:ins w:id="818" w:author="José Albeiro Montes Gil" w:date="2022-01-19T17:02:00Z"/>
                <w:rFonts w:ascii="Arial" w:eastAsia="Arial" w:hAnsi="Arial" w:cs="Arial"/>
                <w:b/>
                <w:bCs/>
                <w:iCs/>
                <w:sz w:val="24"/>
                <w:szCs w:val="24"/>
              </w:rPr>
              <w:pPrChange w:id="819" w:author="José Albeiro Montes Gil" w:date="2022-01-20T12:42:00Z">
                <w:pPr>
                  <w:spacing w:before="240" w:line="360" w:lineRule="auto"/>
                  <w:jc w:val="center"/>
                  <w:textAlignment w:val="baseline"/>
                </w:pPr>
              </w:pPrChange>
            </w:pPr>
            <w:ins w:id="820" w:author="José Albeiro Montes Gil" w:date="2022-01-19T17:02:00Z">
              <w:r w:rsidRPr="00153B7E">
                <w:rPr>
                  <w:rFonts w:ascii="Arial" w:eastAsia="Arial" w:hAnsi="Arial" w:cs="Arial"/>
                  <w:b/>
                  <w:bCs/>
                  <w:iCs/>
                  <w:sz w:val="24"/>
                  <w:szCs w:val="24"/>
                </w:rPr>
                <w:t>Objetivo específico 1</w:t>
              </w:r>
            </w:ins>
          </w:p>
        </w:tc>
        <w:tc>
          <w:tcPr>
            <w:tcW w:w="1466" w:type="dxa"/>
          </w:tcPr>
          <w:p w14:paraId="6E517E9A" w14:textId="77777777" w:rsidR="00AF4086" w:rsidRPr="00AE67EF" w:rsidRDefault="00AF4086" w:rsidP="0097128C">
            <w:pPr>
              <w:spacing w:before="240" w:line="360" w:lineRule="auto"/>
              <w:textAlignment w:val="baseline"/>
              <w:rPr>
                <w:ins w:id="821" w:author="José Albeiro Montes Gil" w:date="2022-01-19T17:02:00Z"/>
                <w:rFonts w:ascii="Arial" w:eastAsia="Arial" w:hAnsi="Arial" w:cs="Arial"/>
                <w:b/>
                <w:bCs/>
                <w:iCs/>
                <w:sz w:val="24"/>
                <w:szCs w:val="24"/>
              </w:rPr>
              <w:pPrChange w:id="822" w:author="José Albeiro Montes Gil" w:date="2022-01-20T12:42:00Z">
                <w:pPr>
                  <w:spacing w:before="240" w:line="360" w:lineRule="auto"/>
                  <w:jc w:val="center"/>
                  <w:textAlignment w:val="baseline"/>
                </w:pPr>
              </w:pPrChange>
            </w:pPr>
            <w:ins w:id="823" w:author="José Albeiro Montes Gil" w:date="2022-01-19T17:02:00Z">
              <w:r w:rsidRPr="00AE67EF">
                <w:rPr>
                  <w:rFonts w:ascii="Arial" w:eastAsia="Arial" w:hAnsi="Arial" w:cs="Arial"/>
                  <w:b/>
                  <w:bCs/>
                  <w:iCs/>
                  <w:sz w:val="24"/>
                  <w:szCs w:val="24"/>
                </w:rPr>
                <w:t>Empatizar</w:t>
              </w:r>
            </w:ins>
          </w:p>
        </w:tc>
        <w:tc>
          <w:tcPr>
            <w:tcW w:w="2518" w:type="dxa"/>
          </w:tcPr>
          <w:p w14:paraId="4772DBF2" w14:textId="77777777" w:rsidR="00AF4086" w:rsidRPr="00A205B6" w:rsidRDefault="00AF4086" w:rsidP="0097128C">
            <w:pPr>
              <w:overflowPunct/>
              <w:spacing w:line="360" w:lineRule="auto"/>
              <w:contextualSpacing/>
              <w:rPr>
                <w:ins w:id="824" w:author="José Albeiro Montes Gil" w:date="2022-01-19T17:02:00Z"/>
                <w:rFonts w:ascii="Arial" w:eastAsia="Arial" w:hAnsi="Arial" w:cs="Arial"/>
                <w:bCs/>
                <w:iCs/>
                <w:sz w:val="24"/>
                <w:szCs w:val="24"/>
              </w:rPr>
              <w:pPrChange w:id="825" w:author="José Albeiro Montes Gil" w:date="2022-01-20T12:42:00Z">
                <w:pPr>
                  <w:overflowPunct/>
                  <w:spacing w:line="360" w:lineRule="auto"/>
                  <w:contextualSpacing/>
                  <w:jc w:val="both"/>
                </w:pPr>
              </w:pPrChange>
            </w:pPr>
            <w:ins w:id="826" w:author="José Albeiro Montes Gil" w:date="2022-01-19T17:02:00Z">
              <w:r w:rsidRPr="00A205B6">
                <w:rPr>
                  <w:rFonts w:ascii="Arial" w:eastAsia="Arial" w:hAnsi="Arial" w:cs="Arial"/>
                  <w:b/>
                  <w:iCs/>
                  <w:sz w:val="24"/>
                  <w:szCs w:val="24"/>
                </w:rPr>
                <w:t>A1.1</w:t>
              </w:r>
              <w:r w:rsidRPr="00A205B6">
                <w:rPr>
                  <w:rFonts w:ascii="Arial" w:eastAsia="Arial" w:hAnsi="Arial" w:cs="Arial"/>
                  <w:bCs/>
                  <w:iCs/>
                  <w:sz w:val="24"/>
                  <w:szCs w:val="24"/>
                </w:rPr>
                <w:t xml:space="preserve"> Construir un estado del arte acerca del uso de la tecnológica de Realidad </w:t>
              </w:r>
              <w:proofErr w:type="gramStart"/>
              <w:r w:rsidRPr="00A205B6">
                <w:rPr>
                  <w:rFonts w:ascii="Arial" w:eastAsia="Arial" w:hAnsi="Arial" w:cs="Arial"/>
                  <w:bCs/>
                  <w:iCs/>
                  <w:sz w:val="24"/>
                  <w:szCs w:val="24"/>
                </w:rPr>
                <w:t>Aumentada  en</w:t>
              </w:r>
              <w:proofErr w:type="gramEnd"/>
              <w:r w:rsidRPr="00A205B6">
                <w:rPr>
                  <w:rFonts w:ascii="Arial" w:eastAsia="Arial" w:hAnsi="Arial" w:cs="Arial"/>
                  <w:bCs/>
                  <w:iCs/>
                  <w:sz w:val="24"/>
                  <w:szCs w:val="24"/>
                </w:rPr>
                <w:t xml:space="preserve"> contextos educativos de preescolar.</w:t>
              </w:r>
            </w:ins>
          </w:p>
        </w:tc>
        <w:tc>
          <w:tcPr>
            <w:tcW w:w="1844" w:type="dxa"/>
          </w:tcPr>
          <w:p w14:paraId="1C6CB273" w14:textId="77777777" w:rsidR="00AF4086" w:rsidRPr="00153B7E" w:rsidRDefault="00AF4086" w:rsidP="0097128C">
            <w:pPr>
              <w:spacing w:before="240" w:line="360" w:lineRule="auto"/>
              <w:textAlignment w:val="baseline"/>
              <w:rPr>
                <w:ins w:id="827" w:author="José Albeiro Montes Gil" w:date="2022-01-19T17:02:00Z"/>
                <w:rFonts w:ascii="Arial" w:eastAsia="Arial" w:hAnsi="Arial" w:cs="Arial"/>
                <w:bCs/>
                <w:iCs/>
                <w:sz w:val="24"/>
                <w:szCs w:val="24"/>
              </w:rPr>
            </w:pPr>
            <w:ins w:id="828" w:author="José Albeiro Montes Gil" w:date="2022-01-19T17:02:00Z">
              <w:r w:rsidRPr="00153B7E">
                <w:rPr>
                  <w:rFonts w:ascii="Arial" w:eastAsia="Arial" w:hAnsi="Arial" w:cs="Arial"/>
                  <w:bCs/>
                  <w:iCs/>
                  <w:sz w:val="24"/>
                  <w:szCs w:val="24"/>
                </w:rPr>
                <w:t>Mapeo sistemático de la información.</w:t>
              </w:r>
            </w:ins>
          </w:p>
        </w:tc>
        <w:tc>
          <w:tcPr>
            <w:tcW w:w="1755" w:type="dxa"/>
          </w:tcPr>
          <w:p w14:paraId="1106AFF6" w14:textId="77777777" w:rsidR="00AF4086" w:rsidRPr="00153B7E" w:rsidRDefault="00AF4086" w:rsidP="0097128C">
            <w:pPr>
              <w:spacing w:before="240" w:line="360" w:lineRule="auto"/>
              <w:textAlignment w:val="baseline"/>
              <w:rPr>
                <w:ins w:id="829" w:author="José Albeiro Montes Gil" w:date="2022-01-19T17:02:00Z"/>
                <w:rFonts w:ascii="Arial" w:eastAsia="Arial" w:hAnsi="Arial" w:cs="Arial"/>
                <w:bCs/>
                <w:iCs/>
                <w:sz w:val="24"/>
                <w:szCs w:val="24"/>
              </w:rPr>
            </w:pPr>
            <w:ins w:id="830" w:author="José Albeiro Montes Gil" w:date="2022-01-19T17:02:00Z">
              <w:r w:rsidRPr="00153B7E">
                <w:rPr>
                  <w:rFonts w:ascii="Arial" w:eastAsia="Arial" w:hAnsi="Arial" w:cs="Arial"/>
                  <w:bCs/>
                  <w:iCs/>
                  <w:sz w:val="24"/>
                  <w:szCs w:val="24"/>
                </w:rPr>
                <w:t>Estado del Arte</w:t>
              </w:r>
            </w:ins>
          </w:p>
        </w:tc>
      </w:tr>
      <w:tr w:rsidR="00AF4086" w:rsidRPr="00153B7E" w14:paraId="310CFB0C" w14:textId="77777777" w:rsidTr="00802906">
        <w:trPr>
          <w:trHeight w:val="657"/>
          <w:ins w:id="831" w:author="José Albeiro Montes Gil" w:date="2022-01-19T17:02:00Z"/>
        </w:trPr>
        <w:tc>
          <w:tcPr>
            <w:tcW w:w="1431" w:type="dxa"/>
          </w:tcPr>
          <w:p w14:paraId="34FE32C8" w14:textId="77777777" w:rsidR="00AF4086" w:rsidRPr="00153B7E" w:rsidRDefault="00AF4086" w:rsidP="0097128C">
            <w:pPr>
              <w:spacing w:before="240" w:line="360" w:lineRule="auto"/>
              <w:textAlignment w:val="baseline"/>
              <w:rPr>
                <w:ins w:id="832" w:author="José Albeiro Montes Gil" w:date="2022-01-19T17:02:00Z"/>
                <w:rFonts w:ascii="Arial" w:eastAsia="Arial" w:hAnsi="Arial" w:cs="Arial"/>
                <w:b/>
                <w:bCs/>
                <w:iCs/>
                <w:sz w:val="24"/>
                <w:szCs w:val="24"/>
              </w:rPr>
              <w:pPrChange w:id="833" w:author="José Albeiro Montes Gil" w:date="2022-01-20T12:42:00Z">
                <w:pPr>
                  <w:spacing w:before="240" w:line="360" w:lineRule="auto"/>
                  <w:jc w:val="both"/>
                  <w:textAlignment w:val="baseline"/>
                </w:pPr>
              </w:pPrChange>
            </w:pPr>
          </w:p>
        </w:tc>
        <w:tc>
          <w:tcPr>
            <w:tcW w:w="1466" w:type="dxa"/>
          </w:tcPr>
          <w:p w14:paraId="16EEEF50" w14:textId="77777777" w:rsidR="00AF4086" w:rsidRPr="00153B7E" w:rsidRDefault="00AF4086" w:rsidP="0097128C">
            <w:pPr>
              <w:spacing w:before="240" w:line="360" w:lineRule="auto"/>
              <w:textAlignment w:val="baseline"/>
              <w:rPr>
                <w:ins w:id="834" w:author="José Albeiro Montes Gil" w:date="2022-01-19T17:02:00Z"/>
                <w:rFonts w:ascii="Arial" w:eastAsia="Arial" w:hAnsi="Arial" w:cs="Arial"/>
                <w:bCs/>
                <w:iCs/>
                <w:sz w:val="24"/>
                <w:szCs w:val="24"/>
              </w:rPr>
              <w:pPrChange w:id="835" w:author="José Albeiro Montes Gil" w:date="2022-01-20T12:42:00Z">
                <w:pPr>
                  <w:spacing w:before="240" w:line="360" w:lineRule="auto"/>
                  <w:jc w:val="center"/>
                  <w:textAlignment w:val="baseline"/>
                </w:pPr>
              </w:pPrChange>
            </w:pPr>
          </w:p>
        </w:tc>
        <w:tc>
          <w:tcPr>
            <w:tcW w:w="2518" w:type="dxa"/>
          </w:tcPr>
          <w:p w14:paraId="675F7C91" w14:textId="77777777" w:rsidR="00AF4086" w:rsidRPr="00153B7E" w:rsidRDefault="00AF4086" w:rsidP="0097128C">
            <w:pPr>
              <w:overflowPunct/>
              <w:spacing w:line="360" w:lineRule="auto"/>
              <w:contextualSpacing/>
              <w:rPr>
                <w:ins w:id="836" w:author="José Albeiro Montes Gil" w:date="2022-01-19T17:02:00Z"/>
                <w:rFonts w:ascii="Arial" w:eastAsiaTheme="minorHAnsi" w:hAnsi="Arial" w:cs="Arial"/>
                <w:sz w:val="24"/>
                <w:szCs w:val="24"/>
              </w:rPr>
              <w:pPrChange w:id="837" w:author="José Albeiro Montes Gil" w:date="2022-01-20T12:42:00Z">
                <w:pPr>
                  <w:overflowPunct/>
                  <w:spacing w:line="360" w:lineRule="auto"/>
                  <w:contextualSpacing/>
                  <w:jc w:val="both"/>
                </w:pPr>
              </w:pPrChange>
            </w:pPr>
            <w:ins w:id="838" w:author="José Albeiro Montes Gil" w:date="2022-01-19T17:02:00Z">
              <w:r w:rsidRPr="00153B7E">
                <w:rPr>
                  <w:rFonts w:ascii="Arial" w:eastAsia="Arial" w:hAnsi="Arial" w:cs="Arial"/>
                  <w:b/>
                  <w:iCs/>
                  <w:sz w:val="24"/>
                  <w:szCs w:val="24"/>
                </w:rPr>
                <w:t>A1.2</w:t>
              </w:r>
              <w:r w:rsidRPr="00153B7E">
                <w:rPr>
                  <w:rFonts w:ascii="Arial" w:hAnsi="Arial" w:cs="Arial"/>
                  <w:i/>
                  <w:iCs/>
                  <w:color w:val="000000"/>
                  <w:sz w:val="24"/>
                  <w:szCs w:val="24"/>
                </w:rPr>
                <w:t xml:space="preserve"> </w:t>
              </w:r>
              <w:r w:rsidRPr="00153B7E">
                <w:rPr>
                  <w:rFonts w:ascii="Arial" w:eastAsia="Arial" w:hAnsi="Arial" w:cs="Arial"/>
                  <w:bCs/>
                  <w:iCs/>
                  <w:sz w:val="24"/>
                  <w:szCs w:val="24"/>
                </w:rPr>
                <w:t xml:space="preserve">Se recolectará la información por medio de encuestas y entrevistas a docentes en su mayoría de preescolar y primaria de diferentes jardines infantiles e Institución Educativa del </w:t>
              </w:r>
              <w:r w:rsidRPr="00153B7E">
                <w:rPr>
                  <w:rFonts w:ascii="Arial" w:eastAsia="Arial" w:hAnsi="Arial" w:cs="Arial"/>
                  <w:bCs/>
                  <w:iCs/>
                  <w:sz w:val="24"/>
                  <w:szCs w:val="24"/>
                </w:rPr>
                <w:lastRenderedPageBreak/>
                <w:t xml:space="preserve">Departamento del Cauca donde se tendrá en cuenta las actividades a realizar en </w:t>
              </w:r>
              <w:proofErr w:type="gramStart"/>
              <w:r w:rsidRPr="00153B7E" w:rsidDel="00B90DFB">
                <w:rPr>
                  <w:rFonts w:ascii="Arial" w:eastAsia="Arial" w:hAnsi="Arial" w:cs="Arial"/>
                  <w:bCs/>
                  <w:iCs/>
                  <w:sz w:val="24"/>
                  <w:szCs w:val="24"/>
                </w:rPr>
                <w:t xml:space="preserve">preescolar,  </w:t>
              </w:r>
              <w:proofErr w:type="spellStart"/>
              <w:r w:rsidRPr="00153B7E" w:rsidDel="00B90DFB">
                <w:rPr>
                  <w:rFonts w:ascii="Arial" w:eastAsia="Arial" w:hAnsi="Arial" w:cs="Arial"/>
                  <w:bCs/>
                  <w:iCs/>
                  <w:sz w:val="24"/>
                  <w:szCs w:val="24"/>
                </w:rPr>
                <w:t>edades</w:t>
              </w:r>
              <w:r w:rsidRPr="00153B7E">
                <w:rPr>
                  <w:rFonts w:ascii="Arial" w:eastAsia="Arial" w:hAnsi="Arial" w:cs="Arial"/>
                  <w:bCs/>
                  <w:iCs/>
                  <w:sz w:val="24"/>
                  <w:szCs w:val="24"/>
                </w:rPr>
                <w:t>preescolar</w:t>
              </w:r>
              <w:proofErr w:type="spellEnd"/>
              <w:proofErr w:type="gramEnd"/>
              <w:r w:rsidRPr="00153B7E">
                <w:rPr>
                  <w:rFonts w:ascii="Arial" w:eastAsia="Arial" w:hAnsi="Arial" w:cs="Arial"/>
                  <w:bCs/>
                  <w:iCs/>
                  <w:sz w:val="24"/>
                  <w:szCs w:val="24"/>
                </w:rPr>
                <w:t>, edades y las diferentes metodologías a la hora de enseñar.</w:t>
              </w:r>
            </w:ins>
          </w:p>
          <w:p w14:paraId="553AC2D5" w14:textId="77777777" w:rsidR="00AF4086" w:rsidRPr="00153B7E" w:rsidRDefault="00AF4086" w:rsidP="0097128C">
            <w:pPr>
              <w:spacing w:line="360" w:lineRule="auto"/>
              <w:contextualSpacing/>
              <w:rPr>
                <w:ins w:id="839" w:author="José Albeiro Montes Gil" w:date="2022-01-19T17:02:00Z"/>
                <w:rFonts w:ascii="Arial" w:eastAsia="Arial" w:hAnsi="Arial" w:cs="Arial"/>
                <w:bCs/>
                <w:iCs/>
                <w:sz w:val="24"/>
                <w:szCs w:val="24"/>
              </w:rPr>
            </w:pPr>
          </w:p>
        </w:tc>
        <w:tc>
          <w:tcPr>
            <w:tcW w:w="1844" w:type="dxa"/>
          </w:tcPr>
          <w:p w14:paraId="4A513E65" w14:textId="77777777" w:rsidR="00AF4086" w:rsidRPr="00153B7E" w:rsidRDefault="00AF4086" w:rsidP="0097128C">
            <w:pPr>
              <w:spacing w:before="240" w:line="360" w:lineRule="auto"/>
              <w:textAlignment w:val="baseline"/>
              <w:rPr>
                <w:ins w:id="840" w:author="José Albeiro Montes Gil" w:date="2022-01-19T17:02:00Z"/>
                <w:rFonts w:ascii="Arial" w:eastAsia="Arial" w:hAnsi="Arial" w:cs="Arial"/>
                <w:bCs/>
                <w:iCs/>
                <w:sz w:val="24"/>
                <w:szCs w:val="24"/>
              </w:rPr>
            </w:pPr>
            <w:ins w:id="841" w:author="José Albeiro Montes Gil" w:date="2022-01-19T17:02:00Z">
              <w:r>
                <w:rPr>
                  <w:rFonts w:ascii="Arial" w:eastAsia="Arial" w:hAnsi="Arial" w:cs="Arial"/>
                  <w:bCs/>
                  <w:iCs/>
                  <w:sz w:val="24"/>
                  <w:szCs w:val="24"/>
                </w:rPr>
                <w:lastRenderedPageBreak/>
                <w:t xml:space="preserve">Encuesta </w:t>
              </w:r>
              <w:proofErr w:type="spellStart"/>
              <w:r>
                <w:rPr>
                  <w:rFonts w:ascii="Arial" w:eastAsia="Arial" w:hAnsi="Arial" w:cs="Arial"/>
                  <w:bCs/>
                  <w:iCs/>
                  <w:sz w:val="24"/>
                  <w:szCs w:val="24"/>
                </w:rPr>
                <w:t>google</w:t>
              </w:r>
              <w:proofErr w:type="spellEnd"/>
              <w:r w:rsidRPr="00153B7E">
                <w:rPr>
                  <w:rFonts w:ascii="Arial" w:eastAsia="Arial" w:hAnsi="Arial" w:cs="Arial"/>
                  <w:bCs/>
                  <w:iCs/>
                  <w:sz w:val="24"/>
                  <w:szCs w:val="24"/>
                </w:rPr>
                <w:t>.</w:t>
              </w:r>
            </w:ins>
          </w:p>
        </w:tc>
        <w:tc>
          <w:tcPr>
            <w:tcW w:w="1755" w:type="dxa"/>
          </w:tcPr>
          <w:p w14:paraId="29D37A71" w14:textId="77777777" w:rsidR="00AF4086" w:rsidRPr="00153B7E" w:rsidRDefault="00AF4086" w:rsidP="0097128C">
            <w:pPr>
              <w:spacing w:before="240" w:line="360" w:lineRule="auto"/>
              <w:textAlignment w:val="baseline"/>
              <w:rPr>
                <w:ins w:id="842" w:author="José Albeiro Montes Gil" w:date="2022-01-19T17:02:00Z"/>
                <w:rFonts w:ascii="Arial" w:eastAsia="Arial" w:hAnsi="Arial" w:cs="Arial"/>
                <w:bCs/>
                <w:iCs/>
                <w:sz w:val="24"/>
                <w:szCs w:val="24"/>
              </w:rPr>
            </w:pPr>
            <w:ins w:id="843" w:author="José Albeiro Montes Gil" w:date="2022-01-19T17:02:00Z">
              <w:r w:rsidRPr="00153B7E">
                <w:rPr>
                  <w:rFonts w:ascii="Arial" w:eastAsia="Arial" w:hAnsi="Arial" w:cs="Arial"/>
                  <w:bCs/>
                  <w:iCs/>
                  <w:sz w:val="24"/>
                  <w:szCs w:val="24"/>
                </w:rPr>
                <w:t xml:space="preserve">Obtención de respuestas </w:t>
              </w:r>
              <w:r>
                <w:rPr>
                  <w:rFonts w:ascii="Arial" w:eastAsia="Arial" w:hAnsi="Arial" w:cs="Arial"/>
                  <w:bCs/>
                  <w:iCs/>
                  <w:sz w:val="24"/>
                  <w:szCs w:val="24"/>
                </w:rPr>
                <w:t>digitales</w:t>
              </w:r>
              <w:r w:rsidRPr="00153B7E">
                <w:rPr>
                  <w:rFonts w:ascii="Arial" w:eastAsia="Arial" w:hAnsi="Arial" w:cs="Arial"/>
                  <w:bCs/>
                  <w:iCs/>
                  <w:sz w:val="24"/>
                  <w:szCs w:val="24"/>
                </w:rPr>
                <w:t xml:space="preserve"> de la encuesta y entrevista de la evaluación personalizada de estudiantes y docentes.  </w:t>
              </w:r>
            </w:ins>
          </w:p>
        </w:tc>
      </w:tr>
      <w:tr w:rsidR="00AF4086" w:rsidRPr="00153B7E" w14:paraId="5D3B50C2" w14:textId="77777777" w:rsidTr="00802906">
        <w:trPr>
          <w:trHeight w:val="657"/>
          <w:ins w:id="844" w:author="José Albeiro Montes Gil" w:date="2022-01-19T17:02:00Z"/>
        </w:trPr>
        <w:tc>
          <w:tcPr>
            <w:tcW w:w="1431" w:type="dxa"/>
          </w:tcPr>
          <w:p w14:paraId="5A07C576" w14:textId="77777777" w:rsidR="00AF4086" w:rsidRPr="00153B7E" w:rsidRDefault="00AF4086" w:rsidP="0097128C">
            <w:pPr>
              <w:spacing w:before="240" w:line="360" w:lineRule="auto"/>
              <w:textAlignment w:val="baseline"/>
              <w:rPr>
                <w:ins w:id="845" w:author="José Albeiro Montes Gil" w:date="2022-01-19T17:02:00Z"/>
                <w:rFonts w:ascii="Arial" w:eastAsia="Arial" w:hAnsi="Arial" w:cs="Arial"/>
                <w:b/>
                <w:bCs/>
                <w:iCs/>
                <w:sz w:val="24"/>
                <w:szCs w:val="24"/>
              </w:rPr>
              <w:pPrChange w:id="846" w:author="José Albeiro Montes Gil" w:date="2022-01-20T12:42:00Z">
                <w:pPr>
                  <w:spacing w:before="240" w:line="360" w:lineRule="auto"/>
                  <w:jc w:val="center"/>
                  <w:textAlignment w:val="baseline"/>
                </w:pPr>
              </w:pPrChange>
            </w:pPr>
            <w:ins w:id="847" w:author="José Albeiro Montes Gil" w:date="2022-01-19T17:02:00Z">
              <w:r w:rsidRPr="00153B7E">
                <w:rPr>
                  <w:rFonts w:ascii="Arial" w:eastAsia="Arial" w:hAnsi="Arial" w:cs="Arial"/>
                  <w:b/>
                  <w:bCs/>
                  <w:iCs/>
                  <w:sz w:val="24"/>
                  <w:szCs w:val="24"/>
                </w:rPr>
                <w:t xml:space="preserve">Objetivo específico </w:t>
              </w:r>
              <w:r>
                <w:rPr>
                  <w:rFonts w:ascii="Arial" w:eastAsia="Arial" w:hAnsi="Arial" w:cs="Arial"/>
                  <w:b/>
                  <w:bCs/>
                  <w:iCs/>
                  <w:sz w:val="24"/>
                  <w:szCs w:val="24"/>
                </w:rPr>
                <w:t>2</w:t>
              </w:r>
            </w:ins>
          </w:p>
        </w:tc>
        <w:tc>
          <w:tcPr>
            <w:tcW w:w="1466" w:type="dxa"/>
          </w:tcPr>
          <w:p w14:paraId="772F325B" w14:textId="77777777" w:rsidR="00AF4086" w:rsidRPr="00AE67EF" w:rsidRDefault="00AF4086" w:rsidP="0097128C">
            <w:pPr>
              <w:spacing w:before="240" w:line="360" w:lineRule="auto"/>
              <w:textAlignment w:val="baseline"/>
              <w:rPr>
                <w:ins w:id="848" w:author="José Albeiro Montes Gil" w:date="2022-01-19T17:02:00Z"/>
                <w:rFonts w:ascii="Arial" w:eastAsia="Arial" w:hAnsi="Arial" w:cs="Arial"/>
                <w:b/>
                <w:bCs/>
                <w:iCs/>
                <w:sz w:val="24"/>
                <w:szCs w:val="24"/>
              </w:rPr>
              <w:pPrChange w:id="849" w:author="José Albeiro Montes Gil" w:date="2022-01-20T12:42:00Z">
                <w:pPr>
                  <w:spacing w:before="240" w:line="360" w:lineRule="auto"/>
                  <w:jc w:val="center"/>
                  <w:textAlignment w:val="baseline"/>
                </w:pPr>
              </w:pPrChange>
            </w:pPr>
            <w:ins w:id="850" w:author="José Albeiro Montes Gil" w:date="2022-01-19T17:02:00Z">
              <w:r w:rsidRPr="00AE67EF">
                <w:rPr>
                  <w:rFonts w:ascii="Arial" w:eastAsia="Arial" w:hAnsi="Arial" w:cs="Arial"/>
                  <w:b/>
                  <w:bCs/>
                  <w:iCs/>
                  <w:sz w:val="24"/>
                  <w:szCs w:val="24"/>
                </w:rPr>
                <w:t>Definir</w:t>
              </w:r>
            </w:ins>
          </w:p>
        </w:tc>
        <w:tc>
          <w:tcPr>
            <w:tcW w:w="2518" w:type="dxa"/>
          </w:tcPr>
          <w:p w14:paraId="68ABBBE0" w14:textId="77777777" w:rsidR="00AF4086" w:rsidRPr="000C7E73" w:rsidRDefault="00AF4086" w:rsidP="0097128C">
            <w:pPr>
              <w:overflowPunct/>
              <w:spacing w:before="240" w:after="0" w:line="360" w:lineRule="auto"/>
              <w:contextualSpacing/>
              <w:textAlignment w:val="baseline"/>
              <w:rPr>
                <w:ins w:id="851" w:author="José Albeiro Montes Gil" w:date="2022-01-19T17:02:00Z"/>
                <w:rFonts w:ascii="Arial" w:hAnsi="Arial" w:cs="Arial"/>
                <w:i/>
                <w:iCs/>
                <w:color w:val="000000"/>
                <w:sz w:val="24"/>
                <w:szCs w:val="24"/>
                <w:lang w:val="es-ES" w:eastAsia="en-US"/>
              </w:rPr>
              <w:pPrChange w:id="852" w:author="José Albeiro Montes Gil" w:date="2022-01-20T12:42:00Z">
                <w:pPr>
                  <w:overflowPunct/>
                  <w:spacing w:before="240" w:after="0" w:line="360" w:lineRule="auto"/>
                  <w:contextualSpacing/>
                  <w:jc w:val="both"/>
                  <w:textAlignment w:val="baseline"/>
                </w:pPr>
              </w:pPrChange>
            </w:pPr>
            <w:ins w:id="853" w:author="José Albeiro Montes Gil" w:date="2022-01-19T17:02:00Z">
              <w:r w:rsidRPr="00153B7E">
                <w:rPr>
                  <w:rFonts w:ascii="Arial" w:eastAsiaTheme="minorHAnsi" w:hAnsi="Arial" w:cs="Arial"/>
                  <w:b/>
                  <w:iCs/>
                  <w:sz w:val="24"/>
                  <w:szCs w:val="24"/>
                </w:rPr>
                <w:t>A2.1</w:t>
              </w:r>
              <w:r w:rsidRPr="00153B7E">
                <w:rPr>
                  <w:rFonts w:ascii="Arial" w:hAnsi="Arial" w:cs="Arial"/>
                  <w:i/>
                  <w:iCs/>
                  <w:color w:val="000000"/>
                  <w:sz w:val="24"/>
                  <w:szCs w:val="24"/>
                </w:rPr>
                <w:t xml:space="preserve"> </w:t>
              </w:r>
              <w:r w:rsidRPr="00153B7E">
                <w:rPr>
                  <w:rFonts w:ascii="Arial" w:eastAsiaTheme="minorHAnsi" w:hAnsi="Arial" w:cs="Arial"/>
                  <w:sz w:val="24"/>
                  <w:szCs w:val="24"/>
                  <w:lang w:eastAsia="en-US"/>
                </w:rPr>
                <w:t xml:space="preserve">Clasificación de las necesidades más representativas </w:t>
              </w:r>
              <w:r>
                <w:rPr>
                  <w:rFonts w:ascii="Arial" w:eastAsiaTheme="minorHAnsi" w:hAnsi="Arial" w:cs="Arial"/>
                  <w:sz w:val="24"/>
                  <w:szCs w:val="24"/>
                  <w:lang w:eastAsia="en-US"/>
                </w:rPr>
                <w:t>expuestas por los</w:t>
              </w:r>
              <w:r w:rsidRPr="00153B7E">
                <w:rPr>
                  <w:rFonts w:ascii="Arial" w:eastAsiaTheme="minorHAnsi" w:hAnsi="Arial" w:cs="Arial"/>
                  <w:sz w:val="24"/>
                  <w:szCs w:val="24"/>
                  <w:lang w:eastAsia="en-US"/>
                </w:rPr>
                <w:t xml:space="preserve"> docentes.</w:t>
              </w:r>
              <w:r w:rsidRPr="00153B7E">
                <w:rPr>
                  <w:rFonts w:ascii="Arial" w:hAnsi="Arial" w:cs="Arial"/>
                  <w:i/>
                  <w:iCs/>
                  <w:color w:val="000000"/>
                  <w:sz w:val="24"/>
                  <w:szCs w:val="24"/>
                  <w:lang w:val="es-ES" w:eastAsia="en-US"/>
                </w:rPr>
                <w:t> </w:t>
              </w:r>
            </w:ins>
          </w:p>
        </w:tc>
        <w:tc>
          <w:tcPr>
            <w:tcW w:w="1844" w:type="dxa"/>
          </w:tcPr>
          <w:p w14:paraId="1F537318" w14:textId="77777777" w:rsidR="00AF4086" w:rsidRPr="00153B7E" w:rsidRDefault="00AF4086" w:rsidP="0097128C">
            <w:pPr>
              <w:spacing w:before="240" w:line="360" w:lineRule="auto"/>
              <w:textAlignment w:val="baseline"/>
              <w:rPr>
                <w:ins w:id="854" w:author="José Albeiro Montes Gil" w:date="2022-01-19T17:02:00Z"/>
                <w:rFonts w:ascii="Arial" w:eastAsia="Arial" w:hAnsi="Arial" w:cs="Arial"/>
                <w:bCs/>
                <w:iCs/>
                <w:sz w:val="24"/>
                <w:szCs w:val="24"/>
              </w:rPr>
            </w:pPr>
            <w:ins w:id="855" w:author="José Albeiro Montes Gil" w:date="2022-01-19T17:02:00Z">
              <w:r w:rsidRPr="00153B7E">
                <w:rPr>
                  <w:rFonts w:ascii="Arial" w:eastAsia="Arial" w:hAnsi="Arial" w:cs="Arial"/>
                  <w:bCs/>
                  <w:iCs/>
                  <w:sz w:val="24"/>
                  <w:szCs w:val="24"/>
                </w:rPr>
                <w:t xml:space="preserve"> </w:t>
              </w:r>
            </w:ins>
          </w:p>
        </w:tc>
        <w:tc>
          <w:tcPr>
            <w:tcW w:w="1755" w:type="dxa"/>
          </w:tcPr>
          <w:p w14:paraId="5F7316B7" w14:textId="77777777" w:rsidR="00AF4086" w:rsidRPr="00153B7E" w:rsidRDefault="00AF4086" w:rsidP="0097128C">
            <w:pPr>
              <w:spacing w:before="240" w:line="360" w:lineRule="auto"/>
              <w:textAlignment w:val="baseline"/>
              <w:rPr>
                <w:ins w:id="856" w:author="José Albeiro Montes Gil" w:date="2022-01-19T17:02:00Z"/>
                <w:rFonts w:ascii="Arial" w:eastAsia="Arial" w:hAnsi="Arial" w:cs="Arial"/>
                <w:bCs/>
                <w:iCs/>
                <w:sz w:val="24"/>
                <w:szCs w:val="24"/>
              </w:rPr>
            </w:pPr>
            <w:ins w:id="857" w:author="José Albeiro Montes Gil" w:date="2022-01-19T17:02:00Z">
              <w:r w:rsidRPr="00153B7E">
                <w:rPr>
                  <w:rFonts w:ascii="Arial" w:eastAsia="Arial" w:hAnsi="Arial" w:cs="Arial"/>
                  <w:bCs/>
                  <w:iCs/>
                  <w:sz w:val="24"/>
                  <w:szCs w:val="24"/>
                </w:rPr>
                <w:t xml:space="preserve">Selección de la información más importante brindada por docentes.  </w:t>
              </w:r>
            </w:ins>
          </w:p>
        </w:tc>
      </w:tr>
      <w:tr w:rsidR="00AF4086" w:rsidRPr="00153B7E" w14:paraId="0CB4EE70" w14:textId="77777777" w:rsidTr="00802906">
        <w:trPr>
          <w:trHeight w:val="673"/>
          <w:ins w:id="858" w:author="José Albeiro Montes Gil" w:date="2022-01-19T17:02:00Z"/>
        </w:trPr>
        <w:tc>
          <w:tcPr>
            <w:tcW w:w="1431" w:type="dxa"/>
          </w:tcPr>
          <w:p w14:paraId="4795F9FE" w14:textId="77777777" w:rsidR="00AF4086" w:rsidRPr="00153B7E" w:rsidRDefault="00AF4086" w:rsidP="0097128C">
            <w:pPr>
              <w:spacing w:before="240" w:line="360" w:lineRule="auto"/>
              <w:textAlignment w:val="baseline"/>
              <w:rPr>
                <w:ins w:id="859" w:author="José Albeiro Montes Gil" w:date="2022-01-19T17:02:00Z"/>
                <w:rFonts w:ascii="Arial" w:eastAsia="Arial" w:hAnsi="Arial" w:cs="Arial"/>
                <w:bCs/>
                <w:iCs/>
                <w:sz w:val="24"/>
                <w:szCs w:val="24"/>
              </w:rPr>
              <w:pPrChange w:id="860" w:author="José Albeiro Montes Gil" w:date="2022-01-20T12:42:00Z">
                <w:pPr>
                  <w:spacing w:before="240" w:line="360" w:lineRule="auto"/>
                  <w:jc w:val="both"/>
                  <w:textAlignment w:val="baseline"/>
                </w:pPr>
              </w:pPrChange>
            </w:pPr>
          </w:p>
        </w:tc>
        <w:tc>
          <w:tcPr>
            <w:tcW w:w="1466" w:type="dxa"/>
          </w:tcPr>
          <w:p w14:paraId="5FA4651B" w14:textId="77777777" w:rsidR="00AF4086" w:rsidRPr="00AE67EF" w:rsidRDefault="00AF4086" w:rsidP="0097128C">
            <w:pPr>
              <w:spacing w:before="240" w:line="360" w:lineRule="auto"/>
              <w:textAlignment w:val="baseline"/>
              <w:rPr>
                <w:ins w:id="861" w:author="José Albeiro Montes Gil" w:date="2022-01-19T17:02:00Z"/>
                <w:rFonts w:ascii="Arial" w:eastAsia="Arial" w:hAnsi="Arial" w:cs="Arial"/>
                <w:b/>
                <w:bCs/>
                <w:iCs/>
                <w:sz w:val="24"/>
                <w:szCs w:val="24"/>
              </w:rPr>
              <w:pPrChange w:id="862" w:author="José Albeiro Montes Gil" w:date="2022-01-20T12:42:00Z">
                <w:pPr>
                  <w:spacing w:before="240" w:line="360" w:lineRule="auto"/>
                  <w:jc w:val="center"/>
                  <w:textAlignment w:val="baseline"/>
                </w:pPr>
              </w:pPrChange>
            </w:pPr>
            <w:ins w:id="863" w:author="José Albeiro Montes Gil" w:date="2022-01-19T17:02:00Z">
              <w:r w:rsidRPr="00AE67EF">
                <w:rPr>
                  <w:rFonts w:ascii="Arial" w:eastAsia="Arial" w:hAnsi="Arial" w:cs="Arial"/>
                  <w:b/>
                  <w:bCs/>
                  <w:iCs/>
                  <w:sz w:val="24"/>
                  <w:szCs w:val="24"/>
                </w:rPr>
                <w:t>Idear</w:t>
              </w:r>
            </w:ins>
          </w:p>
        </w:tc>
        <w:tc>
          <w:tcPr>
            <w:tcW w:w="2518" w:type="dxa"/>
          </w:tcPr>
          <w:p w14:paraId="40C7A2DC" w14:textId="77777777" w:rsidR="00AF4086" w:rsidRPr="00034DC1" w:rsidRDefault="00AF4086" w:rsidP="0097128C">
            <w:pPr>
              <w:overflowPunct/>
              <w:spacing w:line="360" w:lineRule="auto"/>
              <w:rPr>
                <w:ins w:id="864" w:author="José Albeiro Montes Gil" w:date="2022-01-19T17:02:00Z"/>
                <w:rFonts w:ascii="Arial" w:eastAsiaTheme="minorHAnsi" w:hAnsi="Arial" w:cs="Arial"/>
                <w:sz w:val="24"/>
                <w:szCs w:val="24"/>
                <w:lang w:val="es-ES"/>
              </w:rPr>
              <w:pPrChange w:id="865" w:author="José Albeiro Montes Gil" w:date="2022-01-20T12:42:00Z">
                <w:pPr>
                  <w:overflowPunct/>
                  <w:spacing w:line="360" w:lineRule="auto"/>
                  <w:jc w:val="both"/>
                </w:pPr>
              </w:pPrChange>
            </w:pPr>
            <w:ins w:id="866" w:author="José Albeiro Montes Gil" w:date="2022-01-19T17:02:00Z">
              <w:r w:rsidRPr="00034DC1">
                <w:rPr>
                  <w:rFonts w:ascii="Arial" w:eastAsiaTheme="minorHAnsi" w:hAnsi="Arial" w:cs="Arial"/>
                  <w:b/>
                  <w:iCs/>
                  <w:sz w:val="24"/>
                  <w:szCs w:val="24"/>
                </w:rPr>
                <w:t xml:space="preserve">A3.1 </w:t>
              </w:r>
              <w:r w:rsidRPr="00034DC1">
                <w:rPr>
                  <w:rFonts w:ascii="Arial" w:eastAsiaTheme="minorHAnsi" w:hAnsi="Arial" w:cs="Arial"/>
                  <w:sz w:val="24"/>
                  <w:szCs w:val="24"/>
                </w:rPr>
                <w:t>Listar las diferentes opciones de soluciones en base a las necesidades aportadas por el usuario anteriormente clasificadas.</w:t>
              </w:r>
            </w:ins>
          </w:p>
          <w:p w14:paraId="45BFBAE5" w14:textId="77777777" w:rsidR="00AF4086" w:rsidRPr="00034DC1" w:rsidRDefault="00AF4086" w:rsidP="0097128C">
            <w:pPr>
              <w:overflowPunct/>
              <w:spacing w:line="360" w:lineRule="auto"/>
              <w:rPr>
                <w:ins w:id="867" w:author="José Albeiro Montes Gil" w:date="2022-01-19T17:02:00Z"/>
                <w:rFonts w:ascii="Arial" w:eastAsiaTheme="minorHAnsi" w:hAnsi="Arial" w:cs="Arial"/>
                <w:sz w:val="24"/>
                <w:szCs w:val="24"/>
                <w:lang w:val="es-ES"/>
              </w:rPr>
              <w:pPrChange w:id="868" w:author="José Albeiro Montes Gil" w:date="2022-01-20T12:42:00Z">
                <w:pPr>
                  <w:overflowPunct/>
                  <w:spacing w:line="360" w:lineRule="auto"/>
                  <w:jc w:val="both"/>
                </w:pPr>
              </w:pPrChange>
            </w:pPr>
            <w:ins w:id="869" w:author="José Albeiro Montes Gil" w:date="2022-01-19T17:02:00Z">
              <w:r w:rsidRPr="00034DC1">
                <w:rPr>
                  <w:rFonts w:ascii="Arial" w:eastAsiaTheme="minorHAnsi" w:hAnsi="Arial" w:cs="Arial"/>
                  <w:b/>
                  <w:iCs/>
                  <w:sz w:val="24"/>
                  <w:szCs w:val="24"/>
                </w:rPr>
                <w:t xml:space="preserve">A3.2 </w:t>
              </w:r>
              <w:r w:rsidRPr="00034DC1">
                <w:rPr>
                  <w:rFonts w:ascii="Arial" w:eastAsiaTheme="minorHAnsi" w:hAnsi="Arial" w:cs="Arial"/>
                  <w:sz w:val="24"/>
                  <w:szCs w:val="24"/>
                </w:rPr>
                <w:t xml:space="preserve">Seleccionar la solución óptima a los diferentes </w:t>
              </w:r>
              <w:r w:rsidRPr="00034DC1">
                <w:rPr>
                  <w:rFonts w:ascii="Arial" w:eastAsiaTheme="minorHAnsi" w:hAnsi="Arial" w:cs="Arial"/>
                  <w:sz w:val="24"/>
                  <w:szCs w:val="24"/>
                </w:rPr>
                <w:lastRenderedPageBreak/>
                <w:t>problemas por medio de lluvias de ideas.</w:t>
              </w:r>
            </w:ins>
          </w:p>
          <w:p w14:paraId="6771CF63" w14:textId="77777777" w:rsidR="00AF4086" w:rsidRPr="00034DC1" w:rsidRDefault="00AF4086" w:rsidP="0097128C">
            <w:pPr>
              <w:spacing w:before="240" w:line="360" w:lineRule="auto"/>
              <w:textAlignment w:val="baseline"/>
              <w:rPr>
                <w:ins w:id="870" w:author="José Albeiro Montes Gil" w:date="2022-01-19T17:02:00Z"/>
                <w:rFonts w:ascii="Arial" w:eastAsia="Arial" w:hAnsi="Arial" w:cs="Arial"/>
                <w:bCs/>
                <w:iCs/>
                <w:sz w:val="24"/>
                <w:szCs w:val="24"/>
                <w:lang w:val="es-ES"/>
              </w:rPr>
            </w:pPr>
          </w:p>
        </w:tc>
        <w:tc>
          <w:tcPr>
            <w:tcW w:w="1844" w:type="dxa"/>
          </w:tcPr>
          <w:p w14:paraId="142DEDE5" w14:textId="77777777" w:rsidR="00AF4086" w:rsidRPr="00153B7E" w:rsidRDefault="00AF4086" w:rsidP="0097128C">
            <w:pPr>
              <w:spacing w:before="240" w:line="360" w:lineRule="auto"/>
              <w:textAlignment w:val="baseline"/>
              <w:rPr>
                <w:ins w:id="871" w:author="José Albeiro Montes Gil" w:date="2022-01-19T17:02:00Z"/>
                <w:rFonts w:ascii="Arial" w:eastAsia="Arial" w:hAnsi="Arial" w:cs="Arial"/>
                <w:bCs/>
                <w:iCs/>
                <w:sz w:val="24"/>
                <w:szCs w:val="24"/>
              </w:rPr>
            </w:pPr>
            <w:ins w:id="872" w:author="José Albeiro Montes Gil" w:date="2022-01-19T17:02:00Z">
              <w:r w:rsidRPr="00153B7E">
                <w:rPr>
                  <w:rFonts w:ascii="Arial" w:eastAsia="Arial" w:hAnsi="Arial" w:cs="Arial"/>
                  <w:bCs/>
                  <w:iCs/>
                  <w:sz w:val="24"/>
                  <w:szCs w:val="24"/>
                </w:rPr>
                <w:lastRenderedPageBreak/>
                <w:t>.</w:t>
              </w:r>
            </w:ins>
          </w:p>
        </w:tc>
        <w:tc>
          <w:tcPr>
            <w:tcW w:w="1755" w:type="dxa"/>
          </w:tcPr>
          <w:p w14:paraId="410C375E" w14:textId="77777777" w:rsidR="00AF4086" w:rsidRPr="00153B7E" w:rsidRDefault="00AF4086" w:rsidP="0097128C">
            <w:pPr>
              <w:spacing w:before="240" w:line="360" w:lineRule="auto"/>
              <w:textAlignment w:val="baseline"/>
              <w:rPr>
                <w:ins w:id="873" w:author="José Albeiro Montes Gil" w:date="2022-01-19T17:02:00Z"/>
                <w:rFonts w:ascii="Arial" w:eastAsia="Arial" w:hAnsi="Arial" w:cs="Arial"/>
                <w:bCs/>
                <w:iCs/>
                <w:sz w:val="24"/>
                <w:szCs w:val="24"/>
              </w:rPr>
            </w:pPr>
            <w:ins w:id="874" w:author="José Albeiro Montes Gil" w:date="2022-01-19T17:02:00Z">
              <w:r w:rsidRPr="00153B7E">
                <w:rPr>
                  <w:rFonts w:ascii="Arial" w:eastAsia="Arial" w:hAnsi="Arial" w:cs="Arial"/>
                  <w:bCs/>
                  <w:iCs/>
                  <w:sz w:val="24"/>
                  <w:szCs w:val="24"/>
                </w:rPr>
                <w:t xml:space="preserve">Encontrar </w:t>
              </w:r>
              <w:proofErr w:type="gramStart"/>
              <w:r w:rsidRPr="00153B7E">
                <w:rPr>
                  <w:rFonts w:ascii="Arial" w:eastAsia="Arial" w:hAnsi="Arial" w:cs="Arial"/>
                  <w:bCs/>
                  <w:iCs/>
                  <w:sz w:val="24"/>
                  <w:szCs w:val="24"/>
                </w:rPr>
                <w:t>la soluciones</w:t>
              </w:r>
              <w:proofErr w:type="gramEnd"/>
              <w:r w:rsidRPr="00153B7E">
                <w:rPr>
                  <w:rFonts w:ascii="Arial" w:eastAsia="Arial" w:hAnsi="Arial" w:cs="Arial"/>
                  <w:bCs/>
                  <w:iCs/>
                  <w:sz w:val="24"/>
                  <w:szCs w:val="24"/>
                </w:rPr>
                <w:t xml:space="preserve"> a los problemas.</w:t>
              </w:r>
            </w:ins>
          </w:p>
        </w:tc>
      </w:tr>
      <w:tr w:rsidR="00AF4086" w:rsidRPr="00153B7E" w14:paraId="5502DED8" w14:textId="77777777" w:rsidTr="00802906">
        <w:trPr>
          <w:trHeight w:val="657"/>
          <w:ins w:id="875" w:author="José Albeiro Montes Gil" w:date="2022-01-19T17:02:00Z"/>
        </w:trPr>
        <w:tc>
          <w:tcPr>
            <w:tcW w:w="1431" w:type="dxa"/>
          </w:tcPr>
          <w:p w14:paraId="142BF7A3" w14:textId="77777777" w:rsidR="00AF4086" w:rsidRPr="00153B7E" w:rsidRDefault="00AF4086" w:rsidP="0097128C">
            <w:pPr>
              <w:spacing w:before="240" w:line="360" w:lineRule="auto"/>
              <w:textAlignment w:val="baseline"/>
              <w:rPr>
                <w:ins w:id="876" w:author="José Albeiro Montes Gil" w:date="2022-01-19T17:02:00Z"/>
                <w:rFonts w:ascii="Arial" w:eastAsia="Arial" w:hAnsi="Arial" w:cs="Arial"/>
                <w:bCs/>
                <w:iCs/>
                <w:sz w:val="24"/>
                <w:szCs w:val="24"/>
              </w:rPr>
              <w:pPrChange w:id="877" w:author="José Albeiro Montes Gil" w:date="2022-01-20T12:42:00Z">
                <w:pPr>
                  <w:spacing w:before="240" w:line="360" w:lineRule="auto"/>
                  <w:jc w:val="center"/>
                  <w:textAlignment w:val="baseline"/>
                </w:pPr>
              </w:pPrChange>
            </w:pPr>
            <w:ins w:id="878" w:author="José Albeiro Montes Gil" w:date="2022-01-19T17:02:00Z">
              <w:r w:rsidRPr="00153B7E">
                <w:rPr>
                  <w:rFonts w:ascii="Arial" w:eastAsia="Arial" w:hAnsi="Arial" w:cs="Arial"/>
                  <w:b/>
                  <w:bCs/>
                  <w:iCs/>
                  <w:sz w:val="24"/>
                  <w:szCs w:val="24"/>
                </w:rPr>
                <w:t xml:space="preserve">Objetivo específico </w:t>
              </w:r>
              <w:r>
                <w:rPr>
                  <w:rFonts w:ascii="Arial" w:eastAsia="Arial" w:hAnsi="Arial" w:cs="Arial"/>
                  <w:b/>
                  <w:bCs/>
                  <w:iCs/>
                  <w:sz w:val="24"/>
                  <w:szCs w:val="24"/>
                </w:rPr>
                <w:t>3</w:t>
              </w:r>
            </w:ins>
          </w:p>
        </w:tc>
        <w:tc>
          <w:tcPr>
            <w:tcW w:w="1466" w:type="dxa"/>
          </w:tcPr>
          <w:p w14:paraId="75C7DD7C" w14:textId="77777777" w:rsidR="00AF4086" w:rsidRPr="00AE67EF" w:rsidRDefault="00AF4086" w:rsidP="0097128C">
            <w:pPr>
              <w:spacing w:before="240" w:line="360" w:lineRule="auto"/>
              <w:textAlignment w:val="baseline"/>
              <w:rPr>
                <w:ins w:id="879" w:author="José Albeiro Montes Gil" w:date="2022-01-19T17:02:00Z"/>
                <w:rFonts w:ascii="Arial" w:eastAsia="Arial" w:hAnsi="Arial" w:cs="Arial"/>
                <w:b/>
                <w:bCs/>
                <w:iCs/>
                <w:sz w:val="24"/>
                <w:szCs w:val="24"/>
              </w:rPr>
              <w:pPrChange w:id="880" w:author="José Albeiro Montes Gil" w:date="2022-01-20T12:42:00Z">
                <w:pPr>
                  <w:spacing w:before="240" w:line="360" w:lineRule="auto"/>
                  <w:jc w:val="center"/>
                  <w:textAlignment w:val="baseline"/>
                </w:pPr>
              </w:pPrChange>
            </w:pPr>
            <w:ins w:id="881" w:author="José Albeiro Montes Gil" w:date="2022-01-19T17:02:00Z">
              <w:r w:rsidRPr="00AE67EF">
                <w:rPr>
                  <w:rFonts w:ascii="Arial" w:eastAsia="Arial" w:hAnsi="Arial" w:cs="Arial"/>
                  <w:b/>
                  <w:bCs/>
                  <w:iCs/>
                  <w:sz w:val="24"/>
                  <w:szCs w:val="24"/>
                </w:rPr>
                <w:t>Prototipado</w:t>
              </w:r>
            </w:ins>
          </w:p>
        </w:tc>
        <w:tc>
          <w:tcPr>
            <w:tcW w:w="2518" w:type="dxa"/>
          </w:tcPr>
          <w:p w14:paraId="0F88E3DF" w14:textId="77777777" w:rsidR="00AF4086" w:rsidRPr="00034DC1" w:rsidRDefault="00AF4086" w:rsidP="0097128C">
            <w:pPr>
              <w:overflowPunct/>
              <w:spacing w:line="360" w:lineRule="auto"/>
              <w:rPr>
                <w:ins w:id="882" w:author="José Albeiro Montes Gil" w:date="2022-01-19T17:02:00Z"/>
                <w:rFonts w:ascii="Arial" w:eastAsiaTheme="minorHAnsi" w:hAnsi="Arial" w:cs="Arial"/>
                <w:sz w:val="24"/>
                <w:szCs w:val="24"/>
              </w:rPr>
              <w:pPrChange w:id="883" w:author="José Albeiro Montes Gil" w:date="2022-01-20T12:42:00Z">
                <w:pPr>
                  <w:overflowPunct/>
                  <w:spacing w:line="360" w:lineRule="auto"/>
                  <w:jc w:val="both"/>
                </w:pPr>
              </w:pPrChange>
            </w:pPr>
            <w:ins w:id="884" w:author="José Albeiro Montes Gil" w:date="2022-01-19T17:02:00Z">
              <w:r w:rsidRPr="00034DC1">
                <w:rPr>
                  <w:rFonts w:ascii="Arial" w:eastAsiaTheme="minorHAnsi" w:hAnsi="Arial" w:cs="Arial"/>
                  <w:b/>
                  <w:iCs/>
                  <w:sz w:val="24"/>
                  <w:szCs w:val="24"/>
                </w:rPr>
                <w:t xml:space="preserve">A4.1 </w:t>
              </w:r>
              <w:r w:rsidRPr="00034DC1">
                <w:rPr>
                  <w:rFonts w:ascii="Arial" w:eastAsia="Arial" w:hAnsi="Arial" w:cs="Arial"/>
                  <w:sz w:val="24"/>
                  <w:szCs w:val="24"/>
                </w:rPr>
                <w:t>Plasmar las características del usuario usando la técnica de prototipo en imagen.</w:t>
              </w:r>
            </w:ins>
          </w:p>
          <w:p w14:paraId="119AA560" w14:textId="77777777" w:rsidR="00AF4086" w:rsidRPr="00034DC1" w:rsidRDefault="00AF4086" w:rsidP="0097128C">
            <w:pPr>
              <w:overflowPunct/>
              <w:spacing w:line="360" w:lineRule="auto"/>
              <w:rPr>
                <w:ins w:id="885" w:author="José Albeiro Montes Gil" w:date="2022-01-19T17:02:00Z"/>
                <w:rFonts w:ascii="Arial" w:eastAsiaTheme="minorHAnsi" w:hAnsi="Arial" w:cs="Arial"/>
                <w:sz w:val="24"/>
                <w:szCs w:val="24"/>
              </w:rPr>
              <w:pPrChange w:id="886" w:author="José Albeiro Montes Gil" w:date="2022-01-20T12:42:00Z">
                <w:pPr>
                  <w:overflowPunct/>
                  <w:spacing w:line="360" w:lineRule="auto"/>
                  <w:jc w:val="both"/>
                </w:pPr>
              </w:pPrChange>
            </w:pPr>
            <w:ins w:id="887" w:author="José Albeiro Montes Gil" w:date="2022-01-19T17:02:00Z">
              <w:r w:rsidRPr="00034DC1">
                <w:rPr>
                  <w:rFonts w:ascii="Arial" w:eastAsiaTheme="minorHAnsi" w:hAnsi="Arial" w:cs="Arial"/>
                  <w:b/>
                  <w:iCs/>
                  <w:sz w:val="24"/>
                  <w:szCs w:val="24"/>
                </w:rPr>
                <w:t xml:space="preserve">A4.2 </w:t>
              </w:r>
              <w:r w:rsidRPr="00034DC1">
                <w:rPr>
                  <w:rFonts w:ascii="Arial" w:eastAsia="Arial" w:hAnsi="Arial" w:cs="Arial"/>
                  <w:sz w:val="24"/>
                  <w:szCs w:val="24"/>
                </w:rPr>
                <w:t xml:space="preserve">Realizar el Diseño centrado en el usuario en una </w:t>
              </w:r>
              <w:r w:rsidRPr="00034DC1">
                <w:rPr>
                  <w:rFonts w:ascii="Arial" w:eastAsia="Arial" w:hAnsi="Arial" w:cs="Arial"/>
                  <w:color w:val="000000"/>
                  <w:sz w:val="24"/>
                  <w:szCs w:val="24"/>
                </w:rPr>
                <w:t xml:space="preserve">plataforma móvil </w:t>
              </w:r>
              <w:r w:rsidRPr="00034DC1">
                <w:rPr>
                  <w:rFonts w:ascii="Arial" w:eastAsia="Arial" w:hAnsi="Arial" w:cs="Arial"/>
                  <w:sz w:val="24"/>
                  <w:szCs w:val="24"/>
                </w:rPr>
                <w:t xml:space="preserve">de </w:t>
              </w:r>
              <w:r w:rsidRPr="00034DC1">
                <w:rPr>
                  <w:rFonts w:ascii="Arial" w:eastAsia="Arial" w:hAnsi="Arial" w:cs="Arial"/>
                  <w:color w:val="000000"/>
                  <w:sz w:val="24"/>
                  <w:szCs w:val="24"/>
                </w:rPr>
                <w:t>aprendizaje dirigida a los estudiantes de grado grados transición del Jardín Pequeños Grandes Artistas.</w:t>
              </w:r>
            </w:ins>
          </w:p>
          <w:p w14:paraId="74C712A9" w14:textId="77777777" w:rsidR="00AF4086" w:rsidRPr="00153B7E" w:rsidRDefault="00AF4086" w:rsidP="0097128C">
            <w:pPr>
              <w:spacing w:before="240" w:line="360" w:lineRule="auto"/>
              <w:textAlignment w:val="baseline"/>
              <w:rPr>
                <w:ins w:id="888" w:author="José Albeiro Montes Gil" w:date="2022-01-19T17:02:00Z"/>
                <w:rFonts w:ascii="Arial" w:eastAsia="Arial" w:hAnsi="Arial" w:cs="Arial"/>
                <w:bCs/>
                <w:iCs/>
                <w:sz w:val="24"/>
                <w:szCs w:val="24"/>
              </w:rPr>
            </w:pPr>
          </w:p>
        </w:tc>
        <w:tc>
          <w:tcPr>
            <w:tcW w:w="1844" w:type="dxa"/>
          </w:tcPr>
          <w:p w14:paraId="1423E5D8" w14:textId="77777777" w:rsidR="00AF4086" w:rsidRPr="00153B7E" w:rsidRDefault="00AF4086" w:rsidP="0097128C">
            <w:pPr>
              <w:spacing w:before="240" w:line="360" w:lineRule="auto"/>
              <w:textAlignment w:val="baseline"/>
              <w:rPr>
                <w:ins w:id="889" w:author="José Albeiro Montes Gil" w:date="2022-01-19T17:02:00Z"/>
                <w:rFonts w:ascii="Arial" w:eastAsia="Arial" w:hAnsi="Arial" w:cs="Arial"/>
                <w:bCs/>
                <w:iCs/>
                <w:sz w:val="24"/>
                <w:szCs w:val="24"/>
              </w:rPr>
            </w:pPr>
            <w:ins w:id="890" w:author="José Albeiro Montes Gil" w:date="2022-01-19T17:02:00Z">
              <w:r w:rsidRPr="00153B7E">
                <w:rPr>
                  <w:rFonts w:ascii="Arial" w:eastAsia="Arial" w:hAnsi="Arial" w:cs="Arial"/>
                  <w:bCs/>
                  <w:iCs/>
                  <w:sz w:val="24"/>
                  <w:szCs w:val="24"/>
                </w:rPr>
                <w:t xml:space="preserve">Técnica de prototipo en </w:t>
              </w:r>
              <w:proofErr w:type="gramStart"/>
              <w:r w:rsidRPr="00153B7E">
                <w:rPr>
                  <w:rFonts w:ascii="Arial" w:eastAsia="Arial" w:hAnsi="Arial" w:cs="Arial"/>
                  <w:bCs/>
                  <w:iCs/>
                  <w:sz w:val="24"/>
                  <w:szCs w:val="24"/>
                </w:rPr>
                <w:t>imagen</w:t>
              </w:r>
              <w:r>
                <w:rPr>
                  <w:rFonts w:ascii="Arial" w:eastAsia="Arial" w:hAnsi="Arial" w:cs="Arial"/>
                  <w:bCs/>
                  <w:iCs/>
                  <w:sz w:val="24"/>
                  <w:szCs w:val="24"/>
                </w:rPr>
                <w:t>(</w:t>
              </w:r>
              <w:proofErr w:type="gramEnd"/>
              <w:r w:rsidRPr="00DC791E">
                <w:rPr>
                  <w:rFonts w:ascii="Arial" w:hAnsi="Arial" w:cs="Arial"/>
                  <w:noProof/>
                  <w:szCs w:val="24"/>
                </w:rPr>
                <w:t>D. Thinking, 2019</w:t>
              </w:r>
              <w:r>
                <w:rPr>
                  <w:rFonts w:ascii="Arial" w:eastAsia="Arial" w:hAnsi="Arial" w:cs="Arial"/>
                  <w:bCs/>
                  <w:iCs/>
                  <w:sz w:val="24"/>
                  <w:szCs w:val="24"/>
                </w:rPr>
                <w:t>)</w:t>
              </w:r>
              <w:r w:rsidRPr="00153B7E">
                <w:rPr>
                  <w:rFonts w:ascii="Arial" w:eastAsia="Arial" w:hAnsi="Arial" w:cs="Arial"/>
                  <w:bCs/>
                  <w:iCs/>
                  <w:sz w:val="24"/>
                  <w:szCs w:val="24"/>
                </w:rPr>
                <w:t>.</w:t>
              </w:r>
            </w:ins>
          </w:p>
        </w:tc>
        <w:tc>
          <w:tcPr>
            <w:tcW w:w="1755" w:type="dxa"/>
          </w:tcPr>
          <w:p w14:paraId="40353A1A" w14:textId="77777777" w:rsidR="00AF4086" w:rsidRPr="00153B7E" w:rsidRDefault="00AF4086" w:rsidP="0097128C">
            <w:pPr>
              <w:spacing w:before="240" w:line="360" w:lineRule="auto"/>
              <w:textAlignment w:val="baseline"/>
              <w:rPr>
                <w:ins w:id="891" w:author="José Albeiro Montes Gil" w:date="2022-01-19T17:02:00Z"/>
                <w:rFonts w:ascii="Arial" w:eastAsia="Arial" w:hAnsi="Arial" w:cs="Arial"/>
                <w:bCs/>
                <w:iCs/>
                <w:sz w:val="24"/>
                <w:szCs w:val="24"/>
              </w:rPr>
            </w:pPr>
            <w:proofErr w:type="gramStart"/>
            <w:ins w:id="892" w:author="José Albeiro Montes Gil" w:date="2022-01-19T17:02:00Z">
              <w:r>
                <w:rPr>
                  <w:rFonts w:ascii="Arial" w:eastAsia="Arial" w:hAnsi="Arial" w:cs="Arial"/>
                  <w:bCs/>
                  <w:iCs/>
                  <w:sz w:val="24"/>
                  <w:szCs w:val="24"/>
                </w:rPr>
                <w:t>P</w:t>
              </w:r>
              <w:r w:rsidRPr="00153B7E">
                <w:rPr>
                  <w:rFonts w:ascii="Arial" w:eastAsia="Arial" w:hAnsi="Arial" w:cs="Arial"/>
                  <w:bCs/>
                  <w:iCs/>
                  <w:sz w:val="24"/>
                  <w:szCs w:val="24"/>
                </w:rPr>
                <w:t>rototipo..</w:t>
              </w:r>
              <w:proofErr w:type="gramEnd"/>
            </w:ins>
          </w:p>
        </w:tc>
      </w:tr>
      <w:tr w:rsidR="00AF4086" w:rsidRPr="00153B7E" w14:paraId="7058BF92" w14:textId="77777777" w:rsidTr="00802906">
        <w:trPr>
          <w:trHeight w:val="657"/>
          <w:ins w:id="893" w:author="José Albeiro Montes Gil" w:date="2022-01-19T17:02:00Z"/>
        </w:trPr>
        <w:tc>
          <w:tcPr>
            <w:tcW w:w="1431" w:type="dxa"/>
          </w:tcPr>
          <w:p w14:paraId="6A2BF7C8" w14:textId="77777777" w:rsidR="00AF4086" w:rsidRPr="00153B7E" w:rsidRDefault="00AF4086" w:rsidP="0097128C">
            <w:pPr>
              <w:spacing w:before="240" w:line="360" w:lineRule="auto"/>
              <w:textAlignment w:val="baseline"/>
              <w:rPr>
                <w:ins w:id="894" w:author="José Albeiro Montes Gil" w:date="2022-01-19T17:02:00Z"/>
                <w:rFonts w:ascii="Arial" w:eastAsia="Arial" w:hAnsi="Arial" w:cs="Arial"/>
                <w:b/>
                <w:bCs/>
                <w:iCs/>
                <w:sz w:val="24"/>
                <w:szCs w:val="24"/>
              </w:rPr>
              <w:pPrChange w:id="895" w:author="José Albeiro Montes Gil" w:date="2022-01-20T12:42:00Z">
                <w:pPr>
                  <w:spacing w:before="240" w:line="360" w:lineRule="auto"/>
                  <w:jc w:val="center"/>
                  <w:textAlignment w:val="baseline"/>
                </w:pPr>
              </w:pPrChange>
            </w:pPr>
            <w:ins w:id="896" w:author="José Albeiro Montes Gil" w:date="2022-01-19T17:02:00Z">
              <w:r w:rsidRPr="00153B7E">
                <w:rPr>
                  <w:rFonts w:ascii="Arial" w:eastAsia="Arial" w:hAnsi="Arial" w:cs="Arial"/>
                  <w:b/>
                  <w:bCs/>
                  <w:iCs/>
                  <w:sz w:val="24"/>
                  <w:szCs w:val="24"/>
                </w:rPr>
                <w:t xml:space="preserve">Objetivo específico </w:t>
              </w:r>
              <w:r>
                <w:rPr>
                  <w:rFonts w:ascii="Arial" w:eastAsia="Arial" w:hAnsi="Arial" w:cs="Arial"/>
                  <w:b/>
                  <w:bCs/>
                  <w:iCs/>
                  <w:sz w:val="24"/>
                  <w:szCs w:val="24"/>
                </w:rPr>
                <w:t>4</w:t>
              </w:r>
            </w:ins>
          </w:p>
        </w:tc>
        <w:tc>
          <w:tcPr>
            <w:tcW w:w="1466" w:type="dxa"/>
          </w:tcPr>
          <w:p w14:paraId="33CDA267" w14:textId="77777777" w:rsidR="00AF4086" w:rsidRPr="00AE67EF" w:rsidRDefault="00AF4086" w:rsidP="0097128C">
            <w:pPr>
              <w:spacing w:before="240" w:line="360" w:lineRule="auto"/>
              <w:textAlignment w:val="baseline"/>
              <w:rPr>
                <w:ins w:id="897" w:author="José Albeiro Montes Gil" w:date="2022-01-19T17:02:00Z"/>
                <w:rFonts w:ascii="Arial" w:eastAsia="Arial" w:hAnsi="Arial" w:cs="Arial"/>
                <w:b/>
                <w:bCs/>
                <w:iCs/>
                <w:sz w:val="24"/>
                <w:szCs w:val="24"/>
              </w:rPr>
              <w:pPrChange w:id="898" w:author="José Albeiro Montes Gil" w:date="2022-01-20T12:42:00Z">
                <w:pPr>
                  <w:spacing w:before="240" w:line="360" w:lineRule="auto"/>
                  <w:jc w:val="center"/>
                  <w:textAlignment w:val="baseline"/>
                </w:pPr>
              </w:pPrChange>
            </w:pPr>
            <w:ins w:id="899" w:author="José Albeiro Montes Gil" w:date="2022-01-19T17:02:00Z">
              <w:r w:rsidRPr="00AE67EF">
                <w:rPr>
                  <w:rFonts w:ascii="Arial" w:eastAsia="Arial" w:hAnsi="Arial" w:cs="Arial"/>
                  <w:b/>
                  <w:bCs/>
                  <w:iCs/>
                  <w:sz w:val="24"/>
                  <w:szCs w:val="24"/>
                </w:rPr>
                <w:t>Testeo</w:t>
              </w:r>
            </w:ins>
          </w:p>
        </w:tc>
        <w:tc>
          <w:tcPr>
            <w:tcW w:w="2518" w:type="dxa"/>
          </w:tcPr>
          <w:p w14:paraId="72DC0EB9" w14:textId="77777777" w:rsidR="00AF4086" w:rsidRPr="00AE67EF" w:rsidRDefault="00AF4086" w:rsidP="0097128C">
            <w:pPr>
              <w:overflowPunct/>
              <w:spacing w:line="360" w:lineRule="auto"/>
              <w:rPr>
                <w:ins w:id="900" w:author="José Albeiro Montes Gil" w:date="2022-01-19T17:02:00Z"/>
                <w:rFonts w:ascii="Arial" w:eastAsia="Arial" w:hAnsi="Arial" w:cs="Arial"/>
                <w:b/>
                <w:iCs/>
                <w:sz w:val="24"/>
                <w:szCs w:val="24"/>
              </w:rPr>
              <w:pPrChange w:id="901" w:author="José Albeiro Montes Gil" w:date="2022-01-20T12:42:00Z">
                <w:pPr>
                  <w:overflowPunct/>
                  <w:spacing w:line="360" w:lineRule="auto"/>
                  <w:jc w:val="both"/>
                </w:pPr>
              </w:pPrChange>
            </w:pPr>
            <w:ins w:id="902" w:author="José Albeiro Montes Gil" w:date="2022-01-19T17:02:00Z">
              <w:r w:rsidRPr="00AE67EF">
                <w:rPr>
                  <w:rFonts w:ascii="Arial" w:eastAsia="Arial" w:hAnsi="Arial" w:cs="Arial"/>
                  <w:b/>
                  <w:iCs/>
                  <w:sz w:val="24"/>
                  <w:szCs w:val="24"/>
                </w:rPr>
                <w:t xml:space="preserve">A5.1 </w:t>
              </w:r>
              <w:r w:rsidRPr="00AE67EF">
                <w:rPr>
                  <w:rFonts w:ascii="Arial" w:eastAsia="Arial" w:hAnsi="Arial" w:cs="Arial"/>
                  <w:bCs/>
                  <w:iCs/>
                  <w:sz w:val="24"/>
                  <w:szCs w:val="24"/>
                </w:rPr>
                <w:t>Ejecutar la aplicación móvil en el Jardín Pequeños Grandes Artistas de la ciudad de Popayán donde se realizará la prueba.</w:t>
              </w:r>
            </w:ins>
          </w:p>
          <w:p w14:paraId="7F2DD015" w14:textId="77777777" w:rsidR="00AF4086" w:rsidRDefault="00AF4086" w:rsidP="0097128C">
            <w:pPr>
              <w:overflowPunct/>
              <w:spacing w:before="240" w:after="0" w:line="360" w:lineRule="auto"/>
              <w:textAlignment w:val="baseline"/>
              <w:rPr>
                <w:ins w:id="903" w:author="José Albeiro Montes Gil" w:date="2022-01-19T17:02:00Z"/>
                <w:rFonts w:ascii="Arial" w:eastAsia="Arial" w:hAnsi="Arial" w:cs="Arial"/>
                <w:bCs/>
                <w:iCs/>
                <w:sz w:val="24"/>
                <w:szCs w:val="24"/>
              </w:rPr>
              <w:pPrChange w:id="904" w:author="José Albeiro Montes Gil" w:date="2022-01-20T12:42:00Z">
                <w:pPr>
                  <w:overflowPunct/>
                  <w:spacing w:before="240" w:after="0" w:line="360" w:lineRule="auto"/>
                  <w:jc w:val="both"/>
                  <w:textAlignment w:val="baseline"/>
                </w:pPr>
              </w:pPrChange>
            </w:pPr>
            <w:ins w:id="905" w:author="José Albeiro Montes Gil" w:date="2022-01-19T17:02:00Z">
              <w:r w:rsidRPr="00B87B2D">
                <w:rPr>
                  <w:rFonts w:ascii="Arial" w:eastAsia="Arial" w:hAnsi="Arial" w:cs="Arial"/>
                  <w:b/>
                  <w:iCs/>
                  <w:sz w:val="24"/>
                  <w:szCs w:val="24"/>
                </w:rPr>
                <w:lastRenderedPageBreak/>
                <w:t xml:space="preserve">A5.2 </w:t>
              </w:r>
              <w:r w:rsidRPr="00B87B2D">
                <w:rPr>
                  <w:rFonts w:ascii="Arial" w:eastAsia="Arial" w:hAnsi="Arial" w:cs="Arial"/>
                  <w:bCs/>
                  <w:iCs/>
                  <w:sz w:val="24"/>
                  <w:szCs w:val="24"/>
                </w:rPr>
                <w:t xml:space="preserve">Evaluación de la aplicación móvil usando la técnica de prueba de usabilidad </w:t>
              </w:r>
              <w:r>
                <w:rPr>
                  <w:rFonts w:ascii="Arial" w:eastAsia="Arial" w:hAnsi="Arial" w:cs="Arial"/>
                  <w:bCs/>
                  <w:iCs/>
                  <w:sz w:val="24"/>
                  <w:szCs w:val="24"/>
                </w:rPr>
                <w:t>con los</w:t>
              </w:r>
              <w:r w:rsidRPr="00B87B2D">
                <w:rPr>
                  <w:rFonts w:ascii="Arial" w:eastAsia="Arial" w:hAnsi="Arial" w:cs="Arial"/>
                  <w:bCs/>
                  <w:iCs/>
                  <w:sz w:val="24"/>
                  <w:szCs w:val="24"/>
                </w:rPr>
                <w:t xml:space="preserve"> estudiantes </w:t>
              </w:r>
              <w:r>
                <w:rPr>
                  <w:rFonts w:ascii="Arial" w:eastAsia="Arial" w:hAnsi="Arial" w:cs="Arial"/>
                  <w:bCs/>
                  <w:iCs/>
                  <w:sz w:val="24"/>
                  <w:szCs w:val="24"/>
                </w:rPr>
                <w:t xml:space="preserve">del Jardín Pequeños Grandes Artistas de la ciudad de Popayán </w:t>
              </w:r>
            </w:ins>
          </w:p>
          <w:p w14:paraId="1B949FA8" w14:textId="77777777" w:rsidR="00AF4086" w:rsidRDefault="00AF4086" w:rsidP="0097128C">
            <w:pPr>
              <w:overflowPunct/>
              <w:spacing w:before="240" w:after="0" w:line="360" w:lineRule="auto"/>
              <w:textAlignment w:val="baseline"/>
              <w:rPr>
                <w:ins w:id="906" w:author="José Albeiro Montes Gil" w:date="2022-01-19T17:02:00Z"/>
                <w:rFonts w:ascii="Arial" w:eastAsia="Arial" w:hAnsi="Arial" w:cs="Arial"/>
                <w:bCs/>
                <w:iCs/>
                <w:sz w:val="24"/>
                <w:szCs w:val="24"/>
              </w:rPr>
              <w:pPrChange w:id="907" w:author="José Albeiro Montes Gil" w:date="2022-01-20T12:42:00Z">
                <w:pPr>
                  <w:overflowPunct/>
                  <w:spacing w:before="240" w:after="0" w:line="360" w:lineRule="auto"/>
                  <w:jc w:val="both"/>
                  <w:textAlignment w:val="baseline"/>
                </w:pPr>
              </w:pPrChange>
            </w:pPr>
            <w:ins w:id="908" w:author="José Albeiro Montes Gil" w:date="2022-01-19T17:02:00Z">
              <w:r w:rsidRPr="00B87B2D">
                <w:rPr>
                  <w:rFonts w:ascii="Arial" w:eastAsia="Arial" w:hAnsi="Arial" w:cs="Arial"/>
                  <w:b/>
                  <w:iCs/>
                  <w:sz w:val="24"/>
                  <w:szCs w:val="24"/>
                </w:rPr>
                <w:t xml:space="preserve">A5.3 </w:t>
              </w:r>
              <w:r w:rsidRPr="00B87B2D">
                <w:rPr>
                  <w:rFonts w:ascii="Arial" w:eastAsia="Arial" w:hAnsi="Arial" w:cs="Arial"/>
                  <w:bCs/>
                  <w:iCs/>
                  <w:sz w:val="24"/>
                  <w:szCs w:val="24"/>
                </w:rPr>
                <w:t>Evaluar todos los datos obtenidos con el objetivo de realizar cambios o mejoras.</w:t>
              </w:r>
            </w:ins>
          </w:p>
          <w:p w14:paraId="2FBDA468" w14:textId="77777777" w:rsidR="00AF4086" w:rsidRPr="00153B7E" w:rsidRDefault="00AF4086" w:rsidP="0097128C">
            <w:pPr>
              <w:spacing w:before="240" w:line="360" w:lineRule="auto"/>
              <w:textAlignment w:val="baseline"/>
              <w:rPr>
                <w:ins w:id="909" w:author="José Albeiro Montes Gil" w:date="2022-01-19T17:02:00Z"/>
                <w:rFonts w:ascii="Arial" w:eastAsia="Arial" w:hAnsi="Arial" w:cs="Arial"/>
                <w:bCs/>
                <w:iCs/>
                <w:sz w:val="24"/>
                <w:szCs w:val="24"/>
              </w:rPr>
            </w:pPr>
          </w:p>
        </w:tc>
        <w:tc>
          <w:tcPr>
            <w:tcW w:w="1844" w:type="dxa"/>
          </w:tcPr>
          <w:p w14:paraId="19590259" w14:textId="77777777" w:rsidR="00AF4086" w:rsidRPr="00153B7E" w:rsidRDefault="00AF4086" w:rsidP="0097128C">
            <w:pPr>
              <w:spacing w:before="240" w:line="360" w:lineRule="auto"/>
              <w:textAlignment w:val="baseline"/>
              <w:rPr>
                <w:ins w:id="910" w:author="José Albeiro Montes Gil" w:date="2022-01-19T17:02:00Z"/>
                <w:rFonts w:ascii="Arial" w:eastAsia="Arial" w:hAnsi="Arial" w:cs="Arial"/>
                <w:bCs/>
                <w:iCs/>
                <w:sz w:val="24"/>
                <w:szCs w:val="24"/>
              </w:rPr>
            </w:pPr>
          </w:p>
        </w:tc>
        <w:tc>
          <w:tcPr>
            <w:tcW w:w="1755" w:type="dxa"/>
          </w:tcPr>
          <w:p w14:paraId="06BBDEA3" w14:textId="77777777" w:rsidR="00AF4086" w:rsidRPr="00153B7E" w:rsidRDefault="00AF4086" w:rsidP="0097128C">
            <w:pPr>
              <w:spacing w:before="240" w:line="360" w:lineRule="auto"/>
              <w:textAlignment w:val="baseline"/>
              <w:rPr>
                <w:ins w:id="911" w:author="José Albeiro Montes Gil" w:date="2022-01-19T17:02:00Z"/>
                <w:rFonts w:ascii="Arial" w:eastAsia="Arial" w:hAnsi="Arial" w:cs="Arial"/>
                <w:bCs/>
                <w:iCs/>
                <w:sz w:val="24"/>
                <w:szCs w:val="24"/>
              </w:rPr>
            </w:pPr>
            <w:ins w:id="912" w:author="José Albeiro Montes Gil" w:date="2022-01-19T17:02:00Z">
              <w:r w:rsidRPr="00153B7E">
                <w:rPr>
                  <w:rFonts w:ascii="Arial" w:eastAsia="Arial" w:hAnsi="Arial" w:cs="Arial"/>
                  <w:bCs/>
                  <w:iCs/>
                  <w:sz w:val="24"/>
                  <w:szCs w:val="24"/>
                </w:rPr>
                <w:t>Prototipo funcional.</w:t>
              </w:r>
            </w:ins>
          </w:p>
        </w:tc>
      </w:tr>
      <w:tr w:rsidR="00AF4086" w:rsidRPr="00153B7E" w14:paraId="5D26EF4F" w14:textId="77777777" w:rsidTr="00AE67EF">
        <w:trPr>
          <w:trHeight w:val="673"/>
          <w:ins w:id="913" w:author="José Albeiro Montes Gil" w:date="2022-01-19T17:02:00Z"/>
        </w:trPr>
        <w:tc>
          <w:tcPr>
            <w:tcW w:w="9014" w:type="dxa"/>
            <w:gridSpan w:val="5"/>
            <w:tcBorders>
              <w:left w:val="nil"/>
              <w:bottom w:val="nil"/>
              <w:right w:val="nil"/>
            </w:tcBorders>
          </w:tcPr>
          <w:p w14:paraId="17BA3243" w14:textId="77777777" w:rsidR="00AF4086" w:rsidRPr="00153B7E" w:rsidRDefault="00AF4086" w:rsidP="0097128C">
            <w:pPr>
              <w:spacing w:before="240" w:line="360" w:lineRule="auto"/>
              <w:textAlignment w:val="baseline"/>
              <w:rPr>
                <w:ins w:id="914" w:author="José Albeiro Montes Gil" w:date="2022-01-19T17:02:00Z"/>
                <w:rFonts w:ascii="Arial" w:eastAsia="Arial" w:hAnsi="Arial" w:cs="Arial"/>
                <w:bCs/>
                <w:iCs/>
                <w:sz w:val="24"/>
                <w:szCs w:val="24"/>
              </w:rPr>
            </w:pPr>
          </w:p>
        </w:tc>
      </w:tr>
    </w:tbl>
    <w:p w14:paraId="39B781AA" w14:textId="77777777" w:rsidR="00AF4086" w:rsidRDefault="00AF4086" w:rsidP="0097128C">
      <w:pPr>
        <w:rPr>
          <w:ins w:id="915" w:author="José Albeiro Montes Gil" w:date="2022-01-19T17:02:00Z"/>
        </w:rPr>
        <w:sectPr w:rsidR="00AF4086" w:rsidSect="00861A56">
          <w:footerReference w:type="even" r:id="rId17"/>
          <w:footerReference w:type="default" r:id="rId18"/>
          <w:pgSz w:w="12240" w:h="15840" w:code="1"/>
          <w:pgMar w:top="1361" w:right="1361" w:bottom="1361" w:left="1361" w:header="0" w:footer="709" w:gutter="0"/>
          <w:pgNumType w:start="1"/>
          <w:cols w:space="720"/>
          <w:formProt w:val="0"/>
          <w:titlePg/>
          <w:docGrid w:linePitch="299" w:charSpace="-2049"/>
        </w:sectPr>
      </w:pPr>
    </w:p>
    <w:p w14:paraId="4FF63A0A" w14:textId="77777777" w:rsidR="00AF4086" w:rsidRPr="00FF2E07" w:rsidRDefault="00AF4086" w:rsidP="0097128C">
      <w:pPr>
        <w:pStyle w:val="Ttulo2"/>
        <w:numPr>
          <w:ilvl w:val="0"/>
          <w:numId w:val="28"/>
        </w:numPr>
        <w:spacing w:after="240" w:line="240" w:lineRule="auto"/>
        <w:rPr>
          <w:ins w:id="916" w:author="José Albeiro Montes Gil" w:date="2022-01-19T17:02:00Z"/>
          <w:rFonts w:cs="Arial"/>
          <w:szCs w:val="24"/>
        </w:rPr>
      </w:pPr>
      <w:ins w:id="917" w:author="José Albeiro Montes Gil" w:date="2022-01-19T17:02:00Z">
        <w:r>
          <w:rPr>
            <w:rFonts w:cs="Arial"/>
            <w:szCs w:val="24"/>
          </w:rPr>
          <w:lastRenderedPageBreak/>
          <w:t>CRONOGRAMA</w:t>
        </w:r>
      </w:ins>
    </w:p>
    <w:p w14:paraId="341D5EF6" w14:textId="77777777" w:rsidR="00AF4086" w:rsidRPr="00AE67EF" w:rsidRDefault="00AF4086" w:rsidP="0097128C">
      <w:pPr>
        <w:rPr>
          <w:ins w:id="918" w:author="José Albeiro Montes Gil" w:date="2022-01-19T17:02:00Z"/>
          <w:rFonts w:ascii="Arial" w:hAnsi="Arial" w:cs="Arial"/>
          <w:sz w:val="24"/>
          <w:szCs w:val="24"/>
        </w:rPr>
      </w:pPr>
      <w:ins w:id="919" w:author="José Albeiro Montes Gil" w:date="2022-01-19T17:02:00Z">
        <w:r>
          <w:rPr>
            <w:rFonts w:ascii="Arial" w:hAnsi="Arial" w:cs="Arial"/>
            <w:sz w:val="24"/>
            <w:szCs w:val="24"/>
          </w:rPr>
          <w:t>A continuación, se relaciona el cronograma con las actividades a desarrollar.</w:t>
        </w:r>
      </w:ins>
    </w:p>
    <w:tbl>
      <w:tblPr>
        <w:tblStyle w:val="Tablaconcuadrcula4-nfasis61"/>
        <w:tblpPr w:leftFromText="141" w:rightFromText="141" w:vertAnchor="text" w:horzAnchor="margin" w:tblpXSpec="center" w:tblpY="507"/>
        <w:tblW w:w="11689" w:type="dxa"/>
        <w:tblLook w:val="0000" w:firstRow="0" w:lastRow="0" w:firstColumn="0" w:lastColumn="0" w:noHBand="0" w:noVBand="0"/>
      </w:tblPr>
      <w:tblGrid>
        <w:gridCol w:w="1540"/>
        <w:gridCol w:w="615"/>
        <w:gridCol w:w="822"/>
        <w:gridCol w:w="317"/>
        <w:gridCol w:w="317"/>
        <w:gridCol w:w="317"/>
        <w:gridCol w:w="317"/>
        <w:gridCol w:w="317"/>
        <w:gridCol w:w="317"/>
        <w:gridCol w:w="317"/>
        <w:gridCol w:w="317"/>
        <w:gridCol w:w="317"/>
        <w:gridCol w:w="417"/>
        <w:gridCol w:w="417"/>
        <w:gridCol w:w="417"/>
        <w:gridCol w:w="724"/>
        <w:gridCol w:w="420"/>
        <w:gridCol w:w="417"/>
        <w:gridCol w:w="417"/>
        <w:gridCol w:w="490"/>
        <w:gridCol w:w="417"/>
        <w:gridCol w:w="417"/>
        <w:gridCol w:w="417"/>
        <w:gridCol w:w="472"/>
        <w:gridCol w:w="417"/>
      </w:tblGrid>
      <w:tr w:rsidR="00AF4086" w:rsidRPr="00C904C6" w14:paraId="26B08B49" w14:textId="77777777" w:rsidTr="00D167C9">
        <w:trPr>
          <w:cnfStyle w:val="000000100000" w:firstRow="0" w:lastRow="0" w:firstColumn="0" w:lastColumn="0" w:oddVBand="0" w:evenVBand="0" w:oddHBand="1" w:evenHBand="0" w:firstRowFirstColumn="0" w:firstRowLastColumn="0" w:lastRowFirstColumn="0" w:lastRowLastColumn="0"/>
          <w:trHeight w:val="441"/>
          <w:ins w:id="920" w:author="José Albeiro Montes Gil" w:date="2022-01-19T17:02:00Z"/>
        </w:trPr>
        <w:tc>
          <w:tcPr>
            <w:cnfStyle w:val="000010000000" w:firstRow="0" w:lastRow="0" w:firstColumn="0" w:lastColumn="0" w:oddVBand="1" w:evenVBand="0" w:oddHBand="0" w:evenHBand="0" w:firstRowFirstColumn="0" w:firstRowLastColumn="0" w:lastRowFirstColumn="0" w:lastRowLastColumn="0"/>
            <w:tcW w:w="0" w:type="auto"/>
            <w:gridSpan w:val="3"/>
          </w:tcPr>
          <w:p w14:paraId="65D0C839" w14:textId="77777777" w:rsidR="00AF4086" w:rsidRPr="00C904C6" w:rsidRDefault="00AF4086" w:rsidP="0097128C">
            <w:pPr>
              <w:keepNext/>
              <w:spacing w:line="360" w:lineRule="auto"/>
              <w:rPr>
                <w:ins w:id="921" w:author="José Albeiro Montes Gil" w:date="2022-01-19T17:02:00Z"/>
                <w:rFonts w:ascii="Arial" w:eastAsia="Arial" w:hAnsi="Arial" w:cs="Arial"/>
                <w:b/>
                <w:smallCaps/>
                <w:color w:val="000000" w:themeColor="text1"/>
                <w:sz w:val="18"/>
                <w:szCs w:val="18"/>
              </w:rPr>
              <w:pPrChange w:id="922" w:author="José Albeiro Montes Gil" w:date="2022-01-20T12:42:00Z">
                <w:pPr>
                  <w:keepNext/>
                  <w:framePr w:hSpace="141" w:wrap="around" w:vAnchor="text" w:hAnchor="margin" w:xAlign="center" w:y="507"/>
                  <w:spacing w:line="360" w:lineRule="auto"/>
                  <w:jc w:val="center"/>
                </w:pPr>
              </w:pPrChange>
            </w:pPr>
            <w:ins w:id="923" w:author="José Albeiro Montes Gil" w:date="2022-01-19T17:02:00Z">
              <w:r w:rsidRPr="00C904C6">
                <w:rPr>
                  <w:rFonts w:ascii="Arial" w:eastAsia="Arial" w:hAnsi="Arial" w:cs="Arial"/>
                  <w:b/>
                  <w:smallCaps/>
                  <w:color w:val="000000" w:themeColor="text1"/>
                  <w:sz w:val="18"/>
                  <w:szCs w:val="18"/>
                </w:rPr>
                <w:t>duración(mes)</w:t>
              </w:r>
            </w:ins>
          </w:p>
        </w:tc>
        <w:tc>
          <w:tcPr>
            <w:tcW w:w="0" w:type="auto"/>
            <w:gridSpan w:val="4"/>
          </w:tcPr>
          <w:p w14:paraId="159E3024" w14:textId="77777777" w:rsidR="00AF408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924" w:author="José Albeiro Montes Gil" w:date="2022-01-19T17:02:00Z"/>
                <w:rFonts w:ascii="Arial" w:eastAsia="Arial" w:hAnsi="Arial" w:cs="Arial"/>
                <w:b/>
                <w:smallCaps/>
                <w:color w:val="000000" w:themeColor="text1"/>
                <w:sz w:val="18"/>
                <w:szCs w:val="18"/>
              </w:rPr>
            </w:pPr>
            <w:ins w:id="925" w:author="José Albeiro Montes Gil" w:date="2022-01-19T17:02:00Z">
              <w:r>
                <w:rPr>
                  <w:rFonts w:ascii="Arial" w:eastAsia="Arial" w:hAnsi="Arial" w:cs="Arial"/>
                  <w:b/>
                  <w:smallCaps/>
                  <w:color w:val="000000" w:themeColor="text1"/>
                  <w:sz w:val="18"/>
                  <w:szCs w:val="18"/>
                </w:rPr>
                <w:t>mes 1</w:t>
              </w:r>
            </w:ins>
          </w:p>
        </w:tc>
        <w:tc>
          <w:tcPr>
            <w:cnfStyle w:val="000010000000" w:firstRow="0" w:lastRow="0" w:firstColumn="0" w:lastColumn="0" w:oddVBand="1" w:evenVBand="0" w:oddHBand="0" w:evenHBand="0" w:firstRowFirstColumn="0" w:firstRowLastColumn="0" w:lastRowFirstColumn="0" w:lastRowLastColumn="0"/>
            <w:tcW w:w="0" w:type="auto"/>
            <w:gridSpan w:val="4"/>
          </w:tcPr>
          <w:p w14:paraId="70A98B19" w14:textId="77777777" w:rsidR="00AF4086" w:rsidRDefault="00AF4086" w:rsidP="0097128C">
            <w:pPr>
              <w:keepNext/>
              <w:spacing w:line="360" w:lineRule="auto"/>
              <w:rPr>
                <w:ins w:id="926" w:author="José Albeiro Montes Gil" w:date="2022-01-19T17:02:00Z"/>
                <w:rFonts w:ascii="Arial" w:eastAsia="Arial" w:hAnsi="Arial" w:cs="Arial"/>
                <w:b/>
                <w:smallCaps/>
                <w:color w:val="000000" w:themeColor="text1"/>
                <w:sz w:val="18"/>
                <w:szCs w:val="18"/>
              </w:rPr>
            </w:pPr>
            <w:ins w:id="927" w:author="José Albeiro Montes Gil" w:date="2022-01-19T17:02:00Z">
              <w:r>
                <w:rPr>
                  <w:rFonts w:ascii="Arial" w:eastAsia="Arial" w:hAnsi="Arial" w:cs="Arial"/>
                  <w:b/>
                  <w:smallCaps/>
                  <w:color w:val="000000" w:themeColor="text1"/>
                  <w:sz w:val="18"/>
                  <w:szCs w:val="18"/>
                </w:rPr>
                <w:t>mes 2</w:t>
              </w:r>
            </w:ins>
          </w:p>
        </w:tc>
        <w:tc>
          <w:tcPr>
            <w:tcW w:w="1568" w:type="dxa"/>
            <w:gridSpan w:val="4"/>
          </w:tcPr>
          <w:p w14:paraId="334A3CDD" w14:textId="77777777" w:rsidR="00AF408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928" w:author="José Albeiro Montes Gil" w:date="2022-01-19T17:02:00Z"/>
                <w:rFonts w:ascii="Arial" w:eastAsia="Arial" w:hAnsi="Arial" w:cs="Arial"/>
                <w:b/>
                <w:smallCaps/>
                <w:color w:val="000000" w:themeColor="text1"/>
                <w:sz w:val="18"/>
                <w:szCs w:val="18"/>
              </w:rPr>
            </w:pPr>
            <w:ins w:id="929" w:author="José Albeiro Montes Gil" w:date="2022-01-19T17:02:00Z">
              <w:r>
                <w:rPr>
                  <w:rFonts w:ascii="Arial" w:eastAsia="Arial" w:hAnsi="Arial" w:cs="Arial"/>
                  <w:b/>
                  <w:smallCaps/>
                  <w:color w:val="000000" w:themeColor="text1"/>
                  <w:sz w:val="18"/>
                  <w:szCs w:val="18"/>
                </w:rPr>
                <w:t>mes 3</w:t>
              </w:r>
            </w:ins>
          </w:p>
        </w:tc>
        <w:tc>
          <w:tcPr>
            <w:cnfStyle w:val="000010000000" w:firstRow="0" w:lastRow="0" w:firstColumn="0" w:lastColumn="0" w:oddVBand="1" w:evenVBand="0" w:oddHBand="0" w:evenHBand="0" w:firstRowFirstColumn="0" w:firstRowLastColumn="0" w:lastRowFirstColumn="0" w:lastRowLastColumn="0"/>
            <w:tcW w:w="1978" w:type="dxa"/>
            <w:gridSpan w:val="4"/>
          </w:tcPr>
          <w:p w14:paraId="420DAAA6" w14:textId="77777777" w:rsidR="00AF4086" w:rsidRDefault="00AF4086" w:rsidP="0097128C">
            <w:pPr>
              <w:keepNext/>
              <w:spacing w:line="360" w:lineRule="auto"/>
              <w:rPr>
                <w:ins w:id="930" w:author="José Albeiro Montes Gil" w:date="2022-01-19T17:02:00Z"/>
                <w:rFonts w:ascii="Arial" w:eastAsia="Arial" w:hAnsi="Arial" w:cs="Arial"/>
                <w:b/>
                <w:smallCaps/>
                <w:color w:val="000000" w:themeColor="text1"/>
                <w:sz w:val="18"/>
                <w:szCs w:val="18"/>
              </w:rPr>
            </w:pPr>
            <w:ins w:id="931" w:author="José Albeiro Montes Gil" w:date="2022-01-19T17:02:00Z">
              <w:r>
                <w:rPr>
                  <w:rFonts w:ascii="Arial" w:eastAsia="Arial" w:hAnsi="Arial" w:cs="Arial"/>
                  <w:b/>
                  <w:smallCaps/>
                  <w:color w:val="000000" w:themeColor="text1"/>
                  <w:sz w:val="18"/>
                  <w:szCs w:val="18"/>
                </w:rPr>
                <w:t>mes 4</w:t>
              </w:r>
            </w:ins>
          </w:p>
        </w:tc>
        <w:tc>
          <w:tcPr>
            <w:tcW w:w="1741" w:type="dxa"/>
            <w:gridSpan w:val="4"/>
          </w:tcPr>
          <w:p w14:paraId="21587D45" w14:textId="77777777" w:rsidR="00AF408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932" w:author="José Albeiro Montes Gil" w:date="2022-01-19T17:02:00Z"/>
                <w:rFonts w:ascii="Arial" w:eastAsia="Arial" w:hAnsi="Arial" w:cs="Arial"/>
                <w:b/>
                <w:smallCaps/>
                <w:color w:val="000000" w:themeColor="text1"/>
                <w:sz w:val="18"/>
                <w:szCs w:val="18"/>
              </w:rPr>
              <w:pPrChange w:id="933"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934" w:author="José Albeiro Montes Gil" w:date="2022-01-19T17:02:00Z">
              <w:r>
                <w:rPr>
                  <w:rFonts w:ascii="Arial" w:eastAsia="Arial" w:hAnsi="Arial" w:cs="Arial"/>
                  <w:b/>
                  <w:smallCaps/>
                  <w:color w:val="000000" w:themeColor="text1"/>
                  <w:sz w:val="18"/>
                  <w:szCs w:val="18"/>
                </w:rPr>
                <w:t>mes 5</w:t>
              </w:r>
            </w:ins>
          </w:p>
        </w:tc>
        <w:tc>
          <w:tcPr>
            <w:cnfStyle w:val="000010000000" w:firstRow="0" w:lastRow="0" w:firstColumn="0" w:lastColumn="0" w:oddVBand="1" w:evenVBand="0" w:oddHBand="0" w:evenHBand="0" w:firstRowFirstColumn="0" w:firstRowLastColumn="0" w:lastRowFirstColumn="0" w:lastRowLastColumn="0"/>
            <w:tcW w:w="889" w:type="dxa"/>
            <w:gridSpan w:val="2"/>
          </w:tcPr>
          <w:p w14:paraId="5ACA872C" w14:textId="77777777" w:rsidR="00AF4086" w:rsidRDefault="00AF4086" w:rsidP="0097128C">
            <w:pPr>
              <w:keepNext/>
              <w:spacing w:line="360" w:lineRule="auto"/>
              <w:rPr>
                <w:ins w:id="935" w:author="José Albeiro Montes Gil" w:date="2022-01-19T17:02:00Z"/>
                <w:rFonts w:ascii="Arial" w:eastAsia="Arial" w:hAnsi="Arial" w:cs="Arial"/>
                <w:b/>
                <w:smallCaps/>
                <w:color w:val="000000" w:themeColor="text1"/>
                <w:sz w:val="18"/>
                <w:szCs w:val="18"/>
              </w:rPr>
              <w:pPrChange w:id="936" w:author="José Albeiro Montes Gil" w:date="2022-01-20T12:42:00Z">
                <w:pPr>
                  <w:keepNext/>
                  <w:framePr w:hSpace="141" w:wrap="around" w:vAnchor="text" w:hAnchor="margin" w:xAlign="center" w:y="507"/>
                  <w:spacing w:line="360" w:lineRule="auto"/>
                  <w:jc w:val="center"/>
                </w:pPr>
              </w:pPrChange>
            </w:pPr>
            <w:ins w:id="937" w:author="José Albeiro Montes Gil" w:date="2022-01-19T17:02:00Z">
              <w:r>
                <w:rPr>
                  <w:rFonts w:ascii="Arial" w:eastAsia="Arial" w:hAnsi="Arial" w:cs="Arial"/>
                  <w:b/>
                  <w:smallCaps/>
                  <w:color w:val="000000" w:themeColor="text1"/>
                  <w:sz w:val="18"/>
                  <w:szCs w:val="18"/>
                </w:rPr>
                <w:t>Mes 6</w:t>
              </w:r>
            </w:ins>
          </w:p>
        </w:tc>
      </w:tr>
      <w:tr w:rsidR="00AF4086" w:rsidRPr="00C904C6" w14:paraId="2B4CEA96" w14:textId="77777777" w:rsidTr="00D167C9">
        <w:trPr>
          <w:trHeight w:val="222"/>
          <w:ins w:id="938" w:author="José Albeiro Montes Gil" w:date="2022-01-19T17:02:00Z"/>
        </w:trPr>
        <w:tc>
          <w:tcPr>
            <w:cnfStyle w:val="000010000000" w:firstRow="0" w:lastRow="0" w:firstColumn="0" w:lastColumn="0" w:oddVBand="1" w:evenVBand="0" w:oddHBand="0" w:evenHBand="0" w:firstRowFirstColumn="0" w:firstRowLastColumn="0" w:lastRowFirstColumn="0" w:lastRowLastColumn="0"/>
            <w:tcW w:w="0" w:type="auto"/>
            <w:gridSpan w:val="3"/>
          </w:tcPr>
          <w:p w14:paraId="5DDC435D" w14:textId="77777777" w:rsidR="00AF4086" w:rsidRPr="00C904C6" w:rsidRDefault="00AF4086" w:rsidP="0097128C">
            <w:pPr>
              <w:keepNext/>
              <w:spacing w:line="360" w:lineRule="auto"/>
              <w:rPr>
                <w:ins w:id="939" w:author="José Albeiro Montes Gil" w:date="2022-01-19T17:02:00Z"/>
                <w:rFonts w:ascii="Arial" w:eastAsia="Arial" w:hAnsi="Arial" w:cs="Arial"/>
                <w:b/>
                <w:smallCaps/>
                <w:color w:val="000000" w:themeColor="text1"/>
                <w:sz w:val="18"/>
                <w:szCs w:val="18"/>
              </w:rPr>
              <w:pPrChange w:id="940" w:author="José Albeiro Montes Gil" w:date="2022-01-20T12:42:00Z">
                <w:pPr>
                  <w:keepNext/>
                  <w:framePr w:hSpace="141" w:wrap="around" w:vAnchor="text" w:hAnchor="margin" w:xAlign="center" w:y="507"/>
                  <w:spacing w:line="360" w:lineRule="auto"/>
                  <w:jc w:val="center"/>
                </w:pPr>
              </w:pPrChange>
            </w:pPr>
            <w:ins w:id="941" w:author="José Albeiro Montes Gil" w:date="2022-01-19T17:02:00Z">
              <w:r w:rsidRPr="00C904C6">
                <w:rPr>
                  <w:rFonts w:ascii="Arial" w:eastAsia="Arial" w:hAnsi="Arial" w:cs="Arial"/>
                  <w:b/>
                  <w:smallCaps/>
                  <w:color w:val="000000" w:themeColor="text1"/>
                  <w:sz w:val="18"/>
                  <w:szCs w:val="18"/>
                </w:rPr>
                <w:t>duración(semana)</w:t>
              </w:r>
            </w:ins>
          </w:p>
        </w:tc>
        <w:tc>
          <w:tcPr>
            <w:tcW w:w="0" w:type="auto"/>
          </w:tcPr>
          <w:p w14:paraId="66112A70"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942" w:author="José Albeiro Montes Gil" w:date="2022-01-19T17:02:00Z"/>
                <w:rFonts w:ascii="Arial" w:eastAsia="Arial" w:hAnsi="Arial" w:cs="Arial"/>
                <w:b/>
                <w:smallCaps/>
                <w:color w:val="000000" w:themeColor="text1"/>
                <w:sz w:val="18"/>
                <w:szCs w:val="18"/>
              </w:rPr>
              <w:pPrChange w:id="943"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944" w:author="José Albeiro Montes Gil" w:date="2022-01-19T17:02:00Z">
              <w:r w:rsidRPr="00C904C6">
                <w:rPr>
                  <w:rFonts w:ascii="Arial" w:eastAsia="Arial" w:hAnsi="Arial" w:cs="Arial"/>
                  <w:b/>
                  <w:smallCaps/>
                  <w:color w:val="000000" w:themeColor="text1"/>
                  <w:sz w:val="18"/>
                  <w:szCs w:val="18"/>
                </w:rPr>
                <w:t>1</w:t>
              </w:r>
            </w:ins>
          </w:p>
        </w:tc>
        <w:tc>
          <w:tcPr>
            <w:cnfStyle w:val="000010000000" w:firstRow="0" w:lastRow="0" w:firstColumn="0" w:lastColumn="0" w:oddVBand="1" w:evenVBand="0" w:oddHBand="0" w:evenHBand="0" w:firstRowFirstColumn="0" w:firstRowLastColumn="0" w:lastRowFirstColumn="0" w:lastRowLastColumn="0"/>
            <w:tcW w:w="0" w:type="auto"/>
          </w:tcPr>
          <w:p w14:paraId="3B95FADB" w14:textId="77777777" w:rsidR="00AF4086" w:rsidRPr="00C904C6" w:rsidRDefault="00AF4086" w:rsidP="0097128C">
            <w:pPr>
              <w:keepNext/>
              <w:spacing w:line="360" w:lineRule="auto"/>
              <w:rPr>
                <w:ins w:id="945" w:author="José Albeiro Montes Gil" w:date="2022-01-19T17:02:00Z"/>
                <w:rFonts w:ascii="Arial" w:eastAsia="Arial" w:hAnsi="Arial" w:cs="Arial"/>
                <w:b/>
                <w:smallCaps/>
                <w:color w:val="000000" w:themeColor="text1"/>
                <w:sz w:val="18"/>
                <w:szCs w:val="18"/>
              </w:rPr>
              <w:pPrChange w:id="946" w:author="José Albeiro Montes Gil" w:date="2022-01-20T12:42:00Z">
                <w:pPr>
                  <w:keepNext/>
                  <w:framePr w:hSpace="141" w:wrap="around" w:vAnchor="text" w:hAnchor="margin" w:xAlign="center" w:y="507"/>
                  <w:spacing w:line="360" w:lineRule="auto"/>
                  <w:jc w:val="center"/>
                </w:pPr>
              </w:pPrChange>
            </w:pPr>
            <w:ins w:id="947" w:author="José Albeiro Montes Gil" w:date="2022-01-19T17:02:00Z">
              <w:r w:rsidRPr="00C904C6">
                <w:rPr>
                  <w:rFonts w:ascii="Arial" w:eastAsia="Arial" w:hAnsi="Arial" w:cs="Arial"/>
                  <w:b/>
                  <w:smallCaps/>
                  <w:color w:val="000000" w:themeColor="text1"/>
                  <w:sz w:val="18"/>
                  <w:szCs w:val="18"/>
                </w:rPr>
                <w:t>2</w:t>
              </w:r>
            </w:ins>
          </w:p>
        </w:tc>
        <w:tc>
          <w:tcPr>
            <w:tcW w:w="0" w:type="auto"/>
          </w:tcPr>
          <w:p w14:paraId="03C57A2E"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948" w:author="José Albeiro Montes Gil" w:date="2022-01-19T17:02:00Z"/>
                <w:rFonts w:ascii="Arial" w:eastAsia="Arial" w:hAnsi="Arial" w:cs="Arial"/>
                <w:b/>
                <w:smallCaps/>
                <w:color w:val="000000" w:themeColor="text1"/>
                <w:sz w:val="18"/>
                <w:szCs w:val="18"/>
              </w:rPr>
              <w:pPrChange w:id="949"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950" w:author="José Albeiro Montes Gil" w:date="2022-01-19T17:02:00Z">
              <w:r w:rsidRPr="00C904C6">
                <w:rPr>
                  <w:rFonts w:ascii="Arial" w:eastAsia="Arial" w:hAnsi="Arial" w:cs="Arial"/>
                  <w:b/>
                  <w:smallCaps/>
                  <w:color w:val="000000" w:themeColor="text1"/>
                  <w:sz w:val="18"/>
                  <w:szCs w:val="18"/>
                </w:rPr>
                <w:t>3</w:t>
              </w:r>
            </w:ins>
          </w:p>
        </w:tc>
        <w:tc>
          <w:tcPr>
            <w:cnfStyle w:val="000010000000" w:firstRow="0" w:lastRow="0" w:firstColumn="0" w:lastColumn="0" w:oddVBand="1" w:evenVBand="0" w:oddHBand="0" w:evenHBand="0" w:firstRowFirstColumn="0" w:firstRowLastColumn="0" w:lastRowFirstColumn="0" w:lastRowLastColumn="0"/>
            <w:tcW w:w="0" w:type="auto"/>
          </w:tcPr>
          <w:p w14:paraId="49ECE94A" w14:textId="77777777" w:rsidR="00AF4086" w:rsidRPr="00C904C6" w:rsidRDefault="00AF4086" w:rsidP="0097128C">
            <w:pPr>
              <w:keepNext/>
              <w:spacing w:line="360" w:lineRule="auto"/>
              <w:rPr>
                <w:ins w:id="951" w:author="José Albeiro Montes Gil" w:date="2022-01-19T17:02:00Z"/>
                <w:rFonts w:ascii="Arial" w:eastAsia="Arial" w:hAnsi="Arial" w:cs="Arial"/>
                <w:b/>
                <w:smallCaps/>
                <w:color w:val="000000" w:themeColor="text1"/>
                <w:sz w:val="18"/>
                <w:szCs w:val="18"/>
              </w:rPr>
              <w:pPrChange w:id="952" w:author="José Albeiro Montes Gil" w:date="2022-01-20T12:42:00Z">
                <w:pPr>
                  <w:keepNext/>
                  <w:framePr w:hSpace="141" w:wrap="around" w:vAnchor="text" w:hAnchor="margin" w:xAlign="center" w:y="507"/>
                  <w:spacing w:line="360" w:lineRule="auto"/>
                  <w:jc w:val="center"/>
                </w:pPr>
              </w:pPrChange>
            </w:pPr>
            <w:ins w:id="953" w:author="José Albeiro Montes Gil" w:date="2022-01-19T17:02:00Z">
              <w:r w:rsidRPr="00C904C6">
                <w:rPr>
                  <w:rFonts w:ascii="Arial" w:eastAsia="Arial" w:hAnsi="Arial" w:cs="Arial"/>
                  <w:b/>
                  <w:smallCaps/>
                  <w:color w:val="000000" w:themeColor="text1"/>
                  <w:sz w:val="18"/>
                  <w:szCs w:val="18"/>
                </w:rPr>
                <w:t>4</w:t>
              </w:r>
            </w:ins>
          </w:p>
        </w:tc>
        <w:tc>
          <w:tcPr>
            <w:tcW w:w="0" w:type="auto"/>
          </w:tcPr>
          <w:p w14:paraId="20BE86AA"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954" w:author="José Albeiro Montes Gil" w:date="2022-01-19T17:02:00Z"/>
                <w:rFonts w:ascii="Arial" w:eastAsia="Arial" w:hAnsi="Arial" w:cs="Arial"/>
                <w:b/>
                <w:smallCaps/>
                <w:color w:val="000000" w:themeColor="text1"/>
                <w:sz w:val="18"/>
                <w:szCs w:val="18"/>
              </w:rPr>
              <w:pPrChange w:id="955"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956" w:author="José Albeiro Montes Gil" w:date="2022-01-19T17:02:00Z">
              <w:r w:rsidRPr="00C904C6">
                <w:rPr>
                  <w:rFonts w:ascii="Arial" w:eastAsia="Arial" w:hAnsi="Arial" w:cs="Arial"/>
                  <w:b/>
                  <w:smallCaps/>
                  <w:color w:val="000000" w:themeColor="text1"/>
                  <w:sz w:val="18"/>
                  <w:szCs w:val="18"/>
                </w:rPr>
                <w:t>5</w:t>
              </w:r>
            </w:ins>
          </w:p>
        </w:tc>
        <w:tc>
          <w:tcPr>
            <w:cnfStyle w:val="000010000000" w:firstRow="0" w:lastRow="0" w:firstColumn="0" w:lastColumn="0" w:oddVBand="1" w:evenVBand="0" w:oddHBand="0" w:evenHBand="0" w:firstRowFirstColumn="0" w:firstRowLastColumn="0" w:lastRowFirstColumn="0" w:lastRowLastColumn="0"/>
            <w:tcW w:w="0" w:type="auto"/>
          </w:tcPr>
          <w:p w14:paraId="4840E5E0" w14:textId="77777777" w:rsidR="00AF4086" w:rsidRPr="00C904C6" w:rsidRDefault="00AF4086" w:rsidP="0097128C">
            <w:pPr>
              <w:keepNext/>
              <w:spacing w:line="360" w:lineRule="auto"/>
              <w:rPr>
                <w:ins w:id="957" w:author="José Albeiro Montes Gil" w:date="2022-01-19T17:02:00Z"/>
                <w:rFonts w:ascii="Arial" w:eastAsia="Arial" w:hAnsi="Arial" w:cs="Arial"/>
                <w:b/>
                <w:smallCaps/>
                <w:color w:val="000000" w:themeColor="text1"/>
                <w:sz w:val="18"/>
                <w:szCs w:val="18"/>
              </w:rPr>
              <w:pPrChange w:id="958" w:author="José Albeiro Montes Gil" w:date="2022-01-20T12:42:00Z">
                <w:pPr>
                  <w:keepNext/>
                  <w:framePr w:hSpace="141" w:wrap="around" w:vAnchor="text" w:hAnchor="margin" w:xAlign="center" w:y="507"/>
                  <w:spacing w:line="360" w:lineRule="auto"/>
                  <w:jc w:val="center"/>
                </w:pPr>
              </w:pPrChange>
            </w:pPr>
            <w:ins w:id="959" w:author="José Albeiro Montes Gil" w:date="2022-01-19T17:02:00Z">
              <w:r w:rsidRPr="00C904C6">
                <w:rPr>
                  <w:rFonts w:ascii="Arial" w:eastAsia="Arial" w:hAnsi="Arial" w:cs="Arial"/>
                  <w:b/>
                  <w:smallCaps/>
                  <w:color w:val="000000" w:themeColor="text1"/>
                  <w:sz w:val="18"/>
                  <w:szCs w:val="18"/>
                </w:rPr>
                <w:t>6</w:t>
              </w:r>
            </w:ins>
          </w:p>
        </w:tc>
        <w:tc>
          <w:tcPr>
            <w:tcW w:w="0" w:type="auto"/>
          </w:tcPr>
          <w:p w14:paraId="7CBF8C1A"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960" w:author="José Albeiro Montes Gil" w:date="2022-01-19T17:02:00Z"/>
                <w:rFonts w:ascii="Arial" w:eastAsia="Arial" w:hAnsi="Arial" w:cs="Arial"/>
                <w:b/>
                <w:smallCaps/>
                <w:color w:val="000000" w:themeColor="text1"/>
                <w:sz w:val="18"/>
                <w:szCs w:val="18"/>
              </w:rPr>
              <w:pPrChange w:id="961"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962" w:author="José Albeiro Montes Gil" w:date="2022-01-19T17:02:00Z">
              <w:r w:rsidRPr="00C904C6">
                <w:rPr>
                  <w:rFonts w:ascii="Arial" w:eastAsia="Arial" w:hAnsi="Arial" w:cs="Arial"/>
                  <w:b/>
                  <w:smallCaps/>
                  <w:color w:val="000000" w:themeColor="text1"/>
                  <w:sz w:val="18"/>
                  <w:szCs w:val="18"/>
                </w:rPr>
                <w:t>7</w:t>
              </w:r>
            </w:ins>
          </w:p>
        </w:tc>
        <w:tc>
          <w:tcPr>
            <w:cnfStyle w:val="000010000000" w:firstRow="0" w:lastRow="0" w:firstColumn="0" w:lastColumn="0" w:oddVBand="1" w:evenVBand="0" w:oddHBand="0" w:evenHBand="0" w:firstRowFirstColumn="0" w:firstRowLastColumn="0" w:lastRowFirstColumn="0" w:lastRowLastColumn="0"/>
            <w:tcW w:w="0" w:type="auto"/>
          </w:tcPr>
          <w:p w14:paraId="5B6EB775" w14:textId="77777777" w:rsidR="00AF4086" w:rsidRPr="00C904C6" w:rsidRDefault="00AF4086" w:rsidP="0097128C">
            <w:pPr>
              <w:keepNext/>
              <w:spacing w:line="360" w:lineRule="auto"/>
              <w:rPr>
                <w:ins w:id="963" w:author="José Albeiro Montes Gil" w:date="2022-01-19T17:02:00Z"/>
                <w:rFonts w:ascii="Arial" w:eastAsia="Arial" w:hAnsi="Arial" w:cs="Arial"/>
                <w:b/>
                <w:smallCaps/>
                <w:color w:val="000000" w:themeColor="text1"/>
                <w:sz w:val="18"/>
                <w:szCs w:val="18"/>
              </w:rPr>
              <w:pPrChange w:id="964" w:author="José Albeiro Montes Gil" w:date="2022-01-20T12:42:00Z">
                <w:pPr>
                  <w:keepNext/>
                  <w:framePr w:hSpace="141" w:wrap="around" w:vAnchor="text" w:hAnchor="margin" w:xAlign="center" w:y="507"/>
                  <w:spacing w:line="360" w:lineRule="auto"/>
                  <w:jc w:val="center"/>
                </w:pPr>
              </w:pPrChange>
            </w:pPr>
            <w:ins w:id="965" w:author="José Albeiro Montes Gil" w:date="2022-01-19T17:02:00Z">
              <w:r w:rsidRPr="00C904C6">
                <w:rPr>
                  <w:rFonts w:ascii="Arial" w:eastAsia="Arial" w:hAnsi="Arial" w:cs="Arial"/>
                  <w:b/>
                  <w:smallCaps/>
                  <w:color w:val="000000" w:themeColor="text1"/>
                  <w:sz w:val="18"/>
                  <w:szCs w:val="18"/>
                </w:rPr>
                <w:t>8</w:t>
              </w:r>
            </w:ins>
          </w:p>
        </w:tc>
        <w:tc>
          <w:tcPr>
            <w:tcW w:w="0" w:type="auto"/>
          </w:tcPr>
          <w:p w14:paraId="4180E0A4"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966" w:author="José Albeiro Montes Gil" w:date="2022-01-19T17:02:00Z"/>
                <w:rFonts w:ascii="Arial" w:eastAsia="Arial" w:hAnsi="Arial" w:cs="Arial"/>
                <w:b/>
                <w:smallCaps/>
                <w:color w:val="000000" w:themeColor="text1"/>
                <w:sz w:val="18"/>
                <w:szCs w:val="18"/>
              </w:rPr>
              <w:pPrChange w:id="967"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968" w:author="José Albeiro Montes Gil" w:date="2022-01-19T17:02:00Z">
              <w:r w:rsidRPr="00C904C6">
                <w:rPr>
                  <w:rFonts w:ascii="Arial" w:eastAsia="Arial" w:hAnsi="Arial" w:cs="Arial"/>
                  <w:b/>
                  <w:smallCaps/>
                  <w:color w:val="000000" w:themeColor="text1"/>
                  <w:sz w:val="18"/>
                  <w:szCs w:val="18"/>
                </w:rPr>
                <w:t>9</w:t>
              </w:r>
            </w:ins>
          </w:p>
        </w:tc>
        <w:tc>
          <w:tcPr>
            <w:cnfStyle w:val="000010000000" w:firstRow="0" w:lastRow="0" w:firstColumn="0" w:lastColumn="0" w:oddVBand="1" w:evenVBand="0" w:oddHBand="0" w:evenHBand="0" w:firstRowFirstColumn="0" w:firstRowLastColumn="0" w:lastRowFirstColumn="0" w:lastRowLastColumn="0"/>
            <w:tcW w:w="0" w:type="auto"/>
          </w:tcPr>
          <w:p w14:paraId="0836C4F4" w14:textId="77777777" w:rsidR="00AF4086" w:rsidRPr="00C904C6" w:rsidRDefault="00AF4086" w:rsidP="0097128C">
            <w:pPr>
              <w:keepNext/>
              <w:spacing w:line="360" w:lineRule="auto"/>
              <w:rPr>
                <w:ins w:id="969" w:author="José Albeiro Montes Gil" w:date="2022-01-19T17:02:00Z"/>
                <w:rFonts w:ascii="Arial" w:eastAsia="Arial" w:hAnsi="Arial" w:cs="Arial"/>
                <w:b/>
                <w:smallCaps/>
                <w:color w:val="000000" w:themeColor="text1"/>
                <w:sz w:val="18"/>
                <w:szCs w:val="18"/>
              </w:rPr>
              <w:pPrChange w:id="970" w:author="José Albeiro Montes Gil" w:date="2022-01-20T12:42:00Z">
                <w:pPr>
                  <w:keepNext/>
                  <w:framePr w:hSpace="141" w:wrap="around" w:vAnchor="text" w:hAnchor="margin" w:xAlign="center" w:y="507"/>
                  <w:spacing w:line="360" w:lineRule="auto"/>
                  <w:jc w:val="center"/>
                </w:pPr>
              </w:pPrChange>
            </w:pPr>
            <w:ins w:id="971" w:author="José Albeiro Montes Gil" w:date="2022-01-19T17:02:00Z">
              <w:r w:rsidRPr="00C904C6">
                <w:rPr>
                  <w:rFonts w:ascii="Arial" w:eastAsia="Arial" w:hAnsi="Arial" w:cs="Arial"/>
                  <w:b/>
                  <w:smallCaps/>
                  <w:color w:val="000000" w:themeColor="text1"/>
                  <w:sz w:val="18"/>
                  <w:szCs w:val="18"/>
                </w:rPr>
                <w:t>10</w:t>
              </w:r>
            </w:ins>
          </w:p>
        </w:tc>
        <w:tc>
          <w:tcPr>
            <w:tcW w:w="0" w:type="auto"/>
          </w:tcPr>
          <w:p w14:paraId="382E8228"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972" w:author="José Albeiro Montes Gil" w:date="2022-01-19T17:02:00Z"/>
                <w:rFonts w:ascii="Arial" w:eastAsia="Arial" w:hAnsi="Arial" w:cs="Arial"/>
                <w:b/>
                <w:smallCaps/>
                <w:color w:val="000000" w:themeColor="text1"/>
                <w:sz w:val="18"/>
                <w:szCs w:val="18"/>
              </w:rPr>
              <w:pPrChange w:id="973"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974" w:author="José Albeiro Montes Gil" w:date="2022-01-19T17:02:00Z">
              <w:r w:rsidRPr="00C904C6">
                <w:rPr>
                  <w:rFonts w:ascii="Arial" w:eastAsia="Arial" w:hAnsi="Arial" w:cs="Arial"/>
                  <w:b/>
                  <w:smallCaps/>
                  <w:color w:val="000000" w:themeColor="text1"/>
                  <w:sz w:val="18"/>
                  <w:szCs w:val="18"/>
                </w:rPr>
                <w:t>11</w:t>
              </w:r>
            </w:ins>
          </w:p>
        </w:tc>
        <w:tc>
          <w:tcPr>
            <w:cnfStyle w:val="000010000000" w:firstRow="0" w:lastRow="0" w:firstColumn="0" w:lastColumn="0" w:oddVBand="1" w:evenVBand="0" w:oddHBand="0" w:evenHBand="0" w:firstRowFirstColumn="0" w:firstRowLastColumn="0" w:lastRowFirstColumn="0" w:lastRowLastColumn="0"/>
            <w:tcW w:w="417" w:type="dxa"/>
          </w:tcPr>
          <w:p w14:paraId="6B44173D" w14:textId="77777777" w:rsidR="00AF4086" w:rsidRPr="00C904C6" w:rsidRDefault="00AF4086" w:rsidP="0097128C">
            <w:pPr>
              <w:keepNext/>
              <w:spacing w:line="360" w:lineRule="auto"/>
              <w:rPr>
                <w:ins w:id="975" w:author="José Albeiro Montes Gil" w:date="2022-01-19T17:02:00Z"/>
                <w:rFonts w:ascii="Arial" w:eastAsia="Arial" w:hAnsi="Arial" w:cs="Arial"/>
                <w:b/>
                <w:smallCaps/>
                <w:color w:val="000000" w:themeColor="text1"/>
                <w:sz w:val="18"/>
                <w:szCs w:val="18"/>
              </w:rPr>
              <w:pPrChange w:id="976" w:author="José Albeiro Montes Gil" w:date="2022-01-20T12:42:00Z">
                <w:pPr>
                  <w:keepNext/>
                  <w:framePr w:hSpace="141" w:wrap="around" w:vAnchor="text" w:hAnchor="margin" w:xAlign="center" w:y="507"/>
                  <w:spacing w:line="360" w:lineRule="auto"/>
                  <w:jc w:val="center"/>
                </w:pPr>
              </w:pPrChange>
            </w:pPr>
            <w:ins w:id="977" w:author="José Albeiro Montes Gil" w:date="2022-01-19T17:02:00Z">
              <w:r w:rsidRPr="00C904C6">
                <w:rPr>
                  <w:rFonts w:ascii="Arial" w:eastAsia="Arial" w:hAnsi="Arial" w:cs="Arial"/>
                  <w:b/>
                  <w:smallCaps/>
                  <w:color w:val="000000" w:themeColor="text1"/>
                  <w:sz w:val="18"/>
                  <w:szCs w:val="18"/>
                </w:rPr>
                <w:t>12</w:t>
              </w:r>
            </w:ins>
          </w:p>
        </w:tc>
        <w:tc>
          <w:tcPr>
            <w:tcW w:w="724" w:type="dxa"/>
          </w:tcPr>
          <w:p w14:paraId="2E3C6FC7"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978" w:author="José Albeiro Montes Gil" w:date="2022-01-19T17:02:00Z"/>
                <w:rFonts w:ascii="Arial" w:eastAsia="Arial" w:hAnsi="Arial" w:cs="Arial"/>
                <w:b/>
                <w:smallCaps/>
                <w:color w:val="000000" w:themeColor="text1"/>
                <w:sz w:val="18"/>
                <w:szCs w:val="18"/>
              </w:rPr>
              <w:pPrChange w:id="979"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980" w:author="José Albeiro Montes Gil" w:date="2022-01-19T17:02:00Z">
              <w:r w:rsidRPr="00C904C6">
                <w:rPr>
                  <w:rFonts w:ascii="Arial" w:eastAsia="Arial" w:hAnsi="Arial" w:cs="Arial"/>
                  <w:b/>
                  <w:smallCaps/>
                  <w:color w:val="000000" w:themeColor="text1"/>
                  <w:sz w:val="18"/>
                  <w:szCs w:val="18"/>
                </w:rPr>
                <w:t>13</w:t>
              </w:r>
            </w:ins>
          </w:p>
        </w:tc>
        <w:tc>
          <w:tcPr>
            <w:cnfStyle w:val="000010000000" w:firstRow="0" w:lastRow="0" w:firstColumn="0" w:lastColumn="0" w:oddVBand="1" w:evenVBand="0" w:oddHBand="0" w:evenHBand="0" w:firstRowFirstColumn="0" w:firstRowLastColumn="0" w:lastRowFirstColumn="0" w:lastRowLastColumn="0"/>
            <w:tcW w:w="420" w:type="dxa"/>
          </w:tcPr>
          <w:p w14:paraId="5F98FF6E" w14:textId="77777777" w:rsidR="00AF4086" w:rsidRPr="00C904C6" w:rsidRDefault="00AF4086" w:rsidP="0097128C">
            <w:pPr>
              <w:keepNext/>
              <w:spacing w:line="360" w:lineRule="auto"/>
              <w:rPr>
                <w:ins w:id="981" w:author="José Albeiro Montes Gil" w:date="2022-01-19T17:02:00Z"/>
                <w:rFonts w:ascii="Arial" w:eastAsia="Arial" w:hAnsi="Arial" w:cs="Arial"/>
                <w:b/>
                <w:smallCaps/>
                <w:color w:val="000000" w:themeColor="text1"/>
                <w:sz w:val="18"/>
                <w:szCs w:val="18"/>
              </w:rPr>
              <w:pPrChange w:id="982" w:author="José Albeiro Montes Gil" w:date="2022-01-20T12:42:00Z">
                <w:pPr>
                  <w:keepNext/>
                  <w:framePr w:hSpace="141" w:wrap="around" w:vAnchor="text" w:hAnchor="margin" w:xAlign="center" w:y="507"/>
                  <w:spacing w:line="360" w:lineRule="auto"/>
                  <w:jc w:val="center"/>
                </w:pPr>
              </w:pPrChange>
            </w:pPr>
            <w:ins w:id="983" w:author="José Albeiro Montes Gil" w:date="2022-01-19T17:02:00Z">
              <w:r w:rsidRPr="00C904C6">
                <w:rPr>
                  <w:rFonts w:ascii="Arial" w:eastAsia="Arial" w:hAnsi="Arial" w:cs="Arial"/>
                  <w:b/>
                  <w:smallCaps/>
                  <w:color w:val="000000" w:themeColor="text1"/>
                  <w:sz w:val="18"/>
                  <w:szCs w:val="18"/>
                </w:rPr>
                <w:t>14</w:t>
              </w:r>
            </w:ins>
          </w:p>
        </w:tc>
        <w:tc>
          <w:tcPr>
            <w:tcW w:w="0" w:type="auto"/>
          </w:tcPr>
          <w:p w14:paraId="0B8C0C82"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984" w:author="José Albeiro Montes Gil" w:date="2022-01-19T17:02:00Z"/>
                <w:rFonts w:ascii="Arial" w:eastAsia="Arial" w:hAnsi="Arial" w:cs="Arial"/>
                <w:b/>
                <w:smallCaps/>
                <w:color w:val="000000" w:themeColor="text1"/>
                <w:sz w:val="18"/>
                <w:szCs w:val="18"/>
              </w:rPr>
              <w:pPrChange w:id="985"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986" w:author="José Albeiro Montes Gil" w:date="2022-01-19T17:02:00Z">
              <w:r w:rsidRPr="00C904C6">
                <w:rPr>
                  <w:rFonts w:ascii="Arial" w:eastAsia="Arial" w:hAnsi="Arial" w:cs="Arial"/>
                  <w:b/>
                  <w:smallCaps/>
                  <w:color w:val="000000" w:themeColor="text1"/>
                  <w:sz w:val="18"/>
                  <w:szCs w:val="18"/>
                </w:rPr>
                <w:t>15</w:t>
              </w:r>
            </w:ins>
          </w:p>
        </w:tc>
        <w:tc>
          <w:tcPr>
            <w:cnfStyle w:val="000010000000" w:firstRow="0" w:lastRow="0" w:firstColumn="0" w:lastColumn="0" w:oddVBand="1" w:evenVBand="0" w:oddHBand="0" w:evenHBand="0" w:firstRowFirstColumn="0" w:firstRowLastColumn="0" w:lastRowFirstColumn="0" w:lastRowLastColumn="0"/>
            <w:tcW w:w="417" w:type="dxa"/>
          </w:tcPr>
          <w:p w14:paraId="16C8A022" w14:textId="77777777" w:rsidR="00AF4086" w:rsidRPr="00C904C6" w:rsidRDefault="00AF4086" w:rsidP="0097128C">
            <w:pPr>
              <w:keepNext/>
              <w:spacing w:line="360" w:lineRule="auto"/>
              <w:rPr>
                <w:ins w:id="987" w:author="José Albeiro Montes Gil" w:date="2022-01-19T17:02:00Z"/>
                <w:rFonts w:ascii="Arial" w:eastAsia="Arial" w:hAnsi="Arial" w:cs="Arial"/>
                <w:b/>
                <w:smallCaps/>
                <w:color w:val="000000" w:themeColor="text1"/>
                <w:sz w:val="18"/>
                <w:szCs w:val="18"/>
              </w:rPr>
              <w:pPrChange w:id="988" w:author="José Albeiro Montes Gil" w:date="2022-01-20T12:42:00Z">
                <w:pPr>
                  <w:keepNext/>
                  <w:framePr w:hSpace="141" w:wrap="around" w:vAnchor="text" w:hAnchor="margin" w:xAlign="center" w:y="507"/>
                  <w:spacing w:line="360" w:lineRule="auto"/>
                  <w:jc w:val="center"/>
                </w:pPr>
              </w:pPrChange>
            </w:pPr>
            <w:ins w:id="989" w:author="José Albeiro Montes Gil" w:date="2022-01-19T17:02:00Z">
              <w:r w:rsidRPr="00C904C6">
                <w:rPr>
                  <w:rFonts w:ascii="Arial" w:eastAsia="Arial" w:hAnsi="Arial" w:cs="Arial"/>
                  <w:b/>
                  <w:smallCaps/>
                  <w:color w:val="000000" w:themeColor="text1"/>
                  <w:sz w:val="18"/>
                  <w:szCs w:val="18"/>
                </w:rPr>
                <w:t>16</w:t>
              </w:r>
            </w:ins>
          </w:p>
        </w:tc>
        <w:tc>
          <w:tcPr>
            <w:tcW w:w="490" w:type="dxa"/>
          </w:tcPr>
          <w:p w14:paraId="29B40814"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990" w:author="José Albeiro Montes Gil" w:date="2022-01-19T17:02:00Z"/>
                <w:rFonts w:ascii="Arial" w:eastAsia="Arial" w:hAnsi="Arial" w:cs="Arial"/>
                <w:b/>
                <w:smallCaps/>
                <w:color w:val="000000" w:themeColor="text1"/>
                <w:sz w:val="18"/>
                <w:szCs w:val="18"/>
              </w:rPr>
              <w:pPrChange w:id="991"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992" w:author="José Albeiro Montes Gil" w:date="2022-01-19T17:02:00Z">
              <w:r w:rsidRPr="00C904C6">
                <w:rPr>
                  <w:rFonts w:ascii="Arial" w:eastAsia="Arial" w:hAnsi="Arial" w:cs="Arial"/>
                  <w:b/>
                  <w:smallCaps/>
                  <w:color w:val="000000" w:themeColor="text1"/>
                  <w:sz w:val="18"/>
                  <w:szCs w:val="18"/>
                </w:rPr>
                <w:t>17</w:t>
              </w:r>
            </w:ins>
          </w:p>
        </w:tc>
        <w:tc>
          <w:tcPr>
            <w:cnfStyle w:val="000010000000" w:firstRow="0" w:lastRow="0" w:firstColumn="0" w:lastColumn="0" w:oddVBand="1" w:evenVBand="0" w:oddHBand="0" w:evenHBand="0" w:firstRowFirstColumn="0" w:firstRowLastColumn="0" w:lastRowFirstColumn="0" w:lastRowLastColumn="0"/>
            <w:tcW w:w="0" w:type="auto"/>
          </w:tcPr>
          <w:p w14:paraId="7AA6A4EE" w14:textId="77777777" w:rsidR="00AF4086" w:rsidRPr="00C904C6" w:rsidRDefault="00AF4086" w:rsidP="0097128C">
            <w:pPr>
              <w:keepNext/>
              <w:spacing w:line="360" w:lineRule="auto"/>
              <w:rPr>
                <w:ins w:id="993" w:author="José Albeiro Montes Gil" w:date="2022-01-19T17:02:00Z"/>
                <w:rFonts w:ascii="Arial" w:eastAsia="Arial" w:hAnsi="Arial" w:cs="Arial"/>
                <w:b/>
                <w:smallCaps/>
                <w:color w:val="000000" w:themeColor="text1"/>
                <w:sz w:val="18"/>
                <w:szCs w:val="18"/>
              </w:rPr>
              <w:pPrChange w:id="994" w:author="José Albeiro Montes Gil" w:date="2022-01-20T12:42:00Z">
                <w:pPr>
                  <w:keepNext/>
                  <w:framePr w:hSpace="141" w:wrap="around" w:vAnchor="text" w:hAnchor="margin" w:xAlign="center" w:y="507"/>
                  <w:spacing w:line="360" w:lineRule="auto"/>
                  <w:jc w:val="center"/>
                </w:pPr>
              </w:pPrChange>
            </w:pPr>
            <w:ins w:id="995" w:author="José Albeiro Montes Gil" w:date="2022-01-19T17:02:00Z">
              <w:r w:rsidRPr="00C904C6">
                <w:rPr>
                  <w:rFonts w:ascii="Arial" w:eastAsia="Arial" w:hAnsi="Arial" w:cs="Arial"/>
                  <w:b/>
                  <w:smallCaps/>
                  <w:color w:val="000000" w:themeColor="text1"/>
                  <w:sz w:val="18"/>
                  <w:szCs w:val="18"/>
                </w:rPr>
                <w:t>18</w:t>
              </w:r>
            </w:ins>
          </w:p>
        </w:tc>
        <w:tc>
          <w:tcPr>
            <w:tcW w:w="0" w:type="auto"/>
          </w:tcPr>
          <w:p w14:paraId="66122B1B"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996" w:author="José Albeiro Montes Gil" w:date="2022-01-19T17:02:00Z"/>
                <w:rFonts w:ascii="Arial" w:eastAsia="Arial" w:hAnsi="Arial" w:cs="Arial"/>
                <w:b/>
                <w:smallCaps/>
                <w:color w:val="000000" w:themeColor="text1"/>
                <w:sz w:val="18"/>
                <w:szCs w:val="18"/>
              </w:rPr>
              <w:pPrChange w:id="997"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998" w:author="José Albeiro Montes Gil" w:date="2022-01-19T17:02:00Z">
              <w:r>
                <w:rPr>
                  <w:rFonts w:ascii="Arial" w:eastAsia="Arial" w:hAnsi="Arial" w:cs="Arial"/>
                  <w:b/>
                  <w:smallCaps/>
                  <w:color w:val="000000" w:themeColor="text1"/>
                  <w:sz w:val="18"/>
                  <w:szCs w:val="18"/>
                </w:rPr>
                <w:t>19</w:t>
              </w:r>
            </w:ins>
          </w:p>
        </w:tc>
        <w:tc>
          <w:tcPr>
            <w:cnfStyle w:val="000010000000" w:firstRow="0" w:lastRow="0" w:firstColumn="0" w:lastColumn="0" w:oddVBand="1" w:evenVBand="0" w:oddHBand="0" w:evenHBand="0" w:firstRowFirstColumn="0" w:firstRowLastColumn="0" w:lastRowFirstColumn="0" w:lastRowLastColumn="0"/>
            <w:tcW w:w="417" w:type="dxa"/>
          </w:tcPr>
          <w:p w14:paraId="620C9355" w14:textId="77777777" w:rsidR="00AF4086" w:rsidRPr="00C904C6" w:rsidRDefault="00AF4086" w:rsidP="0097128C">
            <w:pPr>
              <w:keepNext/>
              <w:spacing w:line="360" w:lineRule="auto"/>
              <w:rPr>
                <w:ins w:id="999" w:author="José Albeiro Montes Gil" w:date="2022-01-19T17:02:00Z"/>
                <w:rFonts w:ascii="Arial" w:eastAsia="Arial" w:hAnsi="Arial" w:cs="Arial"/>
                <w:b/>
                <w:smallCaps/>
                <w:color w:val="000000" w:themeColor="text1"/>
                <w:sz w:val="18"/>
                <w:szCs w:val="18"/>
              </w:rPr>
              <w:pPrChange w:id="1000" w:author="José Albeiro Montes Gil" w:date="2022-01-20T12:42:00Z">
                <w:pPr>
                  <w:keepNext/>
                  <w:framePr w:hSpace="141" w:wrap="around" w:vAnchor="text" w:hAnchor="margin" w:xAlign="center" w:y="507"/>
                  <w:spacing w:line="360" w:lineRule="auto"/>
                  <w:jc w:val="center"/>
                </w:pPr>
              </w:pPrChange>
            </w:pPr>
            <w:ins w:id="1001" w:author="José Albeiro Montes Gil" w:date="2022-01-19T17:02:00Z">
              <w:r>
                <w:rPr>
                  <w:rFonts w:ascii="Arial" w:eastAsia="Arial" w:hAnsi="Arial" w:cs="Arial"/>
                  <w:b/>
                  <w:smallCaps/>
                  <w:color w:val="000000" w:themeColor="text1"/>
                  <w:sz w:val="18"/>
                  <w:szCs w:val="18"/>
                </w:rPr>
                <w:t>20</w:t>
              </w:r>
            </w:ins>
          </w:p>
        </w:tc>
        <w:tc>
          <w:tcPr>
            <w:tcW w:w="472" w:type="dxa"/>
          </w:tcPr>
          <w:p w14:paraId="177D0CA2" w14:textId="77777777" w:rsidR="00AF408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002" w:author="José Albeiro Montes Gil" w:date="2022-01-19T17:02:00Z"/>
                <w:rFonts w:ascii="Arial" w:eastAsia="Arial" w:hAnsi="Arial" w:cs="Arial"/>
                <w:b/>
                <w:smallCaps/>
                <w:color w:val="000000" w:themeColor="text1"/>
                <w:sz w:val="18"/>
                <w:szCs w:val="18"/>
              </w:rPr>
              <w:pPrChange w:id="1003"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1004" w:author="José Albeiro Montes Gil" w:date="2022-01-19T17:02:00Z">
              <w:r>
                <w:rPr>
                  <w:rFonts w:ascii="Arial" w:eastAsia="Arial" w:hAnsi="Arial" w:cs="Arial"/>
                  <w:b/>
                  <w:smallCaps/>
                  <w:color w:val="000000" w:themeColor="text1"/>
                  <w:sz w:val="18"/>
                  <w:szCs w:val="18"/>
                </w:rPr>
                <w:t>21</w:t>
              </w:r>
            </w:ins>
          </w:p>
        </w:tc>
        <w:tc>
          <w:tcPr>
            <w:cnfStyle w:val="000010000000" w:firstRow="0" w:lastRow="0" w:firstColumn="0" w:lastColumn="0" w:oddVBand="1" w:evenVBand="0" w:oddHBand="0" w:evenHBand="0" w:firstRowFirstColumn="0" w:firstRowLastColumn="0" w:lastRowFirstColumn="0" w:lastRowLastColumn="0"/>
            <w:tcW w:w="417" w:type="dxa"/>
          </w:tcPr>
          <w:p w14:paraId="335A53C8" w14:textId="77777777" w:rsidR="00AF4086" w:rsidRDefault="00AF4086" w:rsidP="0097128C">
            <w:pPr>
              <w:keepNext/>
              <w:spacing w:line="360" w:lineRule="auto"/>
              <w:rPr>
                <w:ins w:id="1005" w:author="José Albeiro Montes Gil" w:date="2022-01-19T17:02:00Z"/>
                <w:rFonts w:ascii="Arial" w:eastAsia="Arial" w:hAnsi="Arial" w:cs="Arial"/>
                <w:b/>
                <w:smallCaps/>
                <w:color w:val="000000" w:themeColor="text1"/>
                <w:sz w:val="18"/>
                <w:szCs w:val="18"/>
              </w:rPr>
              <w:pPrChange w:id="1006" w:author="José Albeiro Montes Gil" w:date="2022-01-20T12:42:00Z">
                <w:pPr>
                  <w:keepNext/>
                  <w:framePr w:hSpace="141" w:wrap="around" w:vAnchor="text" w:hAnchor="margin" w:xAlign="center" w:y="507"/>
                  <w:spacing w:line="360" w:lineRule="auto"/>
                  <w:jc w:val="center"/>
                </w:pPr>
              </w:pPrChange>
            </w:pPr>
            <w:ins w:id="1007" w:author="José Albeiro Montes Gil" w:date="2022-01-19T17:02:00Z">
              <w:r>
                <w:rPr>
                  <w:rFonts w:ascii="Arial" w:eastAsia="Arial" w:hAnsi="Arial" w:cs="Arial"/>
                  <w:b/>
                  <w:smallCaps/>
                  <w:color w:val="000000" w:themeColor="text1"/>
                  <w:sz w:val="18"/>
                  <w:szCs w:val="18"/>
                </w:rPr>
                <w:t>22</w:t>
              </w:r>
            </w:ins>
          </w:p>
        </w:tc>
      </w:tr>
      <w:tr w:rsidR="00AF4086" w:rsidRPr="00C904C6" w14:paraId="49E73387" w14:textId="77777777" w:rsidTr="00D167C9">
        <w:trPr>
          <w:cnfStyle w:val="000000100000" w:firstRow="0" w:lastRow="0" w:firstColumn="0" w:lastColumn="0" w:oddVBand="0" w:evenVBand="0" w:oddHBand="1" w:evenHBand="0" w:firstRowFirstColumn="0" w:firstRowLastColumn="0" w:lastRowFirstColumn="0" w:lastRowLastColumn="0"/>
          <w:trHeight w:val="138"/>
          <w:ins w:id="1008" w:author="José Albeiro Montes Gil" w:date="2022-01-19T17:02:00Z"/>
        </w:trPr>
        <w:tc>
          <w:tcPr>
            <w:cnfStyle w:val="000010000000" w:firstRow="0" w:lastRow="0" w:firstColumn="0" w:lastColumn="0" w:oddVBand="1" w:evenVBand="0" w:oddHBand="0" w:evenHBand="0" w:firstRowFirstColumn="0" w:firstRowLastColumn="0" w:lastRowFirstColumn="0" w:lastRowLastColumn="0"/>
            <w:tcW w:w="0" w:type="auto"/>
          </w:tcPr>
          <w:p w14:paraId="40D0488B" w14:textId="77777777" w:rsidR="00AF4086" w:rsidRPr="00C904C6" w:rsidRDefault="00AF4086" w:rsidP="0097128C">
            <w:pPr>
              <w:keepNext/>
              <w:spacing w:line="360" w:lineRule="auto"/>
              <w:rPr>
                <w:ins w:id="1009" w:author="José Albeiro Montes Gil" w:date="2022-01-19T17:02:00Z"/>
                <w:rFonts w:ascii="Arial" w:eastAsia="Arial" w:hAnsi="Arial" w:cs="Arial"/>
                <w:b/>
                <w:smallCaps/>
                <w:color w:val="000000" w:themeColor="text1"/>
                <w:sz w:val="18"/>
                <w:szCs w:val="18"/>
              </w:rPr>
              <w:pPrChange w:id="1010" w:author="José Albeiro Montes Gil" w:date="2022-01-20T12:42:00Z">
                <w:pPr>
                  <w:keepNext/>
                  <w:framePr w:hSpace="141" w:wrap="around" w:vAnchor="text" w:hAnchor="margin" w:xAlign="center" w:y="507"/>
                  <w:spacing w:line="360" w:lineRule="auto"/>
                  <w:jc w:val="center"/>
                </w:pPr>
              </w:pPrChange>
            </w:pPr>
            <w:ins w:id="1011" w:author="José Albeiro Montes Gil" w:date="2022-01-19T17:02:00Z">
              <w:r w:rsidRPr="00C904C6">
                <w:rPr>
                  <w:rFonts w:ascii="Arial" w:eastAsia="Arial" w:hAnsi="Arial" w:cs="Arial"/>
                  <w:b/>
                  <w:smallCaps/>
                  <w:color w:val="000000" w:themeColor="text1"/>
                  <w:sz w:val="18"/>
                  <w:szCs w:val="18"/>
                </w:rPr>
                <w:t>fases</w:t>
              </w:r>
            </w:ins>
          </w:p>
        </w:tc>
        <w:tc>
          <w:tcPr>
            <w:tcW w:w="0" w:type="auto"/>
            <w:gridSpan w:val="2"/>
          </w:tcPr>
          <w:p w14:paraId="117BE45A"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012" w:author="José Albeiro Montes Gil" w:date="2022-01-19T17:02:00Z"/>
                <w:rFonts w:ascii="Arial" w:eastAsia="Arial" w:hAnsi="Arial" w:cs="Arial"/>
                <w:b/>
                <w:smallCaps/>
                <w:color w:val="000000" w:themeColor="text1"/>
                <w:sz w:val="18"/>
                <w:szCs w:val="18"/>
              </w:rPr>
              <w:pPrChange w:id="1013"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1014" w:author="José Albeiro Montes Gil" w:date="2022-01-19T17:02:00Z">
              <w:r w:rsidRPr="00C904C6">
                <w:rPr>
                  <w:rFonts w:ascii="Arial" w:eastAsia="Arial" w:hAnsi="Arial" w:cs="Arial"/>
                  <w:b/>
                  <w:smallCaps/>
                  <w:color w:val="000000" w:themeColor="text1"/>
                  <w:sz w:val="18"/>
                  <w:szCs w:val="18"/>
                </w:rPr>
                <w:t>ACTIVIDADES</w:t>
              </w:r>
            </w:ins>
          </w:p>
        </w:tc>
        <w:tc>
          <w:tcPr>
            <w:cnfStyle w:val="000010000000" w:firstRow="0" w:lastRow="0" w:firstColumn="0" w:lastColumn="0" w:oddVBand="1" w:evenVBand="0" w:oddHBand="0" w:evenHBand="0" w:firstRowFirstColumn="0" w:firstRowLastColumn="0" w:lastRowFirstColumn="0" w:lastRowLastColumn="0"/>
            <w:tcW w:w="0" w:type="auto"/>
            <w:gridSpan w:val="18"/>
          </w:tcPr>
          <w:p w14:paraId="58F3FABB" w14:textId="77777777" w:rsidR="00AF4086" w:rsidRPr="00C904C6" w:rsidRDefault="00AF4086" w:rsidP="0097128C">
            <w:pPr>
              <w:keepNext/>
              <w:spacing w:line="360" w:lineRule="auto"/>
              <w:rPr>
                <w:ins w:id="1015" w:author="José Albeiro Montes Gil" w:date="2022-01-19T17:02:00Z"/>
                <w:rFonts w:ascii="Arial" w:eastAsia="Arial" w:hAnsi="Arial" w:cs="Arial"/>
                <w:b/>
                <w:smallCaps/>
                <w:color w:val="595959"/>
                <w:sz w:val="18"/>
                <w:szCs w:val="18"/>
              </w:rPr>
              <w:pPrChange w:id="1016" w:author="José Albeiro Montes Gil" w:date="2022-01-20T12:42:00Z">
                <w:pPr>
                  <w:keepNext/>
                  <w:framePr w:hSpace="141" w:wrap="around" w:vAnchor="text" w:hAnchor="margin" w:xAlign="center" w:y="507"/>
                  <w:spacing w:line="360" w:lineRule="auto"/>
                  <w:jc w:val="center"/>
                </w:pPr>
              </w:pPrChange>
            </w:pPr>
          </w:p>
        </w:tc>
        <w:tc>
          <w:tcPr>
            <w:tcW w:w="0" w:type="auto"/>
          </w:tcPr>
          <w:p w14:paraId="22E6ADF4"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017" w:author="José Albeiro Montes Gil" w:date="2022-01-19T17:02:00Z"/>
                <w:rFonts w:ascii="Arial" w:eastAsia="Arial" w:hAnsi="Arial" w:cs="Arial"/>
                <w:b/>
                <w:smallCaps/>
                <w:color w:val="595959"/>
                <w:sz w:val="18"/>
                <w:szCs w:val="18"/>
              </w:rPr>
              <w:pPrChange w:id="1018"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06AC3133" w14:textId="77777777" w:rsidR="00AF4086" w:rsidRPr="00C904C6" w:rsidRDefault="00AF4086" w:rsidP="0097128C">
            <w:pPr>
              <w:keepNext/>
              <w:spacing w:line="360" w:lineRule="auto"/>
              <w:rPr>
                <w:ins w:id="1019" w:author="José Albeiro Montes Gil" w:date="2022-01-19T17:02:00Z"/>
                <w:rFonts w:ascii="Arial" w:eastAsia="Arial" w:hAnsi="Arial" w:cs="Arial"/>
                <w:b/>
                <w:smallCaps/>
                <w:color w:val="595959"/>
                <w:sz w:val="18"/>
                <w:szCs w:val="18"/>
              </w:rPr>
              <w:pPrChange w:id="1020" w:author="José Albeiro Montes Gil" w:date="2022-01-20T12:42:00Z">
                <w:pPr>
                  <w:keepNext/>
                  <w:framePr w:hSpace="141" w:wrap="around" w:vAnchor="text" w:hAnchor="margin" w:xAlign="center" w:y="507"/>
                  <w:spacing w:line="360" w:lineRule="auto"/>
                  <w:jc w:val="center"/>
                </w:pPr>
              </w:pPrChange>
            </w:pPr>
          </w:p>
        </w:tc>
        <w:tc>
          <w:tcPr>
            <w:tcW w:w="472" w:type="dxa"/>
          </w:tcPr>
          <w:p w14:paraId="16E836EA"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021" w:author="José Albeiro Montes Gil" w:date="2022-01-19T17:02:00Z"/>
                <w:rFonts w:ascii="Arial" w:eastAsia="Arial" w:hAnsi="Arial" w:cs="Arial"/>
                <w:b/>
                <w:smallCaps/>
                <w:color w:val="595959"/>
                <w:sz w:val="18"/>
                <w:szCs w:val="18"/>
              </w:rPr>
              <w:pPrChange w:id="1022"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658F6A20" w14:textId="77777777" w:rsidR="00AF4086" w:rsidRPr="00C904C6" w:rsidRDefault="00AF4086" w:rsidP="0097128C">
            <w:pPr>
              <w:keepNext/>
              <w:spacing w:line="360" w:lineRule="auto"/>
              <w:rPr>
                <w:ins w:id="1023" w:author="José Albeiro Montes Gil" w:date="2022-01-19T17:02:00Z"/>
                <w:rFonts w:ascii="Arial" w:eastAsia="Arial" w:hAnsi="Arial" w:cs="Arial"/>
                <w:b/>
                <w:smallCaps/>
                <w:color w:val="595959"/>
                <w:sz w:val="18"/>
                <w:szCs w:val="18"/>
              </w:rPr>
              <w:pPrChange w:id="1024" w:author="José Albeiro Montes Gil" w:date="2022-01-20T12:42:00Z">
                <w:pPr>
                  <w:keepNext/>
                  <w:framePr w:hSpace="141" w:wrap="around" w:vAnchor="text" w:hAnchor="margin" w:xAlign="center" w:y="507"/>
                  <w:spacing w:line="360" w:lineRule="auto"/>
                  <w:jc w:val="center"/>
                </w:pPr>
              </w:pPrChange>
            </w:pPr>
          </w:p>
        </w:tc>
      </w:tr>
      <w:tr w:rsidR="00AF4086" w:rsidRPr="00C904C6" w14:paraId="3AD9BE5D" w14:textId="77777777" w:rsidTr="00D167C9">
        <w:trPr>
          <w:trHeight w:val="138"/>
          <w:ins w:id="1025" w:author="José Albeiro Montes Gil" w:date="2022-01-19T17:02:00Z"/>
        </w:trPr>
        <w:tc>
          <w:tcPr>
            <w:cnfStyle w:val="000010000000" w:firstRow="0" w:lastRow="0" w:firstColumn="0" w:lastColumn="0" w:oddVBand="1" w:evenVBand="0" w:oddHBand="0" w:evenHBand="0" w:firstRowFirstColumn="0" w:firstRowLastColumn="0" w:lastRowFirstColumn="0" w:lastRowLastColumn="0"/>
            <w:tcW w:w="0" w:type="auto"/>
            <w:vMerge w:val="restart"/>
          </w:tcPr>
          <w:p w14:paraId="45B09D15" w14:textId="77777777" w:rsidR="00AF4086" w:rsidRPr="00C904C6" w:rsidRDefault="00AF4086" w:rsidP="0097128C">
            <w:pPr>
              <w:keepNext/>
              <w:spacing w:line="360" w:lineRule="auto"/>
              <w:rPr>
                <w:ins w:id="1026" w:author="José Albeiro Montes Gil" w:date="2022-01-19T17:02:00Z"/>
                <w:rFonts w:ascii="Arial" w:eastAsia="Arial" w:hAnsi="Arial" w:cs="Arial"/>
                <w:b/>
                <w:smallCaps/>
                <w:color w:val="595959"/>
                <w:sz w:val="18"/>
                <w:szCs w:val="18"/>
              </w:rPr>
            </w:pPr>
            <w:ins w:id="1027" w:author="José Albeiro Montes Gil" w:date="2022-01-19T17:02:00Z">
              <w:r w:rsidRPr="00C904C6">
                <w:rPr>
                  <w:rFonts w:ascii="Arial" w:eastAsia="Arial" w:hAnsi="Arial" w:cs="Arial"/>
                  <w:b/>
                  <w:smallCaps/>
                  <w:color w:val="000000" w:themeColor="text1"/>
                  <w:sz w:val="18"/>
                  <w:szCs w:val="18"/>
                </w:rPr>
                <w:t>F</w:t>
              </w:r>
              <w:proofErr w:type="gramStart"/>
              <w:r w:rsidRPr="00C904C6">
                <w:rPr>
                  <w:rFonts w:ascii="Arial" w:eastAsia="Arial" w:hAnsi="Arial" w:cs="Arial"/>
                  <w:b/>
                  <w:smallCaps/>
                  <w:color w:val="000000" w:themeColor="text1"/>
                  <w:sz w:val="18"/>
                  <w:szCs w:val="18"/>
                </w:rPr>
                <w:t>1</w:t>
              </w:r>
              <w:r>
                <w:rPr>
                  <w:rFonts w:ascii="Arial" w:eastAsia="Arial" w:hAnsi="Arial" w:cs="Arial"/>
                  <w:b/>
                  <w:smallCaps/>
                  <w:color w:val="000000" w:themeColor="text1"/>
                  <w:sz w:val="18"/>
                  <w:szCs w:val="18"/>
                </w:rPr>
                <w:t>.Empatizar</w:t>
              </w:r>
              <w:proofErr w:type="gramEnd"/>
            </w:ins>
          </w:p>
        </w:tc>
        <w:tc>
          <w:tcPr>
            <w:tcW w:w="0" w:type="auto"/>
            <w:vMerge w:val="restart"/>
          </w:tcPr>
          <w:customXmlInsRangeStart w:id="1028" w:author="José Albeiro Montes Gil" w:date="2022-01-19T17:02:00Z"/>
          <w:sdt>
            <w:sdtPr>
              <w:rPr>
                <w:rFonts w:ascii="Arial" w:eastAsiaTheme="minorHAnsi" w:hAnsi="Arial" w:cs="Arial"/>
                <w:sz w:val="18"/>
                <w:szCs w:val="18"/>
              </w:rPr>
              <w:tag w:val="goog_rdk_8"/>
              <w:id w:val="1894153708"/>
            </w:sdtPr>
            <w:sdtEndPr/>
            <w:sdtContent>
              <w:customXmlInsRangeEnd w:id="1028"/>
              <w:p w14:paraId="2386FCB5"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029" w:author="José Albeiro Montes Gil" w:date="2022-01-19T17:02:00Z"/>
                    <w:rFonts w:ascii="Arial" w:eastAsia="Arial" w:hAnsi="Arial" w:cs="Arial"/>
                    <w:b/>
                    <w:smallCaps/>
                    <w:color w:val="595959"/>
                    <w:sz w:val="18"/>
                    <w:szCs w:val="18"/>
                  </w:rPr>
                  <w:pPrChange w:id="1030"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1031" w:author="José Albeiro Montes Gil" w:date="2022-01-19T17:02:00Z">
                  <w:r w:rsidRPr="00C904C6">
                    <w:rPr>
                      <w:rFonts w:ascii="Arial" w:eastAsia="Arial" w:hAnsi="Arial" w:cs="Arial"/>
                      <w:b/>
                      <w:smallCaps/>
                      <w:color w:val="000000" w:themeColor="text1"/>
                      <w:sz w:val="18"/>
                      <w:szCs w:val="18"/>
                    </w:rPr>
                    <w:t>A1</w:t>
                  </w:r>
                </w:ins>
                <w:customXmlInsRangeStart w:id="1032" w:author="José Albeiro Montes Gil" w:date="2022-01-19T17:02:00Z"/>
                <w:sdt>
                  <w:sdtPr>
                    <w:rPr>
                      <w:rFonts w:ascii="Arial" w:eastAsiaTheme="minorHAnsi" w:hAnsi="Arial" w:cs="Arial"/>
                      <w:color w:val="000000" w:themeColor="text1"/>
                      <w:sz w:val="18"/>
                      <w:szCs w:val="18"/>
                    </w:rPr>
                    <w:tag w:val="goog_rdk_7"/>
                    <w:id w:val="323014902"/>
                    <w:showingPlcHdr/>
                  </w:sdtPr>
                  <w:sdtEndPr/>
                  <w:sdtContent>
                    <w:customXmlInsRangeEnd w:id="1032"/>
                    <w:ins w:id="1033" w:author="José Albeiro Montes Gil" w:date="2022-01-19T17:02:00Z">
                      <w:r w:rsidRPr="00C904C6">
                        <w:rPr>
                          <w:rFonts w:ascii="Arial" w:eastAsiaTheme="minorHAnsi" w:hAnsi="Arial" w:cs="Arial"/>
                          <w:color w:val="000000" w:themeColor="text1"/>
                          <w:sz w:val="18"/>
                          <w:szCs w:val="18"/>
                        </w:rPr>
                        <w:t xml:space="preserve">     </w:t>
                      </w:r>
                    </w:ins>
                    <w:customXmlInsRangeStart w:id="1034" w:author="José Albeiro Montes Gil" w:date="2022-01-19T17:02:00Z"/>
                  </w:sdtContent>
                </w:sdt>
                <w:customXmlInsRangeEnd w:id="1034"/>
              </w:p>
              <w:customXmlInsRangeStart w:id="1035" w:author="José Albeiro Montes Gil" w:date="2022-01-19T17:02:00Z"/>
            </w:sdtContent>
          </w:sdt>
          <w:customXmlInsRangeEnd w:id="1035"/>
        </w:tc>
        <w:tc>
          <w:tcPr>
            <w:cnfStyle w:val="000010000000" w:firstRow="0" w:lastRow="0" w:firstColumn="0" w:lastColumn="0" w:oddVBand="1" w:evenVBand="0" w:oddHBand="0" w:evenHBand="0" w:firstRowFirstColumn="0" w:firstRowLastColumn="0" w:lastRowFirstColumn="0" w:lastRowLastColumn="0"/>
            <w:tcW w:w="0" w:type="auto"/>
          </w:tcPr>
          <w:p w14:paraId="0C996993" w14:textId="77777777" w:rsidR="00AF4086" w:rsidRPr="00C904C6" w:rsidRDefault="00AF4086" w:rsidP="0097128C">
            <w:pPr>
              <w:keepNext/>
              <w:spacing w:line="360" w:lineRule="auto"/>
              <w:rPr>
                <w:ins w:id="1036" w:author="José Albeiro Montes Gil" w:date="2022-01-19T17:02:00Z"/>
                <w:rFonts w:ascii="Arial" w:eastAsia="Arial" w:hAnsi="Arial" w:cs="Arial"/>
                <w:b/>
                <w:smallCaps/>
                <w:color w:val="595959"/>
                <w:sz w:val="18"/>
                <w:szCs w:val="18"/>
              </w:rPr>
              <w:pPrChange w:id="1037" w:author="José Albeiro Montes Gil" w:date="2022-01-20T12:42:00Z">
                <w:pPr>
                  <w:keepNext/>
                  <w:framePr w:hSpace="141" w:wrap="around" w:vAnchor="text" w:hAnchor="margin" w:xAlign="center" w:y="507"/>
                  <w:spacing w:line="360" w:lineRule="auto"/>
                  <w:jc w:val="center"/>
                </w:pPr>
              </w:pPrChange>
            </w:pPr>
            <w:ins w:id="1038" w:author="José Albeiro Montes Gil" w:date="2022-01-19T17:02:00Z">
              <w:r w:rsidRPr="00C904C6">
                <w:rPr>
                  <w:rFonts w:ascii="Arial" w:eastAsia="Arial" w:hAnsi="Arial" w:cs="Arial"/>
                  <w:b/>
                  <w:smallCaps/>
                  <w:color w:val="000000" w:themeColor="text1"/>
                  <w:sz w:val="18"/>
                  <w:szCs w:val="18"/>
                </w:rPr>
                <w:t>A1.1</w:t>
              </w:r>
            </w:ins>
          </w:p>
        </w:tc>
        <w:tc>
          <w:tcPr>
            <w:tcW w:w="0" w:type="auto"/>
          </w:tcPr>
          <w:p w14:paraId="7473DA41"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039" w:author="José Albeiro Montes Gil" w:date="2022-01-19T17:02:00Z"/>
                <w:rFonts w:ascii="Arial" w:eastAsia="Arial" w:hAnsi="Arial" w:cs="Arial"/>
                <w:b/>
                <w:smallCaps/>
                <w:color w:val="595959"/>
                <w:sz w:val="18"/>
                <w:szCs w:val="18"/>
              </w:rPr>
              <w:pPrChange w:id="1040"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1041" w:author="José Albeiro Montes Gil" w:date="2022-01-19T17:02:00Z">
              <w:r w:rsidRPr="00C904C6">
                <w:rPr>
                  <w:rFonts w:ascii="Arial" w:eastAsia="Arial" w:hAnsi="Arial" w:cs="Arial"/>
                  <w:b/>
                  <w:smallCaps/>
                  <w:color w:val="000000" w:themeColor="text1"/>
                  <w:sz w:val="18"/>
                  <w:szCs w:val="18"/>
                </w:rPr>
                <w:t>x</w:t>
              </w:r>
            </w:ins>
          </w:p>
        </w:tc>
        <w:tc>
          <w:tcPr>
            <w:cnfStyle w:val="000010000000" w:firstRow="0" w:lastRow="0" w:firstColumn="0" w:lastColumn="0" w:oddVBand="1" w:evenVBand="0" w:oddHBand="0" w:evenHBand="0" w:firstRowFirstColumn="0" w:firstRowLastColumn="0" w:lastRowFirstColumn="0" w:lastRowLastColumn="0"/>
            <w:tcW w:w="0" w:type="auto"/>
          </w:tcPr>
          <w:p w14:paraId="1B88F61D" w14:textId="77777777" w:rsidR="00AF4086" w:rsidRPr="00C904C6" w:rsidRDefault="00AF4086" w:rsidP="0097128C">
            <w:pPr>
              <w:keepNext/>
              <w:spacing w:line="360" w:lineRule="auto"/>
              <w:rPr>
                <w:ins w:id="1042" w:author="José Albeiro Montes Gil" w:date="2022-01-19T17:02:00Z"/>
                <w:rFonts w:ascii="Arial" w:eastAsia="Arial" w:hAnsi="Arial" w:cs="Arial"/>
                <w:b/>
                <w:smallCaps/>
                <w:color w:val="000000" w:themeColor="text1"/>
                <w:sz w:val="18"/>
                <w:szCs w:val="18"/>
              </w:rPr>
              <w:pPrChange w:id="1043" w:author="José Albeiro Montes Gil" w:date="2022-01-20T12:42:00Z">
                <w:pPr>
                  <w:keepNext/>
                  <w:framePr w:hSpace="141" w:wrap="around" w:vAnchor="text" w:hAnchor="margin" w:xAlign="center" w:y="507"/>
                  <w:spacing w:line="360" w:lineRule="auto"/>
                  <w:jc w:val="center"/>
                </w:pPr>
              </w:pPrChange>
            </w:pPr>
          </w:p>
        </w:tc>
        <w:tc>
          <w:tcPr>
            <w:tcW w:w="0" w:type="auto"/>
          </w:tcPr>
          <w:p w14:paraId="70566BCE"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044" w:author="José Albeiro Montes Gil" w:date="2022-01-19T17:02:00Z"/>
                <w:rFonts w:ascii="Arial" w:eastAsia="Arial" w:hAnsi="Arial" w:cs="Arial"/>
                <w:b/>
                <w:smallCaps/>
                <w:color w:val="000000" w:themeColor="text1"/>
                <w:sz w:val="18"/>
                <w:szCs w:val="18"/>
              </w:rPr>
              <w:pPrChange w:id="1045"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1046" w:author="José Albeiro Montes Gil" w:date="2022-01-19T17:02:00Z">
              <w:r w:rsidRPr="00C904C6">
                <w:rPr>
                  <w:rFonts w:ascii="Arial" w:eastAsia="Arial" w:hAnsi="Arial" w:cs="Arial"/>
                  <w:b/>
                  <w:smallCaps/>
                  <w:color w:val="000000" w:themeColor="text1"/>
                  <w:sz w:val="18"/>
                  <w:szCs w:val="18"/>
                </w:rPr>
                <w:t>x</w:t>
              </w:r>
            </w:ins>
          </w:p>
        </w:tc>
        <w:tc>
          <w:tcPr>
            <w:cnfStyle w:val="000010000000" w:firstRow="0" w:lastRow="0" w:firstColumn="0" w:lastColumn="0" w:oddVBand="1" w:evenVBand="0" w:oddHBand="0" w:evenHBand="0" w:firstRowFirstColumn="0" w:firstRowLastColumn="0" w:lastRowFirstColumn="0" w:lastRowLastColumn="0"/>
            <w:tcW w:w="0" w:type="auto"/>
          </w:tcPr>
          <w:p w14:paraId="3E72C3A9" w14:textId="77777777" w:rsidR="00AF4086" w:rsidRPr="00C904C6" w:rsidRDefault="00AF4086" w:rsidP="0097128C">
            <w:pPr>
              <w:keepNext/>
              <w:spacing w:line="360" w:lineRule="auto"/>
              <w:rPr>
                <w:ins w:id="1047" w:author="José Albeiro Montes Gil" w:date="2022-01-19T17:02:00Z"/>
                <w:rFonts w:ascii="Arial" w:eastAsia="Arial" w:hAnsi="Arial" w:cs="Arial"/>
                <w:b/>
                <w:smallCaps/>
                <w:color w:val="595959"/>
                <w:sz w:val="18"/>
                <w:szCs w:val="18"/>
              </w:rPr>
              <w:pPrChange w:id="1048" w:author="José Albeiro Montes Gil" w:date="2022-01-20T12:42:00Z">
                <w:pPr>
                  <w:keepNext/>
                  <w:framePr w:hSpace="141" w:wrap="around" w:vAnchor="text" w:hAnchor="margin" w:xAlign="center" w:y="507"/>
                  <w:spacing w:line="360" w:lineRule="auto"/>
                  <w:jc w:val="center"/>
                </w:pPr>
              </w:pPrChange>
            </w:pPr>
          </w:p>
        </w:tc>
        <w:tc>
          <w:tcPr>
            <w:tcW w:w="0" w:type="auto"/>
          </w:tcPr>
          <w:p w14:paraId="53C8EDC1"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049" w:author="José Albeiro Montes Gil" w:date="2022-01-19T17:02:00Z"/>
                <w:rFonts w:ascii="Arial" w:eastAsia="Arial" w:hAnsi="Arial" w:cs="Arial"/>
                <w:b/>
                <w:smallCaps/>
                <w:color w:val="595959"/>
                <w:sz w:val="18"/>
                <w:szCs w:val="18"/>
              </w:rPr>
              <w:pPrChange w:id="1050"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5E55EA44" w14:textId="77777777" w:rsidR="00AF4086" w:rsidRPr="00C904C6" w:rsidRDefault="00AF4086" w:rsidP="0097128C">
            <w:pPr>
              <w:keepNext/>
              <w:spacing w:line="360" w:lineRule="auto"/>
              <w:rPr>
                <w:ins w:id="1051" w:author="José Albeiro Montes Gil" w:date="2022-01-19T17:02:00Z"/>
                <w:rFonts w:ascii="Arial" w:eastAsia="Arial" w:hAnsi="Arial" w:cs="Arial"/>
                <w:b/>
                <w:smallCaps/>
                <w:color w:val="595959"/>
                <w:sz w:val="18"/>
                <w:szCs w:val="18"/>
              </w:rPr>
              <w:pPrChange w:id="1052" w:author="José Albeiro Montes Gil" w:date="2022-01-20T12:42:00Z">
                <w:pPr>
                  <w:keepNext/>
                  <w:framePr w:hSpace="141" w:wrap="around" w:vAnchor="text" w:hAnchor="margin" w:xAlign="center" w:y="507"/>
                  <w:spacing w:line="360" w:lineRule="auto"/>
                  <w:jc w:val="center"/>
                </w:pPr>
              </w:pPrChange>
            </w:pPr>
          </w:p>
        </w:tc>
        <w:tc>
          <w:tcPr>
            <w:tcW w:w="0" w:type="auto"/>
          </w:tcPr>
          <w:p w14:paraId="210914C9"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053" w:author="José Albeiro Montes Gil" w:date="2022-01-19T17:02:00Z"/>
                <w:rFonts w:ascii="Arial" w:eastAsia="Arial" w:hAnsi="Arial" w:cs="Arial"/>
                <w:b/>
                <w:smallCaps/>
                <w:color w:val="595959"/>
                <w:sz w:val="18"/>
                <w:szCs w:val="18"/>
              </w:rPr>
              <w:pPrChange w:id="1054"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746F33F0" w14:textId="77777777" w:rsidR="00AF4086" w:rsidRPr="00C904C6" w:rsidRDefault="00AF4086" w:rsidP="0097128C">
            <w:pPr>
              <w:keepNext/>
              <w:spacing w:line="360" w:lineRule="auto"/>
              <w:rPr>
                <w:ins w:id="1055" w:author="José Albeiro Montes Gil" w:date="2022-01-19T17:02:00Z"/>
                <w:rFonts w:ascii="Arial" w:eastAsia="Arial" w:hAnsi="Arial" w:cs="Arial"/>
                <w:b/>
                <w:smallCaps/>
                <w:color w:val="595959"/>
                <w:sz w:val="18"/>
                <w:szCs w:val="18"/>
              </w:rPr>
              <w:pPrChange w:id="1056" w:author="José Albeiro Montes Gil" w:date="2022-01-20T12:42:00Z">
                <w:pPr>
                  <w:keepNext/>
                  <w:framePr w:hSpace="141" w:wrap="around" w:vAnchor="text" w:hAnchor="margin" w:xAlign="center" w:y="507"/>
                  <w:spacing w:line="360" w:lineRule="auto"/>
                  <w:jc w:val="center"/>
                </w:pPr>
              </w:pPrChange>
            </w:pPr>
          </w:p>
        </w:tc>
        <w:tc>
          <w:tcPr>
            <w:tcW w:w="0" w:type="auto"/>
          </w:tcPr>
          <w:p w14:paraId="692884FB"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057" w:author="José Albeiro Montes Gil" w:date="2022-01-19T17:02:00Z"/>
                <w:rFonts w:ascii="Arial" w:eastAsia="Arial" w:hAnsi="Arial" w:cs="Arial"/>
                <w:b/>
                <w:smallCaps/>
                <w:color w:val="595959"/>
                <w:sz w:val="18"/>
                <w:szCs w:val="18"/>
              </w:rPr>
              <w:pPrChange w:id="1058"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528288B2" w14:textId="77777777" w:rsidR="00AF4086" w:rsidRPr="00C904C6" w:rsidRDefault="00AF4086" w:rsidP="0097128C">
            <w:pPr>
              <w:keepNext/>
              <w:spacing w:line="360" w:lineRule="auto"/>
              <w:rPr>
                <w:ins w:id="1059" w:author="José Albeiro Montes Gil" w:date="2022-01-19T17:02:00Z"/>
                <w:rFonts w:ascii="Arial" w:eastAsia="Arial" w:hAnsi="Arial" w:cs="Arial"/>
                <w:b/>
                <w:smallCaps/>
                <w:color w:val="595959"/>
                <w:sz w:val="18"/>
                <w:szCs w:val="18"/>
              </w:rPr>
              <w:pPrChange w:id="1060" w:author="José Albeiro Montes Gil" w:date="2022-01-20T12:42:00Z">
                <w:pPr>
                  <w:keepNext/>
                  <w:framePr w:hSpace="141" w:wrap="around" w:vAnchor="text" w:hAnchor="margin" w:xAlign="center" w:y="507"/>
                  <w:spacing w:line="360" w:lineRule="auto"/>
                  <w:jc w:val="center"/>
                </w:pPr>
              </w:pPrChange>
            </w:pPr>
          </w:p>
        </w:tc>
        <w:tc>
          <w:tcPr>
            <w:tcW w:w="0" w:type="auto"/>
          </w:tcPr>
          <w:p w14:paraId="74C2E3A3"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061" w:author="José Albeiro Montes Gil" w:date="2022-01-19T17:02:00Z"/>
                <w:rFonts w:ascii="Arial" w:eastAsia="Arial" w:hAnsi="Arial" w:cs="Arial"/>
                <w:b/>
                <w:smallCaps/>
                <w:color w:val="595959"/>
                <w:sz w:val="18"/>
                <w:szCs w:val="18"/>
              </w:rPr>
              <w:pPrChange w:id="1062"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73A3CF49" w14:textId="77777777" w:rsidR="00AF4086" w:rsidRPr="00C904C6" w:rsidRDefault="00AF4086" w:rsidP="0097128C">
            <w:pPr>
              <w:keepNext/>
              <w:spacing w:line="360" w:lineRule="auto"/>
              <w:rPr>
                <w:ins w:id="1063" w:author="José Albeiro Montes Gil" w:date="2022-01-19T17:02:00Z"/>
                <w:rFonts w:ascii="Arial" w:eastAsia="Arial" w:hAnsi="Arial" w:cs="Arial"/>
                <w:b/>
                <w:smallCaps/>
                <w:color w:val="595959"/>
                <w:sz w:val="18"/>
                <w:szCs w:val="18"/>
              </w:rPr>
              <w:pPrChange w:id="1064" w:author="José Albeiro Montes Gil" w:date="2022-01-20T12:42:00Z">
                <w:pPr>
                  <w:keepNext/>
                  <w:framePr w:hSpace="141" w:wrap="around" w:vAnchor="text" w:hAnchor="margin" w:xAlign="center" w:y="507"/>
                  <w:spacing w:line="360" w:lineRule="auto"/>
                  <w:jc w:val="center"/>
                </w:pPr>
              </w:pPrChange>
            </w:pPr>
          </w:p>
        </w:tc>
        <w:tc>
          <w:tcPr>
            <w:tcW w:w="724" w:type="dxa"/>
          </w:tcPr>
          <w:p w14:paraId="6E541316"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065" w:author="José Albeiro Montes Gil" w:date="2022-01-19T17:02:00Z"/>
                <w:rFonts w:ascii="Arial" w:eastAsia="Arial" w:hAnsi="Arial" w:cs="Arial"/>
                <w:b/>
                <w:smallCaps/>
                <w:color w:val="595959"/>
                <w:sz w:val="18"/>
                <w:szCs w:val="18"/>
              </w:rPr>
              <w:pPrChange w:id="1066"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20" w:type="dxa"/>
          </w:tcPr>
          <w:p w14:paraId="2A6D1EAA" w14:textId="77777777" w:rsidR="00AF4086" w:rsidRPr="00C904C6" w:rsidRDefault="00AF4086" w:rsidP="0097128C">
            <w:pPr>
              <w:keepNext/>
              <w:spacing w:line="360" w:lineRule="auto"/>
              <w:rPr>
                <w:ins w:id="1067" w:author="José Albeiro Montes Gil" w:date="2022-01-19T17:02:00Z"/>
                <w:rFonts w:ascii="Arial" w:eastAsia="Arial" w:hAnsi="Arial" w:cs="Arial"/>
                <w:b/>
                <w:smallCaps/>
                <w:color w:val="595959"/>
                <w:sz w:val="18"/>
                <w:szCs w:val="18"/>
              </w:rPr>
              <w:pPrChange w:id="1068" w:author="José Albeiro Montes Gil" w:date="2022-01-20T12:42:00Z">
                <w:pPr>
                  <w:keepNext/>
                  <w:framePr w:hSpace="141" w:wrap="around" w:vAnchor="text" w:hAnchor="margin" w:xAlign="center" w:y="507"/>
                  <w:spacing w:line="360" w:lineRule="auto"/>
                  <w:jc w:val="center"/>
                </w:pPr>
              </w:pPrChange>
            </w:pPr>
          </w:p>
        </w:tc>
        <w:tc>
          <w:tcPr>
            <w:tcW w:w="0" w:type="auto"/>
          </w:tcPr>
          <w:p w14:paraId="373E3A59"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069" w:author="José Albeiro Montes Gil" w:date="2022-01-19T17:02:00Z"/>
                <w:rFonts w:ascii="Arial" w:eastAsia="Arial" w:hAnsi="Arial" w:cs="Arial"/>
                <w:b/>
                <w:smallCaps/>
                <w:color w:val="595959"/>
                <w:sz w:val="18"/>
                <w:szCs w:val="18"/>
              </w:rPr>
              <w:pPrChange w:id="1070"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695132F5" w14:textId="77777777" w:rsidR="00AF4086" w:rsidRPr="00C904C6" w:rsidRDefault="00AF4086" w:rsidP="0097128C">
            <w:pPr>
              <w:keepNext/>
              <w:spacing w:line="360" w:lineRule="auto"/>
              <w:rPr>
                <w:ins w:id="1071" w:author="José Albeiro Montes Gil" w:date="2022-01-19T17:02:00Z"/>
                <w:rFonts w:ascii="Arial" w:eastAsia="Arial" w:hAnsi="Arial" w:cs="Arial"/>
                <w:b/>
                <w:smallCaps/>
                <w:color w:val="595959"/>
                <w:sz w:val="18"/>
                <w:szCs w:val="18"/>
              </w:rPr>
              <w:pPrChange w:id="1072" w:author="José Albeiro Montes Gil" w:date="2022-01-20T12:42:00Z">
                <w:pPr>
                  <w:keepNext/>
                  <w:framePr w:hSpace="141" w:wrap="around" w:vAnchor="text" w:hAnchor="margin" w:xAlign="center" w:y="507"/>
                  <w:spacing w:line="360" w:lineRule="auto"/>
                  <w:jc w:val="center"/>
                </w:pPr>
              </w:pPrChange>
            </w:pPr>
          </w:p>
        </w:tc>
        <w:tc>
          <w:tcPr>
            <w:tcW w:w="490" w:type="dxa"/>
          </w:tcPr>
          <w:p w14:paraId="6B1CDDE8"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073" w:author="José Albeiro Montes Gil" w:date="2022-01-19T17:02:00Z"/>
                <w:rFonts w:ascii="Arial" w:eastAsia="Arial" w:hAnsi="Arial" w:cs="Arial"/>
                <w:b/>
                <w:smallCaps/>
                <w:color w:val="595959"/>
                <w:sz w:val="18"/>
                <w:szCs w:val="18"/>
              </w:rPr>
              <w:pPrChange w:id="1074"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4D7A059E" w14:textId="77777777" w:rsidR="00AF4086" w:rsidRPr="00C904C6" w:rsidRDefault="00AF4086" w:rsidP="0097128C">
            <w:pPr>
              <w:keepNext/>
              <w:spacing w:line="360" w:lineRule="auto"/>
              <w:rPr>
                <w:ins w:id="1075" w:author="José Albeiro Montes Gil" w:date="2022-01-19T17:02:00Z"/>
                <w:rFonts w:ascii="Arial" w:eastAsia="Arial" w:hAnsi="Arial" w:cs="Arial"/>
                <w:b/>
                <w:smallCaps/>
                <w:color w:val="595959"/>
                <w:sz w:val="18"/>
                <w:szCs w:val="18"/>
              </w:rPr>
              <w:pPrChange w:id="1076" w:author="José Albeiro Montes Gil" w:date="2022-01-20T12:42:00Z">
                <w:pPr>
                  <w:keepNext/>
                  <w:framePr w:hSpace="141" w:wrap="around" w:vAnchor="text" w:hAnchor="margin" w:xAlign="center" w:y="507"/>
                  <w:spacing w:line="360" w:lineRule="auto"/>
                  <w:jc w:val="center"/>
                </w:pPr>
              </w:pPrChange>
            </w:pPr>
          </w:p>
        </w:tc>
        <w:tc>
          <w:tcPr>
            <w:tcW w:w="0" w:type="auto"/>
          </w:tcPr>
          <w:p w14:paraId="5D364D72"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077" w:author="José Albeiro Montes Gil" w:date="2022-01-19T17:02:00Z"/>
                <w:rFonts w:ascii="Arial" w:eastAsia="Arial" w:hAnsi="Arial" w:cs="Arial"/>
                <w:b/>
                <w:smallCaps/>
                <w:color w:val="595959"/>
                <w:sz w:val="18"/>
                <w:szCs w:val="18"/>
              </w:rPr>
              <w:pPrChange w:id="1078"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07460075" w14:textId="77777777" w:rsidR="00AF4086" w:rsidRPr="00C904C6" w:rsidRDefault="00AF4086" w:rsidP="0097128C">
            <w:pPr>
              <w:keepNext/>
              <w:spacing w:line="360" w:lineRule="auto"/>
              <w:rPr>
                <w:ins w:id="1079" w:author="José Albeiro Montes Gil" w:date="2022-01-19T17:02:00Z"/>
                <w:rFonts w:ascii="Arial" w:eastAsia="Arial" w:hAnsi="Arial" w:cs="Arial"/>
                <w:b/>
                <w:smallCaps/>
                <w:color w:val="595959"/>
                <w:sz w:val="18"/>
                <w:szCs w:val="18"/>
              </w:rPr>
              <w:pPrChange w:id="1080" w:author="José Albeiro Montes Gil" w:date="2022-01-20T12:42:00Z">
                <w:pPr>
                  <w:keepNext/>
                  <w:framePr w:hSpace="141" w:wrap="around" w:vAnchor="text" w:hAnchor="margin" w:xAlign="center" w:y="507"/>
                  <w:spacing w:line="360" w:lineRule="auto"/>
                  <w:jc w:val="center"/>
                </w:pPr>
              </w:pPrChange>
            </w:pPr>
          </w:p>
        </w:tc>
        <w:tc>
          <w:tcPr>
            <w:tcW w:w="472" w:type="dxa"/>
          </w:tcPr>
          <w:p w14:paraId="238C4D84"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081" w:author="José Albeiro Montes Gil" w:date="2022-01-19T17:02:00Z"/>
                <w:rFonts w:ascii="Arial" w:eastAsia="Arial" w:hAnsi="Arial" w:cs="Arial"/>
                <w:b/>
                <w:smallCaps/>
                <w:color w:val="595959"/>
                <w:sz w:val="18"/>
                <w:szCs w:val="18"/>
              </w:rPr>
              <w:pPrChange w:id="1082"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58867F98" w14:textId="77777777" w:rsidR="00AF4086" w:rsidRPr="00C904C6" w:rsidRDefault="00AF4086" w:rsidP="0097128C">
            <w:pPr>
              <w:keepNext/>
              <w:spacing w:line="360" w:lineRule="auto"/>
              <w:rPr>
                <w:ins w:id="1083" w:author="José Albeiro Montes Gil" w:date="2022-01-19T17:02:00Z"/>
                <w:rFonts w:ascii="Arial" w:eastAsia="Arial" w:hAnsi="Arial" w:cs="Arial"/>
                <w:b/>
                <w:smallCaps/>
                <w:color w:val="595959"/>
                <w:sz w:val="18"/>
                <w:szCs w:val="18"/>
              </w:rPr>
              <w:pPrChange w:id="1084" w:author="José Albeiro Montes Gil" w:date="2022-01-20T12:42:00Z">
                <w:pPr>
                  <w:keepNext/>
                  <w:framePr w:hSpace="141" w:wrap="around" w:vAnchor="text" w:hAnchor="margin" w:xAlign="center" w:y="507"/>
                  <w:spacing w:line="360" w:lineRule="auto"/>
                  <w:jc w:val="center"/>
                </w:pPr>
              </w:pPrChange>
            </w:pPr>
          </w:p>
        </w:tc>
      </w:tr>
      <w:tr w:rsidR="00AF4086" w:rsidRPr="00C904C6" w14:paraId="459BCF8D" w14:textId="77777777" w:rsidTr="00D167C9">
        <w:trPr>
          <w:cnfStyle w:val="000000100000" w:firstRow="0" w:lastRow="0" w:firstColumn="0" w:lastColumn="0" w:oddVBand="0" w:evenVBand="0" w:oddHBand="1" w:evenHBand="0" w:firstRowFirstColumn="0" w:firstRowLastColumn="0" w:lastRowFirstColumn="0" w:lastRowLastColumn="0"/>
          <w:trHeight w:val="245"/>
          <w:ins w:id="1085" w:author="José Albeiro Montes Gil" w:date="2022-01-19T17:02:00Z"/>
        </w:trPr>
        <w:tc>
          <w:tcPr>
            <w:cnfStyle w:val="000010000000" w:firstRow="0" w:lastRow="0" w:firstColumn="0" w:lastColumn="0" w:oddVBand="1" w:evenVBand="0" w:oddHBand="0" w:evenHBand="0" w:firstRowFirstColumn="0" w:firstRowLastColumn="0" w:lastRowFirstColumn="0" w:lastRowLastColumn="0"/>
            <w:tcW w:w="0" w:type="auto"/>
            <w:vMerge/>
          </w:tcPr>
          <w:p w14:paraId="4E68CEF3" w14:textId="77777777" w:rsidR="00AF4086" w:rsidRPr="00C904C6" w:rsidRDefault="00AF4086" w:rsidP="0097128C">
            <w:pPr>
              <w:widowControl w:val="0"/>
              <w:pBdr>
                <w:top w:val="nil"/>
                <w:left w:val="nil"/>
                <w:bottom w:val="nil"/>
                <w:right w:val="nil"/>
                <w:between w:val="nil"/>
              </w:pBdr>
              <w:spacing w:after="0" w:line="276" w:lineRule="auto"/>
              <w:rPr>
                <w:ins w:id="1086" w:author="José Albeiro Montes Gil" w:date="2022-01-19T17:02:00Z"/>
                <w:rFonts w:ascii="Arial" w:eastAsia="Arial" w:hAnsi="Arial" w:cs="Arial"/>
                <w:b/>
                <w:smallCaps/>
                <w:color w:val="595959"/>
                <w:sz w:val="18"/>
                <w:szCs w:val="18"/>
              </w:rPr>
            </w:pPr>
          </w:p>
        </w:tc>
        <w:tc>
          <w:tcPr>
            <w:tcW w:w="0" w:type="auto"/>
            <w:vMerge/>
          </w:tcPr>
          <w:p w14:paraId="25D81FF6" w14:textId="77777777" w:rsidR="00AF4086" w:rsidRPr="00C904C6" w:rsidRDefault="00AF4086" w:rsidP="0097128C">
            <w:pPr>
              <w:widowControl w:val="0"/>
              <w:pBdr>
                <w:top w:val="nil"/>
                <w:left w:val="nil"/>
                <w:bottom w:val="nil"/>
                <w:right w:val="nil"/>
                <w:between w:val="nil"/>
              </w:pBdr>
              <w:spacing w:after="0" w:line="276" w:lineRule="auto"/>
              <w:cnfStyle w:val="000000100000" w:firstRow="0" w:lastRow="0" w:firstColumn="0" w:lastColumn="0" w:oddVBand="0" w:evenVBand="0" w:oddHBand="1" w:evenHBand="0" w:firstRowFirstColumn="0" w:firstRowLastColumn="0" w:lastRowFirstColumn="0" w:lastRowLastColumn="0"/>
              <w:rPr>
                <w:ins w:id="1087" w:author="José Albeiro Montes Gil" w:date="2022-01-19T17:02:00Z"/>
                <w:rFonts w:ascii="Arial" w:eastAsia="Arial" w:hAnsi="Arial" w:cs="Arial"/>
                <w:b/>
                <w:smallCaps/>
                <w:color w:val="595959"/>
                <w:sz w:val="18"/>
                <w:szCs w:val="18"/>
              </w:rPr>
            </w:pPr>
          </w:p>
        </w:tc>
        <w:tc>
          <w:tcPr>
            <w:cnfStyle w:val="000010000000" w:firstRow="0" w:lastRow="0" w:firstColumn="0" w:lastColumn="0" w:oddVBand="1" w:evenVBand="0" w:oddHBand="0" w:evenHBand="0" w:firstRowFirstColumn="0" w:firstRowLastColumn="0" w:lastRowFirstColumn="0" w:lastRowLastColumn="0"/>
            <w:tcW w:w="0" w:type="auto"/>
          </w:tcPr>
          <w:p w14:paraId="6F4EF87B" w14:textId="77777777" w:rsidR="00AF4086" w:rsidRPr="00C904C6" w:rsidRDefault="00AF4086" w:rsidP="0097128C">
            <w:pPr>
              <w:keepNext/>
              <w:spacing w:line="360" w:lineRule="auto"/>
              <w:rPr>
                <w:ins w:id="1088" w:author="José Albeiro Montes Gil" w:date="2022-01-19T17:02:00Z"/>
                <w:rFonts w:ascii="Arial" w:eastAsia="Arial" w:hAnsi="Arial" w:cs="Arial"/>
                <w:b/>
                <w:smallCaps/>
                <w:color w:val="595959"/>
                <w:sz w:val="18"/>
                <w:szCs w:val="18"/>
              </w:rPr>
              <w:pPrChange w:id="1089" w:author="José Albeiro Montes Gil" w:date="2022-01-20T12:42:00Z">
                <w:pPr>
                  <w:keepNext/>
                  <w:framePr w:hSpace="141" w:wrap="around" w:vAnchor="text" w:hAnchor="margin" w:xAlign="center" w:y="507"/>
                  <w:spacing w:line="360" w:lineRule="auto"/>
                  <w:jc w:val="center"/>
                </w:pPr>
              </w:pPrChange>
            </w:pPr>
            <w:ins w:id="1090" w:author="José Albeiro Montes Gil" w:date="2022-01-19T17:02:00Z">
              <w:r w:rsidRPr="00C904C6">
                <w:rPr>
                  <w:rFonts w:ascii="Arial" w:eastAsia="Arial" w:hAnsi="Arial" w:cs="Arial"/>
                  <w:b/>
                  <w:smallCaps/>
                  <w:color w:val="000000" w:themeColor="text1"/>
                  <w:sz w:val="18"/>
                  <w:szCs w:val="18"/>
                </w:rPr>
                <w:t>A1.2</w:t>
              </w:r>
            </w:ins>
          </w:p>
        </w:tc>
        <w:tc>
          <w:tcPr>
            <w:tcW w:w="0" w:type="auto"/>
          </w:tcPr>
          <w:p w14:paraId="439F77E6"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091" w:author="José Albeiro Montes Gil" w:date="2022-01-19T17:02:00Z"/>
                <w:rFonts w:ascii="Arial" w:eastAsia="Arial" w:hAnsi="Arial" w:cs="Arial"/>
                <w:b/>
                <w:smallCaps/>
                <w:color w:val="000000" w:themeColor="text1"/>
                <w:sz w:val="18"/>
                <w:szCs w:val="18"/>
              </w:rPr>
              <w:pPrChange w:id="1092"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57C79E13" w14:textId="77777777" w:rsidR="00AF4086" w:rsidRPr="00C904C6" w:rsidRDefault="00AF4086" w:rsidP="0097128C">
            <w:pPr>
              <w:keepNext/>
              <w:spacing w:line="360" w:lineRule="auto"/>
              <w:rPr>
                <w:ins w:id="1093" w:author="José Albeiro Montes Gil" w:date="2022-01-19T17:02:00Z"/>
                <w:rFonts w:ascii="Arial" w:eastAsia="Arial" w:hAnsi="Arial" w:cs="Arial"/>
                <w:b/>
                <w:smallCaps/>
                <w:color w:val="000000" w:themeColor="text1"/>
                <w:sz w:val="18"/>
                <w:szCs w:val="18"/>
              </w:rPr>
              <w:pPrChange w:id="1094" w:author="José Albeiro Montes Gil" w:date="2022-01-20T12:42:00Z">
                <w:pPr>
                  <w:keepNext/>
                  <w:framePr w:hSpace="141" w:wrap="around" w:vAnchor="text" w:hAnchor="margin" w:xAlign="center" w:y="507"/>
                  <w:spacing w:line="360" w:lineRule="auto"/>
                  <w:jc w:val="center"/>
                </w:pPr>
              </w:pPrChange>
            </w:pPr>
          </w:p>
        </w:tc>
        <w:tc>
          <w:tcPr>
            <w:tcW w:w="0" w:type="auto"/>
          </w:tcPr>
          <w:p w14:paraId="200831D8"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095" w:author="José Albeiro Montes Gil" w:date="2022-01-19T17:02:00Z"/>
                <w:rFonts w:ascii="Arial" w:eastAsia="Arial" w:hAnsi="Arial" w:cs="Arial"/>
                <w:b/>
                <w:smallCaps/>
                <w:color w:val="000000" w:themeColor="text1"/>
                <w:sz w:val="18"/>
                <w:szCs w:val="18"/>
              </w:rPr>
              <w:pPrChange w:id="1096"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1097" w:author="José Albeiro Montes Gil" w:date="2022-01-19T17:02:00Z">
              <w:r w:rsidRPr="00C904C6">
                <w:rPr>
                  <w:rFonts w:ascii="Arial" w:eastAsia="Arial" w:hAnsi="Arial" w:cs="Arial"/>
                  <w:b/>
                  <w:smallCaps/>
                  <w:color w:val="000000" w:themeColor="text1"/>
                  <w:sz w:val="18"/>
                  <w:szCs w:val="18"/>
                </w:rPr>
                <w:t>x</w:t>
              </w:r>
            </w:ins>
          </w:p>
        </w:tc>
        <w:tc>
          <w:tcPr>
            <w:cnfStyle w:val="000010000000" w:firstRow="0" w:lastRow="0" w:firstColumn="0" w:lastColumn="0" w:oddVBand="1" w:evenVBand="0" w:oddHBand="0" w:evenHBand="0" w:firstRowFirstColumn="0" w:firstRowLastColumn="0" w:lastRowFirstColumn="0" w:lastRowLastColumn="0"/>
            <w:tcW w:w="0" w:type="auto"/>
          </w:tcPr>
          <w:p w14:paraId="756CF75E" w14:textId="77777777" w:rsidR="00AF4086" w:rsidRPr="00C904C6" w:rsidRDefault="00AF4086" w:rsidP="0097128C">
            <w:pPr>
              <w:keepNext/>
              <w:spacing w:line="360" w:lineRule="auto"/>
              <w:rPr>
                <w:ins w:id="1098" w:author="José Albeiro Montes Gil" w:date="2022-01-19T17:02:00Z"/>
                <w:rFonts w:ascii="Arial" w:eastAsia="Arial" w:hAnsi="Arial" w:cs="Arial"/>
                <w:b/>
                <w:smallCaps/>
                <w:color w:val="595959"/>
                <w:sz w:val="18"/>
                <w:szCs w:val="18"/>
              </w:rPr>
              <w:pPrChange w:id="1099" w:author="José Albeiro Montes Gil" w:date="2022-01-20T12:42:00Z">
                <w:pPr>
                  <w:keepNext/>
                  <w:framePr w:hSpace="141" w:wrap="around" w:vAnchor="text" w:hAnchor="margin" w:xAlign="center" w:y="507"/>
                  <w:spacing w:line="360" w:lineRule="auto"/>
                  <w:jc w:val="center"/>
                </w:pPr>
              </w:pPrChange>
            </w:pPr>
          </w:p>
        </w:tc>
        <w:tc>
          <w:tcPr>
            <w:tcW w:w="0" w:type="auto"/>
          </w:tcPr>
          <w:p w14:paraId="705AD16C"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100" w:author="José Albeiro Montes Gil" w:date="2022-01-19T17:02:00Z"/>
                <w:rFonts w:ascii="Arial" w:eastAsia="Arial" w:hAnsi="Arial" w:cs="Arial"/>
                <w:b/>
                <w:smallCaps/>
                <w:color w:val="595959"/>
                <w:sz w:val="18"/>
                <w:szCs w:val="18"/>
              </w:rPr>
              <w:pPrChange w:id="1101"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67211B3C" w14:textId="77777777" w:rsidR="00AF4086" w:rsidRPr="00C904C6" w:rsidRDefault="00AF4086" w:rsidP="0097128C">
            <w:pPr>
              <w:keepNext/>
              <w:spacing w:line="360" w:lineRule="auto"/>
              <w:rPr>
                <w:ins w:id="1102" w:author="José Albeiro Montes Gil" w:date="2022-01-19T17:02:00Z"/>
                <w:rFonts w:ascii="Arial" w:eastAsia="Arial" w:hAnsi="Arial" w:cs="Arial"/>
                <w:b/>
                <w:smallCaps/>
                <w:color w:val="595959"/>
                <w:sz w:val="18"/>
                <w:szCs w:val="18"/>
              </w:rPr>
              <w:pPrChange w:id="1103" w:author="José Albeiro Montes Gil" w:date="2022-01-20T12:42:00Z">
                <w:pPr>
                  <w:keepNext/>
                  <w:framePr w:hSpace="141" w:wrap="around" w:vAnchor="text" w:hAnchor="margin" w:xAlign="center" w:y="507"/>
                  <w:spacing w:line="360" w:lineRule="auto"/>
                  <w:jc w:val="center"/>
                </w:pPr>
              </w:pPrChange>
            </w:pPr>
          </w:p>
        </w:tc>
        <w:tc>
          <w:tcPr>
            <w:tcW w:w="0" w:type="auto"/>
          </w:tcPr>
          <w:p w14:paraId="7C1EC880"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104" w:author="José Albeiro Montes Gil" w:date="2022-01-19T17:02:00Z"/>
                <w:rFonts w:ascii="Arial" w:eastAsia="Arial" w:hAnsi="Arial" w:cs="Arial"/>
                <w:b/>
                <w:smallCaps/>
                <w:color w:val="595959"/>
                <w:sz w:val="18"/>
                <w:szCs w:val="18"/>
              </w:rPr>
              <w:pPrChange w:id="1105"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43FED26E" w14:textId="77777777" w:rsidR="00AF4086" w:rsidRPr="00C904C6" w:rsidRDefault="00AF4086" w:rsidP="0097128C">
            <w:pPr>
              <w:keepNext/>
              <w:spacing w:line="360" w:lineRule="auto"/>
              <w:rPr>
                <w:ins w:id="1106" w:author="José Albeiro Montes Gil" w:date="2022-01-19T17:02:00Z"/>
                <w:rFonts w:ascii="Arial" w:eastAsia="Arial" w:hAnsi="Arial" w:cs="Arial"/>
                <w:b/>
                <w:smallCaps/>
                <w:color w:val="595959"/>
                <w:sz w:val="18"/>
                <w:szCs w:val="18"/>
              </w:rPr>
              <w:pPrChange w:id="1107" w:author="José Albeiro Montes Gil" w:date="2022-01-20T12:42:00Z">
                <w:pPr>
                  <w:keepNext/>
                  <w:framePr w:hSpace="141" w:wrap="around" w:vAnchor="text" w:hAnchor="margin" w:xAlign="center" w:y="507"/>
                  <w:spacing w:line="360" w:lineRule="auto"/>
                  <w:jc w:val="center"/>
                </w:pPr>
              </w:pPrChange>
            </w:pPr>
          </w:p>
        </w:tc>
        <w:tc>
          <w:tcPr>
            <w:tcW w:w="0" w:type="auto"/>
          </w:tcPr>
          <w:p w14:paraId="21DBB096"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108" w:author="José Albeiro Montes Gil" w:date="2022-01-19T17:02:00Z"/>
                <w:rFonts w:ascii="Arial" w:eastAsia="Arial" w:hAnsi="Arial" w:cs="Arial"/>
                <w:b/>
                <w:smallCaps/>
                <w:color w:val="595959"/>
                <w:sz w:val="18"/>
                <w:szCs w:val="18"/>
              </w:rPr>
              <w:pPrChange w:id="1109"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0412302E" w14:textId="77777777" w:rsidR="00AF4086" w:rsidRPr="00C904C6" w:rsidRDefault="00AF4086" w:rsidP="0097128C">
            <w:pPr>
              <w:keepNext/>
              <w:spacing w:line="360" w:lineRule="auto"/>
              <w:rPr>
                <w:ins w:id="1110" w:author="José Albeiro Montes Gil" w:date="2022-01-19T17:02:00Z"/>
                <w:rFonts w:ascii="Arial" w:eastAsia="Arial" w:hAnsi="Arial" w:cs="Arial"/>
                <w:b/>
                <w:smallCaps/>
                <w:color w:val="595959"/>
                <w:sz w:val="18"/>
                <w:szCs w:val="18"/>
              </w:rPr>
              <w:pPrChange w:id="1111" w:author="José Albeiro Montes Gil" w:date="2022-01-20T12:42:00Z">
                <w:pPr>
                  <w:keepNext/>
                  <w:framePr w:hSpace="141" w:wrap="around" w:vAnchor="text" w:hAnchor="margin" w:xAlign="center" w:y="507"/>
                  <w:spacing w:line="360" w:lineRule="auto"/>
                  <w:jc w:val="center"/>
                </w:pPr>
              </w:pPrChange>
            </w:pPr>
          </w:p>
        </w:tc>
        <w:tc>
          <w:tcPr>
            <w:tcW w:w="0" w:type="auto"/>
          </w:tcPr>
          <w:p w14:paraId="48CF0557"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112" w:author="José Albeiro Montes Gil" w:date="2022-01-19T17:02:00Z"/>
                <w:rFonts w:ascii="Arial" w:eastAsia="Arial" w:hAnsi="Arial" w:cs="Arial"/>
                <w:b/>
                <w:smallCaps/>
                <w:color w:val="595959"/>
                <w:sz w:val="18"/>
                <w:szCs w:val="18"/>
              </w:rPr>
              <w:pPrChange w:id="1113"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490CB006" w14:textId="77777777" w:rsidR="00AF4086" w:rsidRPr="00C904C6" w:rsidRDefault="00AF4086" w:rsidP="0097128C">
            <w:pPr>
              <w:keepNext/>
              <w:spacing w:line="360" w:lineRule="auto"/>
              <w:rPr>
                <w:ins w:id="1114" w:author="José Albeiro Montes Gil" w:date="2022-01-19T17:02:00Z"/>
                <w:rFonts w:ascii="Arial" w:eastAsia="Arial" w:hAnsi="Arial" w:cs="Arial"/>
                <w:b/>
                <w:smallCaps/>
                <w:color w:val="595959"/>
                <w:sz w:val="18"/>
                <w:szCs w:val="18"/>
              </w:rPr>
              <w:pPrChange w:id="1115" w:author="José Albeiro Montes Gil" w:date="2022-01-20T12:42:00Z">
                <w:pPr>
                  <w:keepNext/>
                  <w:framePr w:hSpace="141" w:wrap="around" w:vAnchor="text" w:hAnchor="margin" w:xAlign="center" w:y="507"/>
                  <w:spacing w:line="360" w:lineRule="auto"/>
                  <w:jc w:val="center"/>
                </w:pPr>
              </w:pPrChange>
            </w:pPr>
          </w:p>
        </w:tc>
        <w:tc>
          <w:tcPr>
            <w:tcW w:w="724" w:type="dxa"/>
          </w:tcPr>
          <w:p w14:paraId="06C9B2B8"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116" w:author="José Albeiro Montes Gil" w:date="2022-01-19T17:02:00Z"/>
                <w:rFonts w:ascii="Arial" w:eastAsia="Arial" w:hAnsi="Arial" w:cs="Arial"/>
                <w:b/>
                <w:smallCaps/>
                <w:color w:val="595959"/>
                <w:sz w:val="18"/>
                <w:szCs w:val="18"/>
              </w:rPr>
              <w:pPrChange w:id="1117"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20" w:type="dxa"/>
          </w:tcPr>
          <w:p w14:paraId="02D9FCD6" w14:textId="77777777" w:rsidR="00AF4086" w:rsidRPr="00C904C6" w:rsidRDefault="00AF4086" w:rsidP="0097128C">
            <w:pPr>
              <w:keepNext/>
              <w:spacing w:line="360" w:lineRule="auto"/>
              <w:rPr>
                <w:ins w:id="1118" w:author="José Albeiro Montes Gil" w:date="2022-01-19T17:02:00Z"/>
                <w:rFonts w:ascii="Arial" w:eastAsia="Arial" w:hAnsi="Arial" w:cs="Arial"/>
                <w:b/>
                <w:smallCaps/>
                <w:color w:val="595959"/>
                <w:sz w:val="18"/>
                <w:szCs w:val="18"/>
              </w:rPr>
              <w:pPrChange w:id="1119" w:author="José Albeiro Montes Gil" w:date="2022-01-20T12:42:00Z">
                <w:pPr>
                  <w:keepNext/>
                  <w:framePr w:hSpace="141" w:wrap="around" w:vAnchor="text" w:hAnchor="margin" w:xAlign="center" w:y="507"/>
                  <w:spacing w:line="360" w:lineRule="auto"/>
                  <w:jc w:val="center"/>
                </w:pPr>
              </w:pPrChange>
            </w:pPr>
          </w:p>
        </w:tc>
        <w:tc>
          <w:tcPr>
            <w:tcW w:w="0" w:type="auto"/>
          </w:tcPr>
          <w:p w14:paraId="7FC555DC"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120" w:author="José Albeiro Montes Gil" w:date="2022-01-19T17:02:00Z"/>
                <w:rFonts w:ascii="Arial" w:eastAsia="Arial" w:hAnsi="Arial" w:cs="Arial"/>
                <w:b/>
                <w:smallCaps/>
                <w:color w:val="595959"/>
                <w:sz w:val="18"/>
                <w:szCs w:val="18"/>
              </w:rPr>
              <w:pPrChange w:id="1121"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507BDB00" w14:textId="77777777" w:rsidR="00AF4086" w:rsidRPr="00C904C6" w:rsidRDefault="00AF4086" w:rsidP="0097128C">
            <w:pPr>
              <w:keepNext/>
              <w:spacing w:line="360" w:lineRule="auto"/>
              <w:rPr>
                <w:ins w:id="1122" w:author="José Albeiro Montes Gil" w:date="2022-01-19T17:02:00Z"/>
                <w:rFonts w:ascii="Arial" w:eastAsia="Arial" w:hAnsi="Arial" w:cs="Arial"/>
                <w:b/>
                <w:smallCaps/>
                <w:color w:val="595959"/>
                <w:sz w:val="18"/>
                <w:szCs w:val="18"/>
              </w:rPr>
              <w:pPrChange w:id="1123" w:author="José Albeiro Montes Gil" w:date="2022-01-20T12:42:00Z">
                <w:pPr>
                  <w:keepNext/>
                  <w:framePr w:hSpace="141" w:wrap="around" w:vAnchor="text" w:hAnchor="margin" w:xAlign="center" w:y="507"/>
                  <w:spacing w:line="360" w:lineRule="auto"/>
                  <w:jc w:val="center"/>
                </w:pPr>
              </w:pPrChange>
            </w:pPr>
          </w:p>
        </w:tc>
        <w:tc>
          <w:tcPr>
            <w:tcW w:w="490" w:type="dxa"/>
          </w:tcPr>
          <w:p w14:paraId="3A8D6624"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124" w:author="José Albeiro Montes Gil" w:date="2022-01-19T17:02:00Z"/>
                <w:rFonts w:ascii="Arial" w:eastAsia="Arial" w:hAnsi="Arial" w:cs="Arial"/>
                <w:b/>
                <w:smallCaps/>
                <w:color w:val="595959"/>
                <w:sz w:val="18"/>
                <w:szCs w:val="18"/>
              </w:rPr>
              <w:pPrChange w:id="1125"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5D94566E" w14:textId="77777777" w:rsidR="00AF4086" w:rsidRPr="00C904C6" w:rsidRDefault="00AF4086" w:rsidP="0097128C">
            <w:pPr>
              <w:keepNext/>
              <w:spacing w:line="360" w:lineRule="auto"/>
              <w:rPr>
                <w:ins w:id="1126" w:author="José Albeiro Montes Gil" w:date="2022-01-19T17:02:00Z"/>
                <w:rFonts w:ascii="Arial" w:eastAsia="Arial" w:hAnsi="Arial" w:cs="Arial"/>
                <w:b/>
                <w:smallCaps/>
                <w:color w:val="595959"/>
                <w:sz w:val="18"/>
                <w:szCs w:val="18"/>
              </w:rPr>
              <w:pPrChange w:id="1127" w:author="José Albeiro Montes Gil" w:date="2022-01-20T12:42:00Z">
                <w:pPr>
                  <w:keepNext/>
                  <w:framePr w:hSpace="141" w:wrap="around" w:vAnchor="text" w:hAnchor="margin" w:xAlign="center" w:y="507"/>
                  <w:spacing w:line="360" w:lineRule="auto"/>
                  <w:jc w:val="center"/>
                </w:pPr>
              </w:pPrChange>
            </w:pPr>
          </w:p>
        </w:tc>
        <w:tc>
          <w:tcPr>
            <w:tcW w:w="0" w:type="auto"/>
          </w:tcPr>
          <w:p w14:paraId="1EC4B49F"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128" w:author="José Albeiro Montes Gil" w:date="2022-01-19T17:02:00Z"/>
                <w:rFonts w:ascii="Arial" w:eastAsia="Arial" w:hAnsi="Arial" w:cs="Arial"/>
                <w:b/>
                <w:smallCaps/>
                <w:color w:val="595959"/>
                <w:sz w:val="18"/>
                <w:szCs w:val="18"/>
              </w:rPr>
              <w:pPrChange w:id="1129"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7B51F87F" w14:textId="77777777" w:rsidR="00AF4086" w:rsidRPr="00C904C6" w:rsidRDefault="00AF4086" w:rsidP="0097128C">
            <w:pPr>
              <w:keepNext/>
              <w:spacing w:line="360" w:lineRule="auto"/>
              <w:rPr>
                <w:ins w:id="1130" w:author="José Albeiro Montes Gil" w:date="2022-01-19T17:02:00Z"/>
                <w:rFonts w:ascii="Arial" w:eastAsia="Arial" w:hAnsi="Arial" w:cs="Arial"/>
                <w:b/>
                <w:smallCaps/>
                <w:color w:val="595959"/>
                <w:sz w:val="18"/>
                <w:szCs w:val="18"/>
              </w:rPr>
              <w:pPrChange w:id="1131" w:author="José Albeiro Montes Gil" w:date="2022-01-20T12:42:00Z">
                <w:pPr>
                  <w:keepNext/>
                  <w:framePr w:hSpace="141" w:wrap="around" w:vAnchor="text" w:hAnchor="margin" w:xAlign="center" w:y="507"/>
                  <w:spacing w:line="360" w:lineRule="auto"/>
                  <w:jc w:val="center"/>
                </w:pPr>
              </w:pPrChange>
            </w:pPr>
          </w:p>
        </w:tc>
        <w:tc>
          <w:tcPr>
            <w:tcW w:w="472" w:type="dxa"/>
          </w:tcPr>
          <w:p w14:paraId="12B71DF2"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132" w:author="José Albeiro Montes Gil" w:date="2022-01-19T17:02:00Z"/>
                <w:rFonts w:ascii="Arial" w:eastAsia="Arial" w:hAnsi="Arial" w:cs="Arial"/>
                <w:b/>
                <w:smallCaps/>
                <w:color w:val="595959"/>
                <w:sz w:val="18"/>
                <w:szCs w:val="18"/>
              </w:rPr>
              <w:pPrChange w:id="1133"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16047F7E" w14:textId="77777777" w:rsidR="00AF4086" w:rsidRPr="00C904C6" w:rsidRDefault="00AF4086" w:rsidP="0097128C">
            <w:pPr>
              <w:keepNext/>
              <w:spacing w:line="360" w:lineRule="auto"/>
              <w:rPr>
                <w:ins w:id="1134" w:author="José Albeiro Montes Gil" w:date="2022-01-19T17:02:00Z"/>
                <w:rFonts w:ascii="Arial" w:eastAsia="Arial" w:hAnsi="Arial" w:cs="Arial"/>
                <w:b/>
                <w:smallCaps/>
                <w:color w:val="595959"/>
                <w:sz w:val="18"/>
                <w:szCs w:val="18"/>
              </w:rPr>
              <w:pPrChange w:id="1135" w:author="José Albeiro Montes Gil" w:date="2022-01-20T12:42:00Z">
                <w:pPr>
                  <w:keepNext/>
                  <w:framePr w:hSpace="141" w:wrap="around" w:vAnchor="text" w:hAnchor="margin" w:xAlign="center" w:y="507"/>
                  <w:spacing w:line="360" w:lineRule="auto"/>
                  <w:jc w:val="center"/>
                </w:pPr>
              </w:pPrChange>
            </w:pPr>
          </w:p>
        </w:tc>
      </w:tr>
      <w:tr w:rsidR="00AF4086" w:rsidRPr="00C904C6" w14:paraId="513E36D3" w14:textId="77777777" w:rsidTr="00D167C9">
        <w:trPr>
          <w:trHeight w:val="221"/>
          <w:ins w:id="1136" w:author="José Albeiro Montes Gil" w:date="2022-01-19T17:02:00Z"/>
        </w:trPr>
        <w:tc>
          <w:tcPr>
            <w:cnfStyle w:val="000010000000" w:firstRow="0" w:lastRow="0" w:firstColumn="0" w:lastColumn="0" w:oddVBand="1" w:evenVBand="0" w:oddHBand="0" w:evenHBand="0" w:firstRowFirstColumn="0" w:firstRowLastColumn="0" w:lastRowFirstColumn="0" w:lastRowLastColumn="0"/>
            <w:tcW w:w="0" w:type="auto"/>
          </w:tcPr>
          <w:p w14:paraId="057638B5" w14:textId="77777777" w:rsidR="00AF4086" w:rsidRPr="00C904C6" w:rsidRDefault="00AF4086" w:rsidP="0097128C">
            <w:pPr>
              <w:widowControl w:val="0"/>
              <w:pBdr>
                <w:top w:val="nil"/>
                <w:left w:val="nil"/>
                <w:bottom w:val="nil"/>
                <w:right w:val="nil"/>
                <w:between w:val="nil"/>
              </w:pBdr>
              <w:spacing w:after="0" w:line="276" w:lineRule="auto"/>
              <w:rPr>
                <w:ins w:id="1137" w:author="José Albeiro Montes Gil" w:date="2022-01-19T17:02:00Z"/>
                <w:rFonts w:ascii="Arial" w:eastAsia="Arial" w:hAnsi="Arial" w:cs="Arial"/>
                <w:b/>
                <w:smallCaps/>
                <w:color w:val="000000" w:themeColor="text1"/>
                <w:sz w:val="18"/>
                <w:szCs w:val="18"/>
              </w:rPr>
            </w:pPr>
            <w:ins w:id="1138" w:author="José Albeiro Montes Gil" w:date="2022-01-19T17:02:00Z">
              <w:r w:rsidRPr="00C904C6">
                <w:rPr>
                  <w:rFonts w:ascii="Arial" w:eastAsia="Arial" w:hAnsi="Arial" w:cs="Arial"/>
                  <w:b/>
                  <w:smallCaps/>
                  <w:color w:val="000000" w:themeColor="text1"/>
                  <w:sz w:val="18"/>
                  <w:szCs w:val="18"/>
                </w:rPr>
                <w:t>F</w:t>
              </w:r>
              <w:proofErr w:type="gramStart"/>
              <w:r w:rsidRPr="00C904C6">
                <w:rPr>
                  <w:rFonts w:ascii="Arial" w:eastAsia="Arial" w:hAnsi="Arial" w:cs="Arial"/>
                  <w:b/>
                  <w:smallCaps/>
                  <w:color w:val="000000" w:themeColor="text1"/>
                  <w:sz w:val="18"/>
                  <w:szCs w:val="18"/>
                </w:rPr>
                <w:t>2</w:t>
              </w:r>
              <w:r>
                <w:rPr>
                  <w:rFonts w:ascii="Arial" w:eastAsia="Arial" w:hAnsi="Arial" w:cs="Arial"/>
                  <w:b/>
                  <w:smallCaps/>
                  <w:color w:val="000000" w:themeColor="text1"/>
                  <w:sz w:val="18"/>
                  <w:szCs w:val="18"/>
                </w:rPr>
                <w:t>.Definir</w:t>
              </w:r>
              <w:proofErr w:type="gramEnd"/>
            </w:ins>
          </w:p>
        </w:tc>
        <w:tc>
          <w:tcPr>
            <w:tcW w:w="0" w:type="auto"/>
          </w:tcPr>
          <w:p w14:paraId="236A1B1F" w14:textId="77777777" w:rsidR="00AF4086" w:rsidRPr="00C904C6" w:rsidRDefault="00AF4086" w:rsidP="0097128C">
            <w:pPr>
              <w:widowControl w:val="0"/>
              <w:pBdr>
                <w:top w:val="nil"/>
                <w:left w:val="nil"/>
                <w:bottom w:val="nil"/>
                <w:right w:val="nil"/>
                <w:between w:val="nil"/>
              </w:pBdr>
              <w:spacing w:after="0" w:line="276" w:lineRule="auto"/>
              <w:cnfStyle w:val="000000000000" w:firstRow="0" w:lastRow="0" w:firstColumn="0" w:lastColumn="0" w:oddVBand="0" w:evenVBand="0" w:oddHBand="0" w:evenHBand="0" w:firstRowFirstColumn="0" w:firstRowLastColumn="0" w:lastRowFirstColumn="0" w:lastRowLastColumn="0"/>
              <w:rPr>
                <w:ins w:id="1139" w:author="José Albeiro Montes Gil" w:date="2022-01-19T17:02:00Z"/>
                <w:rFonts w:ascii="Arial" w:eastAsia="Arial" w:hAnsi="Arial" w:cs="Arial"/>
                <w:b/>
                <w:smallCaps/>
                <w:color w:val="000000" w:themeColor="text1"/>
                <w:sz w:val="18"/>
                <w:szCs w:val="18"/>
              </w:rPr>
            </w:pPr>
            <w:ins w:id="1140" w:author="José Albeiro Montes Gil" w:date="2022-01-19T17:02:00Z">
              <w:r w:rsidRPr="00C904C6">
                <w:rPr>
                  <w:rFonts w:ascii="Arial" w:eastAsia="Arial" w:hAnsi="Arial" w:cs="Arial"/>
                  <w:b/>
                  <w:smallCaps/>
                  <w:color w:val="000000" w:themeColor="text1"/>
                  <w:sz w:val="18"/>
                  <w:szCs w:val="18"/>
                </w:rPr>
                <w:t>A2</w:t>
              </w:r>
            </w:ins>
          </w:p>
        </w:tc>
        <w:tc>
          <w:tcPr>
            <w:cnfStyle w:val="000010000000" w:firstRow="0" w:lastRow="0" w:firstColumn="0" w:lastColumn="0" w:oddVBand="1" w:evenVBand="0" w:oddHBand="0" w:evenHBand="0" w:firstRowFirstColumn="0" w:firstRowLastColumn="0" w:lastRowFirstColumn="0" w:lastRowLastColumn="0"/>
            <w:tcW w:w="0" w:type="auto"/>
          </w:tcPr>
          <w:p w14:paraId="389F43E9" w14:textId="77777777" w:rsidR="00AF4086" w:rsidRPr="00C904C6" w:rsidRDefault="00AF4086" w:rsidP="0097128C">
            <w:pPr>
              <w:keepNext/>
              <w:spacing w:line="360" w:lineRule="auto"/>
              <w:rPr>
                <w:ins w:id="1141" w:author="José Albeiro Montes Gil" w:date="2022-01-19T17:02:00Z"/>
                <w:rFonts w:ascii="Arial" w:eastAsia="Arial" w:hAnsi="Arial" w:cs="Arial"/>
                <w:b/>
                <w:smallCaps/>
                <w:color w:val="000000" w:themeColor="text1"/>
                <w:sz w:val="18"/>
                <w:szCs w:val="18"/>
              </w:rPr>
              <w:pPrChange w:id="1142" w:author="José Albeiro Montes Gil" w:date="2022-01-20T12:42:00Z">
                <w:pPr>
                  <w:keepNext/>
                  <w:framePr w:hSpace="141" w:wrap="around" w:vAnchor="text" w:hAnchor="margin" w:xAlign="center" w:y="507"/>
                  <w:spacing w:line="360" w:lineRule="auto"/>
                  <w:jc w:val="center"/>
                </w:pPr>
              </w:pPrChange>
            </w:pPr>
            <w:ins w:id="1143" w:author="José Albeiro Montes Gil" w:date="2022-01-19T17:02:00Z">
              <w:r w:rsidRPr="00C904C6">
                <w:rPr>
                  <w:rFonts w:ascii="Arial" w:eastAsia="Arial" w:hAnsi="Arial" w:cs="Arial"/>
                  <w:b/>
                  <w:smallCaps/>
                  <w:color w:val="000000" w:themeColor="text1"/>
                  <w:sz w:val="18"/>
                  <w:szCs w:val="18"/>
                </w:rPr>
                <w:t>A2.1</w:t>
              </w:r>
            </w:ins>
          </w:p>
        </w:tc>
        <w:tc>
          <w:tcPr>
            <w:tcW w:w="0" w:type="auto"/>
          </w:tcPr>
          <w:p w14:paraId="50FD1EB4"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144" w:author="José Albeiro Montes Gil" w:date="2022-01-19T17:02:00Z"/>
                <w:rFonts w:ascii="Arial" w:eastAsia="Arial" w:hAnsi="Arial" w:cs="Arial"/>
                <w:b/>
                <w:smallCaps/>
                <w:color w:val="000000" w:themeColor="text1"/>
                <w:sz w:val="18"/>
                <w:szCs w:val="18"/>
              </w:rPr>
              <w:pPrChange w:id="1145"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198FD029" w14:textId="77777777" w:rsidR="00AF4086" w:rsidRPr="00C904C6" w:rsidRDefault="00AF4086" w:rsidP="0097128C">
            <w:pPr>
              <w:keepNext/>
              <w:spacing w:line="360" w:lineRule="auto"/>
              <w:rPr>
                <w:ins w:id="1146" w:author="José Albeiro Montes Gil" w:date="2022-01-19T17:02:00Z"/>
                <w:rFonts w:ascii="Arial" w:eastAsia="Arial" w:hAnsi="Arial" w:cs="Arial"/>
                <w:b/>
                <w:smallCaps/>
                <w:color w:val="000000" w:themeColor="text1"/>
                <w:sz w:val="18"/>
                <w:szCs w:val="18"/>
              </w:rPr>
              <w:pPrChange w:id="1147" w:author="José Albeiro Montes Gil" w:date="2022-01-20T12:42:00Z">
                <w:pPr>
                  <w:keepNext/>
                  <w:framePr w:hSpace="141" w:wrap="around" w:vAnchor="text" w:hAnchor="margin" w:xAlign="center" w:y="507"/>
                  <w:spacing w:line="360" w:lineRule="auto"/>
                  <w:jc w:val="center"/>
                </w:pPr>
              </w:pPrChange>
            </w:pPr>
          </w:p>
        </w:tc>
        <w:tc>
          <w:tcPr>
            <w:tcW w:w="0" w:type="auto"/>
          </w:tcPr>
          <w:p w14:paraId="3D317688"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148" w:author="José Albeiro Montes Gil" w:date="2022-01-19T17:02:00Z"/>
                <w:rFonts w:ascii="Arial" w:eastAsia="Arial" w:hAnsi="Arial" w:cs="Arial"/>
                <w:b/>
                <w:smallCaps/>
                <w:color w:val="000000" w:themeColor="text1"/>
                <w:sz w:val="18"/>
                <w:szCs w:val="18"/>
              </w:rPr>
              <w:pPrChange w:id="1149"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2D9D1DBE" w14:textId="77777777" w:rsidR="00AF4086" w:rsidRPr="00C904C6" w:rsidRDefault="00AF4086" w:rsidP="0097128C">
            <w:pPr>
              <w:keepNext/>
              <w:spacing w:line="360" w:lineRule="auto"/>
              <w:rPr>
                <w:ins w:id="1150" w:author="José Albeiro Montes Gil" w:date="2022-01-19T17:02:00Z"/>
                <w:rFonts w:ascii="Arial" w:eastAsia="Arial" w:hAnsi="Arial" w:cs="Arial"/>
                <w:b/>
                <w:smallCaps/>
                <w:color w:val="000000" w:themeColor="text1"/>
                <w:sz w:val="18"/>
                <w:szCs w:val="18"/>
              </w:rPr>
              <w:pPrChange w:id="1151" w:author="José Albeiro Montes Gil" w:date="2022-01-20T12:42:00Z">
                <w:pPr>
                  <w:keepNext/>
                  <w:framePr w:hSpace="141" w:wrap="around" w:vAnchor="text" w:hAnchor="margin" w:xAlign="center" w:y="507"/>
                  <w:spacing w:line="360" w:lineRule="auto"/>
                  <w:jc w:val="center"/>
                </w:pPr>
              </w:pPrChange>
            </w:pPr>
            <w:ins w:id="1152" w:author="José Albeiro Montes Gil" w:date="2022-01-19T17:02:00Z">
              <w:r w:rsidRPr="00C904C6">
                <w:rPr>
                  <w:rFonts w:ascii="Arial" w:eastAsia="Arial" w:hAnsi="Arial" w:cs="Arial"/>
                  <w:b/>
                  <w:smallCaps/>
                  <w:color w:val="000000" w:themeColor="text1"/>
                  <w:sz w:val="18"/>
                  <w:szCs w:val="18"/>
                </w:rPr>
                <w:t>x</w:t>
              </w:r>
            </w:ins>
          </w:p>
        </w:tc>
        <w:tc>
          <w:tcPr>
            <w:tcW w:w="0" w:type="auto"/>
          </w:tcPr>
          <w:p w14:paraId="7F8ACFCC"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153" w:author="José Albeiro Montes Gil" w:date="2022-01-19T17:02:00Z"/>
                <w:rFonts w:ascii="Arial" w:eastAsia="Arial" w:hAnsi="Arial" w:cs="Arial"/>
                <w:b/>
                <w:smallCaps/>
                <w:color w:val="000000" w:themeColor="text1"/>
                <w:sz w:val="18"/>
                <w:szCs w:val="18"/>
              </w:rPr>
              <w:pPrChange w:id="1154"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1155" w:author="José Albeiro Montes Gil" w:date="2022-01-19T17:02:00Z">
              <w:r w:rsidRPr="00C904C6">
                <w:rPr>
                  <w:rFonts w:ascii="Arial" w:eastAsia="Arial" w:hAnsi="Arial" w:cs="Arial"/>
                  <w:b/>
                  <w:smallCaps/>
                  <w:color w:val="000000" w:themeColor="text1"/>
                  <w:sz w:val="18"/>
                  <w:szCs w:val="18"/>
                </w:rPr>
                <w:t>x</w:t>
              </w:r>
            </w:ins>
          </w:p>
        </w:tc>
        <w:tc>
          <w:tcPr>
            <w:cnfStyle w:val="000010000000" w:firstRow="0" w:lastRow="0" w:firstColumn="0" w:lastColumn="0" w:oddVBand="1" w:evenVBand="0" w:oddHBand="0" w:evenHBand="0" w:firstRowFirstColumn="0" w:firstRowLastColumn="0" w:lastRowFirstColumn="0" w:lastRowLastColumn="0"/>
            <w:tcW w:w="0" w:type="auto"/>
          </w:tcPr>
          <w:p w14:paraId="0B52B3C8" w14:textId="77777777" w:rsidR="00AF4086" w:rsidRPr="00C904C6" w:rsidRDefault="00AF4086" w:rsidP="0097128C">
            <w:pPr>
              <w:keepNext/>
              <w:spacing w:line="360" w:lineRule="auto"/>
              <w:rPr>
                <w:ins w:id="1156" w:author="José Albeiro Montes Gil" w:date="2022-01-19T17:02:00Z"/>
                <w:rFonts w:ascii="Arial" w:eastAsia="Arial" w:hAnsi="Arial" w:cs="Arial"/>
                <w:b/>
                <w:smallCaps/>
                <w:color w:val="000000" w:themeColor="text1"/>
                <w:sz w:val="18"/>
                <w:szCs w:val="18"/>
              </w:rPr>
              <w:pPrChange w:id="1157" w:author="José Albeiro Montes Gil" w:date="2022-01-20T12:42:00Z">
                <w:pPr>
                  <w:keepNext/>
                  <w:framePr w:hSpace="141" w:wrap="around" w:vAnchor="text" w:hAnchor="margin" w:xAlign="center" w:y="507"/>
                  <w:spacing w:line="360" w:lineRule="auto"/>
                  <w:jc w:val="center"/>
                </w:pPr>
              </w:pPrChange>
            </w:pPr>
          </w:p>
        </w:tc>
        <w:tc>
          <w:tcPr>
            <w:tcW w:w="0" w:type="auto"/>
          </w:tcPr>
          <w:p w14:paraId="7EC7BE11"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158" w:author="José Albeiro Montes Gil" w:date="2022-01-19T17:02:00Z"/>
                <w:rFonts w:ascii="Arial" w:eastAsia="Arial" w:hAnsi="Arial" w:cs="Arial"/>
                <w:b/>
                <w:smallCaps/>
                <w:color w:val="595959"/>
                <w:sz w:val="18"/>
                <w:szCs w:val="18"/>
              </w:rPr>
              <w:pPrChange w:id="1159"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4FD39E24" w14:textId="77777777" w:rsidR="00AF4086" w:rsidRPr="00C904C6" w:rsidRDefault="00AF4086" w:rsidP="0097128C">
            <w:pPr>
              <w:keepNext/>
              <w:spacing w:line="360" w:lineRule="auto"/>
              <w:rPr>
                <w:ins w:id="1160" w:author="José Albeiro Montes Gil" w:date="2022-01-19T17:02:00Z"/>
                <w:rFonts w:ascii="Arial" w:eastAsia="Arial" w:hAnsi="Arial" w:cs="Arial"/>
                <w:b/>
                <w:smallCaps/>
                <w:color w:val="595959"/>
                <w:sz w:val="18"/>
                <w:szCs w:val="18"/>
              </w:rPr>
              <w:pPrChange w:id="1161" w:author="José Albeiro Montes Gil" w:date="2022-01-20T12:42:00Z">
                <w:pPr>
                  <w:keepNext/>
                  <w:framePr w:hSpace="141" w:wrap="around" w:vAnchor="text" w:hAnchor="margin" w:xAlign="center" w:y="507"/>
                  <w:spacing w:line="360" w:lineRule="auto"/>
                  <w:jc w:val="center"/>
                </w:pPr>
              </w:pPrChange>
            </w:pPr>
          </w:p>
        </w:tc>
        <w:tc>
          <w:tcPr>
            <w:tcW w:w="0" w:type="auto"/>
          </w:tcPr>
          <w:p w14:paraId="0466B09C"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162" w:author="José Albeiro Montes Gil" w:date="2022-01-19T17:02:00Z"/>
                <w:rFonts w:ascii="Arial" w:eastAsia="Arial" w:hAnsi="Arial" w:cs="Arial"/>
                <w:b/>
                <w:smallCaps/>
                <w:color w:val="595959"/>
                <w:sz w:val="18"/>
                <w:szCs w:val="18"/>
              </w:rPr>
              <w:pPrChange w:id="1163"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729208DE" w14:textId="77777777" w:rsidR="00AF4086" w:rsidRPr="00C904C6" w:rsidRDefault="00AF4086" w:rsidP="0097128C">
            <w:pPr>
              <w:keepNext/>
              <w:spacing w:line="360" w:lineRule="auto"/>
              <w:rPr>
                <w:ins w:id="1164" w:author="José Albeiro Montes Gil" w:date="2022-01-19T17:02:00Z"/>
                <w:rFonts w:ascii="Arial" w:eastAsia="Arial" w:hAnsi="Arial" w:cs="Arial"/>
                <w:b/>
                <w:smallCaps/>
                <w:color w:val="595959"/>
                <w:sz w:val="18"/>
                <w:szCs w:val="18"/>
              </w:rPr>
              <w:pPrChange w:id="1165" w:author="José Albeiro Montes Gil" w:date="2022-01-20T12:42:00Z">
                <w:pPr>
                  <w:keepNext/>
                  <w:framePr w:hSpace="141" w:wrap="around" w:vAnchor="text" w:hAnchor="margin" w:xAlign="center" w:y="507"/>
                  <w:spacing w:line="360" w:lineRule="auto"/>
                  <w:jc w:val="center"/>
                </w:pPr>
              </w:pPrChange>
            </w:pPr>
          </w:p>
        </w:tc>
        <w:tc>
          <w:tcPr>
            <w:tcW w:w="0" w:type="auto"/>
          </w:tcPr>
          <w:p w14:paraId="676B0F54"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166" w:author="José Albeiro Montes Gil" w:date="2022-01-19T17:02:00Z"/>
                <w:rFonts w:ascii="Arial" w:eastAsia="Arial" w:hAnsi="Arial" w:cs="Arial"/>
                <w:b/>
                <w:smallCaps/>
                <w:color w:val="595959"/>
                <w:sz w:val="18"/>
                <w:szCs w:val="18"/>
              </w:rPr>
              <w:pPrChange w:id="1167"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1137EBE6" w14:textId="77777777" w:rsidR="00AF4086" w:rsidRPr="00C904C6" w:rsidRDefault="00AF4086" w:rsidP="0097128C">
            <w:pPr>
              <w:keepNext/>
              <w:spacing w:line="360" w:lineRule="auto"/>
              <w:rPr>
                <w:ins w:id="1168" w:author="José Albeiro Montes Gil" w:date="2022-01-19T17:02:00Z"/>
                <w:rFonts w:ascii="Arial" w:eastAsia="Arial" w:hAnsi="Arial" w:cs="Arial"/>
                <w:b/>
                <w:smallCaps/>
                <w:color w:val="595959"/>
                <w:sz w:val="18"/>
                <w:szCs w:val="18"/>
              </w:rPr>
              <w:pPrChange w:id="1169" w:author="José Albeiro Montes Gil" w:date="2022-01-20T12:42:00Z">
                <w:pPr>
                  <w:keepNext/>
                  <w:framePr w:hSpace="141" w:wrap="around" w:vAnchor="text" w:hAnchor="margin" w:xAlign="center" w:y="507"/>
                  <w:spacing w:line="360" w:lineRule="auto"/>
                  <w:jc w:val="center"/>
                </w:pPr>
              </w:pPrChange>
            </w:pPr>
          </w:p>
        </w:tc>
        <w:tc>
          <w:tcPr>
            <w:tcW w:w="724" w:type="dxa"/>
          </w:tcPr>
          <w:p w14:paraId="29619CFD"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170" w:author="José Albeiro Montes Gil" w:date="2022-01-19T17:02:00Z"/>
                <w:rFonts w:ascii="Arial" w:eastAsia="Arial" w:hAnsi="Arial" w:cs="Arial"/>
                <w:b/>
                <w:smallCaps/>
                <w:color w:val="595959"/>
                <w:sz w:val="18"/>
                <w:szCs w:val="18"/>
              </w:rPr>
              <w:pPrChange w:id="1171"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20" w:type="dxa"/>
          </w:tcPr>
          <w:p w14:paraId="20D065DC" w14:textId="77777777" w:rsidR="00AF4086" w:rsidRPr="00C904C6" w:rsidRDefault="00AF4086" w:rsidP="0097128C">
            <w:pPr>
              <w:keepNext/>
              <w:spacing w:line="360" w:lineRule="auto"/>
              <w:rPr>
                <w:ins w:id="1172" w:author="José Albeiro Montes Gil" w:date="2022-01-19T17:02:00Z"/>
                <w:rFonts w:ascii="Arial" w:eastAsia="Arial" w:hAnsi="Arial" w:cs="Arial"/>
                <w:b/>
                <w:smallCaps/>
                <w:color w:val="595959"/>
                <w:sz w:val="18"/>
                <w:szCs w:val="18"/>
              </w:rPr>
              <w:pPrChange w:id="1173" w:author="José Albeiro Montes Gil" w:date="2022-01-20T12:42:00Z">
                <w:pPr>
                  <w:keepNext/>
                  <w:framePr w:hSpace="141" w:wrap="around" w:vAnchor="text" w:hAnchor="margin" w:xAlign="center" w:y="507"/>
                  <w:spacing w:line="360" w:lineRule="auto"/>
                  <w:jc w:val="center"/>
                </w:pPr>
              </w:pPrChange>
            </w:pPr>
          </w:p>
        </w:tc>
        <w:tc>
          <w:tcPr>
            <w:tcW w:w="0" w:type="auto"/>
          </w:tcPr>
          <w:p w14:paraId="75E07B7D"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174" w:author="José Albeiro Montes Gil" w:date="2022-01-19T17:02:00Z"/>
                <w:rFonts w:ascii="Arial" w:eastAsia="Arial" w:hAnsi="Arial" w:cs="Arial"/>
                <w:b/>
                <w:smallCaps/>
                <w:color w:val="595959"/>
                <w:sz w:val="18"/>
                <w:szCs w:val="18"/>
              </w:rPr>
              <w:pPrChange w:id="1175"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3FEE710E" w14:textId="77777777" w:rsidR="00AF4086" w:rsidRPr="00C904C6" w:rsidRDefault="00AF4086" w:rsidP="0097128C">
            <w:pPr>
              <w:keepNext/>
              <w:spacing w:line="360" w:lineRule="auto"/>
              <w:rPr>
                <w:ins w:id="1176" w:author="José Albeiro Montes Gil" w:date="2022-01-19T17:02:00Z"/>
                <w:rFonts w:ascii="Arial" w:eastAsia="Arial" w:hAnsi="Arial" w:cs="Arial"/>
                <w:b/>
                <w:smallCaps/>
                <w:color w:val="595959"/>
                <w:sz w:val="18"/>
                <w:szCs w:val="18"/>
              </w:rPr>
              <w:pPrChange w:id="1177" w:author="José Albeiro Montes Gil" w:date="2022-01-20T12:42:00Z">
                <w:pPr>
                  <w:keepNext/>
                  <w:framePr w:hSpace="141" w:wrap="around" w:vAnchor="text" w:hAnchor="margin" w:xAlign="center" w:y="507"/>
                  <w:spacing w:line="360" w:lineRule="auto"/>
                  <w:jc w:val="center"/>
                </w:pPr>
              </w:pPrChange>
            </w:pPr>
          </w:p>
        </w:tc>
        <w:tc>
          <w:tcPr>
            <w:tcW w:w="490" w:type="dxa"/>
          </w:tcPr>
          <w:p w14:paraId="39740FA9"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178" w:author="José Albeiro Montes Gil" w:date="2022-01-19T17:02:00Z"/>
                <w:rFonts w:ascii="Arial" w:eastAsia="Arial" w:hAnsi="Arial" w:cs="Arial"/>
                <w:b/>
                <w:smallCaps/>
                <w:color w:val="595959"/>
                <w:sz w:val="18"/>
                <w:szCs w:val="18"/>
              </w:rPr>
              <w:pPrChange w:id="1179"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34899D9D" w14:textId="77777777" w:rsidR="00AF4086" w:rsidRPr="00C904C6" w:rsidRDefault="00AF4086" w:rsidP="0097128C">
            <w:pPr>
              <w:keepNext/>
              <w:spacing w:line="360" w:lineRule="auto"/>
              <w:rPr>
                <w:ins w:id="1180" w:author="José Albeiro Montes Gil" w:date="2022-01-19T17:02:00Z"/>
                <w:rFonts w:ascii="Arial" w:eastAsia="Arial" w:hAnsi="Arial" w:cs="Arial"/>
                <w:b/>
                <w:smallCaps/>
                <w:color w:val="595959"/>
                <w:sz w:val="18"/>
                <w:szCs w:val="18"/>
              </w:rPr>
              <w:pPrChange w:id="1181" w:author="José Albeiro Montes Gil" w:date="2022-01-20T12:42:00Z">
                <w:pPr>
                  <w:keepNext/>
                  <w:framePr w:hSpace="141" w:wrap="around" w:vAnchor="text" w:hAnchor="margin" w:xAlign="center" w:y="507"/>
                  <w:spacing w:line="360" w:lineRule="auto"/>
                  <w:jc w:val="center"/>
                </w:pPr>
              </w:pPrChange>
            </w:pPr>
          </w:p>
        </w:tc>
        <w:tc>
          <w:tcPr>
            <w:tcW w:w="0" w:type="auto"/>
          </w:tcPr>
          <w:p w14:paraId="1E7053FF"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182" w:author="José Albeiro Montes Gil" w:date="2022-01-19T17:02:00Z"/>
                <w:rFonts w:ascii="Arial" w:eastAsia="Arial" w:hAnsi="Arial" w:cs="Arial"/>
                <w:b/>
                <w:smallCaps/>
                <w:color w:val="595959"/>
                <w:sz w:val="18"/>
                <w:szCs w:val="18"/>
              </w:rPr>
              <w:pPrChange w:id="1183"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56532DCF" w14:textId="77777777" w:rsidR="00AF4086" w:rsidRPr="00C904C6" w:rsidRDefault="00AF4086" w:rsidP="0097128C">
            <w:pPr>
              <w:keepNext/>
              <w:spacing w:line="360" w:lineRule="auto"/>
              <w:rPr>
                <w:ins w:id="1184" w:author="José Albeiro Montes Gil" w:date="2022-01-19T17:02:00Z"/>
                <w:rFonts w:ascii="Arial" w:eastAsia="Arial" w:hAnsi="Arial" w:cs="Arial"/>
                <w:b/>
                <w:smallCaps/>
                <w:color w:val="595959"/>
                <w:sz w:val="18"/>
                <w:szCs w:val="18"/>
              </w:rPr>
              <w:pPrChange w:id="1185" w:author="José Albeiro Montes Gil" w:date="2022-01-20T12:42:00Z">
                <w:pPr>
                  <w:keepNext/>
                  <w:framePr w:hSpace="141" w:wrap="around" w:vAnchor="text" w:hAnchor="margin" w:xAlign="center" w:y="507"/>
                  <w:spacing w:line="360" w:lineRule="auto"/>
                  <w:jc w:val="center"/>
                </w:pPr>
              </w:pPrChange>
            </w:pPr>
          </w:p>
        </w:tc>
        <w:tc>
          <w:tcPr>
            <w:tcW w:w="472" w:type="dxa"/>
          </w:tcPr>
          <w:p w14:paraId="501145AD"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186" w:author="José Albeiro Montes Gil" w:date="2022-01-19T17:02:00Z"/>
                <w:rFonts w:ascii="Arial" w:eastAsia="Arial" w:hAnsi="Arial" w:cs="Arial"/>
                <w:b/>
                <w:smallCaps/>
                <w:color w:val="595959"/>
                <w:sz w:val="18"/>
                <w:szCs w:val="18"/>
              </w:rPr>
              <w:pPrChange w:id="1187"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41AAD1C4" w14:textId="77777777" w:rsidR="00AF4086" w:rsidRPr="00C904C6" w:rsidRDefault="00AF4086" w:rsidP="0097128C">
            <w:pPr>
              <w:keepNext/>
              <w:spacing w:line="360" w:lineRule="auto"/>
              <w:rPr>
                <w:ins w:id="1188" w:author="José Albeiro Montes Gil" w:date="2022-01-19T17:02:00Z"/>
                <w:rFonts w:ascii="Arial" w:eastAsia="Arial" w:hAnsi="Arial" w:cs="Arial"/>
                <w:b/>
                <w:smallCaps/>
                <w:color w:val="595959"/>
                <w:sz w:val="18"/>
                <w:szCs w:val="18"/>
              </w:rPr>
              <w:pPrChange w:id="1189" w:author="José Albeiro Montes Gil" w:date="2022-01-20T12:42:00Z">
                <w:pPr>
                  <w:keepNext/>
                  <w:framePr w:hSpace="141" w:wrap="around" w:vAnchor="text" w:hAnchor="margin" w:xAlign="center" w:y="507"/>
                  <w:spacing w:line="360" w:lineRule="auto"/>
                  <w:jc w:val="center"/>
                </w:pPr>
              </w:pPrChange>
            </w:pPr>
          </w:p>
        </w:tc>
      </w:tr>
      <w:tr w:rsidR="00AF4086" w:rsidRPr="00C904C6" w14:paraId="2AC0F969" w14:textId="77777777" w:rsidTr="00D167C9">
        <w:trPr>
          <w:cnfStyle w:val="000000100000" w:firstRow="0" w:lastRow="0" w:firstColumn="0" w:lastColumn="0" w:oddVBand="0" w:evenVBand="0" w:oddHBand="1" w:evenHBand="0" w:firstRowFirstColumn="0" w:firstRowLastColumn="0" w:lastRowFirstColumn="0" w:lastRowLastColumn="0"/>
          <w:trHeight w:val="221"/>
          <w:ins w:id="1190" w:author="José Albeiro Montes Gil" w:date="2022-01-19T17:02:00Z"/>
        </w:trPr>
        <w:tc>
          <w:tcPr>
            <w:cnfStyle w:val="000010000000" w:firstRow="0" w:lastRow="0" w:firstColumn="0" w:lastColumn="0" w:oddVBand="1" w:evenVBand="0" w:oddHBand="0" w:evenHBand="0" w:firstRowFirstColumn="0" w:firstRowLastColumn="0" w:lastRowFirstColumn="0" w:lastRowLastColumn="0"/>
            <w:tcW w:w="0" w:type="auto"/>
            <w:vMerge w:val="restart"/>
          </w:tcPr>
          <w:p w14:paraId="5ACA28B3" w14:textId="77777777" w:rsidR="00AF4086" w:rsidRPr="00C904C6" w:rsidRDefault="00AF4086" w:rsidP="0097128C">
            <w:pPr>
              <w:widowControl w:val="0"/>
              <w:pBdr>
                <w:top w:val="nil"/>
                <w:left w:val="nil"/>
                <w:bottom w:val="nil"/>
                <w:right w:val="nil"/>
                <w:between w:val="nil"/>
              </w:pBdr>
              <w:spacing w:after="0" w:line="276" w:lineRule="auto"/>
              <w:rPr>
                <w:ins w:id="1191" w:author="José Albeiro Montes Gil" w:date="2022-01-19T17:02:00Z"/>
                <w:rFonts w:ascii="Arial" w:eastAsia="Arial" w:hAnsi="Arial" w:cs="Arial"/>
                <w:b/>
                <w:smallCaps/>
                <w:color w:val="595959"/>
                <w:sz w:val="18"/>
                <w:szCs w:val="18"/>
              </w:rPr>
            </w:pPr>
            <w:ins w:id="1192" w:author="José Albeiro Montes Gil" w:date="2022-01-19T17:02:00Z">
              <w:r w:rsidRPr="00C904C6">
                <w:rPr>
                  <w:rFonts w:ascii="Arial" w:eastAsia="Arial" w:hAnsi="Arial" w:cs="Arial"/>
                  <w:b/>
                  <w:smallCaps/>
                  <w:color w:val="000000" w:themeColor="text1"/>
                  <w:sz w:val="18"/>
                  <w:szCs w:val="18"/>
                </w:rPr>
                <w:t>F</w:t>
              </w:r>
              <w:proofErr w:type="gramStart"/>
              <w:r w:rsidRPr="00C904C6">
                <w:rPr>
                  <w:rFonts w:ascii="Arial" w:eastAsia="Arial" w:hAnsi="Arial" w:cs="Arial"/>
                  <w:b/>
                  <w:smallCaps/>
                  <w:color w:val="000000" w:themeColor="text1"/>
                  <w:sz w:val="18"/>
                  <w:szCs w:val="18"/>
                </w:rPr>
                <w:t>3</w:t>
              </w:r>
              <w:r>
                <w:rPr>
                  <w:rFonts w:ascii="Arial" w:eastAsia="Arial" w:hAnsi="Arial" w:cs="Arial"/>
                  <w:b/>
                  <w:smallCaps/>
                  <w:color w:val="000000" w:themeColor="text1"/>
                  <w:sz w:val="18"/>
                  <w:szCs w:val="18"/>
                </w:rPr>
                <w:t>.Idear</w:t>
              </w:r>
              <w:proofErr w:type="gramEnd"/>
            </w:ins>
          </w:p>
        </w:tc>
        <w:tc>
          <w:tcPr>
            <w:tcW w:w="0" w:type="auto"/>
            <w:vMerge w:val="restart"/>
          </w:tcPr>
          <w:p w14:paraId="18883206" w14:textId="77777777" w:rsidR="00AF4086" w:rsidRPr="00C904C6" w:rsidRDefault="00AF4086" w:rsidP="0097128C">
            <w:pPr>
              <w:widowControl w:val="0"/>
              <w:pBdr>
                <w:top w:val="nil"/>
                <w:left w:val="nil"/>
                <w:bottom w:val="nil"/>
                <w:right w:val="nil"/>
                <w:between w:val="nil"/>
              </w:pBdr>
              <w:spacing w:after="0" w:line="276" w:lineRule="auto"/>
              <w:cnfStyle w:val="000000100000" w:firstRow="0" w:lastRow="0" w:firstColumn="0" w:lastColumn="0" w:oddVBand="0" w:evenVBand="0" w:oddHBand="1" w:evenHBand="0" w:firstRowFirstColumn="0" w:firstRowLastColumn="0" w:lastRowFirstColumn="0" w:lastRowLastColumn="0"/>
              <w:rPr>
                <w:ins w:id="1193" w:author="José Albeiro Montes Gil" w:date="2022-01-19T17:02:00Z"/>
                <w:rFonts w:ascii="Arial" w:eastAsia="Arial" w:hAnsi="Arial" w:cs="Arial"/>
                <w:b/>
                <w:smallCaps/>
                <w:color w:val="595959"/>
                <w:sz w:val="18"/>
                <w:szCs w:val="18"/>
              </w:rPr>
            </w:pPr>
            <w:ins w:id="1194" w:author="José Albeiro Montes Gil" w:date="2022-01-19T17:02:00Z">
              <w:r w:rsidRPr="00C904C6">
                <w:rPr>
                  <w:rFonts w:ascii="Arial" w:eastAsia="Arial" w:hAnsi="Arial" w:cs="Arial"/>
                  <w:b/>
                  <w:smallCaps/>
                  <w:color w:val="000000" w:themeColor="text1"/>
                  <w:sz w:val="18"/>
                  <w:szCs w:val="18"/>
                </w:rPr>
                <w:t>A</w:t>
              </w:r>
              <w:r>
                <w:rPr>
                  <w:rFonts w:ascii="Arial" w:eastAsia="Arial" w:hAnsi="Arial" w:cs="Arial"/>
                  <w:b/>
                  <w:smallCaps/>
                  <w:color w:val="000000" w:themeColor="text1"/>
                  <w:sz w:val="18"/>
                  <w:szCs w:val="18"/>
                </w:rPr>
                <w:t>2</w:t>
              </w:r>
            </w:ins>
          </w:p>
        </w:tc>
        <w:tc>
          <w:tcPr>
            <w:cnfStyle w:val="000010000000" w:firstRow="0" w:lastRow="0" w:firstColumn="0" w:lastColumn="0" w:oddVBand="1" w:evenVBand="0" w:oddHBand="0" w:evenHBand="0" w:firstRowFirstColumn="0" w:firstRowLastColumn="0" w:lastRowFirstColumn="0" w:lastRowLastColumn="0"/>
            <w:tcW w:w="0" w:type="auto"/>
          </w:tcPr>
          <w:p w14:paraId="3BF3BF3C" w14:textId="77777777" w:rsidR="00AF4086" w:rsidRPr="00C904C6" w:rsidRDefault="00AF4086" w:rsidP="0097128C">
            <w:pPr>
              <w:keepNext/>
              <w:spacing w:line="360" w:lineRule="auto"/>
              <w:rPr>
                <w:ins w:id="1195" w:author="José Albeiro Montes Gil" w:date="2022-01-19T17:02:00Z"/>
                <w:rFonts w:ascii="Arial" w:eastAsia="Arial" w:hAnsi="Arial" w:cs="Arial"/>
                <w:b/>
                <w:smallCaps/>
                <w:color w:val="000000" w:themeColor="text1"/>
                <w:sz w:val="18"/>
                <w:szCs w:val="18"/>
              </w:rPr>
              <w:pPrChange w:id="1196" w:author="José Albeiro Montes Gil" w:date="2022-01-20T12:42:00Z">
                <w:pPr>
                  <w:keepNext/>
                  <w:framePr w:hSpace="141" w:wrap="around" w:vAnchor="text" w:hAnchor="margin" w:xAlign="center" w:y="507"/>
                  <w:spacing w:line="360" w:lineRule="auto"/>
                  <w:jc w:val="center"/>
                </w:pPr>
              </w:pPrChange>
            </w:pPr>
            <w:ins w:id="1197" w:author="José Albeiro Montes Gil" w:date="2022-01-19T17:02:00Z">
              <w:r w:rsidRPr="00C904C6">
                <w:rPr>
                  <w:rFonts w:ascii="Arial" w:eastAsia="Arial" w:hAnsi="Arial" w:cs="Arial"/>
                  <w:b/>
                  <w:smallCaps/>
                  <w:color w:val="000000" w:themeColor="text1"/>
                  <w:sz w:val="18"/>
                  <w:szCs w:val="18"/>
                </w:rPr>
                <w:t>A3.1</w:t>
              </w:r>
            </w:ins>
          </w:p>
        </w:tc>
        <w:tc>
          <w:tcPr>
            <w:tcW w:w="0" w:type="auto"/>
          </w:tcPr>
          <w:p w14:paraId="10FC3D56"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198" w:author="José Albeiro Montes Gil" w:date="2022-01-19T17:02:00Z"/>
                <w:rFonts w:ascii="Arial" w:eastAsia="Arial" w:hAnsi="Arial" w:cs="Arial"/>
                <w:b/>
                <w:smallCaps/>
                <w:color w:val="000000" w:themeColor="text1"/>
                <w:sz w:val="18"/>
                <w:szCs w:val="18"/>
              </w:rPr>
              <w:pPrChange w:id="1199"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37C9CC3B" w14:textId="77777777" w:rsidR="00AF4086" w:rsidRPr="00C904C6" w:rsidRDefault="00AF4086" w:rsidP="0097128C">
            <w:pPr>
              <w:keepNext/>
              <w:spacing w:line="360" w:lineRule="auto"/>
              <w:rPr>
                <w:ins w:id="1200" w:author="José Albeiro Montes Gil" w:date="2022-01-19T17:02:00Z"/>
                <w:rFonts w:ascii="Arial" w:eastAsia="Arial" w:hAnsi="Arial" w:cs="Arial"/>
                <w:b/>
                <w:smallCaps/>
                <w:color w:val="000000" w:themeColor="text1"/>
                <w:sz w:val="18"/>
                <w:szCs w:val="18"/>
              </w:rPr>
              <w:pPrChange w:id="1201" w:author="José Albeiro Montes Gil" w:date="2022-01-20T12:42:00Z">
                <w:pPr>
                  <w:keepNext/>
                  <w:framePr w:hSpace="141" w:wrap="around" w:vAnchor="text" w:hAnchor="margin" w:xAlign="center" w:y="507"/>
                  <w:spacing w:line="360" w:lineRule="auto"/>
                  <w:jc w:val="center"/>
                </w:pPr>
              </w:pPrChange>
            </w:pPr>
          </w:p>
        </w:tc>
        <w:tc>
          <w:tcPr>
            <w:tcW w:w="0" w:type="auto"/>
          </w:tcPr>
          <w:p w14:paraId="53ACD1EB"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202" w:author="José Albeiro Montes Gil" w:date="2022-01-19T17:02:00Z"/>
                <w:rFonts w:ascii="Arial" w:eastAsia="Arial" w:hAnsi="Arial" w:cs="Arial"/>
                <w:b/>
                <w:smallCaps/>
                <w:color w:val="000000" w:themeColor="text1"/>
                <w:sz w:val="18"/>
                <w:szCs w:val="18"/>
              </w:rPr>
              <w:pPrChange w:id="1203"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27FE0016" w14:textId="77777777" w:rsidR="00AF4086" w:rsidRPr="00C904C6" w:rsidRDefault="00AF4086" w:rsidP="0097128C">
            <w:pPr>
              <w:keepNext/>
              <w:spacing w:line="360" w:lineRule="auto"/>
              <w:rPr>
                <w:ins w:id="1204" w:author="José Albeiro Montes Gil" w:date="2022-01-19T17:02:00Z"/>
                <w:rFonts w:ascii="Arial" w:eastAsia="Arial" w:hAnsi="Arial" w:cs="Arial"/>
                <w:b/>
                <w:smallCaps/>
                <w:color w:val="000000" w:themeColor="text1"/>
                <w:sz w:val="18"/>
                <w:szCs w:val="18"/>
              </w:rPr>
              <w:pPrChange w:id="1205" w:author="José Albeiro Montes Gil" w:date="2022-01-20T12:42:00Z">
                <w:pPr>
                  <w:keepNext/>
                  <w:framePr w:hSpace="141" w:wrap="around" w:vAnchor="text" w:hAnchor="margin" w:xAlign="center" w:y="507"/>
                  <w:spacing w:line="360" w:lineRule="auto"/>
                  <w:jc w:val="center"/>
                </w:pPr>
              </w:pPrChange>
            </w:pPr>
          </w:p>
        </w:tc>
        <w:tc>
          <w:tcPr>
            <w:tcW w:w="0" w:type="auto"/>
          </w:tcPr>
          <w:p w14:paraId="56560C0E"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206" w:author="José Albeiro Montes Gil" w:date="2022-01-19T17:02:00Z"/>
                <w:rFonts w:ascii="Arial" w:eastAsia="Arial" w:hAnsi="Arial" w:cs="Arial"/>
                <w:b/>
                <w:smallCaps/>
                <w:color w:val="595959"/>
                <w:sz w:val="18"/>
                <w:szCs w:val="18"/>
              </w:rPr>
              <w:pPrChange w:id="1207"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3E195A8A" w14:textId="77777777" w:rsidR="00AF4086" w:rsidRPr="00B632A5" w:rsidRDefault="00AF4086" w:rsidP="0097128C">
            <w:pPr>
              <w:keepNext/>
              <w:spacing w:line="360" w:lineRule="auto"/>
              <w:rPr>
                <w:ins w:id="1208" w:author="José Albeiro Montes Gil" w:date="2022-01-19T17:02:00Z"/>
                <w:rFonts w:ascii="Arial" w:eastAsia="Arial" w:hAnsi="Arial" w:cs="Arial"/>
                <w:b/>
                <w:smallCaps/>
                <w:color w:val="000000" w:themeColor="text1"/>
                <w:sz w:val="18"/>
                <w:szCs w:val="18"/>
              </w:rPr>
              <w:pPrChange w:id="1209" w:author="José Albeiro Montes Gil" w:date="2022-01-20T12:42:00Z">
                <w:pPr>
                  <w:keepNext/>
                  <w:framePr w:hSpace="141" w:wrap="around" w:vAnchor="text" w:hAnchor="margin" w:xAlign="center" w:y="507"/>
                  <w:spacing w:line="360" w:lineRule="auto"/>
                  <w:jc w:val="center"/>
                </w:pPr>
              </w:pPrChange>
            </w:pPr>
            <w:ins w:id="1210" w:author="José Albeiro Montes Gil" w:date="2022-01-19T17:02:00Z">
              <w:r w:rsidRPr="00C904C6">
                <w:rPr>
                  <w:rFonts w:ascii="Arial" w:eastAsia="Arial" w:hAnsi="Arial" w:cs="Arial"/>
                  <w:b/>
                  <w:smallCaps/>
                  <w:color w:val="000000" w:themeColor="text1"/>
                  <w:sz w:val="18"/>
                  <w:szCs w:val="18"/>
                </w:rPr>
                <w:t>x</w:t>
              </w:r>
            </w:ins>
          </w:p>
        </w:tc>
        <w:tc>
          <w:tcPr>
            <w:tcW w:w="0" w:type="auto"/>
          </w:tcPr>
          <w:p w14:paraId="6DB337B9" w14:textId="77777777" w:rsidR="00AF4086" w:rsidRPr="00B632A5"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211" w:author="José Albeiro Montes Gil" w:date="2022-01-19T17:02:00Z"/>
                <w:rFonts w:ascii="Arial" w:eastAsia="Arial" w:hAnsi="Arial" w:cs="Arial"/>
                <w:b/>
                <w:smallCaps/>
                <w:color w:val="000000" w:themeColor="text1"/>
                <w:sz w:val="18"/>
                <w:szCs w:val="18"/>
              </w:rPr>
              <w:pPrChange w:id="1212"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0F6D9B03" w14:textId="77777777" w:rsidR="00AF4086" w:rsidRPr="00C904C6" w:rsidRDefault="00AF4086" w:rsidP="0097128C">
            <w:pPr>
              <w:keepNext/>
              <w:spacing w:line="360" w:lineRule="auto"/>
              <w:rPr>
                <w:ins w:id="1213" w:author="José Albeiro Montes Gil" w:date="2022-01-19T17:02:00Z"/>
                <w:rFonts w:ascii="Arial" w:eastAsia="Arial" w:hAnsi="Arial" w:cs="Arial"/>
                <w:b/>
                <w:smallCaps/>
                <w:color w:val="595959"/>
                <w:sz w:val="18"/>
                <w:szCs w:val="18"/>
              </w:rPr>
              <w:pPrChange w:id="1214" w:author="José Albeiro Montes Gil" w:date="2022-01-20T12:42:00Z">
                <w:pPr>
                  <w:keepNext/>
                  <w:framePr w:hSpace="141" w:wrap="around" w:vAnchor="text" w:hAnchor="margin" w:xAlign="center" w:y="507"/>
                  <w:spacing w:line="360" w:lineRule="auto"/>
                  <w:jc w:val="center"/>
                </w:pPr>
              </w:pPrChange>
            </w:pPr>
          </w:p>
        </w:tc>
        <w:tc>
          <w:tcPr>
            <w:tcW w:w="0" w:type="auto"/>
          </w:tcPr>
          <w:p w14:paraId="7AE07DA8"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215" w:author="José Albeiro Montes Gil" w:date="2022-01-19T17:02:00Z"/>
                <w:rFonts w:ascii="Arial" w:eastAsia="Arial" w:hAnsi="Arial" w:cs="Arial"/>
                <w:b/>
                <w:smallCaps/>
                <w:color w:val="595959"/>
                <w:sz w:val="18"/>
                <w:szCs w:val="18"/>
              </w:rPr>
              <w:pPrChange w:id="1216"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11417F62" w14:textId="77777777" w:rsidR="00AF4086" w:rsidRPr="00C904C6" w:rsidRDefault="00AF4086" w:rsidP="0097128C">
            <w:pPr>
              <w:keepNext/>
              <w:spacing w:line="360" w:lineRule="auto"/>
              <w:rPr>
                <w:ins w:id="1217" w:author="José Albeiro Montes Gil" w:date="2022-01-19T17:02:00Z"/>
                <w:rFonts w:ascii="Arial" w:eastAsia="Arial" w:hAnsi="Arial" w:cs="Arial"/>
                <w:b/>
                <w:smallCaps/>
                <w:color w:val="595959"/>
                <w:sz w:val="18"/>
                <w:szCs w:val="18"/>
              </w:rPr>
              <w:pPrChange w:id="1218" w:author="José Albeiro Montes Gil" w:date="2022-01-20T12:42:00Z">
                <w:pPr>
                  <w:keepNext/>
                  <w:framePr w:hSpace="141" w:wrap="around" w:vAnchor="text" w:hAnchor="margin" w:xAlign="center" w:y="507"/>
                  <w:spacing w:line="360" w:lineRule="auto"/>
                  <w:jc w:val="center"/>
                </w:pPr>
              </w:pPrChange>
            </w:pPr>
          </w:p>
        </w:tc>
        <w:tc>
          <w:tcPr>
            <w:tcW w:w="0" w:type="auto"/>
          </w:tcPr>
          <w:p w14:paraId="18C09511"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219" w:author="José Albeiro Montes Gil" w:date="2022-01-19T17:02:00Z"/>
                <w:rFonts w:ascii="Arial" w:eastAsia="Arial" w:hAnsi="Arial" w:cs="Arial"/>
                <w:b/>
                <w:smallCaps/>
                <w:color w:val="595959"/>
                <w:sz w:val="18"/>
                <w:szCs w:val="18"/>
              </w:rPr>
              <w:pPrChange w:id="1220"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2F236513" w14:textId="77777777" w:rsidR="00AF4086" w:rsidRPr="00C904C6" w:rsidRDefault="00AF4086" w:rsidP="0097128C">
            <w:pPr>
              <w:keepNext/>
              <w:spacing w:line="360" w:lineRule="auto"/>
              <w:rPr>
                <w:ins w:id="1221" w:author="José Albeiro Montes Gil" w:date="2022-01-19T17:02:00Z"/>
                <w:rFonts w:ascii="Arial" w:eastAsia="Arial" w:hAnsi="Arial" w:cs="Arial"/>
                <w:b/>
                <w:smallCaps/>
                <w:color w:val="595959"/>
                <w:sz w:val="18"/>
                <w:szCs w:val="18"/>
              </w:rPr>
              <w:pPrChange w:id="1222" w:author="José Albeiro Montes Gil" w:date="2022-01-20T12:42:00Z">
                <w:pPr>
                  <w:keepNext/>
                  <w:framePr w:hSpace="141" w:wrap="around" w:vAnchor="text" w:hAnchor="margin" w:xAlign="center" w:y="507"/>
                  <w:spacing w:line="360" w:lineRule="auto"/>
                  <w:jc w:val="center"/>
                </w:pPr>
              </w:pPrChange>
            </w:pPr>
          </w:p>
        </w:tc>
        <w:tc>
          <w:tcPr>
            <w:tcW w:w="724" w:type="dxa"/>
          </w:tcPr>
          <w:p w14:paraId="7BE950B5"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223" w:author="José Albeiro Montes Gil" w:date="2022-01-19T17:02:00Z"/>
                <w:rFonts w:ascii="Arial" w:eastAsia="Arial" w:hAnsi="Arial" w:cs="Arial"/>
                <w:b/>
                <w:smallCaps/>
                <w:color w:val="595959"/>
                <w:sz w:val="18"/>
                <w:szCs w:val="18"/>
              </w:rPr>
              <w:pPrChange w:id="1224"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20" w:type="dxa"/>
          </w:tcPr>
          <w:p w14:paraId="40CA228B" w14:textId="77777777" w:rsidR="00AF4086" w:rsidRPr="00C904C6" w:rsidRDefault="00AF4086" w:rsidP="0097128C">
            <w:pPr>
              <w:keepNext/>
              <w:spacing w:line="360" w:lineRule="auto"/>
              <w:rPr>
                <w:ins w:id="1225" w:author="José Albeiro Montes Gil" w:date="2022-01-19T17:02:00Z"/>
                <w:rFonts w:ascii="Arial" w:eastAsia="Arial" w:hAnsi="Arial" w:cs="Arial"/>
                <w:b/>
                <w:smallCaps/>
                <w:color w:val="595959"/>
                <w:sz w:val="18"/>
                <w:szCs w:val="18"/>
              </w:rPr>
              <w:pPrChange w:id="1226" w:author="José Albeiro Montes Gil" w:date="2022-01-20T12:42:00Z">
                <w:pPr>
                  <w:keepNext/>
                  <w:framePr w:hSpace="141" w:wrap="around" w:vAnchor="text" w:hAnchor="margin" w:xAlign="center" w:y="507"/>
                  <w:spacing w:line="360" w:lineRule="auto"/>
                  <w:jc w:val="center"/>
                </w:pPr>
              </w:pPrChange>
            </w:pPr>
          </w:p>
        </w:tc>
        <w:tc>
          <w:tcPr>
            <w:tcW w:w="0" w:type="auto"/>
          </w:tcPr>
          <w:p w14:paraId="259C12D4"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227" w:author="José Albeiro Montes Gil" w:date="2022-01-19T17:02:00Z"/>
                <w:rFonts w:ascii="Arial" w:eastAsia="Arial" w:hAnsi="Arial" w:cs="Arial"/>
                <w:b/>
                <w:smallCaps/>
                <w:color w:val="595959"/>
                <w:sz w:val="18"/>
                <w:szCs w:val="18"/>
              </w:rPr>
              <w:pPrChange w:id="1228"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6F8B0ACE" w14:textId="77777777" w:rsidR="00AF4086" w:rsidRPr="00C904C6" w:rsidRDefault="00AF4086" w:rsidP="0097128C">
            <w:pPr>
              <w:keepNext/>
              <w:spacing w:line="360" w:lineRule="auto"/>
              <w:rPr>
                <w:ins w:id="1229" w:author="José Albeiro Montes Gil" w:date="2022-01-19T17:02:00Z"/>
                <w:rFonts w:ascii="Arial" w:eastAsia="Arial" w:hAnsi="Arial" w:cs="Arial"/>
                <w:b/>
                <w:smallCaps/>
                <w:color w:val="595959"/>
                <w:sz w:val="18"/>
                <w:szCs w:val="18"/>
              </w:rPr>
              <w:pPrChange w:id="1230" w:author="José Albeiro Montes Gil" w:date="2022-01-20T12:42:00Z">
                <w:pPr>
                  <w:keepNext/>
                  <w:framePr w:hSpace="141" w:wrap="around" w:vAnchor="text" w:hAnchor="margin" w:xAlign="center" w:y="507"/>
                  <w:spacing w:line="360" w:lineRule="auto"/>
                  <w:jc w:val="center"/>
                </w:pPr>
              </w:pPrChange>
            </w:pPr>
          </w:p>
        </w:tc>
        <w:tc>
          <w:tcPr>
            <w:tcW w:w="490" w:type="dxa"/>
          </w:tcPr>
          <w:p w14:paraId="442A7F17"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231" w:author="José Albeiro Montes Gil" w:date="2022-01-19T17:02:00Z"/>
                <w:rFonts w:ascii="Arial" w:eastAsia="Arial" w:hAnsi="Arial" w:cs="Arial"/>
                <w:b/>
                <w:smallCaps/>
                <w:color w:val="595959"/>
                <w:sz w:val="18"/>
                <w:szCs w:val="18"/>
              </w:rPr>
              <w:pPrChange w:id="1232"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2D5A71BE" w14:textId="77777777" w:rsidR="00AF4086" w:rsidRPr="00C904C6" w:rsidRDefault="00AF4086" w:rsidP="0097128C">
            <w:pPr>
              <w:keepNext/>
              <w:spacing w:line="360" w:lineRule="auto"/>
              <w:rPr>
                <w:ins w:id="1233" w:author="José Albeiro Montes Gil" w:date="2022-01-19T17:02:00Z"/>
                <w:rFonts w:ascii="Arial" w:eastAsia="Arial" w:hAnsi="Arial" w:cs="Arial"/>
                <w:b/>
                <w:smallCaps/>
                <w:color w:val="595959"/>
                <w:sz w:val="18"/>
                <w:szCs w:val="18"/>
              </w:rPr>
              <w:pPrChange w:id="1234" w:author="José Albeiro Montes Gil" w:date="2022-01-20T12:42:00Z">
                <w:pPr>
                  <w:keepNext/>
                  <w:framePr w:hSpace="141" w:wrap="around" w:vAnchor="text" w:hAnchor="margin" w:xAlign="center" w:y="507"/>
                  <w:spacing w:line="360" w:lineRule="auto"/>
                  <w:jc w:val="center"/>
                </w:pPr>
              </w:pPrChange>
            </w:pPr>
          </w:p>
        </w:tc>
        <w:tc>
          <w:tcPr>
            <w:tcW w:w="0" w:type="auto"/>
          </w:tcPr>
          <w:p w14:paraId="01CA5E71"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235" w:author="José Albeiro Montes Gil" w:date="2022-01-19T17:02:00Z"/>
                <w:rFonts w:ascii="Arial" w:eastAsia="Arial" w:hAnsi="Arial" w:cs="Arial"/>
                <w:b/>
                <w:smallCaps/>
                <w:color w:val="595959"/>
                <w:sz w:val="18"/>
                <w:szCs w:val="18"/>
              </w:rPr>
              <w:pPrChange w:id="1236"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4B95D56A" w14:textId="77777777" w:rsidR="00AF4086" w:rsidRPr="00C904C6" w:rsidRDefault="00AF4086" w:rsidP="0097128C">
            <w:pPr>
              <w:keepNext/>
              <w:spacing w:line="360" w:lineRule="auto"/>
              <w:rPr>
                <w:ins w:id="1237" w:author="José Albeiro Montes Gil" w:date="2022-01-19T17:02:00Z"/>
                <w:rFonts w:ascii="Arial" w:eastAsia="Arial" w:hAnsi="Arial" w:cs="Arial"/>
                <w:b/>
                <w:smallCaps/>
                <w:color w:val="595959"/>
                <w:sz w:val="18"/>
                <w:szCs w:val="18"/>
              </w:rPr>
              <w:pPrChange w:id="1238" w:author="José Albeiro Montes Gil" w:date="2022-01-20T12:42:00Z">
                <w:pPr>
                  <w:keepNext/>
                  <w:framePr w:hSpace="141" w:wrap="around" w:vAnchor="text" w:hAnchor="margin" w:xAlign="center" w:y="507"/>
                  <w:spacing w:line="360" w:lineRule="auto"/>
                  <w:jc w:val="center"/>
                </w:pPr>
              </w:pPrChange>
            </w:pPr>
          </w:p>
        </w:tc>
        <w:tc>
          <w:tcPr>
            <w:tcW w:w="472" w:type="dxa"/>
          </w:tcPr>
          <w:p w14:paraId="4E291E79"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239" w:author="José Albeiro Montes Gil" w:date="2022-01-19T17:02:00Z"/>
                <w:rFonts w:ascii="Arial" w:eastAsia="Arial" w:hAnsi="Arial" w:cs="Arial"/>
                <w:b/>
                <w:smallCaps/>
                <w:color w:val="595959"/>
                <w:sz w:val="18"/>
                <w:szCs w:val="18"/>
              </w:rPr>
              <w:pPrChange w:id="1240"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1A82E612" w14:textId="77777777" w:rsidR="00AF4086" w:rsidRPr="00C904C6" w:rsidRDefault="00AF4086" w:rsidP="0097128C">
            <w:pPr>
              <w:keepNext/>
              <w:spacing w:line="360" w:lineRule="auto"/>
              <w:rPr>
                <w:ins w:id="1241" w:author="José Albeiro Montes Gil" w:date="2022-01-19T17:02:00Z"/>
                <w:rFonts w:ascii="Arial" w:eastAsia="Arial" w:hAnsi="Arial" w:cs="Arial"/>
                <w:b/>
                <w:smallCaps/>
                <w:color w:val="595959"/>
                <w:sz w:val="18"/>
                <w:szCs w:val="18"/>
              </w:rPr>
              <w:pPrChange w:id="1242" w:author="José Albeiro Montes Gil" w:date="2022-01-20T12:42:00Z">
                <w:pPr>
                  <w:keepNext/>
                  <w:framePr w:hSpace="141" w:wrap="around" w:vAnchor="text" w:hAnchor="margin" w:xAlign="center" w:y="507"/>
                  <w:spacing w:line="360" w:lineRule="auto"/>
                  <w:jc w:val="center"/>
                </w:pPr>
              </w:pPrChange>
            </w:pPr>
          </w:p>
        </w:tc>
      </w:tr>
      <w:tr w:rsidR="00AF4086" w:rsidRPr="00C904C6" w14:paraId="3CC58814" w14:textId="77777777" w:rsidTr="00D167C9">
        <w:trPr>
          <w:trHeight w:val="284"/>
          <w:ins w:id="1243" w:author="José Albeiro Montes Gil" w:date="2022-01-19T17:02:00Z"/>
        </w:trPr>
        <w:tc>
          <w:tcPr>
            <w:cnfStyle w:val="000010000000" w:firstRow="0" w:lastRow="0" w:firstColumn="0" w:lastColumn="0" w:oddVBand="1" w:evenVBand="0" w:oddHBand="0" w:evenHBand="0" w:firstRowFirstColumn="0" w:firstRowLastColumn="0" w:lastRowFirstColumn="0" w:lastRowLastColumn="0"/>
            <w:tcW w:w="0" w:type="auto"/>
            <w:vMerge/>
          </w:tcPr>
          <w:p w14:paraId="482D05D0" w14:textId="77777777" w:rsidR="00AF4086" w:rsidRPr="00C904C6" w:rsidRDefault="00AF4086" w:rsidP="0097128C">
            <w:pPr>
              <w:widowControl w:val="0"/>
              <w:pBdr>
                <w:top w:val="nil"/>
                <w:left w:val="nil"/>
                <w:bottom w:val="nil"/>
                <w:right w:val="nil"/>
                <w:between w:val="nil"/>
              </w:pBdr>
              <w:spacing w:after="0" w:line="276" w:lineRule="auto"/>
              <w:rPr>
                <w:ins w:id="1244" w:author="José Albeiro Montes Gil" w:date="2022-01-19T17:02:00Z"/>
                <w:rFonts w:ascii="Arial" w:eastAsia="Arial" w:hAnsi="Arial" w:cs="Arial"/>
                <w:b/>
                <w:smallCaps/>
                <w:color w:val="595959"/>
                <w:sz w:val="18"/>
                <w:szCs w:val="18"/>
              </w:rPr>
            </w:pPr>
          </w:p>
        </w:tc>
        <w:tc>
          <w:tcPr>
            <w:tcW w:w="0" w:type="auto"/>
            <w:vMerge/>
          </w:tcPr>
          <w:p w14:paraId="0244E025" w14:textId="77777777" w:rsidR="00AF4086" w:rsidRPr="00C904C6" w:rsidRDefault="00AF4086" w:rsidP="0097128C">
            <w:pPr>
              <w:widowControl w:val="0"/>
              <w:pBdr>
                <w:top w:val="nil"/>
                <w:left w:val="nil"/>
                <w:bottom w:val="nil"/>
                <w:right w:val="nil"/>
                <w:between w:val="nil"/>
              </w:pBdr>
              <w:spacing w:after="0" w:line="276" w:lineRule="auto"/>
              <w:cnfStyle w:val="000000000000" w:firstRow="0" w:lastRow="0" w:firstColumn="0" w:lastColumn="0" w:oddVBand="0" w:evenVBand="0" w:oddHBand="0" w:evenHBand="0" w:firstRowFirstColumn="0" w:firstRowLastColumn="0" w:lastRowFirstColumn="0" w:lastRowLastColumn="0"/>
              <w:rPr>
                <w:ins w:id="1245" w:author="José Albeiro Montes Gil" w:date="2022-01-19T17:02:00Z"/>
                <w:rFonts w:ascii="Arial" w:eastAsia="Arial" w:hAnsi="Arial" w:cs="Arial"/>
                <w:b/>
                <w:smallCaps/>
                <w:color w:val="595959"/>
                <w:sz w:val="18"/>
                <w:szCs w:val="18"/>
              </w:rPr>
            </w:pPr>
          </w:p>
        </w:tc>
        <w:tc>
          <w:tcPr>
            <w:cnfStyle w:val="000010000000" w:firstRow="0" w:lastRow="0" w:firstColumn="0" w:lastColumn="0" w:oddVBand="1" w:evenVBand="0" w:oddHBand="0" w:evenHBand="0" w:firstRowFirstColumn="0" w:firstRowLastColumn="0" w:lastRowFirstColumn="0" w:lastRowLastColumn="0"/>
            <w:tcW w:w="0" w:type="auto"/>
            <w:tcBorders>
              <w:bottom w:val="single" w:sz="4" w:space="0" w:color="auto"/>
            </w:tcBorders>
          </w:tcPr>
          <w:p w14:paraId="2757AE47" w14:textId="77777777" w:rsidR="00AF4086" w:rsidRPr="00C904C6" w:rsidRDefault="00AF4086" w:rsidP="0097128C">
            <w:pPr>
              <w:keepNext/>
              <w:spacing w:line="360" w:lineRule="auto"/>
              <w:rPr>
                <w:ins w:id="1246" w:author="José Albeiro Montes Gil" w:date="2022-01-19T17:02:00Z"/>
                <w:rFonts w:ascii="Arial" w:eastAsia="Arial" w:hAnsi="Arial" w:cs="Arial"/>
                <w:b/>
                <w:smallCaps/>
                <w:color w:val="000000" w:themeColor="text1"/>
                <w:sz w:val="18"/>
                <w:szCs w:val="18"/>
              </w:rPr>
              <w:pPrChange w:id="1247" w:author="José Albeiro Montes Gil" w:date="2022-01-20T12:42:00Z">
                <w:pPr>
                  <w:keepNext/>
                  <w:framePr w:hSpace="141" w:wrap="around" w:vAnchor="text" w:hAnchor="margin" w:xAlign="center" w:y="507"/>
                  <w:spacing w:line="360" w:lineRule="auto"/>
                  <w:jc w:val="center"/>
                </w:pPr>
              </w:pPrChange>
            </w:pPr>
            <w:ins w:id="1248" w:author="José Albeiro Montes Gil" w:date="2022-01-19T17:02:00Z">
              <w:r w:rsidRPr="00C904C6">
                <w:rPr>
                  <w:rFonts w:ascii="Arial" w:eastAsia="Arial" w:hAnsi="Arial" w:cs="Arial"/>
                  <w:b/>
                  <w:smallCaps/>
                  <w:color w:val="000000" w:themeColor="text1"/>
                  <w:sz w:val="18"/>
                  <w:szCs w:val="18"/>
                </w:rPr>
                <w:t>A3.2</w:t>
              </w:r>
            </w:ins>
          </w:p>
        </w:tc>
        <w:tc>
          <w:tcPr>
            <w:tcW w:w="0" w:type="auto"/>
            <w:tcBorders>
              <w:bottom w:val="single" w:sz="4" w:space="0" w:color="auto"/>
            </w:tcBorders>
          </w:tcPr>
          <w:p w14:paraId="69C5B488"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249" w:author="José Albeiro Montes Gil" w:date="2022-01-19T17:02:00Z"/>
                <w:rFonts w:ascii="Arial" w:eastAsia="Arial" w:hAnsi="Arial" w:cs="Arial"/>
                <w:b/>
                <w:smallCaps/>
                <w:color w:val="000000" w:themeColor="text1"/>
                <w:sz w:val="18"/>
                <w:szCs w:val="18"/>
              </w:rPr>
              <w:pPrChange w:id="1250"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Borders>
              <w:bottom w:val="single" w:sz="4" w:space="0" w:color="auto"/>
            </w:tcBorders>
          </w:tcPr>
          <w:p w14:paraId="60ABB4F9" w14:textId="77777777" w:rsidR="00AF4086" w:rsidRPr="00C904C6" w:rsidRDefault="00AF4086" w:rsidP="0097128C">
            <w:pPr>
              <w:keepNext/>
              <w:spacing w:line="360" w:lineRule="auto"/>
              <w:rPr>
                <w:ins w:id="1251" w:author="José Albeiro Montes Gil" w:date="2022-01-19T17:02:00Z"/>
                <w:rFonts w:ascii="Arial" w:eastAsia="Arial" w:hAnsi="Arial" w:cs="Arial"/>
                <w:b/>
                <w:smallCaps/>
                <w:color w:val="000000" w:themeColor="text1"/>
                <w:sz w:val="18"/>
                <w:szCs w:val="18"/>
              </w:rPr>
              <w:pPrChange w:id="1252" w:author="José Albeiro Montes Gil" w:date="2022-01-20T12:42:00Z">
                <w:pPr>
                  <w:keepNext/>
                  <w:framePr w:hSpace="141" w:wrap="around" w:vAnchor="text" w:hAnchor="margin" w:xAlign="center" w:y="507"/>
                  <w:spacing w:line="360" w:lineRule="auto"/>
                  <w:jc w:val="center"/>
                </w:pPr>
              </w:pPrChange>
            </w:pPr>
          </w:p>
        </w:tc>
        <w:tc>
          <w:tcPr>
            <w:tcW w:w="0" w:type="auto"/>
            <w:tcBorders>
              <w:bottom w:val="single" w:sz="4" w:space="0" w:color="auto"/>
            </w:tcBorders>
          </w:tcPr>
          <w:p w14:paraId="364AA00E"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253" w:author="José Albeiro Montes Gil" w:date="2022-01-19T17:02:00Z"/>
                <w:rFonts w:ascii="Arial" w:eastAsia="Arial" w:hAnsi="Arial" w:cs="Arial"/>
                <w:b/>
                <w:smallCaps/>
                <w:color w:val="000000" w:themeColor="text1"/>
                <w:sz w:val="18"/>
                <w:szCs w:val="18"/>
              </w:rPr>
              <w:pPrChange w:id="1254"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Borders>
              <w:bottom w:val="single" w:sz="4" w:space="0" w:color="auto"/>
            </w:tcBorders>
          </w:tcPr>
          <w:p w14:paraId="67EB0CA1" w14:textId="77777777" w:rsidR="00AF4086" w:rsidRPr="00C904C6" w:rsidRDefault="00AF4086" w:rsidP="0097128C">
            <w:pPr>
              <w:keepNext/>
              <w:spacing w:line="360" w:lineRule="auto"/>
              <w:rPr>
                <w:ins w:id="1255" w:author="José Albeiro Montes Gil" w:date="2022-01-19T17:02:00Z"/>
                <w:rFonts w:ascii="Arial" w:eastAsia="Arial" w:hAnsi="Arial" w:cs="Arial"/>
                <w:b/>
                <w:smallCaps/>
                <w:color w:val="000000" w:themeColor="text1"/>
                <w:sz w:val="18"/>
                <w:szCs w:val="18"/>
              </w:rPr>
              <w:pPrChange w:id="1256" w:author="José Albeiro Montes Gil" w:date="2022-01-20T12:42:00Z">
                <w:pPr>
                  <w:keepNext/>
                  <w:framePr w:hSpace="141" w:wrap="around" w:vAnchor="text" w:hAnchor="margin" w:xAlign="center" w:y="507"/>
                  <w:spacing w:line="360" w:lineRule="auto"/>
                  <w:jc w:val="center"/>
                </w:pPr>
              </w:pPrChange>
            </w:pPr>
          </w:p>
        </w:tc>
        <w:tc>
          <w:tcPr>
            <w:tcW w:w="0" w:type="auto"/>
            <w:tcBorders>
              <w:bottom w:val="single" w:sz="4" w:space="0" w:color="auto"/>
            </w:tcBorders>
          </w:tcPr>
          <w:p w14:paraId="3F506AA2"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257" w:author="José Albeiro Montes Gil" w:date="2022-01-19T17:02:00Z"/>
                <w:rFonts w:ascii="Arial" w:eastAsia="Arial" w:hAnsi="Arial" w:cs="Arial"/>
                <w:b/>
                <w:smallCaps/>
                <w:color w:val="595959"/>
                <w:sz w:val="18"/>
                <w:szCs w:val="18"/>
              </w:rPr>
              <w:pPrChange w:id="1258"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Borders>
              <w:bottom w:val="single" w:sz="4" w:space="0" w:color="auto"/>
            </w:tcBorders>
          </w:tcPr>
          <w:p w14:paraId="0B17A325" w14:textId="77777777" w:rsidR="00AF4086" w:rsidRPr="00C904C6" w:rsidRDefault="00AF4086" w:rsidP="0097128C">
            <w:pPr>
              <w:keepNext/>
              <w:spacing w:line="360" w:lineRule="auto"/>
              <w:rPr>
                <w:ins w:id="1259" w:author="José Albeiro Montes Gil" w:date="2022-01-19T17:02:00Z"/>
                <w:rFonts w:ascii="Arial" w:eastAsia="Arial" w:hAnsi="Arial" w:cs="Arial"/>
                <w:b/>
                <w:smallCaps/>
                <w:color w:val="595959"/>
                <w:sz w:val="18"/>
                <w:szCs w:val="18"/>
              </w:rPr>
              <w:pPrChange w:id="1260" w:author="José Albeiro Montes Gil" w:date="2022-01-20T12:42:00Z">
                <w:pPr>
                  <w:keepNext/>
                  <w:framePr w:hSpace="141" w:wrap="around" w:vAnchor="text" w:hAnchor="margin" w:xAlign="center" w:y="507"/>
                  <w:spacing w:line="360" w:lineRule="auto"/>
                  <w:jc w:val="center"/>
                </w:pPr>
              </w:pPrChange>
            </w:pPr>
          </w:p>
        </w:tc>
        <w:tc>
          <w:tcPr>
            <w:tcW w:w="0" w:type="auto"/>
            <w:tcBorders>
              <w:bottom w:val="single" w:sz="4" w:space="0" w:color="auto"/>
            </w:tcBorders>
          </w:tcPr>
          <w:p w14:paraId="24DA7133"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261" w:author="José Albeiro Montes Gil" w:date="2022-01-19T17:02:00Z"/>
                <w:rFonts w:ascii="Arial" w:eastAsia="Arial" w:hAnsi="Arial" w:cs="Arial"/>
                <w:b/>
                <w:smallCaps/>
                <w:color w:val="595959"/>
                <w:sz w:val="18"/>
                <w:szCs w:val="18"/>
              </w:rPr>
              <w:pPrChange w:id="1262"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1263" w:author="José Albeiro Montes Gil" w:date="2022-01-19T17:02:00Z">
              <w:r w:rsidRPr="00C904C6">
                <w:rPr>
                  <w:rFonts w:ascii="Arial" w:eastAsia="Arial" w:hAnsi="Arial" w:cs="Arial"/>
                  <w:b/>
                  <w:smallCaps/>
                  <w:color w:val="000000" w:themeColor="text1"/>
                  <w:sz w:val="18"/>
                  <w:szCs w:val="18"/>
                </w:rPr>
                <w:t>x</w:t>
              </w:r>
            </w:ins>
          </w:p>
        </w:tc>
        <w:tc>
          <w:tcPr>
            <w:cnfStyle w:val="000010000000" w:firstRow="0" w:lastRow="0" w:firstColumn="0" w:lastColumn="0" w:oddVBand="1" w:evenVBand="0" w:oddHBand="0" w:evenHBand="0" w:firstRowFirstColumn="0" w:firstRowLastColumn="0" w:lastRowFirstColumn="0" w:lastRowLastColumn="0"/>
            <w:tcW w:w="0" w:type="auto"/>
            <w:tcBorders>
              <w:bottom w:val="single" w:sz="4" w:space="0" w:color="auto"/>
            </w:tcBorders>
          </w:tcPr>
          <w:p w14:paraId="6B357230" w14:textId="77777777" w:rsidR="00AF4086" w:rsidRPr="00C904C6" w:rsidRDefault="00AF4086" w:rsidP="0097128C">
            <w:pPr>
              <w:keepNext/>
              <w:spacing w:line="360" w:lineRule="auto"/>
              <w:rPr>
                <w:ins w:id="1264" w:author="José Albeiro Montes Gil" w:date="2022-01-19T17:02:00Z"/>
                <w:rFonts w:ascii="Arial" w:eastAsia="Arial" w:hAnsi="Arial" w:cs="Arial"/>
                <w:b/>
                <w:smallCaps/>
                <w:color w:val="595959"/>
                <w:sz w:val="18"/>
                <w:szCs w:val="18"/>
              </w:rPr>
              <w:pPrChange w:id="1265" w:author="José Albeiro Montes Gil" w:date="2022-01-20T12:42:00Z">
                <w:pPr>
                  <w:keepNext/>
                  <w:framePr w:hSpace="141" w:wrap="around" w:vAnchor="text" w:hAnchor="margin" w:xAlign="center" w:y="507"/>
                  <w:spacing w:line="360" w:lineRule="auto"/>
                  <w:jc w:val="center"/>
                </w:pPr>
              </w:pPrChange>
            </w:pPr>
          </w:p>
        </w:tc>
        <w:tc>
          <w:tcPr>
            <w:tcW w:w="0" w:type="auto"/>
            <w:tcBorders>
              <w:bottom w:val="single" w:sz="4" w:space="0" w:color="auto"/>
            </w:tcBorders>
          </w:tcPr>
          <w:p w14:paraId="7C6A9245"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266" w:author="José Albeiro Montes Gil" w:date="2022-01-19T17:02:00Z"/>
                <w:rFonts w:ascii="Arial" w:eastAsia="Arial" w:hAnsi="Arial" w:cs="Arial"/>
                <w:b/>
                <w:smallCaps/>
                <w:color w:val="595959"/>
                <w:sz w:val="18"/>
                <w:szCs w:val="18"/>
              </w:rPr>
              <w:pPrChange w:id="1267"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Borders>
              <w:bottom w:val="single" w:sz="4" w:space="0" w:color="auto"/>
            </w:tcBorders>
          </w:tcPr>
          <w:p w14:paraId="1F7A6491" w14:textId="77777777" w:rsidR="00AF4086" w:rsidRPr="00C904C6" w:rsidRDefault="00AF4086" w:rsidP="0097128C">
            <w:pPr>
              <w:keepNext/>
              <w:spacing w:line="360" w:lineRule="auto"/>
              <w:rPr>
                <w:ins w:id="1268" w:author="José Albeiro Montes Gil" w:date="2022-01-19T17:02:00Z"/>
                <w:rFonts w:ascii="Arial" w:eastAsia="Arial" w:hAnsi="Arial" w:cs="Arial"/>
                <w:b/>
                <w:smallCaps/>
                <w:color w:val="595959"/>
                <w:sz w:val="18"/>
                <w:szCs w:val="18"/>
              </w:rPr>
              <w:pPrChange w:id="1269" w:author="José Albeiro Montes Gil" w:date="2022-01-20T12:42:00Z">
                <w:pPr>
                  <w:keepNext/>
                  <w:framePr w:hSpace="141" w:wrap="around" w:vAnchor="text" w:hAnchor="margin" w:xAlign="center" w:y="507"/>
                  <w:spacing w:line="360" w:lineRule="auto"/>
                  <w:jc w:val="center"/>
                </w:pPr>
              </w:pPrChange>
            </w:pPr>
          </w:p>
        </w:tc>
        <w:tc>
          <w:tcPr>
            <w:tcW w:w="0" w:type="auto"/>
            <w:tcBorders>
              <w:bottom w:val="single" w:sz="4" w:space="0" w:color="auto"/>
            </w:tcBorders>
          </w:tcPr>
          <w:p w14:paraId="3570E020"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270" w:author="José Albeiro Montes Gil" w:date="2022-01-19T17:02:00Z"/>
                <w:rFonts w:ascii="Arial" w:eastAsia="Arial" w:hAnsi="Arial" w:cs="Arial"/>
                <w:b/>
                <w:smallCaps/>
                <w:color w:val="595959"/>
                <w:sz w:val="18"/>
                <w:szCs w:val="18"/>
              </w:rPr>
              <w:pPrChange w:id="1271"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Borders>
              <w:bottom w:val="single" w:sz="4" w:space="0" w:color="auto"/>
            </w:tcBorders>
          </w:tcPr>
          <w:p w14:paraId="4652F01C" w14:textId="77777777" w:rsidR="00AF4086" w:rsidRPr="00C904C6" w:rsidRDefault="00AF4086" w:rsidP="0097128C">
            <w:pPr>
              <w:keepNext/>
              <w:spacing w:line="360" w:lineRule="auto"/>
              <w:rPr>
                <w:ins w:id="1272" w:author="José Albeiro Montes Gil" w:date="2022-01-19T17:02:00Z"/>
                <w:rFonts w:ascii="Arial" w:eastAsia="Arial" w:hAnsi="Arial" w:cs="Arial"/>
                <w:b/>
                <w:smallCaps/>
                <w:color w:val="595959"/>
                <w:sz w:val="18"/>
                <w:szCs w:val="18"/>
              </w:rPr>
              <w:pPrChange w:id="1273" w:author="José Albeiro Montes Gil" w:date="2022-01-20T12:42:00Z">
                <w:pPr>
                  <w:keepNext/>
                  <w:framePr w:hSpace="141" w:wrap="around" w:vAnchor="text" w:hAnchor="margin" w:xAlign="center" w:y="507"/>
                  <w:spacing w:line="360" w:lineRule="auto"/>
                  <w:jc w:val="center"/>
                </w:pPr>
              </w:pPrChange>
            </w:pPr>
          </w:p>
        </w:tc>
        <w:tc>
          <w:tcPr>
            <w:tcW w:w="724" w:type="dxa"/>
            <w:tcBorders>
              <w:bottom w:val="single" w:sz="4" w:space="0" w:color="auto"/>
            </w:tcBorders>
          </w:tcPr>
          <w:p w14:paraId="76D23CC2"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274" w:author="José Albeiro Montes Gil" w:date="2022-01-19T17:02:00Z"/>
                <w:rFonts w:ascii="Arial" w:eastAsia="Arial" w:hAnsi="Arial" w:cs="Arial"/>
                <w:b/>
                <w:smallCaps/>
                <w:color w:val="595959"/>
                <w:sz w:val="18"/>
                <w:szCs w:val="18"/>
              </w:rPr>
              <w:pPrChange w:id="1275"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20" w:type="dxa"/>
            <w:tcBorders>
              <w:bottom w:val="single" w:sz="4" w:space="0" w:color="auto"/>
            </w:tcBorders>
          </w:tcPr>
          <w:p w14:paraId="7A71CF77" w14:textId="77777777" w:rsidR="00AF4086" w:rsidRPr="00C904C6" w:rsidRDefault="00AF4086" w:rsidP="0097128C">
            <w:pPr>
              <w:keepNext/>
              <w:spacing w:line="360" w:lineRule="auto"/>
              <w:rPr>
                <w:ins w:id="1276" w:author="José Albeiro Montes Gil" w:date="2022-01-19T17:02:00Z"/>
                <w:rFonts w:ascii="Arial" w:eastAsia="Arial" w:hAnsi="Arial" w:cs="Arial"/>
                <w:b/>
                <w:smallCaps/>
                <w:color w:val="595959"/>
                <w:sz w:val="18"/>
                <w:szCs w:val="18"/>
              </w:rPr>
              <w:pPrChange w:id="1277" w:author="José Albeiro Montes Gil" w:date="2022-01-20T12:42:00Z">
                <w:pPr>
                  <w:keepNext/>
                  <w:framePr w:hSpace="141" w:wrap="around" w:vAnchor="text" w:hAnchor="margin" w:xAlign="center" w:y="507"/>
                  <w:spacing w:line="360" w:lineRule="auto"/>
                  <w:jc w:val="center"/>
                </w:pPr>
              </w:pPrChange>
            </w:pPr>
          </w:p>
        </w:tc>
        <w:tc>
          <w:tcPr>
            <w:tcW w:w="0" w:type="auto"/>
            <w:tcBorders>
              <w:bottom w:val="single" w:sz="4" w:space="0" w:color="auto"/>
            </w:tcBorders>
          </w:tcPr>
          <w:p w14:paraId="7B310522"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278" w:author="José Albeiro Montes Gil" w:date="2022-01-19T17:02:00Z"/>
                <w:rFonts w:ascii="Arial" w:eastAsia="Arial" w:hAnsi="Arial" w:cs="Arial"/>
                <w:b/>
                <w:smallCaps/>
                <w:color w:val="595959"/>
                <w:sz w:val="18"/>
                <w:szCs w:val="18"/>
              </w:rPr>
              <w:pPrChange w:id="1279"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Borders>
              <w:bottom w:val="single" w:sz="4" w:space="0" w:color="auto"/>
            </w:tcBorders>
          </w:tcPr>
          <w:p w14:paraId="229EE1C3" w14:textId="77777777" w:rsidR="00AF4086" w:rsidRPr="00C904C6" w:rsidRDefault="00AF4086" w:rsidP="0097128C">
            <w:pPr>
              <w:keepNext/>
              <w:spacing w:line="360" w:lineRule="auto"/>
              <w:rPr>
                <w:ins w:id="1280" w:author="José Albeiro Montes Gil" w:date="2022-01-19T17:02:00Z"/>
                <w:rFonts w:ascii="Arial" w:eastAsia="Arial" w:hAnsi="Arial" w:cs="Arial"/>
                <w:b/>
                <w:smallCaps/>
                <w:color w:val="595959"/>
                <w:sz w:val="18"/>
                <w:szCs w:val="18"/>
              </w:rPr>
              <w:pPrChange w:id="1281" w:author="José Albeiro Montes Gil" w:date="2022-01-20T12:42:00Z">
                <w:pPr>
                  <w:keepNext/>
                  <w:framePr w:hSpace="141" w:wrap="around" w:vAnchor="text" w:hAnchor="margin" w:xAlign="center" w:y="507"/>
                  <w:spacing w:line="360" w:lineRule="auto"/>
                  <w:jc w:val="center"/>
                </w:pPr>
              </w:pPrChange>
            </w:pPr>
          </w:p>
        </w:tc>
        <w:tc>
          <w:tcPr>
            <w:tcW w:w="490" w:type="dxa"/>
            <w:tcBorders>
              <w:bottom w:val="single" w:sz="4" w:space="0" w:color="auto"/>
            </w:tcBorders>
          </w:tcPr>
          <w:p w14:paraId="4447CBC8"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282" w:author="José Albeiro Montes Gil" w:date="2022-01-19T17:02:00Z"/>
                <w:rFonts w:ascii="Arial" w:eastAsia="Arial" w:hAnsi="Arial" w:cs="Arial"/>
                <w:b/>
                <w:smallCaps/>
                <w:color w:val="595959"/>
                <w:sz w:val="18"/>
                <w:szCs w:val="18"/>
              </w:rPr>
              <w:pPrChange w:id="1283"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Borders>
              <w:bottom w:val="single" w:sz="4" w:space="0" w:color="auto"/>
            </w:tcBorders>
          </w:tcPr>
          <w:p w14:paraId="11619E9C" w14:textId="77777777" w:rsidR="00AF4086" w:rsidRPr="00C904C6" w:rsidRDefault="00AF4086" w:rsidP="0097128C">
            <w:pPr>
              <w:keepNext/>
              <w:spacing w:line="360" w:lineRule="auto"/>
              <w:rPr>
                <w:ins w:id="1284" w:author="José Albeiro Montes Gil" w:date="2022-01-19T17:02:00Z"/>
                <w:rFonts w:ascii="Arial" w:eastAsia="Arial" w:hAnsi="Arial" w:cs="Arial"/>
                <w:b/>
                <w:smallCaps/>
                <w:color w:val="595959"/>
                <w:sz w:val="18"/>
                <w:szCs w:val="18"/>
              </w:rPr>
              <w:pPrChange w:id="1285" w:author="José Albeiro Montes Gil" w:date="2022-01-20T12:42:00Z">
                <w:pPr>
                  <w:keepNext/>
                  <w:framePr w:hSpace="141" w:wrap="around" w:vAnchor="text" w:hAnchor="margin" w:xAlign="center" w:y="507"/>
                  <w:spacing w:line="360" w:lineRule="auto"/>
                  <w:jc w:val="center"/>
                </w:pPr>
              </w:pPrChange>
            </w:pPr>
          </w:p>
        </w:tc>
        <w:tc>
          <w:tcPr>
            <w:tcW w:w="0" w:type="auto"/>
            <w:tcBorders>
              <w:bottom w:val="single" w:sz="4" w:space="0" w:color="auto"/>
            </w:tcBorders>
          </w:tcPr>
          <w:p w14:paraId="690E902D"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286" w:author="José Albeiro Montes Gil" w:date="2022-01-19T17:02:00Z"/>
                <w:rFonts w:ascii="Arial" w:eastAsia="Arial" w:hAnsi="Arial" w:cs="Arial"/>
                <w:b/>
                <w:smallCaps/>
                <w:color w:val="595959"/>
                <w:sz w:val="18"/>
                <w:szCs w:val="18"/>
              </w:rPr>
              <w:pPrChange w:id="1287"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Borders>
              <w:bottom w:val="single" w:sz="4" w:space="0" w:color="auto"/>
            </w:tcBorders>
          </w:tcPr>
          <w:p w14:paraId="6EBDEF74" w14:textId="77777777" w:rsidR="00AF4086" w:rsidRPr="00C904C6" w:rsidRDefault="00AF4086" w:rsidP="0097128C">
            <w:pPr>
              <w:keepNext/>
              <w:spacing w:line="360" w:lineRule="auto"/>
              <w:rPr>
                <w:ins w:id="1288" w:author="José Albeiro Montes Gil" w:date="2022-01-19T17:02:00Z"/>
                <w:rFonts w:ascii="Arial" w:eastAsia="Arial" w:hAnsi="Arial" w:cs="Arial"/>
                <w:b/>
                <w:smallCaps/>
                <w:color w:val="595959"/>
                <w:sz w:val="18"/>
                <w:szCs w:val="18"/>
              </w:rPr>
              <w:pPrChange w:id="1289" w:author="José Albeiro Montes Gil" w:date="2022-01-20T12:42:00Z">
                <w:pPr>
                  <w:keepNext/>
                  <w:framePr w:hSpace="141" w:wrap="around" w:vAnchor="text" w:hAnchor="margin" w:xAlign="center" w:y="507"/>
                  <w:spacing w:line="360" w:lineRule="auto"/>
                  <w:jc w:val="center"/>
                </w:pPr>
              </w:pPrChange>
            </w:pPr>
          </w:p>
        </w:tc>
        <w:tc>
          <w:tcPr>
            <w:tcW w:w="472" w:type="dxa"/>
            <w:tcBorders>
              <w:bottom w:val="single" w:sz="4" w:space="0" w:color="auto"/>
            </w:tcBorders>
          </w:tcPr>
          <w:p w14:paraId="07981E92"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290" w:author="José Albeiro Montes Gil" w:date="2022-01-19T17:02:00Z"/>
                <w:rFonts w:ascii="Arial" w:eastAsia="Arial" w:hAnsi="Arial" w:cs="Arial"/>
                <w:b/>
                <w:smallCaps/>
                <w:color w:val="595959"/>
                <w:sz w:val="18"/>
                <w:szCs w:val="18"/>
              </w:rPr>
              <w:pPrChange w:id="1291"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Borders>
              <w:bottom w:val="single" w:sz="4" w:space="0" w:color="auto"/>
            </w:tcBorders>
          </w:tcPr>
          <w:p w14:paraId="71D96A07" w14:textId="77777777" w:rsidR="00AF4086" w:rsidRPr="00C904C6" w:rsidRDefault="00AF4086" w:rsidP="0097128C">
            <w:pPr>
              <w:keepNext/>
              <w:spacing w:line="360" w:lineRule="auto"/>
              <w:rPr>
                <w:ins w:id="1292" w:author="José Albeiro Montes Gil" w:date="2022-01-19T17:02:00Z"/>
                <w:rFonts w:ascii="Arial" w:eastAsia="Arial" w:hAnsi="Arial" w:cs="Arial"/>
                <w:b/>
                <w:smallCaps/>
                <w:color w:val="595959"/>
                <w:sz w:val="18"/>
                <w:szCs w:val="18"/>
              </w:rPr>
              <w:pPrChange w:id="1293" w:author="José Albeiro Montes Gil" w:date="2022-01-20T12:42:00Z">
                <w:pPr>
                  <w:keepNext/>
                  <w:framePr w:hSpace="141" w:wrap="around" w:vAnchor="text" w:hAnchor="margin" w:xAlign="center" w:y="507"/>
                  <w:spacing w:line="360" w:lineRule="auto"/>
                  <w:jc w:val="center"/>
                </w:pPr>
              </w:pPrChange>
            </w:pPr>
          </w:p>
        </w:tc>
      </w:tr>
      <w:tr w:rsidR="0097128C" w:rsidRPr="00C904C6" w14:paraId="72432CA6" w14:textId="77777777" w:rsidTr="00D167C9">
        <w:trPr>
          <w:cnfStyle w:val="000000100000" w:firstRow="0" w:lastRow="0" w:firstColumn="0" w:lastColumn="0" w:oddVBand="0" w:evenVBand="0" w:oddHBand="1" w:evenHBand="0" w:firstRowFirstColumn="0" w:firstRowLastColumn="0" w:lastRowFirstColumn="0" w:lastRowLastColumn="0"/>
          <w:trHeight w:val="166"/>
          <w:ins w:id="1294" w:author="José Albeiro Montes Gil" w:date="2022-01-19T17:02:00Z"/>
        </w:trPr>
        <w:tc>
          <w:tcPr>
            <w:cnfStyle w:val="000010000000" w:firstRow="0" w:lastRow="0" w:firstColumn="0" w:lastColumn="0" w:oddVBand="1" w:evenVBand="0" w:oddHBand="0" w:evenHBand="0" w:firstRowFirstColumn="0" w:firstRowLastColumn="0" w:lastRowFirstColumn="0" w:lastRowLastColumn="0"/>
            <w:tcW w:w="0" w:type="auto"/>
            <w:vMerge/>
          </w:tcPr>
          <w:p w14:paraId="010232B9" w14:textId="77777777" w:rsidR="00AF4086" w:rsidRPr="00C904C6" w:rsidRDefault="00AF4086" w:rsidP="0097128C">
            <w:pPr>
              <w:widowControl w:val="0"/>
              <w:pBdr>
                <w:top w:val="nil"/>
                <w:left w:val="nil"/>
                <w:bottom w:val="nil"/>
                <w:right w:val="nil"/>
                <w:between w:val="nil"/>
              </w:pBdr>
              <w:spacing w:after="0" w:line="276" w:lineRule="auto"/>
              <w:rPr>
                <w:ins w:id="1295" w:author="José Albeiro Montes Gil" w:date="2022-01-19T17:02:00Z"/>
                <w:rFonts w:ascii="Arial" w:eastAsia="Arial" w:hAnsi="Arial" w:cs="Arial"/>
                <w:b/>
                <w:smallCaps/>
                <w:color w:val="595959"/>
                <w:sz w:val="18"/>
                <w:szCs w:val="18"/>
              </w:rPr>
            </w:pPr>
          </w:p>
        </w:tc>
        <w:tc>
          <w:tcPr>
            <w:tcW w:w="0" w:type="auto"/>
            <w:vMerge/>
          </w:tcPr>
          <w:p w14:paraId="4C609350" w14:textId="77777777" w:rsidR="00AF4086" w:rsidRPr="00C904C6" w:rsidRDefault="00AF4086" w:rsidP="0097128C">
            <w:pPr>
              <w:widowControl w:val="0"/>
              <w:pBdr>
                <w:top w:val="nil"/>
                <w:left w:val="nil"/>
                <w:bottom w:val="nil"/>
                <w:right w:val="nil"/>
                <w:between w:val="nil"/>
              </w:pBdr>
              <w:spacing w:after="0" w:line="276" w:lineRule="auto"/>
              <w:cnfStyle w:val="000000100000" w:firstRow="0" w:lastRow="0" w:firstColumn="0" w:lastColumn="0" w:oddVBand="0" w:evenVBand="0" w:oddHBand="1" w:evenHBand="0" w:firstRowFirstColumn="0" w:firstRowLastColumn="0" w:lastRowFirstColumn="0" w:lastRowLastColumn="0"/>
              <w:rPr>
                <w:ins w:id="1296" w:author="José Albeiro Montes Gil" w:date="2022-01-19T17:02:00Z"/>
                <w:rFonts w:ascii="Arial" w:eastAsia="Arial" w:hAnsi="Arial" w:cs="Arial"/>
                <w:b/>
                <w:smallCaps/>
                <w:color w:val="595959"/>
                <w:sz w:val="18"/>
                <w:szCs w:val="18"/>
              </w:rPr>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tcBorders>
          </w:tcPr>
          <w:p w14:paraId="30002F11" w14:textId="77777777" w:rsidR="00AF4086" w:rsidRPr="00C904C6" w:rsidRDefault="00AF4086" w:rsidP="0097128C">
            <w:pPr>
              <w:keepNext/>
              <w:spacing w:line="360" w:lineRule="auto"/>
              <w:rPr>
                <w:ins w:id="1297" w:author="José Albeiro Montes Gil" w:date="2022-01-19T17:02:00Z"/>
                <w:rFonts w:ascii="Arial" w:eastAsia="Arial" w:hAnsi="Arial" w:cs="Arial"/>
                <w:b/>
                <w:smallCaps/>
                <w:color w:val="000000" w:themeColor="text1"/>
                <w:sz w:val="18"/>
                <w:szCs w:val="18"/>
              </w:rPr>
              <w:pPrChange w:id="1298" w:author="José Albeiro Montes Gil" w:date="2022-01-20T12:42:00Z">
                <w:pPr>
                  <w:keepNext/>
                  <w:framePr w:hSpace="141" w:wrap="around" w:vAnchor="text" w:hAnchor="margin" w:xAlign="center" w:y="507"/>
                  <w:spacing w:line="360" w:lineRule="auto"/>
                  <w:jc w:val="center"/>
                </w:pPr>
              </w:pPrChange>
            </w:pPr>
            <w:ins w:id="1299" w:author="José Albeiro Montes Gil" w:date="2022-01-19T17:02:00Z">
              <w:r>
                <w:rPr>
                  <w:rFonts w:ascii="Arial" w:eastAsia="Arial" w:hAnsi="Arial" w:cs="Arial"/>
                  <w:b/>
                  <w:smallCaps/>
                  <w:color w:val="000000" w:themeColor="text1"/>
                  <w:sz w:val="18"/>
                  <w:szCs w:val="18"/>
                </w:rPr>
                <w:t>a3.3</w:t>
              </w:r>
            </w:ins>
          </w:p>
        </w:tc>
        <w:tc>
          <w:tcPr>
            <w:tcW w:w="0" w:type="auto"/>
            <w:tcBorders>
              <w:top w:val="single" w:sz="4" w:space="0" w:color="auto"/>
            </w:tcBorders>
          </w:tcPr>
          <w:p w14:paraId="121A7DAA"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300" w:author="José Albeiro Montes Gil" w:date="2022-01-19T17:02:00Z"/>
                <w:rFonts w:ascii="Arial" w:eastAsia="Arial" w:hAnsi="Arial" w:cs="Arial"/>
                <w:b/>
                <w:smallCaps/>
                <w:color w:val="000000" w:themeColor="text1"/>
                <w:sz w:val="18"/>
                <w:szCs w:val="18"/>
              </w:rPr>
              <w:pPrChange w:id="1301"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tcBorders>
          </w:tcPr>
          <w:p w14:paraId="1D53981C" w14:textId="77777777" w:rsidR="00AF4086" w:rsidRPr="00C904C6" w:rsidRDefault="00AF4086" w:rsidP="0097128C">
            <w:pPr>
              <w:keepNext/>
              <w:spacing w:line="360" w:lineRule="auto"/>
              <w:rPr>
                <w:ins w:id="1302" w:author="José Albeiro Montes Gil" w:date="2022-01-19T17:02:00Z"/>
                <w:rFonts w:ascii="Arial" w:eastAsia="Arial" w:hAnsi="Arial" w:cs="Arial"/>
                <w:b/>
                <w:smallCaps/>
                <w:color w:val="000000" w:themeColor="text1"/>
                <w:sz w:val="18"/>
                <w:szCs w:val="18"/>
              </w:rPr>
              <w:pPrChange w:id="1303" w:author="José Albeiro Montes Gil" w:date="2022-01-20T12:42:00Z">
                <w:pPr>
                  <w:keepNext/>
                  <w:framePr w:hSpace="141" w:wrap="around" w:vAnchor="text" w:hAnchor="margin" w:xAlign="center" w:y="507"/>
                  <w:spacing w:line="360" w:lineRule="auto"/>
                  <w:jc w:val="center"/>
                </w:pPr>
              </w:pPrChange>
            </w:pPr>
          </w:p>
        </w:tc>
        <w:tc>
          <w:tcPr>
            <w:tcW w:w="0" w:type="auto"/>
            <w:tcBorders>
              <w:top w:val="single" w:sz="4" w:space="0" w:color="auto"/>
            </w:tcBorders>
          </w:tcPr>
          <w:p w14:paraId="2AFF2A3D"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304" w:author="José Albeiro Montes Gil" w:date="2022-01-19T17:02:00Z"/>
                <w:rFonts w:ascii="Arial" w:eastAsia="Arial" w:hAnsi="Arial" w:cs="Arial"/>
                <w:b/>
                <w:smallCaps/>
                <w:color w:val="000000" w:themeColor="text1"/>
                <w:sz w:val="18"/>
                <w:szCs w:val="18"/>
              </w:rPr>
              <w:pPrChange w:id="1305"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tcBorders>
          </w:tcPr>
          <w:p w14:paraId="1A042541" w14:textId="77777777" w:rsidR="00AF4086" w:rsidRPr="00C904C6" w:rsidRDefault="00AF4086" w:rsidP="0097128C">
            <w:pPr>
              <w:keepNext/>
              <w:spacing w:line="360" w:lineRule="auto"/>
              <w:rPr>
                <w:ins w:id="1306" w:author="José Albeiro Montes Gil" w:date="2022-01-19T17:02:00Z"/>
                <w:rFonts w:ascii="Arial" w:eastAsia="Arial" w:hAnsi="Arial" w:cs="Arial"/>
                <w:b/>
                <w:smallCaps/>
                <w:color w:val="000000" w:themeColor="text1"/>
                <w:sz w:val="18"/>
                <w:szCs w:val="18"/>
              </w:rPr>
              <w:pPrChange w:id="1307" w:author="José Albeiro Montes Gil" w:date="2022-01-20T12:42:00Z">
                <w:pPr>
                  <w:keepNext/>
                  <w:framePr w:hSpace="141" w:wrap="around" w:vAnchor="text" w:hAnchor="margin" w:xAlign="center" w:y="507"/>
                  <w:spacing w:line="360" w:lineRule="auto"/>
                  <w:jc w:val="center"/>
                </w:pPr>
              </w:pPrChange>
            </w:pPr>
          </w:p>
        </w:tc>
        <w:tc>
          <w:tcPr>
            <w:tcW w:w="0" w:type="auto"/>
            <w:tcBorders>
              <w:top w:val="single" w:sz="4" w:space="0" w:color="auto"/>
            </w:tcBorders>
          </w:tcPr>
          <w:p w14:paraId="2C15DFD8"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308" w:author="José Albeiro Montes Gil" w:date="2022-01-19T17:02:00Z"/>
                <w:rFonts w:ascii="Arial" w:eastAsia="Arial" w:hAnsi="Arial" w:cs="Arial"/>
                <w:b/>
                <w:smallCaps/>
                <w:color w:val="595959"/>
                <w:sz w:val="18"/>
                <w:szCs w:val="18"/>
              </w:rPr>
              <w:pPrChange w:id="1309"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tcBorders>
          </w:tcPr>
          <w:p w14:paraId="5E3921E8" w14:textId="77777777" w:rsidR="00AF4086" w:rsidRPr="00C904C6" w:rsidRDefault="00AF4086" w:rsidP="0097128C">
            <w:pPr>
              <w:keepNext/>
              <w:spacing w:line="360" w:lineRule="auto"/>
              <w:rPr>
                <w:ins w:id="1310" w:author="José Albeiro Montes Gil" w:date="2022-01-19T17:02:00Z"/>
                <w:rFonts w:ascii="Arial" w:eastAsia="Arial" w:hAnsi="Arial" w:cs="Arial"/>
                <w:b/>
                <w:smallCaps/>
                <w:color w:val="595959"/>
                <w:sz w:val="18"/>
                <w:szCs w:val="18"/>
              </w:rPr>
              <w:pPrChange w:id="1311" w:author="José Albeiro Montes Gil" w:date="2022-01-20T12:42:00Z">
                <w:pPr>
                  <w:keepNext/>
                  <w:framePr w:hSpace="141" w:wrap="around" w:vAnchor="text" w:hAnchor="margin" w:xAlign="center" w:y="507"/>
                  <w:spacing w:line="360" w:lineRule="auto"/>
                  <w:jc w:val="center"/>
                </w:pPr>
              </w:pPrChange>
            </w:pPr>
          </w:p>
        </w:tc>
        <w:tc>
          <w:tcPr>
            <w:tcW w:w="0" w:type="auto"/>
            <w:tcBorders>
              <w:top w:val="single" w:sz="4" w:space="0" w:color="auto"/>
            </w:tcBorders>
          </w:tcPr>
          <w:p w14:paraId="50D6A336"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312" w:author="José Albeiro Montes Gil" w:date="2022-01-19T17:02:00Z"/>
                <w:rFonts w:ascii="Arial" w:eastAsia="Arial" w:hAnsi="Arial" w:cs="Arial"/>
                <w:b/>
                <w:smallCaps/>
                <w:color w:val="000000" w:themeColor="text1"/>
                <w:sz w:val="18"/>
                <w:szCs w:val="18"/>
              </w:rPr>
              <w:pPrChange w:id="1313"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tcBorders>
          </w:tcPr>
          <w:p w14:paraId="554037F7" w14:textId="77777777" w:rsidR="00AF4086" w:rsidRPr="00BE0819" w:rsidRDefault="00AF4086" w:rsidP="0097128C">
            <w:pPr>
              <w:keepNext/>
              <w:spacing w:line="360" w:lineRule="auto"/>
              <w:rPr>
                <w:ins w:id="1314" w:author="José Albeiro Montes Gil" w:date="2022-01-19T17:02:00Z"/>
                <w:rFonts w:ascii="Arial" w:eastAsia="Arial" w:hAnsi="Arial" w:cs="Arial"/>
                <w:b/>
                <w:smallCaps/>
                <w:color w:val="000000" w:themeColor="text1"/>
                <w:sz w:val="18"/>
                <w:szCs w:val="18"/>
              </w:rPr>
              <w:pPrChange w:id="1315" w:author="José Albeiro Montes Gil" w:date="2022-01-20T12:42:00Z">
                <w:pPr>
                  <w:keepNext/>
                  <w:framePr w:hSpace="141" w:wrap="around" w:vAnchor="text" w:hAnchor="margin" w:xAlign="center" w:y="507"/>
                  <w:spacing w:line="360" w:lineRule="auto"/>
                  <w:jc w:val="center"/>
                </w:pPr>
              </w:pPrChange>
            </w:pPr>
            <w:ins w:id="1316" w:author="José Albeiro Montes Gil" w:date="2022-01-19T17:02:00Z">
              <w:r w:rsidRPr="00BE0819">
                <w:rPr>
                  <w:rFonts w:ascii="Arial" w:eastAsia="Arial" w:hAnsi="Arial" w:cs="Arial"/>
                  <w:b/>
                  <w:smallCaps/>
                  <w:color w:val="000000" w:themeColor="text1"/>
                  <w:sz w:val="18"/>
                  <w:szCs w:val="18"/>
                </w:rPr>
                <w:t>x</w:t>
              </w:r>
            </w:ins>
          </w:p>
        </w:tc>
        <w:tc>
          <w:tcPr>
            <w:tcW w:w="0" w:type="auto"/>
            <w:tcBorders>
              <w:top w:val="single" w:sz="4" w:space="0" w:color="auto"/>
            </w:tcBorders>
          </w:tcPr>
          <w:p w14:paraId="1BAFE768" w14:textId="77777777" w:rsidR="00AF4086" w:rsidRPr="00BE0819"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317" w:author="José Albeiro Montes Gil" w:date="2022-01-19T17:02:00Z"/>
                <w:rFonts w:ascii="Arial" w:eastAsia="Arial" w:hAnsi="Arial" w:cs="Arial"/>
                <w:b/>
                <w:smallCaps/>
                <w:color w:val="000000" w:themeColor="text1"/>
                <w:sz w:val="18"/>
                <w:szCs w:val="18"/>
              </w:rPr>
              <w:pPrChange w:id="1318"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1319" w:author="José Albeiro Montes Gil" w:date="2022-01-19T17:02:00Z">
              <w:r w:rsidRPr="00BE0819">
                <w:rPr>
                  <w:rFonts w:ascii="Arial" w:eastAsia="Arial" w:hAnsi="Arial" w:cs="Arial"/>
                  <w:b/>
                  <w:smallCaps/>
                  <w:color w:val="000000" w:themeColor="text1"/>
                  <w:sz w:val="18"/>
                  <w:szCs w:val="18"/>
                </w:rPr>
                <w:t>x</w:t>
              </w:r>
            </w:ins>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tcBorders>
          </w:tcPr>
          <w:p w14:paraId="464D511B" w14:textId="77777777" w:rsidR="00AF4086" w:rsidRPr="00BE0819" w:rsidRDefault="00AF4086" w:rsidP="0097128C">
            <w:pPr>
              <w:keepNext/>
              <w:spacing w:line="360" w:lineRule="auto"/>
              <w:rPr>
                <w:ins w:id="1320" w:author="José Albeiro Montes Gil" w:date="2022-01-19T17:02:00Z"/>
                <w:rFonts w:ascii="Arial" w:eastAsia="Arial" w:hAnsi="Arial" w:cs="Arial"/>
                <w:b/>
                <w:smallCaps/>
                <w:color w:val="000000" w:themeColor="text1"/>
                <w:sz w:val="18"/>
                <w:szCs w:val="18"/>
              </w:rPr>
              <w:pPrChange w:id="1321" w:author="José Albeiro Montes Gil" w:date="2022-01-20T12:42:00Z">
                <w:pPr>
                  <w:keepNext/>
                  <w:framePr w:hSpace="141" w:wrap="around" w:vAnchor="text" w:hAnchor="margin" w:xAlign="center" w:y="507"/>
                  <w:spacing w:line="360" w:lineRule="auto"/>
                  <w:jc w:val="center"/>
                </w:pPr>
              </w:pPrChange>
            </w:pPr>
            <w:ins w:id="1322" w:author="José Albeiro Montes Gil" w:date="2022-01-19T17:02:00Z">
              <w:r w:rsidRPr="00BE0819">
                <w:rPr>
                  <w:rFonts w:ascii="Arial" w:eastAsia="Arial" w:hAnsi="Arial" w:cs="Arial"/>
                  <w:b/>
                  <w:smallCaps/>
                  <w:color w:val="000000" w:themeColor="text1"/>
                  <w:sz w:val="18"/>
                  <w:szCs w:val="18"/>
                </w:rPr>
                <w:t>x</w:t>
              </w:r>
            </w:ins>
          </w:p>
        </w:tc>
        <w:tc>
          <w:tcPr>
            <w:tcW w:w="0" w:type="auto"/>
            <w:tcBorders>
              <w:top w:val="single" w:sz="4" w:space="0" w:color="auto"/>
            </w:tcBorders>
          </w:tcPr>
          <w:p w14:paraId="1F2D47DC"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323" w:author="José Albeiro Montes Gil" w:date="2022-01-19T17:02:00Z"/>
                <w:rFonts w:ascii="Arial" w:eastAsia="Arial" w:hAnsi="Arial" w:cs="Arial"/>
                <w:b/>
                <w:smallCaps/>
                <w:color w:val="595959"/>
                <w:sz w:val="18"/>
                <w:szCs w:val="18"/>
              </w:rPr>
              <w:pPrChange w:id="1324"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Borders>
              <w:top w:val="single" w:sz="4" w:space="0" w:color="auto"/>
            </w:tcBorders>
          </w:tcPr>
          <w:p w14:paraId="272A8E9A" w14:textId="77777777" w:rsidR="00AF4086" w:rsidRPr="00C904C6" w:rsidRDefault="00AF4086" w:rsidP="0097128C">
            <w:pPr>
              <w:keepNext/>
              <w:spacing w:line="360" w:lineRule="auto"/>
              <w:rPr>
                <w:ins w:id="1325" w:author="José Albeiro Montes Gil" w:date="2022-01-19T17:02:00Z"/>
                <w:rFonts w:ascii="Arial" w:eastAsia="Arial" w:hAnsi="Arial" w:cs="Arial"/>
                <w:b/>
                <w:smallCaps/>
                <w:color w:val="595959"/>
                <w:sz w:val="18"/>
                <w:szCs w:val="18"/>
              </w:rPr>
              <w:pPrChange w:id="1326" w:author="José Albeiro Montes Gil" w:date="2022-01-20T12:42:00Z">
                <w:pPr>
                  <w:keepNext/>
                  <w:framePr w:hSpace="141" w:wrap="around" w:vAnchor="text" w:hAnchor="margin" w:xAlign="center" w:y="507"/>
                  <w:spacing w:line="360" w:lineRule="auto"/>
                  <w:jc w:val="center"/>
                </w:pPr>
              </w:pPrChange>
            </w:pPr>
          </w:p>
        </w:tc>
        <w:tc>
          <w:tcPr>
            <w:tcW w:w="724" w:type="dxa"/>
            <w:tcBorders>
              <w:top w:val="single" w:sz="4" w:space="0" w:color="auto"/>
            </w:tcBorders>
          </w:tcPr>
          <w:p w14:paraId="26AD6EF5"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327" w:author="José Albeiro Montes Gil" w:date="2022-01-19T17:02:00Z"/>
                <w:rFonts w:ascii="Arial" w:eastAsia="Arial" w:hAnsi="Arial" w:cs="Arial"/>
                <w:b/>
                <w:smallCaps/>
                <w:color w:val="595959"/>
                <w:sz w:val="18"/>
                <w:szCs w:val="18"/>
              </w:rPr>
              <w:pPrChange w:id="1328"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20" w:type="dxa"/>
            <w:tcBorders>
              <w:top w:val="single" w:sz="4" w:space="0" w:color="auto"/>
            </w:tcBorders>
          </w:tcPr>
          <w:p w14:paraId="66866BA4" w14:textId="77777777" w:rsidR="00AF4086" w:rsidRPr="00C904C6" w:rsidRDefault="00AF4086" w:rsidP="0097128C">
            <w:pPr>
              <w:keepNext/>
              <w:spacing w:line="360" w:lineRule="auto"/>
              <w:rPr>
                <w:ins w:id="1329" w:author="José Albeiro Montes Gil" w:date="2022-01-19T17:02:00Z"/>
                <w:rFonts w:ascii="Arial" w:eastAsia="Arial" w:hAnsi="Arial" w:cs="Arial"/>
                <w:b/>
                <w:smallCaps/>
                <w:color w:val="595959"/>
                <w:sz w:val="18"/>
                <w:szCs w:val="18"/>
              </w:rPr>
              <w:pPrChange w:id="1330" w:author="José Albeiro Montes Gil" w:date="2022-01-20T12:42:00Z">
                <w:pPr>
                  <w:keepNext/>
                  <w:framePr w:hSpace="141" w:wrap="around" w:vAnchor="text" w:hAnchor="margin" w:xAlign="center" w:y="507"/>
                  <w:spacing w:line="360" w:lineRule="auto"/>
                  <w:jc w:val="center"/>
                </w:pPr>
              </w:pPrChange>
            </w:pPr>
          </w:p>
        </w:tc>
        <w:tc>
          <w:tcPr>
            <w:tcW w:w="0" w:type="auto"/>
            <w:tcBorders>
              <w:top w:val="single" w:sz="4" w:space="0" w:color="auto"/>
            </w:tcBorders>
          </w:tcPr>
          <w:p w14:paraId="4DDC6D16"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331" w:author="José Albeiro Montes Gil" w:date="2022-01-19T17:02:00Z"/>
                <w:rFonts w:ascii="Arial" w:eastAsia="Arial" w:hAnsi="Arial" w:cs="Arial"/>
                <w:b/>
                <w:smallCaps/>
                <w:color w:val="595959"/>
                <w:sz w:val="18"/>
                <w:szCs w:val="18"/>
              </w:rPr>
              <w:pPrChange w:id="1332"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Borders>
              <w:top w:val="single" w:sz="4" w:space="0" w:color="auto"/>
            </w:tcBorders>
          </w:tcPr>
          <w:p w14:paraId="1C51BE29" w14:textId="77777777" w:rsidR="00AF4086" w:rsidRPr="00C904C6" w:rsidRDefault="00AF4086" w:rsidP="0097128C">
            <w:pPr>
              <w:keepNext/>
              <w:spacing w:line="360" w:lineRule="auto"/>
              <w:rPr>
                <w:ins w:id="1333" w:author="José Albeiro Montes Gil" w:date="2022-01-19T17:02:00Z"/>
                <w:rFonts w:ascii="Arial" w:eastAsia="Arial" w:hAnsi="Arial" w:cs="Arial"/>
                <w:b/>
                <w:smallCaps/>
                <w:color w:val="595959"/>
                <w:sz w:val="18"/>
                <w:szCs w:val="18"/>
              </w:rPr>
              <w:pPrChange w:id="1334" w:author="José Albeiro Montes Gil" w:date="2022-01-20T12:42:00Z">
                <w:pPr>
                  <w:keepNext/>
                  <w:framePr w:hSpace="141" w:wrap="around" w:vAnchor="text" w:hAnchor="margin" w:xAlign="center" w:y="507"/>
                  <w:spacing w:line="360" w:lineRule="auto"/>
                  <w:jc w:val="center"/>
                </w:pPr>
              </w:pPrChange>
            </w:pPr>
          </w:p>
        </w:tc>
        <w:tc>
          <w:tcPr>
            <w:tcW w:w="490" w:type="dxa"/>
            <w:tcBorders>
              <w:top w:val="single" w:sz="4" w:space="0" w:color="auto"/>
            </w:tcBorders>
          </w:tcPr>
          <w:p w14:paraId="06F8E438"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335" w:author="José Albeiro Montes Gil" w:date="2022-01-19T17:02:00Z"/>
                <w:rFonts w:ascii="Arial" w:eastAsia="Arial" w:hAnsi="Arial" w:cs="Arial"/>
                <w:b/>
                <w:smallCaps/>
                <w:color w:val="595959"/>
                <w:sz w:val="18"/>
                <w:szCs w:val="18"/>
              </w:rPr>
              <w:pPrChange w:id="1336"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tcBorders>
          </w:tcPr>
          <w:p w14:paraId="1557EA19" w14:textId="77777777" w:rsidR="00AF4086" w:rsidRPr="00C904C6" w:rsidRDefault="00AF4086" w:rsidP="0097128C">
            <w:pPr>
              <w:keepNext/>
              <w:spacing w:line="360" w:lineRule="auto"/>
              <w:rPr>
                <w:ins w:id="1337" w:author="José Albeiro Montes Gil" w:date="2022-01-19T17:02:00Z"/>
                <w:rFonts w:ascii="Arial" w:eastAsia="Arial" w:hAnsi="Arial" w:cs="Arial"/>
                <w:b/>
                <w:smallCaps/>
                <w:color w:val="595959"/>
                <w:sz w:val="18"/>
                <w:szCs w:val="18"/>
              </w:rPr>
              <w:pPrChange w:id="1338" w:author="José Albeiro Montes Gil" w:date="2022-01-20T12:42:00Z">
                <w:pPr>
                  <w:keepNext/>
                  <w:framePr w:hSpace="141" w:wrap="around" w:vAnchor="text" w:hAnchor="margin" w:xAlign="center" w:y="507"/>
                  <w:spacing w:line="360" w:lineRule="auto"/>
                  <w:jc w:val="center"/>
                </w:pPr>
              </w:pPrChange>
            </w:pPr>
          </w:p>
        </w:tc>
        <w:tc>
          <w:tcPr>
            <w:tcW w:w="0" w:type="auto"/>
            <w:tcBorders>
              <w:top w:val="single" w:sz="4" w:space="0" w:color="auto"/>
            </w:tcBorders>
          </w:tcPr>
          <w:p w14:paraId="68BC8BEF"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339" w:author="José Albeiro Montes Gil" w:date="2022-01-19T17:02:00Z"/>
                <w:rFonts w:ascii="Arial" w:eastAsia="Arial" w:hAnsi="Arial" w:cs="Arial"/>
                <w:b/>
                <w:smallCaps/>
                <w:color w:val="595959"/>
                <w:sz w:val="18"/>
                <w:szCs w:val="18"/>
              </w:rPr>
              <w:pPrChange w:id="1340"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Borders>
              <w:top w:val="single" w:sz="4" w:space="0" w:color="auto"/>
            </w:tcBorders>
          </w:tcPr>
          <w:p w14:paraId="24513B46" w14:textId="77777777" w:rsidR="00AF4086" w:rsidRPr="00C904C6" w:rsidRDefault="00AF4086" w:rsidP="0097128C">
            <w:pPr>
              <w:keepNext/>
              <w:spacing w:line="360" w:lineRule="auto"/>
              <w:rPr>
                <w:ins w:id="1341" w:author="José Albeiro Montes Gil" w:date="2022-01-19T17:02:00Z"/>
                <w:rFonts w:ascii="Arial" w:eastAsia="Arial" w:hAnsi="Arial" w:cs="Arial"/>
                <w:b/>
                <w:smallCaps/>
                <w:color w:val="595959"/>
                <w:sz w:val="18"/>
                <w:szCs w:val="18"/>
              </w:rPr>
              <w:pPrChange w:id="1342" w:author="José Albeiro Montes Gil" w:date="2022-01-20T12:42:00Z">
                <w:pPr>
                  <w:keepNext/>
                  <w:framePr w:hSpace="141" w:wrap="around" w:vAnchor="text" w:hAnchor="margin" w:xAlign="center" w:y="507"/>
                  <w:spacing w:line="360" w:lineRule="auto"/>
                  <w:jc w:val="center"/>
                </w:pPr>
              </w:pPrChange>
            </w:pPr>
          </w:p>
        </w:tc>
        <w:tc>
          <w:tcPr>
            <w:tcW w:w="472" w:type="dxa"/>
            <w:tcBorders>
              <w:top w:val="single" w:sz="4" w:space="0" w:color="auto"/>
            </w:tcBorders>
          </w:tcPr>
          <w:p w14:paraId="5B5BB209"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343" w:author="José Albeiro Montes Gil" w:date="2022-01-19T17:02:00Z"/>
                <w:rFonts w:ascii="Arial" w:eastAsia="Arial" w:hAnsi="Arial" w:cs="Arial"/>
                <w:b/>
                <w:smallCaps/>
                <w:color w:val="595959"/>
                <w:sz w:val="18"/>
                <w:szCs w:val="18"/>
              </w:rPr>
              <w:pPrChange w:id="1344"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Borders>
              <w:top w:val="single" w:sz="4" w:space="0" w:color="auto"/>
            </w:tcBorders>
          </w:tcPr>
          <w:p w14:paraId="67C9F9A7" w14:textId="77777777" w:rsidR="00AF4086" w:rsidRPr="00C904C6" w:rsidRDefault="00AF4086" w:rsidP="0097128C">
            <w:pPr>
              <w:keepNext/>
              <w:spacing w:line="360" w:lineRule="auto"/>
              <w:rPr>
                <w:ins w:id="1345" w:author="José Albeiro Montes Gil" w:date="2022-01-19T17:02:00Z"/>
                <w:rFonts w:ascii="Arial" w:eastAsia="Arial" w:hAnsi="Arial" w:cs="Arial"/>
                <w:b/>
                <w:smallCaps/>
                <w:color w:val="595959"/>
                <w:sz w:val="18"/>
                <w:szCs w:val="18"/>
              </w:rPr>
              <w:pPrChange w:id="1346" w:author="José Albeiro Montes Gil" w:date="2022-01-20T12:42:00Z">
                <w:pPr>
                  <w:keepNext/>
                  <w:framePr w:hSpace="141" w:wrap="around" w:vAnchor="text" w:hAnchor="margin" w:xAlign="center" w:y="507"/>
                  <w:spacing w:line="360" w:lineRule="auto"/>
                  <w:jc w:val="center"/>
                </w:pPr>
              </w:pPrChange>
            </w:pPr>
          </w:p>
        </w:tc>
      </w:tr>
      <w:tr w:rsidR="00AF4086" w:rsidRPr="00C904C6" w14:paraId="675F770C" w14:textId="77777777" w:rsidTr="00D167C9">
        <w:trPr>
          <w:trHeight w:val="221"/>
          <w:ins w:id="1347" w:author="José Albeiro Montes Gil" w:date="2022-01-19T17:02:00Z"/>
        </w:trPr>
        <w:tc>
          <w:tcPr>
            <w:cnfStyle w:val="000010000000" w:firstRow="0" w:lastRow="0" w:firstColumn="0" w:lastColumn="0" w:oddVBand="1" w:evenVBand="0" w:oddHBand="0" w:evenHBand="0" w:firstRowFirstColumn="0" w:firstRowLastColumn="0" w:lastRowFirstColumn="0" w:lastRowLastColumn="0"/>
            <w:tcW w:w="0" w:type="auto"/>
            <w:vMerge w:val="restart"/>
          </w:tcPr>
          <w:p w14:paraId="7E406C33" w14:textId="77777777" w:rsidR="00AF4086" w:rsidRPr="00C904C6" w:rsidRDefault="00AF4086" w:rsidP="0097128C">
            <w:pPr>
              <w:widowControl w:val="0"/>
              <w:pBdr>
                <w:top w:val="nil"/>
                <w:left w:val="nil"/>
                <w:bottom w:val="nil"/>
                <w:right w:val="nil"/>
                <w:between w:val="nil"/>
              </w:pBdr>
              <w:spacing w:after="0" w:line="276" w:lineRule="auto"/>
              <w:rPr>
                <w:ins w:id="1348" w:author="José Albeiro Montes Gil" w:date="2022-01-19T17:02:00Z"/>
                <w:rFonts w:ascii="Arial" w:eastAsia="Arial" w:hAnsi="Arial" w:cs="Arial"/>
                <w:b/>
                <w:smallCaps/>
                <w:color w:val="000000" w:themeColor="text1"/>
                <w:sz w:val="18"/>
                <w:szCs w:val="18"/>
              </w:rPr>
            </w:pPr>
            <w:ins w:id="1349" w:author="José Albeiro Montes Gil" w:date="2022-01-19T17:02:00Z">
              <w:r w:rsidRPr="00C904C6">
                <w:rPr>
                  <w:rFonts w:ascii="Arial" w:eastAsia="Arial" w:hAnsi="Arial" w:cs="Arial"/>
                  <w:b/>
                  <w:smallCaps/>
                  <w:color w:val="000000" w:themeColor="text1"/>
                  <w:sz w:val="18"/>
                  <w:szCs w:val="18"/>
                </w:rPr>
                <w:t>F</w:t>
              </w:r>
              <w:proofErr w:type="gramStart"/>
              <w:r w:rsidRPr="00C904C6">
                <w:rPr>
                  <w:rFonts w:ascii="Arial" w:eastAsia="Arial" w:hAnsi="Arial" w:cs="Arial"/>
                  <w:b/>
                  <w:smallCaps/>
                  <w:color w:val="000000" w:themeColor="text1"/>
                  <w:sz w:val="18"/>
                  <w:szCs w:val="18"/>
                </w:rPr>
                <w:t>4</w:t>
              </w:r>
              <w:r>
                <w:rPr>
                  <w:rFonts w:ascii="Arial" w:eastAsia="Arial" w:hAnsi="Arial" w:cs="Arial"/>
                  <w:b/>
                  <w:smallCaps/>
                  <w:color w:val="000000" w:themeColor="text1"/>
                  <w:sz w:val="18"/>
                  <w:szCs w:val="18"/>
                </w:rPr>
                <w:t>:Prototipado</w:t>
              </w:r>
              <w:proofErr w:type="gramEnd"/>
            </w:ins>
          </w:p>
        </w:tc>
        <w:tc>
          <w:tcPr>
            <w:tcW w:w="0" w:type="auto"/>
            <w:vMerge w:val="restart"/>
          </w:tcPr>
          <w:p w14:paraId="0883CA68" w14:textId="77777777" w:rsidR="00AF4086" w:rsidRPr="00C904C6" w:rsidRDefault="00AF4086" w:rsidP="0097128C">
            <w:pPr>
              <w:widowControl w:val="0"/>
              <w:pBdr>
                <w:top w:val="nil"/>
                <w:left w:val="nil"/>
                <w:bottom w:val="nil"/>
                <w:right w:val="nil"/>
                <w:between w:val="nil"/>
              </w:pBdr>
              <w:spacing w:after="0" w:line="276" w:lineRule="auto"/>
              <w:cnfStyle w:val="000000000000" w:firstRow="0" w:lastRow="0" w:firstColumn="0" w:lastColumn="0" w:oddVBand="0" w:evenVBand="0" w:oddHBand="0" w:evenHBand="0" w:firstRowFirstColumn="0" w:firstRowLastColumn="0" w:lastRowFirstColumn="0" w:lastRowLastColumn="0"/>
              <w:rPr>
                <w:ins w:id="1350" w:author="José Albeiro Montes Gil" w:date="2022-01-19T17:02:00Z"/>
                <w:rFonts w:ascii="Arial" w:eastAsia="Arial" w:hAnsi="Arial" w:cs="Arial"/>
                <w:b/>
                <w:smallCaps/>
                <w:color w:val="000000" w:themeColor="text1"/>
                <w:sz w:val="18"/>
                <w:szCs w:val="18"/>
              </w:rPr>
            </w:pPr>
            <w:ins w:id="1351" w:author="José Albeiro Montes Gil" w:date="2022-01-19T17:02:00Z">
              <w:r w:rsidRPr="00C904C6">
                <w:rPr>
                  <w:rFonts w:ascii="Arial" w:eastAsia="Arial" w:hAnsi="Arial" w:cs="Arial"/>
                  <w:b/>
                  <w:smallCaps/>
                  <w:color w:val="000000" w:themeColor="text1"/>
                  <w:sz w:val="18"/>
                  <w:szCs w:val="18"/>
                </w:rPr>
                <w:t>A</w:t>
              </w:r>
              <w:r>
                <w:rPr>
                  <w:rFonts w:ascii="Arial" w:eastAsia="Arial" w:hAnsi="Arial" w:cs="Arial"/>
                  <w:b/>
                  <w:smallCaps/>
                  <w:color w:val="000000" w:themeColor="text1"/>
                  <w:sz w:val="18"/>
                  <w:szCs w:val="18"/>
                </w:rPr>
                <w:t>3</w:t>
              </w:r>
            </w:ins>
          </w:p>
        </w:tc>
        <w:tc>
          <w:tcPr>
            <w:cnfStyle w:val="000010000000" w:firstRow="0" w:lastRow="0" w:firstColumn="0" w:lastColumn="0" w:oddVBand="1" w:evenVBand="0" w:oddHBand="0" w:evenHBand="0" w:firstRowFirstColumn="0" w:firstRowLastColumn="0" w:lastRowFirstColumn="0" w:lastRowLastColumn="0"/>
            <w:tcW w:w="0" w:type="auto"/>
          </w:tcPr>
          <w:p w14:paraId="42F89E38" w14:textId="77777777" w:rsidR="00AF4086" w:rsidRPr="00C904C6" w:rsidRDefault="00AF4086" w:rsidP="0097128C">
            <w:pPr>
              <w:keepNext/>
              <w:spacing w:line="360" w:lineRule="auto"/>
              <w:rPr>
                <w:ins w:id="1352" w:author="José Albeiro Montes Gil" w:date="2022-01-19T17:02:00Z"/>
                <w:rFonts w:ascii="Arial" w:eastAsia="Arial" w:hAnsi="Arial" w:cs="Arial"/>
                <w:b/>
                <w:smallCaps/>
                <w:color w:val="000000" w:themeColor="text1"/>
                <w:sz w:val="18"/>
                <w:szCs w:val="18"/>
              </w:rPr>
              <w:pPrChange w:id="1353" w:author="José Albeiro Montes Gil" w:date="2022-01-20T12:42:00Z">
                <w:pPr>
                  <w:keepNext/>
                  <w:framePr w:hSpace="141" w:wrap="around" w:vAnchor="text" w:hAnchor="margin" w:xAlign="center" w:y="507"/>
                  <w:spacing w:line="360" w:lineRule="auto"/>
                  <w:jc w:val="center"/>
                </w:pPr>
              </w:pPrChange>
            </w:pPr>
            <w:ins w:id="1354" w:author="José Albeiro Montes Gil" w:date="2022-01-19T17:02:00Z">
              <w:r w:rsidRPr="00C904C6">
                <w:rPr>
                  <w:rFonts w:ascii="Arial" w:eastAsia="Arial" w:hAnsi="Arial" w:cs="Arial"/>
                  <w:b/>
                  <w:smallCaps/>
                  <w:color w:val="000000" w:themeColor="text1"/>
                  <w:sz w:val="18"/>
                  <w:szCs w:val="18"/>
                </w:rPr>
                <w:t>A4.1</w:t>
              </w:r>
            </w:ins>
          </w:p>
        </w:tc>
        <w:tc>
          <w:tcPr>
            <w:tcW w:w="0" w:type="auto"/>
          </w:tcPr>
          <w:p w14:paraId="56DAAB26"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355" w:author="José Albeiro Montes Gil" w:date="2022-01-19T17:02:00Z"/>
                <w:rFonts w:ascii="Arial" w:eastAsia="Arial" w:hAnsi="Arial" w:cs="Arial"/>
                <w:b/>
                <w:smallCaps/>
                <w:color w:val="000000" w:themeColor="text1"/>
                <w:sz w:val="18"/>
                <w:szCs w:val="18"/>
              </w:rPr>
              <w:pPrChange w:id="1356"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1DE4C4B9" w14:textId="77777777" w:rsidR="00AF4086" w:rsidRPr="00C904C6" w:rsidRDefault="00AF4086" w:rsidP="0097128C">
            <w:pPr>
              <w:keepNext/>
              <w:spacing w:line="360" w:lineRule="auto"/>
              <w:rPr>
                <w:ins w:id="1357" w:author="José Albeiro Montes Gil" w:date="2022-01-19T17:02:00Z"/>
                <w:rFonts w:ascii="Arial" w:eastAsia="Arial" w:hAnsi="Arial" w:cs="Arial"/>
                <w:b/>
                <w:smallCaps/>
                <w:color w:val="000000" w:themeColor="text1"/>
                <w:sz w:val="18"/>
                <w:szCs w:val="18"/>
              </w:rPr>
              <w:pPrChange w:id="1358" w:author="José Albeiro Montes Gil" w:date="2022-01-20T12:42:00Z">
                <w:pPr>
                  <w:keepNext/>
                  <w:framePr w:hSpace="141" w:wrap="around" w:vAnchor="text" w:hAnchor="margin" w:xAlign="center" w:y="507"/>
                  <w:spacing w:line="360" w:lineRule="auto"/>
                  <w:jc w:val="center"/>
                </w:pPr>
              </w:pPrChange>
            </w:pPr>
          </w:p>
        </w:tc>
        <w:tc>
          <w:tcPr>
            <w:tcW w:w="0" w:type="auto"/>
          </w:tcPr>
          <w:p w14:paraId="6C5BA09B"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359" w:author="José Albeiro Montes Gil" w:date="2022-01-19T17:02:00Z"/>
                <w:rFonts w:ascii="Arial" w:eastAsia="Arial" w:hAnsi="Arial" w:cs="Arial"/>
                <w:b/>
                <w:smallCaps/>
                <w:color w:val="000000" w:themeColor="text1"/>
                <w:sz w:val="18"/>
                <w:szCs w:val="18"/>
              </w:rPr>
              <w:pPrChange w:id="1360"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122D4B61" w14:textId="77777777" w:rsidR="00AF4086" w:rsidRPr="00C904C6" w:rsidRDefault="00AF4086" w:rsidP="0097128C">
            <w:pPr>
              <w:keepNext/>
              <w:spacing w:line="360" w:lineRule="auto"/>
              <w:rPr>
                <w:ins w:id="1361" w:author="José Albeiro Montes Gil" w:date="2022-01-19T17:02:00Z"/>
                <w:rFonts w:ascii="Arial" w:eastAsia="Arial" w:hAnsi="Arial" w:cs="Arial"/>
                <w:b/>
                <w:smallCaps/>
                <w:color w:val="000000" w:themeColor="text1"/>
                <w:sz w:val="18"/>
                <w:szCs w:val="18"/>
              </w:rPr>
              <w:pPrChange w:id="1362" w:author="José Albeiro Montes Gil" w:date="2022-01-20T12:42:00Z">
                <w:pPr>
                  <w:keepNext/>
                  <w:framePr w:hSpace="141" w:wrap="around" w:vAnchor="text" w:hAnchor="margin" w:xAlign="center" w:y="507"/>
                  <w:spacing w:line="360" w:lineRule="auto"/>
                  <w:jc w:val="center"/>
                </w:pPr>
              </w:pPrChange>
            </w:pPr>
          </w:p>
        </w:tc>
        <w:tc>
          <w:tcPr>
            <w:tcW w:w="0" w:type="auto"/>
          </w:tcPr>
          <w:p w14:paraId="6EB17F75"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363" w:author="José Albeiro Montes Gil" w:date="2022-01-19T17:02:00Z"/>
                <w:rFonts w:ascii="Arial" w:eastAsia="Arial" w:hAnsi="Arial" w:cs="Arial"/>
                <w:b/>
                <w:smallCaps/>
                <w:color w:val="595959"/>
                <w:sz w:val="18"/>
                <w:szCs w:val="18"/>
              </w:rPr>
              <w:pPrChange w:id="1364"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2A73A6B0" w14:textId="77777777" w:rsidR="00AF4086" w:rsidRPr="00C904C6" w:rsidRDefault="00AF4086" w:rsidP="0097128C">
            <w:pPr>
              <w:keepNext/>
              <w:spacing w:line="360" w:lineRule="auto"/>
              <w:rPr>
                <w:ins w:id="1365" w:author="José Albeiro Montes Gil" w:date="2022-01-19T17:02:00Z"/>
                <w:rFonts w:ascii="Arial" w:eastAsia="Arial" w:hAnsi="Arial" w:cs="Arial"/>
                <w:b/>
                <w:smallCaps/>
                <w:color w:val="595959"/>
                <w:sz w:val="18"/>
                <w:szCs w:val="18"/>
              </w:rPr>
              <w:pPrChange w:id="1366" w:author="José Albeiro Montes Gil" w:date="2022-01-20T12:42:00Z">
                <w:pPr>
                  <w:keepNext/>
                  <w:framePr w:hSpace="141" w:wrap="around" w:vAnchor="text" w:hAnchor="margin" w:xAlign="center" w:y="507"/>
                  <w:spacing w:line="360" w:lineRule="auto"/>
                  <w:jc w:val="center"/>
                </w:pPr>
              </w:pPrChange>
            </w:pPr>
          </w:p>
        </w:tc>
        <w:tc>
          <w:tcPr>
            <w:tcW w:w="0" w:type="auto"/>
          </w:tcPr>
          <w:p w14:paraId="31CE7917"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367" w:author="José Albeiro Montes Gil" w:date="2022-01-19T17:02:00Z"/>
                <w:rFonts w:ascii="Arial" w:eastAsia="Arial" w:hAnsi="Arial" w:cs="Arial"/>
                <w:b/>
                <w:smallCaps/>
                <w:color w:val="595959"/>
                <w:sz w:val="18"/>
                <w:szCs w:val="18"/>
              </w:rPr>
              <w:pPrChange w:id="1368"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59084850" w14:textId="77777777" w:rsidR="00AF4086" w:rsidRPr="00C904C6" w:rsidRDefault="00AF4086" w:rsidP="0097128C">
            <w:pPr>
              <w:keepNext/>
              <w:spacing w:line="360" w:lineRule="auto"/>
              <w:rPr>
                <w:ins w:id="1369" w:author="José Albeiro Montes Gil" w:date="2022-01-19T17:02:00Z"/>
                <w:rFonts w:ascii="Arial" w:eastAsia="Arial" w:hAnsi="Arial" w:cs="Arial"/>
                <w:b/>
                <w:smallCaps/>
                <w:color w:val="595959"/>
                <w:sz w:val="18"/>
                <w:szCs w:val="18"/>
              </w:rPr>
              <w:pPrChange w:id="1370" w:author="José Albeiro Montes Gil" w:date="2022-01-20T12:42:00Z">
                <w:pPr>
                  <w:keepNext/>
                  <w:framePr w:hSpace="141" w:wrap="around" w:vAnchor="text" w:hAnchor="margin" w:xAlign="center" w:y="507"/>
                  <w:spacing w:line="360" w:lineRule="auto"/>
                  <w:jc w:val="center"/>
                </w:pPr>
              </w:pPrChange>
            </w:pPr>
          </w:p>
        </w:tc>
        <w:tc>
          <w:tcPr>
            <w:tcW w:w="0" w:type="auto"/>
          </w:tcPr>
          <w:p w14:paraId="2DCB008D"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371" w:author="José Albeiro Montes Gil" w:date="2022-01-19T17:02:00Z"/>
                <w:rFonts w:ascii="Arial" w:eastAsia="Arial" w:hAnsi="Arial" w:cs="Arial"/>
                <w:b/>
                <w:smallCaps/>
                <w:color w:val="000000" w:themeColor="text1"/>
                <w:sz w:val="18"/>
                <w:szCs w:val="18"/>
              </w:rPr>
              <w:pPrChange w:id="1372"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5FE0F2BE" w14:textId="77777777" w:rsidR="00AF4086" w:rsidRPr="00C904C6" w:rsidRDefault="00AF4086" w:rsidP="0097128C">
            <w:pPr>
              <w:keepNext/>
              <w:spacing w:line="360" w:lineRule="auto"/>
              <w:rPr>
                <w:ins w:id="1373" w:author="José Albeiro Montes Gil" w:date="2022-01-19T17:02:00Z"/>
                <w:rFonts w:ascii="Arial" w:eastAsia="Arial" w:hAnsi="Arial" w:cs="Arial"/>
                <w:b/>
                <w:smallCaps/>
                <w:color w:val="000000" w:themeColor="text1"/>
                <w:sz w:val="18"/>
                <w:szCs w:val="18"/>
              </w:rPr>
              <w:pPrChange w:id="1374" w:author="José Albeiro Montes Gil" w:date="2022-01-20T12:42:00Z">
                <w:pPr>
                  <w:keepNext/>
                  <w:framePr w:hSpace="141" w:wrap="around" w:vAnchor="text" w:hAnchor="margin" w:xAlign="center" w:y="507"/>
                  <w:spacing w:line="360" w:lineRule="auto"/>
                  <w:jc w:val="center"/>
                </w:pPr>
              </w:pPrChange>
            </w:pPr>
          </w:p>
        </w:tc>
        <w:tc>
          <w:tcPr>
            <w:tcW w:w="0" w:type="auto"/>
          </w:tcPr>
          <w:p w14:paraId="53CD54D7"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375" w:author="José Albeiro Montes Gil" w:date="2022-01-19T17:02:00Z"/>
                <w:rFonts w:ascii="Arial" w:eastAsia="Arial" w:hAnsi="Arial" w:cs="Arial"/>
                <w:b/>
                <w:smallCaps/>
                <w:color w:val="595959"/>
                <w:sz w:val="18"/>
                <w:szCs w:val="18"/>
              </w:rPr>
              <w:pPrChange w:id="1376"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1377" w:author="José Albeiro Montes Gil" w:date="2022-01-19T17:02:00Z">
              <w:r>
                <w:rPr>
                  <w:rFonts w:ascii="Arial" w:eastAsia="Arial" w:hAnsi="Arial" w:cs="Arial"/>
                  <w:b/>
                  <w:smallCaps/>
                  <w:color w:val="595959"/>
                  <w:sz w:val="18"/>
                  <w:szCs w:val="18"/>
                </w:rPr>
                <w:t>x</w:t>
              </w:r>
            </w:ins>
          </w:p>
        </w:tc>
        <w:tc>
          <w:tcPr>
            <w:cnfStyle w:val="000010000000" w:firstRow="0" w:lastRow="0" w:firstColumn="0" w:lastColumn="0" w:oddVBand="1" w:evenVBand="0" w:oddHBand="0" w:evenHBand="0" w:firstRowFirstColumn="0" w:firstRowLastColumn="0" w:lastRowFirstColumn="0" w:lastRowLastColumn="0"/>
            <w:tcW w:w="417" w:type="dxa"/>
          </w:tcPr>
          <w:p w14:paraId="073C9294" w14:textId="77777777" w:rsidR="00AF4086" w:rsidRPr="00C904C6" w:rsidRDefault="00AF4086" w:rsidP="0097128C">
            <w:pPr>
              <w:keepNext/>
              <w:spacing w:line="360" w:lineRule="auto"/>
              <w:rPr>
                <w:ins w:id="1378" w:author="José Albeiro Montes Gil" w:date="2022-01-19T17:02:00Z"/>
                <w:rFonts w:ascii="Arial" w:eastAsia="Arial" w:hAnsi="Arial" w:cs="Arial"/>
                <w:b/>
                <w:smallCaps/>
                <w:color w:val="000000" w:themeColor="text1"/>
                <w:sz w:val="18"/>
                <w:szCs w:val="18"/>
              </w:rPr>
              <w:pPrChange w:id="1379" w:author="José Albeiro Montes Gil" w:date="2022-01-20T12:42:00Z">
                <w:pPr>
                  <w:keepNext/>
                  <w:framePr w:hSpace="141" w:wrap="around" w:vAnchor="text" w:hAnchor="margin" w:xAlign="center" w:y="507"/>
                  <w:spacing w:line="360" w:lineRule="auto"/>
                  <w:jc w:val="center"/>
                </w:pPr>
              </w:pPrChange>
            </w:pPr>
            <w:ins w:id="1380" w:author="José Albeiro Montes Gil" w:date="2022-01-19T17:02:00Z">
              <w:r>
                <w:rPr>
                  <w:rFonts w:ascii="Arial" w:eastAsia="Arial" w:hAnsi="Arial" w:cs="Arial"/>
                  <w:b/>
                  <w:smallCaps/>
                  <w:color w:val="000000" w:themeColor="text1"/>
                  <w:sz w:val="18"/>
                  <w:szCs w:val="18"/>
                </w:rPr>
                <w:t>x</w:t>
              </w:r>
            </w:ins>
          </w:p>
        </w:tc>
        <w:tc>
          <w:tcPr>
            <w:tcW w:w="724" w:type="dxa"/>
          </w:tcPr>
          <w:p w14:paraId="39CFDC68"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381" w:author="José Albeiro Montes Gil" w:date="2022-01-19T17:02:00Z"/>
                <w:rFonts w:ascii="Arial" w:eastAsia="Arial" w:hAnsi="Arial" w:cs="Arial"/>
                <w:b/>
                <w:smallCaps/>
                <w:color w:val="000000" w:themeColor="text1"/>
                <w:sz w:val="18"/>
                <w:szCs w:val="18"/>
              </w:rPr>
              <w:pPrChange w:id="1382"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1383" w:author="José Albeiro Montes Gil" w:date="2022-01-19T17:02:00Z">
              <w:r>
                <w:rPr>
                  <w:rFonts w:ascii="Arial" w:eastAsia="Arial" w:hAnsi="Arial" w:cs="Arial"/>
                  <w:b/>
                  <w:smallCaps/>
                  <w:color w:val="000000" w:themeColor="text1"/>
                  <w:sz w:val="18"/>
                  <w:szCs w:val="18"/>
                </w:rPr>
                <w:t>x</w:t>
              </w:r>
            </w:ins>
          </w:p>
        </w:tc>
        <w:tc>
          <w:tcPr>
            <w:cnfStyle w:val="000010000000" w:firstRow="0" w:lastRow="0" w:firstColumn="0" w:lastColumn="0" w:oddVBand="1" w:evenVBand="0" w:oddHBand="0" w:evenHBand="0" w:firstRowFirstColumn="0" w:firstRowLastColumn="0" w:lastRowFirstColumn="0" w:lastRowLastColumn="0"/>
            <w:tcW w:w="420" w:type="dxa"/>
          </w:tcPr>
          <w:p w14:paraId="764754CC" w14:textId="77777777" w:rsidR="00AF4086" w:rsidRPr="00C904C6" w:rsidRDefault="00AF4086" w:rsidP="0097128C">
            <w:pPr>
              <w:keepNext/>
              <w:spacing w:line="360" w:lineRule="auto"/>
              <w:rPr>
                <w:ins w:id="1384" w:author="José Albeiro Montes Gil" w:date="2022-01-19T17:02:00Z"/>
                <w:rFonts w:ascii="Arial" w:eastAsia="Arial" w:hAnsi="Arial" w:cs="Arial"/>
                <w:b/>
                <w:smallCaps/>
                <w:color w:val="000000" w:themeColor="text1"/>
                <w:sz w:val="18"/>
                <w:szCs w:val="18"/>
              </w:rPr>
              <w:pPrChange w:id="1385" w:author="José Albeiro Montes Gil" w:date="2022-01-20T12:42:00Z">
                <w:pPr>
                  <w:keepNext/>
                  <w:framePr w:hSpace="141" w:wrap="around" w:vAnchor="text" w:hAnchor="margin" w:xAlign="center" w:y="507"/>
                  <w:spacing w:line="360" w:lineRule="auto"/>
                  <w:jc w:val="center"/>
                </w:pPr>
              </w:pPrChange>
            </w:pPr>
          </w:p>
        </w:tc>
        <w:tc>
          <w:tcPr>
            <w:tcW w:w="0" w:type="auto"/>
          </w:tcPr>
          <w:p w14:paraId="298D2034"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386" w:author="José Albeiro Montes Gil" w:date="2022-01-19T17:02:00Z"/>
                <w:rFonts w:ascii="Arial" w:eastAsia="Arial" w:hAnsi="Arial" w:cs="Arial"/>
                <w:b/>
                <w:smallCaps/>
                <w:color w:val="000000" w:themeColor="text1"/>
                <w:sz w:val="18"/>
                <w:szCs w:val="18"/>
              </w:rPr>
              <w:pPrChange w:id="1387"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26193BBD" w14:textId="77777777" w:rsidR="00AF4086" w:rsidRPr="00C904C6" w:rsidRDefault="00AF4086" w:rsidP="0097128C">
            <w:pPr>
              <w:keepNext/>
              <w:spacing w:line="360" w:lineRule="auto"/>
              <w:rPr>
                <w:ins w:id="1388" w:author="José Albeiro Montes Gil" w:date="2022-01-19T17:02:00Z"/>
                <w:rFonts w:ascii="Arial" w:eastAsia="Arial" w:hAnsi="Arial" w:cs="Arial"/>
                <w:b/>
                <w:smallCaps/>
                <w:color w:val="595959"/>
                <w:sz w:val="18"/>
                <w:szCs w:val="18"/>
              </w:rPr>
              <w:pPrChange w:id="1389" w:author="José Albeiro Montes Gil" w:date="2022-01-20T12:42:00Z">
                <w:pPr>
                  <w:keepNext/>
                  <w:framePr w:hSpace="141" w:wrap="around" w:vAnchor="text" w:hAnchor="margin" w:xAlign="center" w:y="507"/>
                  <w:spacing w:line="360" w:lineRule="auto"/>
                  <w:jc w:val="center"/>
                </w:pPr>
              </w:pPrChange>
            </w:pPr>
          </w:p>
        </w:tc>
        <w:tc>
          <w:tcPr>
            <w:tcW w:w="490" w:type="dxa"/>
          </w:tcPr>
          <w:p w14:paraId="31159B20"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390" w:author="José Albeiro Montes Gil" w:date="2022-01-19T17:02:00Z"/>
                <w:rFonts w:ascii="Arial" w:eastAsia="Arial" w:hAnsi="Arial" w:cs="Arial"/>
                <w:b/>
                <w:smallCaps/>
                <w:color w:val="595959"/>
                <w:sz w:val="18"/>
                <w:szCs w:val="18"/>
              </w:rPr>
              <w:pPrChange w:id="1391"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24ECEFD2" w14:textId="77777777" w:rsidR="00AF4086" w:rsidRPr="00C904C6" w:rsidRDefault="00AF4086" w:rsidP="0097128C">
            <w:pPr>
              <w:keepNext/>
              <w:spacing w:line="360" w:lineRule="auto"/>
              <w:rPr>
                <w:ins w:id="1392" w:author="José Albeiro Montes Gil" w:date="2022-01-19T17:02:00Z"/>
                <w:rFonts w:ascii="Arial" w:eastAsia="Arial" w:hAnsi="Arial" w:cs="Arial"/>
                <w:b/>
                <w:smallCaps/>
                <w:color w:val="595959"/>
                <w:sz w:val="18"/>
                <w:szCs w:val="18"/>
              </w:rPr>
              <w:pPrChange w:id="1393" w:author="José Albeiro Montes Gil" w:date="2022-01-20T12:42:00Z">
                <w:pPr>
                  <w:keepNext/>
                  <w:framePr w:hSpace="141" w:wrap="around" w:vAnchor="text" w:hAnchor="margin" w:xAlign="center" w:y="507"/>
                  <w:spacing w:line="360" w:lineRule="auto"/>
                  <w:jc w:val="center"/>
                </w:pPr>
              </w:pPrChange>
            </w:pPr>
          </w:p>
        </w:tc>
        <w:tc>
          <w:tcPr>
            <w:tcW w:w="0" w:type="auto"/>
          </w:tcPr>
          <w:p w14:paraId="30B912EC"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394" w:author="José Albeiro Montes Gil" w:date="2022-01-19T17:02:00Z"/>
                <w:rFonts w:ascii="Arial" w:eastAsia="Arial" w:hAnsi="Arial" w:cs="Arial"/>
                <w:b/>
                <w:smallCaps/>
                <w:color w:val="595959"/>
                <w:sz w:val="18"/>
                <w:szCs w:val="18"/>
              </w:rPr>
              <w:pPrChange w:id="1395"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4717B416" w14:textId="77777777" w:rsidR="00AF4086" w:rsidRPr="00C904C6" w:rsidRDefault="00AF4086" w:rsidP="0097128C">
            <w:pPr>
              <w:keepNext/>
              <w:spacing w:line="360" w:lineRule="auto"/>
              <w:rPr>
                <w:ins w:id="1396" w:author="José Albeiro Montes Gil" w:date="2022-01-19T17:02:00Z"/>
                <w:rFonts w:ascii="Arial" w:eastAsia="Arial" w:hAnsi="Arial" w:cs="Arial"/>
                <w:b/>
                <w:smallCaps/>
                <w:color w:val="595959"/>
                <w:sz w:val="18"/>
                <w:szCs w:val="18"/>
              </w:rPr>
              <w:pPrChange w:id="1397" w:author="José Albeiro Montes Gil" w:date="2022-01-20T12:42:00Z">
                <w:pPr>
                  <w:keepNext/>
                  <w:framePr w:hSpace="141" w:wrap="around" w:vAnchor="text" w:hAnchor="margin" w:xAlign="center" w:y="507"/>
                  <w:spacing w:line="360" w:lineRule="auto"/>
                  <w:jc w:val="center"/>
                </w:pPr>
              </w:pPrChange>
            </w:pPr>
          </w:p>
        </w:tc>
        <w:tc>
          <w:tcPr>
            <w:tcW w:w="472" w:type="dxa"/>
          </w:tcPr>
          <w:p w14:paraId="73648D5A"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398" w:author="José Albeiro Montes Gil" w:date="2022-01-19T17:02:00Z"/>
                <w:rFonts w:ascii="Arial" w:eastAsia="Arial" w:hAnsi="Arial" w:cs="Arial"/>
                <w:b/>
                <w:smallCaps/>
                <w:color w:val="595959"/>
                <w:sz w:val="18"/>
                <w:szCs w:val="18"/>
              </w:rPr>
              <w:pPrChange w:id="1399"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738F9BF8" w14:textId="77777777" w:rsidR="00AF4086" w:rsidRPr="00C904C6" w:rsidRDefault="00AF4086" w:rsidP="0097128C">
            <w:pPr>
              <w:keepNext/>
              <w:spacing w:line="360" w:lineRule="auto"/>
              <w:rPr>
                <w:ins w:id="1400" w:author="José Albeiro Montes Gil" w:date="2022-01-19T17:02:00Z"/>
                <w:rFonts w:ascii="Arial" w:eastAsia="Arial" w:hAnsi="Arial" w:cs="Arial"/>
                <w:b/>
                <w:smallCaps/>
                <w:color w:val="595959"/>
                <w:sz w:val="18"/>
                <w:szCs w:val="18"/>
              </w:rPr>
              <w:pPrChange w:id="1401" w:author="José Albeiro Montes Gil" w:date="2022-01-20T12:42:00Z">
                <w:pPr>
                  <w:keepNext/>
                  <w:framePr w:hSpace="141" w:wrap="around" w:vAnchor="text" w:hAnchor="margin" w:xAlign="center" w:y="507"/>
                  <w:spacing w:line="360" w:lineRule="auto"/>
                  <w:jc w:val="center"/>
                </w:pPr>
              </w:pPrChange>
            </w:pPr>
          </w:p>
        </w:tc>
      </w:tr>
      <w:tr w:rsidR="0097128C" w:rsidRPr="00C904C6" w14:paraId="79439C40" w14:textId="77777777" w:rsidTr="00D167C9">
        <w:trPr>
          <w:cnfStyle w:val="000000100000" w:firstRow="0" w:lastRow="0" w:firstColumn="0" w:lastColumn="0" w:oddVBand="0" w:evenVBand="0" w:oddHBand="1" w:evenHBand="0" w:firstRowFirstColumn="0" w:firstRowLastColumn="0" w:lastRowFirstColumn="0" w:lastRowLastColumn="0"/>
          <w:trHeight w:val="221"/>
          <w:ins w:id="1402" w:author="José Albeiro Montes Gil" w:date="2022-01-19T17:02:00Z"/>
        </w:trPr>
        <w:tc>
          <w:tcPr>
            <w:cnfStyle w:val="000010000000" w:firstRow="0" w:lastRow="0" w:firstColumn="0" w:lastColumn="0" w:oddVBand="1" w:evenVBand="0" w:oddHBand="0" w:evenHBand="0" w:firstRowFirstColumn="0" w:firstRowLastColumn="0" w:lastRowFirstColumn="0" w:lastRowLastColumn="0"/>
            <w:tcW w:w="0" w:type="auto"/>
            <w:vMerge/>
          </w:tcPr>
          <w:p w14:paraId="5466EE3C" w14:textId="77777777" w:rsidR="00AF4086" w:rsidRPr="00C904C6" w:rsidRDefault="00AF4086" w:rsidP="0097128C">
            <w:pPr>
              <w:widowControl w:val="0"/>
              <w:pBdr>
                <w:top w:val="nil"/>
                <w:left w:val="nil"/>
                <w:bottom w:val="nil"/>
                <w:right w:val="nil"/>
                <w:between w:val="nil"/>
              </w:pBdr>
              <w:spacing w:after="0" w:line="276" w:lineRule="auto"/>
              <w:rPr>
                <w:ins w:id="1403" w:author="José Albeiro Montes Gil" w:date="2022-01-19T17:02:00Z"/>
                <w:rFonts w:ascii="Arial" w:eastAsia="Arial" w:hAnsi="Arial" w:cs="Arial"/>
                <w:b/>
                <w:smallCaps/>
                <w:color w:val="595959"/>
                <w:sz w:val="18"/>
                <w:szCs w:val="18"/>
              </w:rPr>
            </w:pPr>
          </w:p>
        </w:tc>
        <w:tc>
          <w:tcPr>
            <w:tcW w:w="0" w:type="auto"/>
            <w:vMerge/>
          </w:tcPr>
          <w:p w14:paraId="0BCE5CB3" w14:textId="77777777" w:rsidR="00AF4086" w:rsidRPr="00C904C6" w:rsidRDefault="00AF4086" w:rsidP="0097128C">
            <w:pPr>
              <w:widowControl w:val="0"/>
              <w:pBdr>
                <w:top w:val="nil"/>
                <w:left w:val="nil"/>
                <w:bottom w:val="nil"/>
                <w:right w:val="nil"/>
                <w:between w:val="nil"/>
              </w:pBdr>
              <w:spacing w:after="0" w:line="276" w:lineRule="auto"/>
              <w:cnfStyle w:val="000000100000" w:firstRow="0" w:lastRow="0" w:firstColumn="0" w:lastColumn="0" w:oddVBand="0" w:evenVBand="0" w:oddHBand="1" w:evenHBand="0" w:firstRowFirstColumn="0" w:firstRowLastColumn="0" w:lastRowFirstColumn="0" w:lastRowLastColumn="0"/>
              <w:rPr>
                <w:ins w:id="1404" w:author="José Albeiro Montes Gil" w:date="2022-01-19T17:02:00Z"/>
                <w:rFonts w:ascii="Arial" w:eastAsia="Arial" w:hAnsi="Arial" w:cs="Arial"/>
                <w:b/>
                <w:smallCaps/>
                <w:color w:val="595959"/>
                <w:sz w:val="18"/>
                <w:szCs w:val="18"/>
              </w:rPr>
            </w:pPr>
          </w:p>
        </w:tc>
        <w:tc>
          <w:tcPr>
            <w:cnfStyle w:val="000010000000" w:firstRow="0" w:lastRow="0" w:firstColumn="0" w:lastColumn="0" w:oddVBand="1" w:evenVBand="0" w:oddHBand="0" w:evenHBand="0" w:firstRowFirstColumn="0" w:firstRowLastColumn="0" w:lastRowFirstColumn="0" w:lastRowLastColumn="0"/>
            <w:tcW w:w="0" w:type="auto"/>
          </w:tcPr>
          <w:p w14:paraId="06C6FDE5" w14:textId="77777777" w:rsidR="00AF4086" w:rsidRPr="00C904C6" w:rsidRDefault="00AF4086" w:rsidP="0097128C">
            <w:pPr>
              <w:keepNext/>
              <w:spacing w:line="360" w:lineRule="auto"/>
              <w:rPr>
                <w:ins w:id="1405" w:author="José Albeiro Montes Gil" w:date="2022-01-19T17:02:00Z"/>
                <w:rFonts w:ascii="Arial" w:eastAsia="Arial" w:hAnsi="Arial" w:cs="Arial"/>
                <w:b/>
                <w:smallCaps/>
                <w:color w:val="000000" w:themeColor="text1"/>
                <w:sz w:val="18"/>
                <w:szCs w:val="18"/>
              </w:rPr>
              <w:pPrChange w:id="1406" w:author="José Albeiro Montes Gil" w:date="2022-01-20T12:42:00Z">
                <w:pPr>
                  <w:keepNext/>
                  <w:framePr w:hSpace="141" w:wrap="around" w:vAnchor="text" w:hAnchor="margin" w:xAlign="center" w:y="507"/>
                  <w:spacing w:line="360" w:lineRule="auto"/>
                  <w:jc w:val="center"/>
                </w:pPr>
              </w:pPrChange>
            </w:pPr>
            <w:ins w:id="1407" w:author="José Albeiro Montes Gil" w:date="2022-01-19T17:02:00Z">
              <w:r w:rsidRPr="00C904C6">
                <w:rPr>
                  <w:rFonts w:ascii="Arial" w:eastAsia="Arial" w:hAnsi="Arial" w:cs="Arial"/>
                  <w:b/>
                  <w:smallCaps/>
                  <w:color w:val="000000" w:themeColor="text1"/>
                  <w:sz w:val="18"/>
                  <w:szCs w:val="18"/>
                </w:rPr>
                <w:t>A4.2</w:t>
              </w:r>
            </w:ins>
          </w:p>
        </w:tc>
        <w:tc>
          <w:tcPr>
            <w:tcW w:w="0" w:type="auto"/>
          </w:tcPr>
          <w:p w14:paraId="1B06FCE1"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408" w:author="José Albeiro Montes Gil" w:date="2022-01-19T17:02:00Z"/>
                <w:rFonts w:ascii="Arial" w:eastAsia="Arial" w:hAnsi="Arial" w:cs="Arial"/>
                <w:b/>
                <w:smallCaps/>
                <w:color w:val="000000" w:themeColor="text1"/>
                <w:sz w:val="18"/>
                <w:szCs w:val="18"/>
              </w:rPr>
              <w:pPrChange w:id="1409"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76201089" w14:textId="77777777" w:rsidR="00AF4086" w:rsidRPr="00C904C6" w:rsidRDefault="00AF4086" w:rsidP="0097128C">
            <w:pPr>
              <w:keepNext/>
              <w:spacing w:line="360" w:lineRule="auto"/>
              <w:rPr>
                <w:ins w:id="1410" w:author="José Albeiro Montes Gil" w:date="2022-01-19T17:02:00Z"/>
                <w:rFonts w:ascii="Arial" w:eastAsia="Arial" w:hAnsi="Arial" w:cs="Arial"/>
                <w:b/>
                <w:smallCaps/>
                <w:color w:val="000000" w:themeColor="text1"/>
                <w:sz w:val="18"/>
                <w:szCs w:val="18"/>
              </w:rPr>
              <w:pPrChange w:id="1411" w:author="José Albeiro Montes Gil" w:date="2022-01-20T12:42:00Z">
                <w:pPr>
                  <w:keepNext/>
                  <w:framePr w:hSpace="141" w:wrap="around" w:vAnchor="text" w:hAnchor="margin" w:xAlign="center" w:y="507"/>
                  <w:spacing w:line="360" w:lineRule="auto"/>
                  <w:jc w:val="center"/>
                </w:pPr>
              </w:pPrChange>
            </w:pPr>
          </w:p>
        </w:tc>
        <w:tc>
          <w:tcPr>
            <w:tcW w:w="0" w:type="auto"/>
          </w:tcPr>
          <w:p w14:paraId="47275EF1"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412" w:author="José Albeiro Montes Gil" w:date="2022-01-19T17:02:00Z"/>
                <w:rFonts w:ascii="Arial" w:eastAsia="Arial" w:hAnsi="Arial" w:cs="Arial"/>
                <w:b/>
                <w:smallCaps/>
                <w:color w:val="000000" w:themeColor="text1"/>
                <w:sz w:val="18"/>
                <w:szCs w:val="18"/>
              </w:rPr>
              <w:pPrChange w:id="1413"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4C72111A" w14:textId="77777777" w:rsidR="00AF4086" w:rsidRPr="00C904C6" w:rsidRDefault="00AF4086" w:rsidP="0097128C">
            <w:pPr>
              <w:keepNext/>
              <w:spacing w:line="360" w:lineRule="auto"/>
              <w:rPr>
                <w:ins w:id="1414" w:author="José Albeiro Montes Gil" w:date="2022-01-19T17:02:00Z"/>
                <w:rFonts w:ascii="Arial" w:eastAsia="Arial" w:hAnsi="Arial" w:cs="Arial"/>
                <w:b/>
                <w:smallCaps/>
                <w:color w:val="000000" w:themeColor="text1"/>
                <w:sz w:val="18"/>
                <w:szCs w:val="18"/>
              </w:rPr>
              <w:pPrChange w:id="1415" w:author="José Albeiro Montes Gil" w:date="2022-01-20T12:42:00Z">
                <w:pPr>
                  <w:keepNext/>
                  <w:framePr w:hSpace="141" w:wrap="around" w:vAnchor="text" w:hAnchor="margin" w:xAlign="center" w:y="507"/>
                  <w:spacing w:line="360" w:lineRule="auto"/>
                  <w:jc w:val="center"/>
                </w:pPr>
              </w:pPrChange>
            </w:pPr>
          </w:p>
        </w:tc>
        <w:tc>
          <w:tcPr>
            <w:tcW w:w="0" w:type="auto"/>
          </w:tcPr>
          <w:p w14:paraId="4F06EC35"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416" w:author="José Albeiro Montes Gil" w:date="2022-01-19T17:02:00Z"/>
                <w:rFonts w:ascii="Arial" w:eastAsia="Arial" w:hAnsi="Arial" w:cs="Arial"/>
                <w:b/>
                <w:smallCaps/>
                <w:color w:val="595959"/>
                <w:sz w:val="18"/>
                <w:szCs w:val="18"/>
              </w:rPr>
              <w:pPrChange w:id="1417"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57A09E52" w14:textId="77777777" w:rsidR="00AF4086" w:rsidRPr="00C904C6" w:rsidRDefault="00AF4086" w:rsidP="0097128C">
            <w:pPr>
              <w:keepNext/>
              <w:spacing w:line="360" w:lineRule="auto"/>
              <w:rPr>
                <w:ins w:id="1418" w:author="José Albeiro Montes Gil" w:date="2022-01-19T17:02:00Z"/>
                <w:rFonts w:ascii="Arial" w:eastAsia="Arial" w:hAnsi="Arial" w:cs="Arial"/>
                <w:b/>
                <w:smallCaps/>
                <w:color w:val="595959"/>
                <w:sz w:val="18"/>
                <w:szCs w:val="18"/>
              </w:rPr>
              <w:pPrChange w:id="1419" w:author="José Albeiro Montes Gil" w:date="2022-01-20T12:42:00Z">
                <w:pPr>
                  <w:keepNext/>
                  <w:framePr w:hSpace="141" w:wrap="around" w:vAnchor="text" w:hAnchor="margin" w:xAlign="center" w:y="507"/>
                  <w:spacing w:line="360" w:lineRule="auto"/>
                  <w:jc w:val="center"/>
                </w:pPr>
              </w:pPrChange>
            </w:pPr>
          </w:p>
        </w:tc>
        <w:tc>
          <w:tcPr>
            <w:tcW w:w="0" w:type="auto"/>
          </w:tcPr>
          <w:p w14:paraId="47E68D4D"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420" w:author="José Albeiro Montes Gil" w:date="2022-01-19T17:02:00Z"/>
                <w:rFonts w:ascii="Arial" w:eastAsia="Arial" w:hAnsi="Arial" w:cs="Arial"/>
                <w:b/>
                <w:smallCaps/>
                <w:color w:val="595959"/>
                <w:sz w:val="18"/>
                <w:szCs w:val="18"/>
              </w:rPr>
              <w:pPrChange w:id="1421"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72C790D2" w14:textId="77777777" w:rsidR="00AF4086" w:rsidRPr="00C904C6" w:rsidRDefault="00AF4086" w:rsidP="0097128C">
            <w:pPr>
              <w:keepNext/>
              <w:spacing w:line="360" w:lineRule="auto"/>
              <w:rPr>
                <w:ins w:id="1422" w:author="José Albeiro Montes Gil" w:date="2022-01-19T17:02:00Z"/>
                <w:rFonts w:ascii="Arial" w:eastAsia="Arial" w:hAnsi="Arial" w:cs="Arial"/>
                <w:b/>
                <w:smallCaps/>
                <w:color w:val="595959"/>
                <w:sz w:val="18"/>
                <w:szCs w:val="18"/>
              </w:rPr>
              <w:pPrChange w:id="1423" w:author="José Albeiro Montes Gil" w:date="2022-01-20T12:42:00Z">
                <w:pPr>
                  <w:keepNext/>
                  <w:framePr w:hSpace="141" w:wrap="around" w:vAnchor="text" w:hAnchor="margin" w:xAlign="center" w:y="507"/>
                  <w:spacing w:line="360" w:lineRule="auto"/>
                  <w:jc w:val="center"/>
                </w:pPr>
              </w:pPrChange>
            </w:pPr>
          </w:p>
        </w:tc>
        <w:tc>
          <w:tcPr>
            <w:tcW w:w="0" w:type="auto"/>
          </w:tcPr>
          <w:p w14:paraId="6D0BBDED"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424" w:author="José Albeiro Montes Gil" w:date="2022-01-19T17:02:00Z"/>
                <w:rFonts w:ascii="Arial" w:eastAsia="Arial" w:hAnsi="Arial" w:cs="Arial"/>
                <w:b/>
                <w:smallCaps/>
                <w:color w:val="000000" w:themeColor="text1"/>
                <w:sz w:val="18"/>
                <w:szCs w:val="18"/>
              </w:rPr>
              <w:pPrChange w:id="1425"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76820DD4" w14:textId="77777777" w:rsidR="00AF4086" w:rsidRPr="00C904C6" w:rsidRDefault="00AF4086" w:rsidP="0097128C">
            <w:pPr>
              <w:keepNext/>
              <w:spacing w:line="360" w:lineRule="auto"/>
              <w:rPr>
                <w:ins w:id="1426" w:author="José Albeiro Montes Gil" w:date="2022-01-19T17:02:00Z"/>
                <w:rFonts w:ascii="Arial" w:eastAsia="Arial" w:hAnsi="Arial" w:cs="Arial"/>
                <w:b/>
                <w:smallCaps/>
                <w:color w:val="000000" w:themeColor="text1"/>
                <w:sz w:val="18"/>
                <w:szCs w:val="18"/>
              </w:rPr>
              <w:pPrChange w:id="1427" w:author="José Albeiro Montes Gil" w:date="2022-01-20T12:42:00Z">
                <w:pPr>
                  <w:keepNext/>
                  <w:framePr w:hSpace="141" w:wrap="around" w:vAnchor="text" w:hAnchor="margin" w:xAlign="center" w:y="507"/>
                  <w:spacing w:line="360" w:lineRule="auto"/>
                  <w:jc w:val="center"/>
                </w:pPr>
              </w:pPrChange>
            </w:pPr>
          </w:p>
        </w:tc>
        <w:tc>
          <w:tcPr>
            <w:tcW w:w="0" w:type="auto"/>
          </w:tcPr>
          <w:p w14:paraId="76596B09"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428" w:author="José Albeiro Montes Gil" w:date="2022-01-19T17:02:00Z"/>
                <w:rFonts w:ascii="Arial" w:eastAsia="Arial" w:hAnsi="Arial" w:cs="Arial"/>
                <w:b/>
                <w:smallCaps/>
                <w:color w:val="595959"/>
                <w:sz w:val="18"/>
                <w:szCs w:val="18"/>
              </w:rPr>
              <w:pPrChange w:id="1429"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5F6C1D32" w14:textId="77777777" w:rsidR="00AF4086" w:rsidRPr="00C904C6" w:rsidRDefault="00AF4086" w:rsidP="0097128C">
            <w:pPr>
              <w:keepNext/>
              <w:spacing w:line="360" w:lineRule="auto"/>
              <w:rPr>
                <w:ins w:id="1430" w:author="José Albeiro Montes Gil" w:date="2022-01-19T17:02:00Z"/>
                <w:rFonts w:ascii="Arial" w:eastAsia="Arial" w:hAnsi="Arial" w:cs="Arial"/>
                <w:b/>
                <w:smallCaps/>
                <w:color w:val="000000" w:themeColor="text1"/>
                <w:sz w:val="18"/>
                <w:szCs w:val="18"/>
              </w:rPr>
              <w:pPrChange w:id="1431" w:author="José Albeiro Montes Gil" w:date="2022-01-20T12:42:00Z">
                <w:pPr>
                  <w:keepNext/>
                  <w:framePr w:hSpace="141" w:wrap="around" w:vAnchor="text" w:hAnchor="margin" w:xAlign="center" w:y="507"/>
                  <w:spacing w:line="360" w:lineRule="auto"/>
                  <w:jc w:val="center"/>
                </w:pPr>
              </w:pPrChange>
            </w:pPr>
          </w:p>
        </w:tc>
        <w:tc>
          <w:tcPr>
            <w:tcW w:w="724" w:type="dxa"/>
          </w:tcPr>
          <w:p w14:paraId="51A8FAC7"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432" w:author="José Albeiro Montes Gil" w:date="2022-01-19T17:02:00Z"/>
                <w:rFonts w:ascii="Arial" w:eastAsia="Arial" w:hAnsi="Arial" w:cs="Arial"/>
                <w:b/>
                <w:smallCaps/>
                <w:color w:val="000000" w:themeColor="text1"/>
                <w:sz w:val="18"/>
                <w:szCs w:val="18"/>
              </w:rPr>
              <w:pPrChange w:id="1433"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20" w:type="dxa"/>
          </w:tcPr>
          <w:p w14:paraId="5AA9888C" w14:textId="77777777" w:rsidR="00AF4086" w:rsidRPr="00C904C6" w:rsidRDefault="00AF4086" w:rsidP="0097128C">
            <w:pPr>
              <w:keepNext/>
              <w:spacing w:line="360" w:lineRule="auto"/>
              <w:rPr>
                <w:ins w:id="1434" w:author="José Albeiro Montes Gil" w:date="2022-01-19T17:02:00Z"/>
                <w:rFonts w:ascii="Arial" w:eastAsia="Arial" w:hAnsi="Arial" w:cs="Arial"/>
                <w:b/>
                <w:smallCaps/>
                <w:color w:val="595959"/>
                <w:sz w:val="18"/>
                <w:szCs w:val="18"/>
              </w:rPr>
              <w:pPrChange w:id="1435" w:author="José Albeiro Montes Gil" w:date="2022-01-20T12:42:00Z">
                <w:pPr>
                  <w:keepNext/>
                  <w:framePr w:hSpace="141" w:wrap="around" w:vAnchor="text" w:hAnchor="margin" w:xAlign="center" w:y="507"/>
                  <w:spacing w:line="360" w:lineRule="auto"/>
                  <w:jc w:val="center"/>
                </w:pPr>
              </w:pPrChange>
            </w:pPr>
            <w:ins w:id="1436" w:author="José Albeiro Montes Gil" w:date="2022-01-19T17:02:00Z">
              <w:r>
                <w:rPr>
                  <w:rFonts w:ascii="Arial" w:eastAsia="Arial" w:hAnsi="Arial" w:cs="Arial"/>
                  <w:b/>
                  <w:smallCaps/>
                  <w:color w:val="595959"/>
                  <w:sz w:val="18"/>
                  <w:szCs w:val="18"/>
                </w:rPr>
                <w:t>x</w:t>
              </w:r>
            </w:ins>
          </w:p>
        </w:tc>
        <w:tc>
          <w:tcPr>
            <w:tcW w:w="0" w:type="auto"/>
          </w:tcPr>
          <w:p w14:paraId="34E83E0C"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437" w:author="José Albeiro Montes Gil" w:date="2022-01-19T17:02:00Z"/>
                <w:rFonts w:ascii="Arial" w:eastAsia="Arial" w:hAnsi="Arial" w:cs="Arial"/>
                <w:b/>
                <w:smallCaps/>
                <w:color w:val="595959"/>
                <w:sz w:val="18"/>
                <w:szCs w:val="18"/>
              </w:rPr>
              <w:pPrChange w:id="1438"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1439" w:author="José Albeiro Montes Gil" w:date="2022-01-19T17:02:00Z">
              <w:r>
                <w:rPr>
                  <w:rFonts w:ascii="Arial" w:eastAsia="Arial" w:hAnsi="Arial" w:cs="Arial"/>
                  <w:b/>
                  <w:smallCaps/>
                  <w:color w:val="595959"/>
                  <w:sz w:val="18"/>
                  <w:szCs w:val="18"/>
                </w:rPr>
                <w:t>x</w:t>
              </w:r>
            </w:ins>
          </w:p>
        </w:tc>
        <w:tc>
          <w:tcPr>
            <w:cnfStyle w:val="000010000000" w:firstRow="0" w:lastRow="0" w:firstColumn="0" w:lastColumn="0" w:oddVBand="1" w:evenVBand="0" w:oddHBand="0" w:evenHBand="0" w:firstRowFirstColumn="0" w:firstRowLastColumn="0" w:lastRowFirstColumn="0" w:lastRowLastColumn="0"/>
            <w:tcW w:w="417" w:type="dxa"/>
          </w:tcPr>
          <w:p w14:paraId="4CA12E5F" w14:textId="77777777" w:rsidR="00AF4086" w:rsidRPr="00C904C6" w:rsidRDefault="00AF4086" w:rsidP="0097128C">
            <w:pPr>
              <w:keepNext/>
              <w:spacing w:line="360" w:lineRule="auto"/>
              <w:rPr>
                <w:ins w:id="1440" w:author="José Albeiro Montes Gil" w:date="2022-01-19T17:02:00Z"/>
                <w:rFonts w:ascii="Arial" w:eastAsia="Arial" w:hAnsi="Arial" w:cs="Arial"/>
                <w:b/>
                <w:smallCaps/>
                <w:color w:val="595959"/>
                <w:sz w:val="18"/>
                <w:szCs w:val="18"/>
              </w:rPr>
              <w:pPrChange w:id="1441" w:author="José Albeiro Montes Gil" w:date="2022-01-20T12:42:00Z">
                <w:pPr>
                  <w:keepNext/>
                  <w:framePr w:hSpace="141" w:wrap="around" w:vAnchor="text" w:hAnchor="margin" w:xAlign="center" w:y="507"/>
                  <w:spacing w:line="360" w:lineRule="auto"/>
                  <w:jc w:val="center"/>
                </w:pPr>
              </w:pPrChange>
            </w:pPr>
            <w:ins w:id="1442" w:author="José Albeiro Montes Gil" w:date="2022-01-19T17:02:00Z">
              <w:r>
                <w:rPr>
                  <w:rFonts w:ascii="Arial" w:eastAsia="Arial" w:hAnsi="Arial" w:cs="Arial"/>
                  <w:b/>
                  <w:smallCaps/>
                  <w:color w:val="595959"/>
                  <w:sz w:val="18"/>
                  <w:szCs w:val="18"/>
                </w:rPr>
                <w:t>x</w:t>
              </w:r>
            </w:ins>
          </w:p>
        </w:tc>
        <w:tc>
          <w:tcPr>
            <w:tcW w:w="490" w:type="dxa"/>
          </w:tcPr>
          <w:p w14:paraId="5E7CCE72"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443" w:author="José Albeiro Montes Gil" w:date="2022-01-19T17:02:00Z"/>
                <w:rFonts w:ascii="Arial" w:eastAsia="Arial" w:hAnsi="Arial" w:cs="Arial"/>
                <w:b/>
                <w:smallCaps/>
                <w:color w:val="595959"/>
                <w:sz w:val="18"/>
                <w:szCs w:val="18"/>
              </w:rPr>
              <w:pPrChange w:id="1444"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1445" w:author="José Albeiro Montes Gil" w:date="2022-01-19T17:02:00Z">
              <w:r>
                <w:rPr>
                  <w:rFonts w:ascii="Arial" w:eastAsia="Arial" w:hAnsi="Arial" w:cs="Arial"/>
                  <w:b/>
                  <w:smallCaps/>
                  <w:color w:val="595959"/>
                  <w:sz w:val="18"/>
                  <w:szCs w:val="18"/>
                </w:rPr>
                <w:t>x</w:t>
              </w:r>
            </w:ins>
          </w:p>
        </w:tc>
        <w:tc>
          <w:tcPr>
            <w:cnfStyle w:val="000010000000" w:firstRow="0" w:lastRow="0" w:firstColumn="0" w:lastColumn="0" w:oddVBand="1" w:evenVBand="0" w:oddHBand="0" w:evenHBand="0" w:firstRowFirstColumn="0" w:firstRowLastColumn="0" w:lastRowFirstColumn="0" w:lastRowLastColumn="0"/>
            <w:tcW w:w="0" w:type="auto"/>
          </w:tcPr>
          <w:p w14:paraId="7508E6BE" w14:textId="77777777" w:rsidR="00AF4086" w:rsidRPr="00C904C6" w:rsidRDefault="00AF4086" w:rsidP="0097128C">
            <w:pPr>
              <w:keepNext/>
              <w:spacing w:line="360" w:lineRule="auto"/>
              <w:rPr>
                <w:ins w:id="1446" w:author="José Albeiro Montes Gil" w:date="2022-01-19T17:02:00Z"/>
                <w:rFonts w:ascii="Arial" w:eastAsia="Arial" w:hAnsi="Arial" w:cs="Arial"/>
                <w:b/>
                <w:smallCaps/>
                <w:color w:val="595959"/>
                <w:sz w:val="18"/>
                <w:szCs w:val="18"/>
              </w:rPr>
              <w:pPrChange w:id="1447" w:author="José Albeiro Montes Gil" w:date="2022-01-20T12:42:00Z">
                <w:pPr>
                  <w:keepNext/>
                  <w:framePr w:hSpace="141" w:wrap="around" w:vAnchor="text" w:hAnchor="margin" w:xAlign="center" w:y="507"/>
                  <w:spacing w:line="360" w:lineRule="auto"/>
                  <w:jc w:val="center"/>
                </w:pPr>
              </w:pPrChange>
            </w:pPr>
          </w:p>
        </w:tc>
        <w:tc>
          <w:tcPr>
            <w:tcW w:w="0" w:type="auto"/>
          </w:tcPr>
          <w:p w14:paraId="71890679"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448" w:author="José Albeiro Montes Gil" w:date="2022-01-19T17:02:00Z"/>
                <w:rFonts w:ascii="Arial" w:eastAsia="Arial" w:hAnsi="Arial" w:cs="Arial"/>
                <w:b/>
                <w:smallCaps/>
                <w:color w:val="595959"/>
                <w:sz w:val="18"/>
                <w:szCs w:val="18"/>
              </w:rPr>
              <w:pPrChange w:id="1449"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30CA4F1D" w14:textId="77777777" w:rsidR="00AF4086" w:rsidRPr="00C904C6" w:rsidRDefault="00AF4086" w:rsidP="0097128C">
            <w:pPr>
              <w:keepNext/>
              <w:spacing w:line="360" w:lineRule="auto"/>
              <w:rPr>
                <w:ins w:id="1450" w:author="José Albeiro Montes Gil" w:date="2022-01-19T17:02:00Z"/>
                <w:rFonts w:ascii="Arial" w:eastAsia="Arial" w:hAnsi="Arial" w:cs="Arial"/>
                <w:b/>
                <w:smallCaps/>
                <w:color w:val="595959"/>
                <w:sz w:val="18"/>
                <w:szCs w:val="18"/>
              </w:rPr>
              <w:pPrChange w:id="1451" w:author="José Albeiro Montes Gil" w:date="2022-01-20T12:42:00Z">
                <w:pPr>
                  <w:keepNext/>
                  <w:framePr w:hSpace="141" w:wrap="around" w:vAnchor="text" w:hAnchor="margin" w:xAlign="center" w:y="507"/>
                  <w:spacing w:line="360" w:lineRule="auto"/>
                  <w:jc w:val="center"/>
                </w:pPr>
              </w:pPrChange>
            </w:pPr>
          </w:p>
        </w:tc>
        <w:tc>
          <w:tcPr>
            <w:tcW w:w="472" w:type="dxa"/>
          </w:tcPr>
          <w:p w14:paraId="5C49C873"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452" w:author="José Albeiro Montes Gil" w:date="2022-01-19T17:02:00Z"/>
                <w:rFonts w:ascii="Arial" w:eastAsia="Arial" w:hAnsi="Arial" w:cs="Arial"/>
                <w:b/>
                <w:smallCaps/>
                <w:color w:val="595959"/>
                <w:sz w:val="18"/>
                <w:szCs w:val="18"/>
              </w:rPr>
              <w:pPrChange w:id="1453"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159BD778" w14:textId="77777777" w:rsidR="00AF4086" w:rsidRPr="00C904C6" w:rsidRDefault="00AF4086" w:rsidP="0097128C">
            <w:pPr>
              <w:keepNext/>
              <w:spacing w:line="360" w:lineRule="auto"/>
              <w:rPr>
                <w:ins w:id="1454" w:author="José Albeiro Montes Gil" w:date="2022-01-19T17:02:00Z"/>
                <w:rFonts w:ascii="Arial" w:eastAsia="Arial" w:hAnsi="Arial" w:cs="Arial"/>
                <w:b/>
                <w:smallCaps/>
                <w:color w:val="595959"/>
                <w:sz w:val="18"/>
                <w:szCs w:val="18"/>
              </w:rPr>
              <w:pPrChange w:id="1455" w:author="José Albeiro Montes Gil" w:date="2022-01-20T12:42:00Z">
                <w:pPr>
                  <w:keepNext/>
                  <w:framePr w:hSpace="141" w:wrap="around" w:vAnchor="text" w:hAnchor="margin" w:xAlign="center" w:y="507"/>
                  <w:spacing w:line="360" w:lineRule="auto"/>
                  <w:jc w:val="center"/>
                </w:pPr>
              </w:pPrChange>
            </w:pPr>
          </w:p>
        </w:tc>
      </w:tr>
      <w:tr w:rsidR="00AF4086" w:rsidRPr="00C904C6" w14:paraId="1A77AE41" w14:textId="77777777" w:rsidTr="00D167C9">
        <w:trPr>
          <w:trHeight w:val="91"/>
          <w:ins w:id="1456" w:author="José Albeiro Montes Gil" w:date="2022-01-19T17:02:00Z"/>
        </w:trPr>
        <w:tc>
          <w:tcPr>
            <w:cnfStyle w:val="000010000000" w:firstRow="0" w:lastRow="0" w:firstColumn="0" w:lastColumn="0" w:oddVBand="1" w:evenVBand="0" w:oddHBand="0" w:evenHBand="0" w:firstRowFirstColumn="0" w:firstRowLastColumn="0" w:lastRowFirstColumn="0" w:lastRowLastColumn="0"/>
            <w:tcW w:w="0" w:type="auto"/>
            <w:vMerge/>
          </w:tcPr>
          <w:p w14:paraId="73E0C834" w14:textId="77777777" w:rsidR="00AF4086" w:rsidRPr="00C904C6" w:rsidRDefault="00AF4086" w:rsidP="0097128C">
            <w:pPr>
              <w:widowControl w:val="0"/>
              <w:pBdr>
                <w:top w:val="nil"/>
                <w:left w:val="nil"/>
                <w:bottom w:val="nil"/>
                <w:right w:val="nil"/>
                <w:between w:val="nil"/>
              </w:pBdr>
              <w:spacing w:after="0" w:line="276" w:lineRule="auto"/>
              <w:rPr>
                <w:ins w:id="1457" w:author="José Albeiro Montes Gil" w:date="2022-01-19T17:02:00Z"/>
                <w:rFonts w:ascii="Arial" w:eastAsia="Arial" w:hAnsi="Arial" w:cs="Arial"/>
                <w:b/>
                <w:smallCaps/>
                <w:color w:val="595959"/>
                <w:sz w:val="18"/>
                <w:szCs w:val="18"/>
              </w:rPr>
            </w:pPr>
          </w:p>
        </w:tc>
        <w:tc>
          <w:tcPr>
            <w:tcW w:w="0" w:type="auto"/>
            <w:vMerge/>
          </w:tcPr>
          <w:p w14:paraId="116D75A5" w14:textId="77777777" w:rsidR="00AF4086" w:rsidRPr="00C904C6" w:rsidRDefault="00AF4086" w:rsidP="0097128C">
            <w:pPr>
              <w:widowControl w:val="0"/>
              <w:pBdr>
                <w:top w:val="nil"/>
                <w:left w:val="nil"/>
                <w:bottom w:val="nil"/>
                <w:right w:val="nil"/>
                <w:between w:val="nil"/>
              </w:pBdr>
              <w:spacing w:after="0" w:line="276" w:lineRule="auto"/>
              <w:cnfStyle w:val="000000000000" w:firstRow="0" w:lastRow="0" w:firstColumn="0" w:lastColumn="0" w:oddVBand="0" w:evenVBand="0" w:oddHBand="0" w:evenHBand="0" w:firstRowFirstColumn="0" w:firstRowLastColumn="0" w:lastRowFirstColumn="0" w:lastRowLastColumn="0"/>
              <w:rPr>
                <w:ins w:id="1458" w:author="José Albeiro Montes Gil" w:date="2022-01-19T17:02:00Z"/>
                <w:rFonts w:ascii="Arial" w:eastAsia="Arial" w:hAnsi="Arial" w:cs="Arial"/>
                <w:b/>
                <w:smallCaps/>
                <w:color w:val="595959"/>
                <w:sz w:val="18"/>
                <w:szCs w:val="18"/>
              </w:rPr>
            </w:pPr>
          </w:p>
        </w:tc>
        <w:tc>
          <w:tcPr>
            <w:cnfStyle w:val="000010000000" w:firstRow="0" w:lastRow="0" w:firstColumn="0" w:lastColumn="0" w:oddVBand="1" w:evenVBand="0" w:oddHBand="0" w:evenHBand="0" w:firstRowFirstColumn="0" w:firstRowLastColumn="0" w:lastRowFirstColumn="0" w:lastRowLastColumn="0"/>
            <w:tcW w:w="0" w:type="auto"/>
          </w:tcPr>
          <w:p w14:paraId="2F46ED12" w14:textId="77777777" w:rsidR="00AF4086" w:rsidRPr="00C904C6" w:rsidRDefault="00AF4086" w:rsidP="0097128C">
            <w:pPr>
              <w:keepNext/>
              <w:spacing w:line="360" w:lineRule="auto"/>
              <w:rPr>
                <w:ins w:id="1459" w:author="José Albeiro Montes Gil" w:date="2022-01-19T17:02:00Z"/>
                <w:rFonts w:ascii="Arial" w:eastAsia="Arial" w:hAnsi="Arial" w:cs="Arial"/>
                <w:b/>
                <w:smallCaps/>
                <w:color w:val="000000" w:themeColor="text1"/>
                <w:sz w:val="18"/>
                <w:szCs w:val="18"/>
              </w:rPr>
            </w:pPr>
          </w:p>
        </w:tc>
        <w:tc>
          <w:tcPr>
            <w:tcW w:w="0" w:type="auto"/>
          </w:tcPr>
          <w:p w14:paraId="4F0192DF"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460" w:author="José Albeiro Montes Gil" w:date="2022-01-19T17:02:00Z"/>
                <w:rFonts w:ascii="Arial" w:eastAsia="Arial" w:hAnsi="Arial" w:cs="Arial"/>
                <w:b/>
                <w:smallCaps/>
                <w:color w:val="000000" w:themeColor="text1"/>
                <w:sz w:val="18"/>
                <w:szCs w:val="18"/>
              </w:rPr>
              <w:pPrChange w:id="1461"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0A6C4BDB" w14:textId="77777777" w:rsidR="00AF4086" w:rsidRPr="00C904C6" w:rsidRDefault="00AF4086" w:rsidP="0097128C">
            <w:pPr>
              <w:keepNext/>
              <w:spacing w:line="360" w:lineRule="auto"/>
              <w:rPr>
                <w:ins w:id="1462" w:author="José Albeiro Montes Gil" w:date="2022-01-19T17:02:00Z"/>
                <w:rFonts w:ascii="Arial" w:eastAsia="Arial" w:hAnsi="Arial" w:cs="Arial"/>
                <w:b/>
                <w:smallCaps/>
                <w:color w:val="000000" w:themeColor="text1"/>
                <w:sz w:val="18"/>
                <w:szCs w:val="18"/>
              </w:rPr>
              <w:pPrChange w:id="1463" w:author="José Albeiro Montes Gil" w:date="2022-01-20T12:42:00Z">
                <w:pPr>
                  <w:keepNext/>
                  <w:framePr w:hSpace="141" w:wrap="around" w:vAnchor="text" w:hAnchor="margin" w:xAlign="center" w:y="507"/>
                  <w:spacing w:line="360" w:lineRule="auto"/>
                  <w:jc w:val="center"/>
                </w:pPr>
              </w:pPrChange>
            </w:pPr>
          </w:p>
        </w:tc>
        <w:tc>
          <w:tcPr>
            <w:tcW w:w="0" w:type="auto"/>
          </w:tcPr>
          <w:p w14:paraId="77A6D80A"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464" w:author="José Albeiro Montes Gil" w:date="2022-01-19T17:02:00Z"/>
                <w:rFonts w:ascii="Arial" w:eastAsia="Arial" w:hAnsi="Arial" w:cs="Arial"/>
                <w:b/>
                <w:smallCaps/>
                <w:color w:val="000000" w:themeColor="text1"/>
                <w:sz w:val="18"/>
                <w:szCs w:val="18"/>
              </w:rPr>
              <w:pPrChange w:id="1465"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56BADC69" w14:textId="77777777" w:rsidR="00AF4086" w:rsidRPr="00C904C6" w:rsidRDefault="00AF4086" w:rsidP="0097128C">
            <w:pPr>
              <w:keepNext/>
              <w:spacing w:line="360" w:lineRule="auto"/>
              <w:rPr>
                <w:ins w:id="1466" w:author="José Albeiro Montes Gil" w:date="2022-01-19T17:02:00Z"/>
                <w:rFonts w:ascii="Arial" w:eastAsia="Arial" w:hAnsi="Arial" w:cs="Arial"/>
                <w:b/>
                <w:smallCaps/>
                <w:color w:val="000000" w:themeColor="text1"/>
                <w:sz w:val="18"/>
                <w:szCs w:val="18"/>
              </w:rPr>
              <w:pPrChange w:id="1467" w:author="José Albeiro Montes Gil" w:date="2022-01-20T12:42:00Z">
                <w:pPr>
                  <w:keepNext/>
                  <w:framePr w:hSpace="141" w:wrap="around" w:vAnchor="text" w:hAnchor="margin" w:xAlign="center" w:y="507"/>
                  <w:spacing w:line="360" w:lineRule="auto"/>
                  <w:jc w:val="center"/>
                </w:pPr>
              </w:pPrChange>
            </w:pPr>
          </w:p>
        </w:tc>
        <w:tc>
          <w:tcPr>
            <w:tcW w:w="0" w:type="auto"/>
          </w:tcPr>
          <w:p w14:paraId="59A68DD2"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468" w:author="José Albeiro Montes Gil" w:date="2022-01-19T17:02:00Z"/>
                <w:rFonts w:ascii="Arial" w:eastAsia="Arial" w:hAnsi="Arial" w:cs="Arial"/>
                <w:b/>
                <w:smallCaps/>
                <w:color w:val="595959"/>
                <w:sz w:val="18"/>
                <w:szCs w:val="18"/>
              </w:rPr>
              <w:pPrChange w:id="1469"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659B9DC9" w14:textId="77777777" w:rsidR="00AF4086" w:rsidRPr="00C904C6" w:rsidRDefault="00AF4086" w:rsidP="0097128C">
            <w:pPr>
              <w:keepNext/>
              <w:spacing w:line="360" w:lineRule="auto"/>
              <w:rPr>
                <w:ins w:id="1470" w:author="José Albeiro Montes Gil" w:date="2022-01-19T17:02:00Z"/>
                <w:rFonts w:ascii="Arial" w:eastAsia="Arial" w:hAnsi="Arial" w:cs="Arial"/>
                <w:b/>
                <w:smallCaps/>
                <w:color w:val="595959"/>
                <w:sz w:val="18"/>
                <w:szCs w:val="18"/>
              </w:rPr>
              <w:pPrChange w:id="1471" w:author="José Albeiro Montes Gil" w:date="2022-01-20T12:42:00Z">
                <w:pPr>
                  <w:keepNext/>
                  <w:framePr w:hSpace="141" w:wrap="around" w:vAnchor="text" w:hAnchor="margin" w:xAlign="center" w:y="507"/>
                  <w:spacing w:line="360" w:lineRule="auto"/>
                  <w:jc w:val="center"/>
                </w:pPr>
              </w:pPrChange>
            </w:pPr>
          </w:p>
        </w:tc>
        <w:tc>
          <w:tcPr>
            <w:tcW w:w="0" w:type="auto"/>
          </w:tcPr>
          <w:p w14:paraId="1E010276"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472" w:author="José Albeiro Montes Gil" w:date="2022-01-19T17:02:00Z"/>
                <w:rFonts w:ascii="Arial" w:eastAsia="Arial" w:hAnsi="Arial" w:cs="Arial"/>
                <w:b/>
                <w:smallCaps/>
                <w:color w:val="595959"/>
                <w:sz w:val="18"/>
                <w:szCs w:val="18"/>
              </w:rPr>
              <w:pPrChange w:id="1473"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27C82590" w14:textId="77777777" w:rsidR="00AF4086" w:rsidRPr="00C904C6" w:rsidRDefault="00AF4086" w:rsidP="0097128C">
            <w:pPr>
              <w:keepNext/>
              <w:spacing w:line="360" w:lineRule="auto"/>
              <w:rPr>
                <w:ins w:id="1474" w:author="José Albeiro Montes Gil" w:date="2022-01-19T17:02:00Z"/>
                <w:rFonts w:ascii="Arial" w:eastAsia="Arial" w:hAnsi="Arial" w:cs="Arial"/>
                <w:b/>
                <w:smallCaps/>
                <w:color w:val="595959"/>
                <w:sz w:val="18"/>
                <w:szCs w:val="18"/>
              </w:rPr>
              <w:pPrChange w:id="1475" w:author="José Albeiro Montes Gil" w:date="2022-01-20T12:42:00Z">
                <w:pPr>
                  <w:keepNext/>
                  <w:framePr w:hSpace="141" w:wrap="around" w:vAnchor="text" w:hAnchor="margin" w:xAlign="center" w:y="507"/>
                  <w:spacing w:line="360" w:lineRule="auto"/>
                  <w:jc w:val="center"/>
                </w:pPr>
              </w:pPrChange>
            </w:pPr>
          </w:p>
        </w:tc>
        <w:tc>
          <w:tcPr>
            <w:tcW w:w="0" w:type="auto"/>
          </w:tcPr>
          <w:p w14:paraId="4455BDBC"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476" w:author="José Albeiro Montes Gil" w:date="2022-01-19T17:02:00Z"/>
                <w:rFonts w:ascii="Arial" w:eastAsia="Arial" w:hAnsi="Arial" w:cs="Arial"/>
                <w:b/>
                <w:smallCaps/>
                <w:color w:val="595959"/>
                <w:sz w:val="18"/>
                <w:szCs w:val="18"/>
              </w:rPr>
              <w:pPrChange w:id="1477"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285CA685" w14:textId="77777777" w:rsidR="00AF4086" w:rsidRPr="00C904C6" w:rsidRDefault="00AF4086" w:rsidP="0097128C">
            <w:pPr>
              <w:keepNext/>
              <w:spacing w:line="360" w:lineRule="auto"/>
              <w:rPr>
                <w:ins w:id="1478" w:author="José Albeiro Montes Gil" w:date="2022-01-19T17:02:00Z"/>
                <w:rFonts w:ascii="Arial" w:eastAsia="Arial" w:hAnsi="Arial" w:cs="Arial"/>
                <w:b/>
                <w:smallCaps/>
                <w:color w:val="595959"/>
                <w:sz w:val="18"/>
                <w:szCs w:val="18"/>
              </w:rPr>
              <w:pPrChange w:id="1479" w:author="José Albeiro Montes Gil" w:date="2022-01-20T12:42:00Z">
                <w:pPr>
                  <w:keepNext/>
                  <w:framePr w:hSpace="141" w:wrap="around" w:vAnchor="text" w:hAnchor="margin" w:xAlign="center" w:y="507"/>
                  <w:spacing w:line="360" w:lineRule="auto"/>
                  <w:jc w:val="center"/>
                </w:pPr>
              </w:pPrChange>
            </w:pPr>
          </w:p>
        </w:tc>
        <w:tc>
          <w:tcPr>
            <w:tcW w:w="0" w:type="auto"/>
          </w:tcPr>
          <w:p w14:paraId="056D1243"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480" w:author="José Albeiro Montes Gil" w:date="2022-01-19T17:02:00Z"/>
                <w:rFonts w:ascii="Arial" w:eastAsia="Arial" w:hAnsi="Arial" w:cs="Arial"/>
                <w:b/>
                <w:smallCaps/>
                <w:color w:val="595959"/>
                <w:sz w:val="18"/>
                <w:szCs w:val="18"/>
              </w:rPr>
              <w:pPrChange w:id="1481"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446254EE" w14:textId="77777777" w:rsidR="00AF4086" w:rsidRPr="00C904C6" w:rsidRDefault="00AF4086" w:rsidP="0097128C">
            <w:pPr>
              <w:keepNext/>
              <w:spacing w:line="360" w:lineRule="auto"/>
              <w:rPr>
                <w:ins w:id="1482" w:author="José Albeiro Montes Gil" w:date="2022-01-19T17:02:00Z"/>
                <w:rFonts w:ascii="Arial" w:eastAsia="Arial" w:hAnsi="Arial" w:cs="Arial"/>
                <w:b/>
                <w:smallCaps/>
                <w:color w:val="000000" w:themeColor="text1"/>
                <w:sz w:val="18"/>
                <w:szCs w:val="18"/>
              </w:rPr>
              <w:pPrChange w:id="1483" w:author="José Albeiro Montes Gil" w:date="2022-01-20T12:42:00Z">
                <w:pPr>
                  <w:keepNext/>
                  <w:framePr w:hSpace="141" w:wrap="around" w:vAnchor="text" w:hAnchor="margin" w:xAlign="center" w:y="507"/>
                  <w:spacing w:line="360" w:lineRule="auto"/>
                  <w:jc w:val="center"/>
                </w:pPr>
              </w:pPrChange>
            </w:pPr>
          </w:p>
        </w:tc>
        <w:tc>
          <w:tcPr>
            <w:tcW w:w="724" w:type="dxa"/>
          </w:tcPr>
          <w:p w14:paraId="0B60F7F8"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484" w:author="José Albeiro Montes Gil" w:date="2022-01-19T17:02:00Z"/>
                <w:rFonts w:ascii="Arial" w:eastAsia="Arial" w:hAnsi="Arial" w:cs="Arial"/>
                <w:b/>
                <w:smallCaps/>
                <w:color w:val="000000" w:themeColor="text1"/>
                <w:sz w:val="18"/>
                <w:szCs w:val="18"/>
              </w:rPr>
              <w:pPrChange w:id="1485"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20" w:type="dxa"/>
          </w:tcPr>
          <w:p w14:paraId="22159FD7" w14:textId="77777777" w:rsidR="00AF4086" w:rsidRPr="00C904C6" w:rsidRDefault="00AF4086" w:rsidP="0097128C">
            <w:pPr>
              <w:keepNext/>
              <w:spacing w:line="360" w:lineRule="auto"/>
              <w:rPr>
                <w:ins w:id="1486" w:author="José Albeiro Montes Gil" w:date="2022-01-19T17:02:00Z"/>
                <w:rFonts w:ascii="Arial" w:eastAsia="Arial" w:hAnsi="Arial" w:cs="Arial"/>
                <w:b/>
                <w:smallCaps/>
                <w:color w:val="000000" w:themeColor="text1"/>
                <w:sz w:val="18"/>
                <w:szCs w:val="18"/>
              </w:rPr>
              <w:pPrChange w:id="1487" w:author="José Albeiro Montes Gil" w:date="2022-01-20T12:42:00Z">
                <w:pPr>
                  <w:keepNext/>
                  <w:framePr w:hSpace="141" w:wrap="around" w:vAnchor="text" w:hAnchor="margin" w:xAlign="center" w:y="507"/>
                  <w:spacing w:line="360" w:lineRule="auto"/>
                  <w:jc w:val="center"/>
                </w:pPr>
              </w:pPrChange>
            </w:pPr>
          </w:p>
        </w:tc>
        <w:tc>
          <w:tcPr>
            <w:tcW w:w="0" w:type="auto"/>
          </w:tcPr>
          <w:p w14:paraId="32A1BE2B"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488" w:author="José Albeiro Montes Gil" w:date="2022-01-19T17:02:00Z"/>
                <w:rFonts w:ascii="Arial" w:eastAsia="Arial" w:hAnsi="Arial" w:cs="Arial"/>
                <w:b/>
                <w:smallCaps/>
                <w:color w:val="595959"/>
                <w:sz w:val="18"/>
                <w:szCs w:val="18"/>
              </w:rPr>
              <w:pPrChange w:id="1489"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020940E8" w14:textId="77777777" w:rsidR="00AF4086" w:rsidRPr="00C904C6" w:rsidRDefault="00AF4086" w:rsidP="0097128C">
            <w:pPr>
              <w:keepNext/>
              <w:spacing w:line="360" w:lineRule="auto"/>
              <w:rPr>
                <w:ins w:id="1490" w:author="José Albeiro Montes Gil" w:date="2022-01-19T17:02:00Z"/>
                <w:rFonts w:ascii="Arial" w:eastAsia="Arial" w:hAnsi="Arial" w:cs="Arial"/>
                <w:b/>
                <w:smallCaps/>
                <w:color w:val="000000" w:themeColor="text1"/>
                <w:sz w:val="18"/>
                <w:szCs w:val="18"/>
              </w:rPr>
              <w:pPrChange w:id="1491" w:author="José Albeiro Montes Gil" w:date="2022-01-20T12:42:00Z">
                <w:pPr>
                  <w:keepNext/>
                  <w:framePr w:hSpace="141" w:wrap="around" w:vAnchor="text" w:hAnchor="margin" w:xAlign="center" w:y="507"/>
                  <w:spacing w:line="360" w:lineRule="auto"/>
                  <w:jc w:val="center"/>
                </w:pPr>
              </w:pPrChange>
            </w:pPr>
          </w:p>
        </w:tc>
        <w:tc>
          <w:tcPr>
            <w:tcW w:w="490" w:type="dxa"/>
          </w:tcPr>
          <w:p w14:paraId="380BAA1F"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492" w:author="José Albeiro Montes Gil" w:date="2022-01-19T17:02:00Z"/>
                <w:rFonts w:ascii="Arial" w:eastAsia="Arial" w:hAnsi="Arial" w:cs="Arial"/>
                <w:b/>
                <w:smallCaps/>
                <w:color w:val="000000" w:themeColor="text1"/>
                <w:sz w:val="18"/>
                <w:szCs w:val="18"/>
              </w:rPr>
              <w:pPrChange w:id="1493"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328A36B0" w14:textId="77777777" w:rsidR="00AF4086" w:rsidRPr="00C904C6" w:rsidRDefault="00AF4086" w:rsidP="0097128C">
            <w:pPr>
              <w:keepNext/>
              <w:spacing w:line="360" w:lineRule="auto"/>
              <w:rPr>
                <w:ins w:id="1494" w:author="José Albeiro Montes Gil" w:date="2022-01-19T17:02:00Z"/>
                <w:rFonts w:ascii="Arial" w:eastAsia="Arial" w:hAnsi="Arial" w:cs="Arial"/>
                <w:b/>
                <w:smallCaps/>
                <w:color w:val="595959"/>
                <w:sz w:val="18"/>
                <w:szCs w:val="18"/>
              </w:rPr>
              <w:pPrChange w:id="1495" w:author="José Albeiro Montes Gil" w:date="2022-01-20T12:42:00Z">
                <w:pPr>
                  <w:keepNext/>
                  <w:framePr w:hSpace="141" w:wrap="around" w:vAnchor="text" w:hAnchor="margin" w:xAlign="center" w:y="507"/>
                  <w:spacing w:line="360" w:lineRule="auto"/>
                  <w:jc w:val="center"/>
                </w:pPr>
              </w:pPrChange>
            </w:pPr>
          </w:p>
        </w:tc>
        <w:tc>
          <w:tcPr>
            <w:tcW w:w="0" w:type="auto"/>
          </w:tcPr>
          <w:p w14:paraId="7B60DD18"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496" w:author="José Albeiro Montes Gil" w:date="2022-01-19T17:02:00Z"/>
                <w:rFonts w:ascii="Arial" w:eastAsia="Arial" w:hAnsi="Arial" w:cs="Arial"/>
                <w:b/>
                <w:smallCaps/>
                <w:color w:val="595959"/>
                <w:sz w:val="18"/>
                <w:szCs w:val="18"/>
              </w:rPr>
              <w:pPrChange w:id="1497"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4E0ED5C8" w14:textId="77777777" w:rsidR="00AF4086" w:rsidRPr="00C904C6" w:rsidRDefault="00AF4086" w:rsidP="0097128C">
            <w:pPr>
              <w:keepNext/>
              <w:spacing w:line="360" w:lineRule="auto"/>
              <w:rPr>
                <w:ins w:id="1498" w:author="José Albeiro Montes Gil" w:date="2022-01-19T17:02:00Z"/>
                <w:rFonts w:ascii="Arial" w:eastAsia="Arial" w:hAnsi="Arial" w:cs="Arial"/>
                <w:b/>
                <w:smallCaps/>
                <w:color w:val="595959"/>
                <w:sz w:val="18"/>
                <w:szCs w:val="18"/>
              </w:rPr>
              <w:pPrChange w:id="1499" w:author="José Albeiro Montes Gil" w:date="2022-01-20T12:42:00Z">
                <w:pPr>
                  <w:keepNext/>
                  <w:framePr w:hSpace="141" w:wrap="around" w:vAnchor="text" w:hAnchor="margin" w:xAlign="center" w:y="507"/>
                  <w:spacing w:line="360" w:lineRule="auto"/>
                  <w:jc w:val="center"/>
                </w:pPr>
              </w:pPrChange>
            </w:pPr>
          </w:p>
        </w:tc>
        <w:tc>
          <w:tcPr>
            <w:tcW w:w="472" w:type="dxa"/>
          </w:tcPr>
          <w:p w14:paraId="2A2C416F"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500" w:author="José Albeiro Montes Gil" w:date="2022-01-19T17:02:00Z"/>
                <w:rFonts w:ascii="Arial" w:eastAsia="Arial" w:hAnsi="Arial" w:cs="Arial"/>
                <w:b/>
                <w:smallCaps/>
                <w:color w:val="595959"/>
                <w:sz w:val="18"/>
                <w:szCs w:val="18"/>
              </w:rPr>
              <w:pPrChange w:id="1501"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7ED708C0" w14:textId="77777777" w:rsidR="00AF4086" w:rsidRPr="00C904C6" w:rsidRDefault="00AF4086" w:rsidP="0097128C">
            <w:pPr>
              <w:keepNext/>
              <w:spacing w:line="360" w:lineRule="auto"/>
              <w:rPr>
                <w:ins w:id="1502" w:author="José Albeiro Montes Gil" w:date="2022-01-19T17:02:00Z"/>
                <w:rFonts w:ascii="Arial" w:eastAsia="Arial" w:hAnsi="Arial" w:cs="Arial"/>
                <w:b/>
                <w:smallCaps/>
                <w:color w:val="595959"/>
                <w:sz w:val="18"/>
                <w:szCs w:val="18"/>
              </w:rPr>
              <w:pPrChange w:id="1503" w:author="José Albeiro Montes Gil" w:date="2022-01-20T12:42:00Z">
                <w:pPr>
                  <w:keepNext/>
                  <w:framePr w:hSpace="141" w:wrap="around" w:vAnchor="text" w:hAnchor="margin" w:xAlign="center" w:y="507"/>
                  <w:spacing w:line="360" w:lineRule="auto"/>
                  <w:jc w:val="center"/>
                </w:pPr>
              </w:pPrChange>
            </w:pPr>
          </w:p>
        </w:tc>
      </w:tr>
      <w:tr w:rsidR="0097128C" w:rsidRPr="00C904C6" w14:paraId="65A60A41" w14:textId="77777777" w:rsidTr="00D167C9">
        <w:trPr>
          <w:cnfStyle w:val="000000100000" w:firstRow="0" w:lastRow="0" w:firstColumn="0" w:lastColumn="0" w:oddVBand="0" w:evenVBand="0" w:oddHBand="1" w:evenHBand="0" w:firstRowFirstColumn="0" w:firstRowLastColumn="0" w:lastRowFirstColumn="0" w:lastRowLastColumn="0"/>
          <w:trHeight w:val="221"/>
          <w:ins w:id="1504" w:author="José Albeiro Montes Gil" w:date="2022-01-19T17:02:00Z"/>
        </w:trPr>
        <w:tc>
          <w:tcPr>
            <w:cnfStyle w:val="000010000000" w:firstRow="0" w:lastRow="0" w:firstColumn="0" w:lastColumn="0" w:oddVBand="1" w:evenVBand="0" w:oddHBand="0" w:evenHBand="0" w:firstRowFirstColumn="0" w:firstRowLastColumn="0" w:lastRowFirstColumn="0" w:lastRowLastColumn="0"/>
            <w:tcW w:w="0" w:type="auto"/>
            <w:vMerge w:val="restart"/>
          </w:tcPr>
          <w:p w14:paraId="7C64BADE" w14:textId="77777777" w:rsidR="00AF4086" w:rsidRPr="00C904C6" w:rsidRDefault="00AF4086" w:rsidP="0097128C">
            <w:pPr>
              <w:widowControl w:val="0"/>
              <w:pBdr>
                <w:top w:val="nil"/>
                <w:left w:val="nil"/>
                <w:bottom w:val="nil"/>
                <w:right w:val="nil"/>
                <w:between w:val="nil"/>
              </w:pBdr>
              <w:spacing w:after="0" w:line="276" w:lineRule="auto"/>
              <w:rPr>
                <w:ins w:id="1505" w:author="José Albeiro Montes Gil" w:date="2022-01-19T17:02:00Z"/>
                <w:rFonts w:ascii="Arial" w:eastAsia="Arial" w:hAnsi="Arial" w:cs="Arial"/>
                <w:b/>
                <w:smallCaps/>
                <w:color w:val="000000" w:themeColor="text1"/>
                <w:sz w:val="18"/>
                <w:szCs w:val="18"/>
              </w:rPr>
            </w:pPr>
            <w:ins w:id="1506" w:author="José Albeiro Montes Gil" w:date="2022-01-19T17:02:00Z">
              <w:r w:rsidRPr="00C904C6">
                <w:rPr>
                  <w:rFonts w:ascii="Arial" w:eastAsia="Arial" w:hAnsi="Arial" w:cs="Arial"/>
                  <w:b/>
                  <w:smallCaps/>
                  <w:color w:val="000000" w:themeColor="text1"/>
                  <w:sz w:val="18"/>
                  <w:szCs w:val="18"/>
                </w:rPr>
                <w:t>F</w:t>
              </w:r>
              <w:proofErr w:type="gramStart"/>
              <w:r w:rsidRPr="00C904C6">
                <w:rPr>
                  <w:rFonts w:ascii="Arial" w:eastAsia="Arial" w:hAnsi="Arial" w:cs="Arial"/>
                  <w:b/>
                  <w:smallCaps/>
                  <w:color w:val="000000" w:themeColor="text1"/>
                  <w:sz w:val="18"/>
                  <w:szCs w:val="18"/>
                </w:rPr>
                <w:t>5</w:t>
              </w:r>
              <w:r>
                <w:rPr>
                  <w:rFonts w:ascii="Arial" w:eastAsia="Arial" w:hAnsi="Arial" w:cs="Arial"/>
                  <w:b/>
                  <w:smallCaps/>
                  <w:color w:val="000000" w:themeColor="text1"/>
                  <w:sz w:val="18"/>
                  <w:szCs w:val="18"/>
                </w:rPr>
                <w:t>.Testeo</w:t>
              </w:r>
              <w:proofErr w:type="gramEnd"/>
            </w:ins>
          </w:p>
        </w:tc>
        <w:tc>
          <w:tcPr>
            <w:tcW w:w="0" w:type="auto"/>
            <w:vMerge w:val="restart"/>
          </w:tcPr>
          <w:p w14:paraId="3F61CCE3" w14:textId="77777777" w:rsidR="00AF4086" w:rsidRPr="00C904C6" w:rsidRDefault="00AF4086" w:rsidP="0097128C">
            <w:pPr>
              <w:widowControl w:val="0"/>
              <w:pBdr>
                <w:top w:val="nil"/>
                <w:left w:val="nil"/>
                <w:bottom w:val="nil"/>
                <w:right w:val="nil"/>
                <w:between w:val="nil"/>
              </w:pBdr>
              <w:spacing w:after="0" w:line="276" w:lineRule="auto"/>
              <w:cnfStyle w:val="000000100000" w:firstRow="0" w:lastRow="0" w:firstColumn="0" w:lastColumn="0" w:oddVBand="0" w:evenVBand="0" w:oddHBand="1" w:evenHBand="0" w:firstRowFirstColumn="0" w:firstRowLastColumn="0" w:lastRowFirstColumn="0" w:lastRowLastColumn="0"/>
              <w:rPr>
                <w:ins w:id="1507" w:author="José Albeiro Montes Gil" w:date="2022-01-19T17:02:00Z"/>
                <w:rFonts w:ascii="Arial" w:eastAsia="Arial" w:hAnsi="Arial" w:cs="Arial"/>
                <w:b/>
                <w:smallCaps/>
                <w:color w:val="000000" w:themeColor="text1"/>
                <w:sz w:val="18"/>
                <w:szCs w:val="18"/>
              </w:rPr>
            </w:pPr>
            <w:ins w:id="1508" w:author="José Albeiro Montes Gil" w:date="2022-01-19T17:02:00Z">
              <w:r w:rsidRPr="00C904C6">
                <w:rPr>
                  <w:rFonts w:ascii="Arial" w:eastAsia="Arial" w:hAnsi="Arial" w:cs="Arial"/>
                  <w:b/>
                  <w:smallCaps/>
                  <w:color w:val="000000" w:themeColor="text1"/>
                  <w:sz w:val="18"/>
                  <w:szCs w:val="18"/>
                </w:rPr>
                <w:t>A</w:t>
              </w:r>
              <w:r>
                <w:rPr>
                  <w:rFonts w:ascii="Arial" w:eastAsia="Arial" w:hAnsi="Arial" w:cs="Arial"/>
                  <w:b/>
                  <w:smallCaps/>
                  <w:color w:val="000000" w:themeColor="text1"/>
                  <w:sz w:val="18"/>
                  <w:szCs w:val="18"/>
                </w:rPr>
                <w:t>4</w:t>
              </w:r>
            </w:ins>
          </w:p>
        </w:tc>
        <w:tc>
          <w:tcPr>
            <w:cnfStyle w:val="000010000000" w:firstRow="0" w:lastRow="0" w:firstColumn="0" w:lastColumn="0" w:oddVBand="1" w:evenVBand="0" w:oddHBand="0" w:evenHBand="0" w:firstRowFirstColumn="0" w:firstRowLastColumn="0" w:lastRowFirstColumn="0" w:lastRowLastColumn="0"/>
            <w:tcW w:w="0" w:type="auto"/>
          </w:tcPr>
          <w:p w14:paraId="25FDEC38" w14:textId="77777777" w:rsidR="00AF4086" w:rsidRPr="00C904C6" w:rsidRDefault="00AF4086" w:rsidP="0097128C">
            <w:pPr>
              <w:keepNext/>
              <w:spacing w:line="360" w:lineRule="auto"/>
              <w:rPr>
                <w:ins w:id="1509" w:author="José Albeiro Montes Gil" w:date="2022-01-19T17:02:00Z"/>
                <w:rFonts w:ascii="Arial" w:eastAsia="Arial" w:hAnsi="Arial" w:cs="Arial"/>
                <w:b/>
                <w:smallCaps/>
                <w:color w:val="000000" w:themeColor="text1"/>
                <w:sz w:val="18"/>
                <w:szCs w:val="18"/>
              </w:rPr>
              <w:pPrChange w:id="1510" w:author="José Albeiro Montes Gil" w:date="2022-01-20T12:42:00Z">
                <w:pPr>
                  <w:keepNext/>
                  <w:framePr w:hSpace="141" w:wrap="around" w:vAnchor="text" w:hAnchor="margin" w:xAlign="center" w:y="507"/>
                  <w:spacing w:line="360" w:lineRule="auto"/>
                  <w:jc w:val="center"/>
                </w:pPr>
              </w:pPrChange>
            </w:pPr>
            <w:ins w:id="1511" w:author="José Albeiro Montes Gil" w:date="2022-01-19T17:02:00Z">
              <w:r w:rsidRPr="00C904C6">
                <w:rPr>
                  <w:rFonts w:ascii="Arial" w:eastAsia="Arial" w:hAnsi="Arial" w:cs="Arial"/>
                  <w:b/>
                  <w:smallCaps/>
                  <w:color w:val="000000" w:themeColor="text1"/>
                  <w:sz w:val="18"/>
                  <w:szCs w:val="18"/>
                </w:rPr>
                <w:t>A5.1</w:t>
              </w:r>
            </w:ins>
          </w:p>
        </w:tc>
        <w:tc>
          <w:tcPr>
            <w:tcW w:w="0" w:type="auto"/>
          </w:tcPr>
          <w:p w14:paraId="195BEC53"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512" w:author="José Albeiro Montes Gil" w:date="2022-01-19T17:02:00Z"/>
                <w:rFonts w:ascii="Arial" w:eastAsia="Arial" w:hAnsi="Arial" w:cs="Arial"/>
                <w:b/>
                <w:smallCaps/>
                <w:color w:val="000000" w:themeColor="text1"/>
                <w:sz w:val="18"/>
                <w:szCs w:val="18"/>
              </w:rPr>
              <w:pPrChange w:id="1513"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7685E6AB" w14:textId="77777777" w:rsidR="00AF4086" w:rsidRPr="00C904C6" w:rsidRDefault="00AF4086" w:rsidP="0097128C">
            <w:pPr>
              <w:keepNext/>
              <w:spacing w:line="360" w:lineRule="auto"/>
              <w:rPr>
                <w:ins w:id="1514" w:author="José Albeiro Montes Gil" w:date="2022-01-19T17:02:00Z"/>
                <w:rFonts w:ascii="Arial" w:eastAsia="Arial" w:hAnsi="Arial" w:cs="Arial"/>
                <w:b/>
                <w:smallCaps/>
                <w:color w:val="000000" w:themeColor="text1"/>
                <w:sz w:val="18"/>
                <w:szCs w:val="18"/>
              </w:rPr>
              <w:pPrChange w:id="1515" w:author="José Albeiro Montes Gil" w:date="2022-01-20T12:42:00Z">
                <w:pPr>
                  <w:keepNext/>
                  <w:framePr w:hSpace="141" w:wrap="around" w:vAnchor="text" w:hAnchor="margin" w:xAlign="center" w:y="507"/>
                  <w:spacing w:line="360" w:lineRule="auto"/>
                  <w:jc w:val="center"/>
                </w:pPr>
              </w:pPrChange>
            </w:pPr>
          </w:p>
        </w:tc>
        <w:tc>
          <w:tcPr>
            <w:tcW w:w="0" w:type="auto"/>
          </w:tcPr>
          <w:p w14:paraId="09EF2902"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516" w:author="José Albeiro Montes Gil" w:date="2022-01-19T17:02:00Z"/>
                <w:rFonts w:ascii="Arial" w:eastAsia="Arial" w:hAnsi="Arial" w:cs="Arial"/>
                <w:b/>
                <w:smallCaps/>
                <w:color w:val="000000" w:themeColor="text1"/>
                <w:sz w:val="18"/>
                <w:szCs w:val="18"/>
              </w:rPr>
              <w:pPrChange w:id="1517"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3704E102" w14:textId="77777777" w:rsidR="00AF4086" w:rsidRPr="00C904C6" w:rsidRDefault="00AF4086" w:rsidP="0097128C">
            <w:pPr>
              <w:keepNext/>
              <w:spacing w:line="360" w:lineRule="auto"/>
              <w:rPr>
                <w:ins w:id="1518" w:author="José Albeiro Montes Gil" w:date="2022-01-19T17:02:00Z"/>
                <w:rFonts w:ascii="Arial" w:eastAsia="Arial" w:hAnsi="Arial" w:cs="Arial"/>
                <w:b/>
                <w:smallCaps/>
                <w:color w:val="000000" w:themeColor="text1"/>
                <w:sz w:val="18"/>
                <w:szCs w:val="18"/>
              </w:rPr>
              <w:pPrChange w:id="1519" w:author="José Albeiro Montes Gil" w:date="2022-01-20T12:42:00Z">
                <w:pPr>
                  <w:keepNext/>
                  <w:framePr w:hSpace="141" w:wrap="around" w:vAnchor="text" w:hAnchor="margin" w:xAlign="center" w:y="507"/>
                  <w:spacing w:line="360" w:lineRule="auto"/>
                  <w:jc w:val="center"/>
                </w:pPr>
              </w:pPrChange>
            </w:pPr>
          </w:p>
        </w:tc>
        <w:tc>
          <w:tcPr>
            <w:tcW w:w="0" w:type="auto"/>
          </w:tcPr>
          <w:p w14:paraId="5138D4CE"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520" w:author="José Albeiro Montes Gil" w:date="2022-01-19T17:02:00Z"/>
                <w:rFonts w:ascii="Arial" w:eastAsia="Arial" w:hAnsi="Arial" w:cs="Arial"/>
                <w:b/>
                <w:smallCaps/>
                <w:color w:val="595959"/>
                <w:sz w:val="18"/>
                <w:szCs w:val="18"/>
              </w:rPr>
              <w:pPrChange w:id="1521"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0C48BCD4" w14:textId="77777777" w:rsidR="00AF4086" w:rsidRPr="00C904C6" w:rsidRDefault="00AF4086" w:rsidP="0097128C">
            <w:pPr>
              <w:keepNext/>
              <w:spacing w:line="360" w:lineRule="auto"/>
              <w:rPr>
                <w:ins w:id="1522" w:author="José Albeiro Montes Gil" w:date="2022-01-19T17:02:00Z"/>
                <w:rFonts w:ascii="Arial" w:eastAsia="Arial" w:hAnsi="Arial" w:cs="Arial"/>
                <w:b/>
                <w:smallCaps/>
                <w:color w:val="595959"/>
                <w:sz w:val="18"/>
                <w:szCs w:val="18"/>
              </w:rPr>
              <w:pPrChange w:id="1523" w:author="José Albeiro Montes Gil" w:date="2022-01-20T12:42:00Z">
                <w:pPr>
                  <w:keepNext/>
                  <w:framePr w:hSpace="141" w:wrap="around" w:vAnchor="text" w:hAnchor="margin" w:xAlign="center" w:y="507"/>
                  <w:spacing w:line="360" w:lineRule="auto"/>
                  <w:jc w:val="center"/>
                </w:pPr>
              </w:pPrChange>
            </w:pPr>
          </w:p>
        </w:tc>
        <w:tc>
          <w:tcPr>
            <w:tcW w:w="0" w:type="auto"/>
          </w:tcPr>
          <w:p w14:paraId="5D80CA42"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524" w:author="José Albeiro Montes Gil" w:date="2022-01-19T17:02:00Z"/>
                <w:rFonts w:ascii="Arial" w:eastAsia="Arial" w:hAnsi="Arial" w:cs="Arial"/>
                <w:b/>
                <w:smallCaps/>
                <w:color w:val="595959"/>
                <w:sz w:val="18"/>
                <w:szCs w:val="18"/>
              </w:rPr>
              <w:pPrChange w:id="1525"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30DC3D7D" w14:textId="77777777" w:rsidR="00AF4086" w:rsidRPr="00C904C6" w:rsidRDefault="00AF4086" w:rsidP="0097128C">
            <w:pPr>
              <w:keepNext/>
              <w:spacing w:line="360" w:lineRule="auto"/>
              <w:rPr>
                <w:ins w:id="1526" w:author="José Albeiro Montes Gil" w:date="2022-01-19T17:02:00Z"/>
                <w:rFonts w:ascii="Arial" w:eastAsia="Arial" w:hAnsi="Arial" w:cs="Arial"/>
                <w:b/>
                <w:smallCaps/>
                <w:color w:val="595959"/>
                <w:sz w:val="18"/>
                <w:szCs w:val="18"/>
              </w:rPr>
              <w:pPrChange w:id="1527" w:author="José Albeiro Montes Gil" w:date="2022-01-20T12:42:00Z">
                <w:pPr>
                  <w:keepNext/>
                  <w:framePr w:hSpace="141" w:wrap="around" w:vAnchor="text" w:hAnchor="margin" w:xAlign="center" w:y="507"/>
                  <w:spacing w:line="360" w:lineRule="auto"/>
                  <w:jc w:val="center"/>
                </w:pPr>
              </w:pPrChange>
            </w:pPr>
          </w:p>
        </w:tc>
        <w:tc>
          <w:tcPr>
            <w:tcW w:w="0" w:type="auto"/>
          </w:tcPr>
          <w:p w14:paraId="0C2FB363"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528" w:author="José Albeiro Montes Gil" w:date="2022-01-19T17:02:00Z"/>
                <w:rFonts w:ascii="Arial" w:eastAsia="Arial" w:hAnsi="Arial" w:cs="Arial"/>
                <w:b/>
                <w:smallCaps/>
                <w:color w:val="595959"/>
                <w:sz w:val="18"/>
                <w:szCs w:val="18"/>
              </w:rPr>
              <w:pPrChange w:id="1529"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1D01A1AD" w14:textId="77777777" w:rsidR="00AF4086" w:rsidRPr="00C904C6" w:rsidRDefault="00AF4086" w:rsidP="0097128C">
            <w:pPr>
              <w:keepNext/>
              <w:spacing w:line="360" w:lineRule="auto"/>
              <w:rPr>
                <w:ins w:id="1530" w:author="José Albeiro Montes Gil" w:date="2022-01-19T17:02:00Z"/>
                <w:rFonts w:ascii="Arial" w:eastAsia="Arial" w:hAnsi="Arial" w:cs="Arial"/>
                <w:b/>
                <w:smallCaps/>
                <w:color w:val="595959"/>
                <w:sz w:val="18"/>
                <w:szCs w:val="18"/>
              </w:rPr>
              <w:pPrChange w:id="1531" w:author="José Albeiro Montes Gil" w:date="2022-01-20T12:42:00Z">
                <w:pPr>
                  <w:keepNext/>
                  <w:framePr w:hSpace="141" w:wrap="around" w:vAnchor="text" w:hAnchor="margin" w:xAlign="center" w:y="507"/>
                  <w:spacing w:line="360" w:lineRule="auto"/>
                  <w:jc w:val="center"/>
                </w:pPr>
              </w:pPrChange>
            </w:pPr>
          </w:p>
        </w:tc>
        <w:tc>
          <w:tcPr>
            <w:tcW w:w="0" w:type="auto"/>
          </w:tcPr>
          <w:p w14:paraId="62A432FA"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532" w:author="José Albeiro Montes Gil" w:date="2022-01-19T17:02:00Z"/>
                <w:rFonts w:ascii="Arial" w:eastAsia="Arial" w:hAnsi="Arial" w:cs="Arial"/>
                <w:b/>
                <w:smallCaps/>
                <w:color w:val="595959"/>
                <w:sz w:val="18"/>
                <w:szCs w:val="18"/>
              </w:rPr>
              <w:pPrChange w:id="1533"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50448573" w14:textId="77777777" w:rsidR="00AF4086" w:rsidRPr="00C904C6" w:rsidRDefault="00AF4086" w:rsidP="0097128C">
            <w:pPr>
              <w:keepNext/>
              <w:spacing w:line="360" w:lineRule="auto"/>
              <w:rPr>
                <w:ins w:id="1534" w:author="José Albeiro Montes Gil" w:date="2022-01-19T17:02:00Z"/>
                <w:rFonts w:ascii="Arial" w:eastAsia="Arial" w:hAnsi="Arial" w:cs="Arial"/>
                <w:b/>
                <w:smallCaps/>
                <w:color w:val="595959"/>
                <w:sz w:val="18"/>
                <w:szCs w:val="18"/>
              </w:rPr>
              <w:pPrChange w:id="1535" w:author="José Albeiro Montes Gil" w:date="2022-01-20T12:42:00Z">
                <w:pPr>
                  <w:keepNext/>
                  <w:framePr w:hSpace="141" w:wrap="around" w:vAnchor="text" w:hAnchor="margin" w:xAlign="center" w:y="507"/>
                  <w:spacing w:line="360" w:lineRule="auto"/>
                  <w:jc w:val="center"/>
                </w:pPr>
              </w:pPrChange>
            </w:pPr>
          </w:p>
        </w:tc>
        <w:tc>
          <w:tcPr>
            <w:tcW w:w="724" w:type="dxa"/>
          </w:tcPr>
          <w:p w14:paraId="6FC06471"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536" w:author="José Albeiro Montes Gil" w:date="2022-01-19T17:02:00Z"/>
                <w:rFonts w:ascii="Arial" w:eastAsia="Arial" w:hAnsi="Arial" w:cs="Arial"/>
                <w:b/>
                <w:smallCaps/>
                <w:color w:val="595959"/>
                <w:sz w:val="18"/>
                <w:szCs w:val="18"/>
              </w:rPr>
              <w:pPrChange w:id="1537"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20" w:type="dxa"/>
          </w:tcPr>
          <w:p w14:paraId="42DA30D2" w14:textId="77777777" w:rsidR="00AF4086" w:rsidRPr="00C904C6" w:rsidRDefault="00AF4086" w:rsidP="0097128C">
            <w:pPr>
              <w:keepNext/>
              <w:spacing w:line="360" w:lineRule="auto"/>
              <w:rPr>
                <w:ins w:id="1538" w:author="José Albeiro Montes Gil" w:date="2022-01-19T17:02:00Z"/>
                <w:rFonts w:ascii="Arial" w:eastAsia="Arial" w:hAnsi="Arial" w:cs="Arial"/>
                <w:b/>
                <w:smallCaps/>
                <w:color w:val="595959"/>
                <w:sz w:val="18"/>
                <w:szCs w:val="18"/>
              </w:rPr>
              <w:pPrChange w:id="1539" w:author="José Albeiro Montes Gil" w:date="2022-01-20T12:42:00Z">
                <w:pPr>
                  <w:keepNext/>
                  <w:framePr w:hSpace="141" w:wrap="around" w:vAnchor="text" w:hAnchor="margin" w:xAlign="center" w:y="507"/>
                  <w:spacing w:line="360" w:lineRule="auto"/>
                  <w:jc w:val="center"/>
                </w:pPr>
              </w:pPrChange>
            </w:pPr>
          </w:p>
        </w:tc>
        <w:tc>
          <w:tcPr>
            <w:tcW w:w="0" w:type="auto"/>
          </w:tcPr>
          <w:p w14:paraId="478FC62D"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540" w:author="José Albeiro Montes Gil" w:date="2022-01-19T17:02:00Z"/>
                <w:rFonts w:ascii="Arial" w:eastAsia="Arial" w:hAnsi="Arial" w:cs="Arial"/>
                <w:b/>
                <w:smallCaps/>
                <w:color w:val="595959"/>
                <w:sz w:val="18"/>
                <w:szCs w:val="18"/>
              </w:rPr>
              <w:pPrChange w:id="1541"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71B276AC" w14:textId="77777777" w:rsidR="00AF4086" w:rsidRPr="00C904C6" w:rsidRDefault="00AF4086" w:rsidP="0097128C">
            <w:pPr>
              <w:keepNext/>
              <w:spacing w:line="360" w:lineRule="auto"/>
              <w:rPr>
                <w:ins w:id="1542" w:author="José Albeiro Montes Gil" w:date="2022-01-19T17:02:00Z"/>
                <w:rFonts w:ascii="Arial" w:eastAsia="Arial" w:hAnsi="Arial" w:cs="Arial"/>
                <w:b/>
                <w:smallCaps/>
                <w:color w:val="000000" w:themeColor="text1"/>
                <w:sz w:val="18"/>
                <w:szCs w:val="18"/>
              </w:rPr>
              <w:pPrChange w:id="1543" w:author="José Albeiro Montes Gil" w:date="2022-01-20T12:42:00Z">
                <w:pPr>
                  <w:keepNext/>
                  <w:framePr w:hSpace="141" w:wrap="around" w:vAnchor="text" w:hAnchor="margin" w:xAlign="center" w:y="507"/>
                  <w:spacing w:line="360" w:lineRule="auto"/>
                  <w:jc w:val="center"/>
                </w:pPr>
              </w:pPrChange>
            </w:pPr>
          </w:p>
        </w:tc>
        <w:tc>
          <w:tcPr>
            <w:tcW w:w="490" w:type="dxa"/>
          </w:tcPr>
          <w:p w14:paraId="667FABE1"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544" w:author="José Albeiro Montes Gil" w:date="2022-01-19T17:02:00Z"/>
                <w:rFonts w:ascii="Arial" w:eastAsia="Arial" w:hAnsi="Arial" w:cs="Arial"/>
                <w:b/>
                <w:smallCaps/>
                <w:color w:val="000000" w:themeColor="text1"/>
                <w:sz w:val="18"/>
                <w:szCs w:val="18"/>
              </w:rPr>
              <w:pPrChange w:id="1545"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4AF1B945" w14:textId="77777777" w:rsidR="00AF4086" w:rsidRPr="00C904C6" w:rsidRDefault="00AF4086" w:rsidP="0097128C">
            <w:pPr>
              <w:keepNext/>
              <w:spacing w:line="360" w:lineRule="auto"/>
              <w:rPr>
                <w:ins w:id="1546" w:author="José Albeiro Montes Gil" w:date="2022-01-19T17:02:00Z"/>
                <w:rFonts w:ascii="Arial" w:eastAsia="Arial" w:hAnsi="Arial" w:cs="Arial"/>
                <w:b/>
                <w:smallCaps/>
                <w:color w:val="595959"/>
                <w:sz w:val="18"/>
                <w:szCs w:val="18"/>
              </w:rPr>
              <w:pPrChange w:id="1547" w:author="José Albeiro Montes Gil" w:date="2022-01-20T12:42:00Z">
                <w:pPr>
                  <w:keepNext/>
                  <w:framePr w:hSpace="141" w:wrap="around" w:vAnchor="text" w:hAnchor="margin" w:xAlign="center" w:y="507"/>
                  <w:spacing w:line="360" w:lineRule="auto"/>
                  <w:jc w:val="center"/>
                </w:pPr>
              </w:pPrChange>
            </w:pPr>
            <w:ins w:id="1548" w:author="José Albeiro Montes Gil" w:date="2022-01-19T17:02:00Z">
              <w:r>
                <w:rPr>
                  <w:rFonts w:ascii="Arial" w:eastAsia="Arial" w:hAnsi="Arial" w:cs="Arial"/>
                  <w:b/>
                  <w:smallCaps/>
                  <w:color w:val="595959"/>
                  <w:sz w:val="18"/>
                  <w:szCs w:val="18"/>
                </w:rPr>
                <w:t>x</w:t>
              </w:r>
            </w:ins>
          </w:p>
        </w:tc>
        <w:tc>
          <w:tcPr>
            <w:tcW w:w="0" w:type="auto"/>
          </w:tcPr>
          <w:p w14:paraId="365D6070"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549" w:author="José Albeiro Montes Gil" w:date="2022-01-19T17:02:00Z"/>
                <w:rFonts w:ascii="Arial" w:eastAsia="Arial" w:hAnsi="Arial" w:cs="Arial"/>
                <w:b/>
                <w:smallCaps/>
                <w:color w:val="595959"/>
                <w:sz w:val="18"/>
                <w:szCs w:val="18"/>
              </w:rPr>
              <w:pPrChange w:id="1550"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1551" w:author="José Albeiro Montes Gil" w:date="2022-01-19T17:02:00Z">
              <w:r>
                <w:rPr>
                  <w:rFonts w:ascii="Arial" w:eastAsia="Arial" w:hAnsi="Arial" w:cs="Arial"/>
                  <w:b/>
                  <w:smallCaps/>
                  <w:color w:val="595959"/>
                  <w:sz w:val="18"/>
                  <w:szCs w:val="18"/>
                </w:rPr>
                <w:t>x</w:t>
              </w:r>
            </w:ins>
          </w:p>
        </w:tc>
        <w:tc>
          <w:tcPr>
            <w:cnfStyle w:val="000010000000" w:firstRow="0" w:lastRow="0" w:firstColumn="0" w:lastColumn="0" w:oddVBand="1" w:evenVBand="0" w:oddHBand="0" w:evenHBand="0" w:firstRowFirstColumn="0" w:firstRowLastColumn="0" w:lastRowFirstColumn="0" w:lastRowLastColumn="0"/>
            <w:tcW w:w="417" w:type="dxa"/>
          </w:tcPr>
          <w:p w14:paraId="37497065" w14:textId="77777777" w:rsidR="00AF4086" w:rsidRPr="00C904C6" w:rsidRDefault="00AF4086" w:rsidP="0097128C">
            <w:pPr>
              <w:keepNext/>
              <w:spacing w:line="360" w:lineRule="auto"/>
              <w:rPr>
                <w:ins w:id="1552" w:author="José Albeiro Montes Gil" w:date="2022-01-19T17:02:00Z"/>
                <w:rFonts w:ascii="Arial" w:eastAsia="Arial" w:hAnsi="Arial" w:cs="Arial"/>
                <w:b/>
                <w:smallCaps/>
                <w:color w:val="595959"/>
                <w:sz w:val="18"/>
                <w:szCs w:val="18"/>
              </w:rPr>
              <w:pPrChange w:id="1553" w:author="José Albeiro Montes Gil" w:date="2022-01-20T12:42:00Z">
                <w:pPr>
                  <w:keepNext/>
                  <w:framePr w:hSpace="141" w:wrap="around" w:vAnchor="text" w:hAnchor="margin" w:xAlign="center" w:y="507"/>
                  <w:spacing w:line="360" w:lineRule="auto"/>
                  <w:jc w:val="center"/>
                </w:pPr>
              </w:pPrChange>
            </w:pPr>
            <w:ins w:id="1554" w:author="José Albeiro Montes Gil" w:date="2022-01-19T17:02:00Z">
              <w:r>
                <w:rPr>
                  <w:rFonts w:ascii="Arial" w:eastAsia="Arial" w:hAnsi="Arial" w:cs="Arial"/>
                  <w:b/>
                  <w:smallCaps/>
                  <w:color w:val="595959"/>
                  <w:sz w:val="18"/>
                  <w:szCs w:val="18"/>
                </w:rPr>
                <w:t>x</w:t>
              </w:r>
            </w:ins>
          </w:p>
        </w:tc>
        <w:tc>
          <w:tcPr>
            <w:tcW w:w="472" w:type="dxa"/>
          </w:tcPr>
          <w:p w14:paraId="1769A604" w14:textId="77777777" w:rsidR="00AF408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555" w:author="José Albeiro Montes Gil" w:date="2022-01-19T17:02:00Z"/>
                <w:rFonts w:ascii="Arial" w:eastAsia="Arial" w:hAnsi="Arial" w:cs="Arial"/>
                <w:b/>
                <w:smallCaps/>
                <w:color w:val="595959"/>
                <w:sz w:val="18"/>
                <w:szCs w:val="18"/>
              </w:rPr>
              <w:pPrChange w:id="1556"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4B129A54" w14:textId="77777777" w:rsidR="00AF4086" w:rsidRDefault="00AF4086" w:rsidP="0097128C">
            <w:pPr>
              <w:keepNext/>
              <w:spacing w:line="360" w:lineRule="auto"/>
              <w:rPr>
                <w:ins w:id="1557" w:author="José Albeiro Montes Gil" w:date="2022-01-19T17:02:00Z"/>
                <w:rFonts w:ascii="Arial" w:eastAsia="Arial" w:hAnsi="Arial" w:cs="Arial"/>
                <w:b/>
                <w:smallCaps/>
                <w:color w:val="595959"/>
                <w:sz w:val="18"/>
                <w:szCs w:val="18"/>
              </w:rPr>
              <w:pPrChange w:id="1558" w:author="José Albeiro Montes Gil" w:date="2022-01-20T12:42:00Z">
                <w:pPr>
                  <w:keepNext/>
                  <w:framePr w:hSpace="141" w:wrap="around" w:vAnchor="text" w:hAnchor="margin" w:xAlign="center" w:y="507"/>
                  <w:spacing w:line="360" w:lineRule="auto"/>
                  <w:jc w:val="center"/>
                </w:pPr>
              </w:pPrChange>
            </w:pPr>
          </w:p>
        </w:tc>
      </w:tr>
      <w:tr w:rsidR="00AF4086" w:rsidRPr="00C904C6" w14:paraId="3A4C7986" w14:textId="77777777" w:rsidTr="00D167C9">
        <w:trPr>
          <w:trHeight w:val="221"/>
          <w:ins w:id="1559" w:author="José Albeiro Montes Gil" w:date="2022-01-19T17:02:00Z"/>
        </w:trPr>
        <w:tc>
          <w:tcPr>
            <w:cnfStyle w:val="000010000000" w:firstRow="0" w:lastRow="0" w:firstColumn="0" w:lastColumn="0" w:oddVBand="1" w:evenVBand="0" w:oddHBand="0" w:evenHBand="0" w:firstRowFirstColumn="0" w:firstRowLastColumn="0" w:lastRowFirstColumn="0" w:lastRowLastColumn="0"/>
            <w:tcW w:w="0" w:type="auto"/>
            <w:vMerge/>
          </w:tcPr>
          <w:p w14:paraId="4F30989D" w14:textId="77777777" w:rsidR="00AF4086" w:rsidRPr="00C904C6" w:rsidRDefault="00AF4086" w:rsidP="0097128C">
            <w:pPr>
              <w:widowControl w:val="0"/>
              <w:pBdr>
                <w:top w:val="nil"/>
                <w:left w:val="nil"/>
                <w:bottom w:val="nil"/>
                <w:right w:val="nil"/>
                <w:between w:val="nil"/>
              </w:pBdr>
              <w:spacing w:after="0" w:line="276" w:lineRule="auto"/>
              <w:rPr>
                <w:ins w:id="1560" w:author="José Albeiro Montes Gil" w:date="2022-01-19T17:02:00Z"/>
                <w:rFonts w:ascii="Arial" w:eastAsia="Arial" w:hAnsi="Arial" w:cs="Arial"/>
                <w:b/>
                <w:smallCaps/>
                <w:color w:val="595959"/>
                <w:sz w:val="18"/>
                <w:szCs w:val="18"/>
              </w:rPr>
            </w:pPr>
          </w:p>
        </w:tc>
        <w:tc>
          <w:tcPr>
            <w:tcW w:w="0" w:type="auto"/>
            <w:vMerge/>
          </w:tcPr>
          <w:p w14:paraId="165BB0A1" w14:textId="77777777" w:rsidR="00AF4086" w:rsidRPr="00C904C6" w:rsidRDefault="00AF4086" w:rsidP="0097128C">
            <w:pPr>
              <w:widowControl w:val="0"/>
              <w:pBdr>
                <w:top w:val="nil"/>
                <w:left w:val="nil"/>
                <w:bottom w:val="nil"/>
                <w:right w:val="nil"/>
                <w:between w:val="nil"/>
              </w:pBdr>
              <w:spacing w:after="0" w:line="276" w:lineRule="auto"/>
              <w:cnfStyle w:val="000000000000" w:firstRow="0" w:lastRow="0" w:firstColumn="0" w:lastColumn="0" w:oddVBand="0" w:evenVBand="0" w:oddHBand="0" w:evenHBand="0" w:firstRowFirstColumn="0" w:firstRowLastColumn="0" w:lastRowFirstColumn="0" w:lastRowLastColumn="0"/>
              <w:rPr>
                <w:ins w:id="1561" w:author="José Albeiro Montes Gil" w:date="2022-01-19T17:02:00Z"/>
                <w:rFonts w:ascii="Arial" w:eastAsia="Arial" w:hAnsi="Arial" w:cs="Arial"/>
                <w:b/>
                <w:smallCaps/>
                <w:color w:val="595959"/>
                <w:sz w:val="18"/>
                <w:szCs w:val="18"/>
              </w:rPr>
            </w:pPr>
          </w:p>
        </w:tc>
        <w:tc>
          <w:tcPr>
            <w:cnfStyle w:val="000010000000" w:firstRow="0" w:lastRow="0" w:firstColumn="0" w:lastColumn="0" w:oddVBand="1" w:evenVBand="0" w:oddHBand="0" w:evenHBand="0" w:firstRowFirstColumn="0" w:firstRowLastColumn="0" w:lastRowFirstColumn="0" w:lastRowLastColumn="0"/>
            <w:tcW w:w="0" w:type="auto"/>
          </w:tcPr>
          <w:p w14:paraId="5693D20D" w14:textId="77777777" w:rsidR="00AF4086" w:rsidRPr="00C904C6" w:rsidRDefault="00AF4086" w:rsidP="0097128C">
            <w:pPr>
              <w:keepNext/>
              <w:spacing w:line="360" w:lineRule="auto"/>
              <w:rPr>
                <w:ins w:id="1562" w:author="José Albeiro Montes Gil" w:date="2022-01-19T17:02:00Z"/>
                <w:rFonts w:ascii="Arial" w:eastAsia="Arial" w:hAnsi="Arial" w:cs="Arial"/>
                <w:b/>
                <w:smallCaps/>
                <w:color w:val="000000" w:themeColor="text1"/>
                <w:sz w:val="18"/>
                <w:szCs w:val="18"/>
              </w:rPr>
              <w:pPrChange w:id="1563" w:author="José Albeiro Montes Gil" w:date="2022-01-20T12:42:00Z">
                <w:pPr>
                  <w:keepNext/>
                  <w:framePr w:hSpace="141" w:wrap="around" w:vAnchor="text" w:hAnchor="margin" w:xAlign="center" w:y="507"/>
                  <w:spacing w:line="360" w:lineRule="auto"/>
                  <w:jc w:val="center"/>
                </w:pPr>
              </w:pPrChange>
            </w:pPr>
            <w:ins w:id="1564" w:author="José Albeiro Montes Gil" w:date="2022-01-19T17:02:00Z">
              <w:r w:rsidRPr="00C904C6">
                <w:rPr>
                  <w:rFonts w:ascii="Arial" w:eastAsia="Arial" w:hAnsi="Arial" w:cs="Arial"/>
                  <w:b/>
                  <w:smallCaps/>
                  <w:color w:val="000000" w:themeColor="text1"/>
                  <w:sz w:val="18"/>
                  <w:szCs w:val="18"/>
                </w:rPr>
                <w:t>A5.2</w:t>
              </w:r>
            </w:ins>
          </w:p>
        </w:tc>
        <w:tc>
          <w:tcPr>
            <w:tcW w:w="0" w:type="auto"/>
          </w:tcPr>
          <w:p w14:paraId="7FEE1416"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565" w:author="José Albeiro Montes Gil" w:date="2022-01-19T17:02:00Z"/>
                <w:rFonts w:ascii="Arial" w:eastAsia="Arial" w:hAnsi="Arial" w:cs="Arial"/>
                <w:b/>
                <w:smallCaps/>
                <w:color w:val="000000" w:themeColor="text1"/>
                <w:sz w:val="18"/>
                <w:szCs w:val="18"/>
              </w:rPr>
              <w:pPrChange w:id="1566"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6B858840" w14:textId="77777777" w:rsidR="00AF4086" w:rsidRPr="00C904C6" w:rsidRDefault="00AF4086" w:rsidP="0097128C">
            <w:pPr>
              <w:keepNext/>
              <w:spacing w:line="360" w:lineRule="auto"/>
              <w:rPr>
                <w:ins w:id="1567" w:author="José Albeiro Montes Gil" w:date="2022-01-19T17:02:00Z"/>
                <w:rFonts w:ascii="Arial" w:eastAsia="Arial" w:hAnsi="Arial" w:cs="Arial"/>
                <w:b/>
                <w:smallCaps/>
                <w:color w:val="000000" w:themeColor="text1"/>
                <w:sz w:val="18"/>
                <w:szCs w:val="18"/>
              </w:rPr>
              <w:pPrChange w:id="1568" w:author="José Albeiro Montes Gil" w:date="2022-01-20T12:42:00Z">
                <w:pPr>
                  <w:keepNext/>
                  <w:framePr w:hSpace="141" w:wrap="around" w:vAnchor="text" w:hAnchor="margin" w:xAlign="center" w:y="507"/>
                  <w:spacing w:line="360" w:lineRule="auto"/>
                  <w:jc w:val="center"/>
                </w:pPr>
              </w:pPrChange>
            </w:pPr>
          </w:p>
        </w:tc>
        <w:tc>
          <w:tcPr>
            <w:tcW w:w="0" w:type="auto"/>
          </w:tcPr>
          <w:p w14:paraId="7CC8ED9E"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569" w:author="José Albeiro Montes Gil" w:date="2022-01-19T17:02:00Z"/>
                <w:rFonts w:ascii="Arial" w:eastAsia="Arial" w:hAnsi="Arial" w:cs="Arial"/>
                <w:b/>
                <w:smallCaps/>
                <w:color w:val="000000" w:themeColor="text1"/>
                <w:sz w:val="18"/>
                <w:szCs w:val="18"/>
              </w:rPr>
              <w:pPrChange w:id="1570"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4350B5AB" w14:textId="77777777" w:rsidR="00AF4086" w:rsidRPr="00C904C6" w:rsidRDefault="00AF4086" w:rsidP="0097128C">
            <w:pPr>
              <w:keepNext/>
              <w:spacing w:line="360" w:lineRule="auto"/>
              <w:rPr>
                <w:ins w:id="1571" w:author="José Albeiro Montes Gil" w:date="2022-01-19T17:02:00Z"/>
                <w:rFonts w:ascii="Arial" w:eastAsia="Arial" w:hAnsi="Arial" w:cs="Arial"/>
                <w:b/>
                <w:smallCaps/>
                <w:color w:val="000000" w:themeColor="text1"/>
                <w:sz w:val="18"/>
                <w:szCs w:val="18"/>
              </w:rPr>
              <w:pPrChange w:id="1572" w:author="José Albeiro Montes Gil" w:date="2022-01-20T12:42:00Z">
                <w:pPr>
                  <w:keepNext/>
                  <w:framePr w:hSpace="141" w:wrap="around" w:vAnchor="text" w:hAnchor="margin" w:xAlign="center" w:y="507"/>
                  <w:spacing w:line="360" w:lineRule="auto"/>
                  <w:jc w:val="center"/>
                </w:pPr>
              </w:pPrChange>
            </w:pPr>
          </w:p>
        </w:tc>
        <w:tc>
          <w:tcPr>
            <w:tcW w:w="0" w:type="auto"/>
          </w:tcPr>
          <w:p w14:paraId="0A5630EC"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573" w:author="José Albeiro Montes Gil" w:date="2022-01-19T17:02:00Z"/>
                <w:rFonts w:ascii="Arial" w:eastAsia="Arial" w:hAnsi="Arial" w:cs="Arial"/>
                <w:b/>
                <w:smallCaps/>
                <w:color w:val="595959"/>
                <w:sz w:val="18"/>
                <w:szCs w:val="18"/>
              </w:rPr>
              <w:pPrChange w:id="1574"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279F925F" w14:textId="77777777" w:rsidR="00AF4086" w:rsidRPr="00C904C6" w:rsidRDefault="00AF4086" w:rsidP="0097128C">
            <w:pPr>
              <w:keepNext/>
              <w:spacing w:line="360" w:lineRule="auto"/>
              <w:rPr>
                <w:ins w:id="1575" w:author="José Albeiro Montes Gil" w:date="2022-01-19T17:02:00Z"/>
                <w:rFonts w:ascii="Arial" w:eastAsia="Arial" w:hAnsi="Arial" w:cs="Arial"/>
                <w:b/>
                <w:smallCaps/>
                <w:color w:val="595959"/>
                <w:sz w:val="18"/>
                <w:szCs w:val="18"/>
              </w:rPr>
              <w:pPrChange w:id="1576" w:author="José Albeiro Montes Gil" w:date="2022-01-20T12:42:00Z">
                <w:pPr>
                  <w:keepNext/>
                  <w:framePr w:hSpace="141" w:wrap="around" w:vAnchor="text" w:hAnchor="margin" w:xAlign="center" w:y="507"/>
                  <w:spacing w:line="360" w:lineRule="auto"/>
                  <w:jc w:val="center"/>
                </w:pPr>
              </w:pPrChange>
            </w:pPr>
          </w:p>
        </w:tc>
        <w:tc>
          <w:tcPr>
            <w:tcW w:w="0" w:type="auto"/>
          </w:tcPr>
          <w:p w14:paraId="2FBF08AD"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577" w:author="José Albeiro Montes Gil" w:date="2022-01-19T17:02:00Z"/>
                <w:rFonts w:ascii="Arial" w:eastAsia="Arial" w:hAnsi="Arial" w:cs="Arial"/>
                <w:b/>
                <w:smallCaps/>
                <w:color w:val="595959"/>
                <w:sz w:val="18"/>
                <w:szCs w:val="18"/>
              </w:rPr>
              <w:pPrChange w:id="1578"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4EBC973C" w14:textId="77777777" w:rsidR="00AF4086" w:rsidRPr="00C904C6" w:rsidRDefault="00AF4086" w:rsidP="0097128C">
            <w:pPr>
              <w:keepNext/>
              <w:spacing w:line="360" w:lineRule="auto"/>
              <w:rPr>
                <w:ins w:id="1579" w:author="José Albeiro Montes Gil" w:date="2022-01-19T17:02:00Z"/>
                <w:rFonts w:ascii="Arial" w:eastAsia="Arial" w:hAnsi="Arial" w:cs="Arial"/>
                <w:b/>
                <w:smallCaps/>
                <w:color w:val="595959"/>
                <w:sz w:val="18"/>
                <w:szCs w:val="18"/>
              </w:rPr>
              <w:pPrChange w:id="1580" w:author="José Albeiro Montes Gil" w:date="2022-01-20T12:42:00Z">
                <w:pPr>
                  <w:keepNext/>
                  <w:framePr w:hSpace="141" w:wrap="around" w:vAnchor="text" w:hAnchor="margin" w:xAlign="center" w:y="507"/>
                  <w:spacing w:line="360" w:lineRule="auto"/>
                  <w:jc w:val="center"/>
                </w:pPr>
              </w:pPrChange>
            </w:pPr>
          </w:p>
        </w:tc>
        <w:tc>
          <w:tcPr>
            <w:tcW w:w="0" w:type="auto"/>
          </w:tcPr>
          <w:p w14:paraId="3402B017"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581" w:author="José Albeiro Montes Gil" w:date="2022-01-19T17:02:00Z"/>
                <w:rFonts w:ascii="Arial" w:eastAsia="Arial" w:hAnsi="Arial" w:cs="Arial"/>
                <w:b/>
                <w:smallCaps/>
                <w:color w:val="595959"/>
                <w:sz w:val="18"/>
                <w:szCs w:val="18"/>
              </w:rPr>
              <w:pPrChange w:id="1582"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662A2D48" w14:textId="77777777" w:rsidR="00AF4086" w:rsidRPr="00C904C6" w:rsidRDefault="00AF4086" w:rsidP="0097128C">
            <w:pPr>
              <w:keepNext/>
              <w:spacing w:line="360" w:lineRule="auto"/>
              <w:rPr>
                <w:ins w:id="1583" w:author="José Albeiro Montes Gil" w:date="2022-01-19T17:02:00Z"/>
                <w:rFonts w:ascii="Arial" w:eastAsia="Arial" w:hAnsi="Arial" w:cs="Arial"/>
                <w:b/>
                <w:smallCaps/>
                <w:color w:val="595959"/>
                <w:sz w:val="18"/>
                <w:szCs w:val="18"/>
              </w:rPr>
              <w:pPrChange w:id="1584" w:author="José Albeiro Montes Gil" w:date="2022-01-20T12:42:00Z">
                <w:pPr>
                  <w:keepNext/>
                  <w:framePr w:hSpace="141" w:wrap="around" w:vAnchor="text" w:hAnchor="margin" w:xAlign="center" w:y="507"/>
                  <w:spacing w:line="360" w:lineRule="auto"/>
                  <w:jc w:val="center"/>
                </w:pPr>
              </w:pPrChange>
            </w:pPr>
          </w:p>
        </w:tc>
        <w:tc>
          <w:tcPr>
            <w:tcW w:w="0" w:type="auto"/>
          </w:tcPr>
          <w:p w14:paraId="7B181592"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585" w:author="José Albeiro Montes Gil" w:date="2022-01-19T17:02:00Z"/>
                <w:rFonts w:ascii="Arial" w:eastAsia="Arial" w:hAnsi="Arial" w:cs="Arial"/>
                <w:b/>
                <w:smallCaps/>
                <w:color w:val="595959"/>
                <w:sz w:val="18"/>
                <w:szCs w:val="18"/>
              </w:rPr>
              <w:pPrChange w:id="1586"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660069E3" w14:textId="77777777" w:rsidR="00AF4086" w:rsidRPr="00C904C6" w:rsidRDefault="00AF4086" w:rsidP="0097128C">
            <w:pPr>
              <w:keepNext/>
              <w:spacing w:line="360" w:lineRule="auto"/>
              <w:rPr>
                <w:ins w:id="1587" w:author="José Albeiro Montes Gil" w:date="2022-01-19T17:02:00Z"/>
                <w:rFonts w:ascii="Arial" w:eastAsia="Arial" w:hAnsi="Arial" w:cs="Arial"/>
                <w:b/>
                <w:smallCaps/>
                <w:color w:val="595959"/>
                <w:sz w:val="18"/>
                <w:szCs w:val="18"/>
              </w:rPr>
              <w:pPrChange w:id="1588" w:author="José Albeiro Montes Gil" w:date="2022-01-20T12:42:00Z">
                <w:pPr>
                  <w:keepNext/>
                  <w:framePr w:hSpace="141" w:wrap="around" w:vAnchor="text" w:hAnchor="margin" w:xAlign="center" w:y="507"/>
                  <w:spacing w:line="360" w:lineRule="auto"/>
                  <w:jc w:val="center"/>
                </w:pPr>
              </w:pPrChange>
            </w:pPr>
          </w:p>
        </w:tc>
        <w:tc>
          <w:tcPr>
            <w:tcW w:w="724" w:type="dxa"/>
          </w:tcPr>
          <w:p w14:paraId="38EB2060"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589" w:author="José Albeiro Montes Gil" w:date="2022-01-19T17:02:00Z"/>
                <w:rFonts w:ascii="Arial" w:eastAsia="Arial" w:hAnsi="Arial" w:cs="Arial"/>
                <w:b/>
                <w:smallCaps/>
                <w:color w:val="595959"/>
                <w:sz w:val="18"/>
                <w:szCs w:val="18"/>
              </w:rPr>
              <w:pPrChange w:id="1590"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20" w:type="dxa"/>
          </w:tcPr>
          <w:p w14:paraId="2F45E6D5" w14:textId="77777777" w:rsidR="00AF4086" w:rsidRPr="00C904C6" w:rsidRDefault="00AF4086" w:rsidP="0097128C">
            <w:pPr>
              <w:keepNext/>
              <w:spacing w:line="360" w:lineRule="auto"/>
              <w:rPr>
                <w:ins w:id="1591" w:author="José Albeiro Montes Gil" w:date="2022-01-19T17:02:00Z"/>
                <w:rFonts w:ascii="Arial" w:eastAsia="Arial" w:hAnsi="Arial" w:cs="Arial"/>
                <w:b/>
                <w:smallCaps/>
                <w:color w:val="595959"/>
                <w:sz w:val="18"/>
                <w:szCs w:val="18"/>
              </w:rPr>
              <w:pPrChange w:id="1592" w:author="José Albeiro Montes Gil" w:date="2022-01-20T12:42:00Z">
                <w:pPr>
                  <w:keepNext/>
                  <w:framePr w:hSpace="141" w:wrap="around" w:vAnchor="text" w:hAnchor="margin" w:xAlign="center" w:y="507"/>
                  <w:spacing w:line="360" w:lineRule="auto"/>
                  <w:jc w:val="center"/>
                </w:pPr>
              </w:pPrChange>
            </w:pPr>
          </w:p>
        </w:tc>
        <w:tc>
          <w:tcPr>
            <w:tcW w:w="0" w:type="auto"/>
          </w:tcPr>
          <w:p w14:paraId="27B538B2"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593" w:author="José Albeiro Montes Gil" w:date="2022-01-19T17:02:00Z"/>
                <w:rFonts w:ascii="Arial" w:eastAsia="Arial" w:hAnsi="Arial" w:cs="Arial"/>
                <w:b/>
                <w:smallCaps/>
                <w:color w:val="595959"/>
                <w:sz w:val="18"/>
                <w:szCs w:val="18"/>
              </w:rPr>
              <w:pPrChange w:id="1594"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6E4CCACB" w14:textId="77777777" w:rsidR="00AF4086" w:rsidRPr="00C904C6" w:rsidRDefault="00AF4086" w:rsidP="0097128C">
            <w:pPr>
              <w:keepNext/>
              <w:spacing w:line="360" w:lineRule="auto"/>
              <w:rPr>
                <w:ins w:id="1595" w:author="José Albeiro Montes Gil" w:date="2022-01-19T17:02:00Z"/>
                <w:rFonts w:ascii="Arial" w:eastAsia="Arial" w:hAnsi="Arial" w:cs="Arial"/>
                <w:b/>
                <w:smallCaps/>
                <w:color w:val="595959"/>
                <w:sz w:val="18"/>
                <w:szCs w:val="18"/>
              </w:rPr>
              <w:pPrChange w:id="1596" w:author="José Albeiro Montes Gil" w:date="2022-01-20T12:42:00Z">
                <w:pPr>
                  <w:keepNext/>
                  <w:framePr w:hSpace="141" w:wrap="around" w:vAnchor="text" w:hAnchor="margin" w:xAlign="center" w:y="507"/>
                  <w:spacing w:line="360" w:lineRule="auto"/>
                  <w:jc w:val="center"/>
                </w:pPr>
              </w:pPrChange>
            </w:pPr>
          </w:p>
        </w:tc>
        <w:tc>
          <w:tcPr>
            <w:tcW w:w="490" w:type="dxa"/>
          </w:tcPr>
          <w:p w14:paraId="130CCE8D"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597" w:author="José Albeiro Montes Gil" w:date="2022-01-19T17:02:00Z"/>
                <w:rFonts w:ascii="Arial" w:eastAsia="Arial" w:hAnsi="Arial" w:cs="Arial"/>
                <w:b/>
                <w:smallCaps/>
                <w:color w:val="595959"/>
                <w:sz w:val="18"/>
                <w:szCs w:val="18"/>
              </w:rPr>
              <w:pPrChange w:id="1598"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6D5CB3FD" w14:textId="77777777" w:rsidR="00AF4086" w:rsidRPr="00C904C6" w:rsidRDefault="00AF4086" w:rsidP="0097128C">
            <w:pPr>
              <w:keepNext/>
              <w:spacing w:line="360" w:lineRule="auto"/>
              <w:rPr>
                <w:ins w:id="1599" w:author="José Albeiro Montes Gil" w:date="2022-01-19T17:02:00Z"/>
                <w:rFonts w:ascii="Arial" w:eastAsia="Arial" w:hAnsi="Arial" w:cs="Arial"/>
                <w:b/>
                <w:smallCaps/>
                <w:color w:val="595959"/>
                <w:sz w:val="18"/>
                <w:szCs w:val="18"/>
              </w:rPr>
              <w:pPrChange w:id="1600" w:author="José Albeiro Montes Gil" w:date="2022-01-20T12:42:00Z">
                <w:pPr>
                  <w:keepNext/>
                  <w:framePr w:hSpace="141" w:wrap="around" w:vAnchor="text" w:hAnchor="margin" w:xAlign="center" w:y="507"/>
                  <w:spacing w:line="360" w:lineRule="auto"/>
                  <w:jc w:val="center"/>
                </w:pPr>
              </w:pPrChange>
            </w:pPr>
          </w:p>
        </w:tc>
        <w:tc>
          <w:tcPr>
            <w:tcW w:w="0" w:type="auto"/>
          </w:tcPr>
          <w:p w14:paraId="1871D6AA"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601" w:author="José Albeiro Montes Gil" w:date="2022-01-19T17:02:00Z"/>
                <w:rFonts w:ascii="Arial" w:eastAsia="Arial" w:hAnsi="Arial" w:cs="Arial"/>
                <w:b/>
                <w:smallCaps/>
                <w:color w:val="595959"/>
                <w:sz w:val="18"/>
                <w:szCs w:val="18"/>
              </w:rPr>
              <w:pPrChange w:id="1602"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62450502" w14:textId="77777777" w:rsidR="00AF4086" w:rsidRPr="00C904C6" w:rsidRDefault="00AF4086" w:rsidP="0097128C">
            <w:pPr>
              <w:keepNext/>
              <w:spacing w:line="360" w:lineRule="auto"/>
              <w:rPr>
                <w:ins w:id="1603" w:author="José Albeiro Montes Gil" w:date="2022-01-19T17:02:00Z"/>
                <w:rFonts w:ascii="Arial" w:eastAsia="Arial" w:hAnsi="Arial" w:cs="Arial"/>
                <w:b/>
                <w:smallCaps/>
                <w:color w:val="595959"/>
                <w:sz w:val="18"/>
                <w:szCs w:val="18"/>
              </w:rPr>
              <w:pPrChange w:id="1604" w:author="José Albeiro Montes Gil" w:date="2022-01-20T12:42:00Z">
                <w:pPr>
                  <w:keepNext/>
                  <w:framePr w:hSpace="141" w:wrap="around" w:vAnchor="text" w:hAnchor="margin" w:xAlign="center" w:y="507"/>
                  <w:spacing w:line="360" w:lineRule="auto"/>
                  <w:jc w:val="center"/>
                </w:pPr>
              </w:pPrChange>
            </w:pPr>
            <w:ins w:id="1605" w:author="José Albeiro Montes Gil" w:date="2022-01-19T17:02:00Z">
              <w:r>
                <w:rPr>
                  <w:rFonts w:ascii="Arial" w:eastAsia="Arial" w:hAnsi="Arial" w:cs="Arial"/>
                  <w:b/>
                  <w:smallCaps/>
                  <w:color w:val="595959"/>
                  <w:sz w:val="18"/>
                  <w:szCs w:val="18"/>
                </w:rPr>
                <w:t>x</w:t>
              </w:r>
            </w:ins>
          </w:p>
        </w:tc>
        <w:tc>
          <w:tcPr>
            <w:tcW w:w="472" w:type="dxa"/>
          </w:tcPr>
          <w:p w14:paraId="0CDE01FC" w14:textId="77777777" w:rsidR="00AF4086" w:rsidRPr="00C904C6" w:rsidRDefault="00AF4086" w:rsidP="0097128C">
            <w:pPr>
              <w:keepNext/>
              <w:spacing w:line="360" w:lineRule="auto"/>
              <w:cnfStyle w:val="000000000000" w:firstRow="0" w:lastRow="0" w:firstColumn="0" w:lastColumn="0" w:oddVBand="0" w:evenVBand="0" w:oddHBand="0" w:evenHBand="0" w:firstRowFirstColumn="0" w:firstRowLastColumn="0" w:lastRowFirstColumn="0" w:lastRowLastColumn="0"/>
              <w:rPr>
                <w:ins w:id="1606" w:author="José Albeiro Montes Gil" w:date="2022-01-19T17:02:00Z"/>
                <w:rFonts w:ascii="Arial" w:eastAsia="Arial" w:hAnsi="Arial" w:cs="Arial"/>
                <w:b/>
                <w:smallCaps/>
                <w:color w:val="595959"/>
                <w:sz w:val="18"/>
                <w:szCs w:val="18"/>
              </w:rPr>
              <w:pPrChange w:id="1607"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3BFED55F" w14:textId="77777777" w:rsidR="00AF4086" w:rsidRPr="00C904C6" w:rsidRDefault="00AF4086" w:rsidP="0097128C">
            <w:pPr>
              <w:keepNext/>
              <w:spacing w:line="360" w:lineRule="auto"/>
              <w:rPr>
                <w:ins w:id="1608" w:author="José Albeiro Montes Gil" w:date="2022-01-19T17:02:00Z"/>
                <w:rFonts w:ascii="Arial" w:eastAsia="Arial" w:hAnsi="Arial" w:cs="Arial"/>
                <w:b/>
                <w:smallCaps/>
                <w:color w:val="595959"/>
                <w:sz w:val="18"/>
                <w:szCs w:val="18"/>
              </w:rPr>
              <w:pPrChange w:id="1609" w:author="José Albeiro Montes Gil" w:date="2022-01-20T12:42:00Z">
                <w:pPr>
                  <w:keepNext/>
                  <w:framePr w:hSpace="141" w:wrap="around" w:vAnchor="text" w:hAnchor="margin" w:xAlign="center" w:y="507"/>
                  <w:spacing w:line="360" w:lineRule="auto"/>
                  <w:jc w:val="center"/>
                </w:pPr>
              </w:pPrChange>
            </w:pPr>
          </w:p>
        </w:tc>
      </w:tr>
      <w:tr w:rsidR="0097128C" w:rsidRPr="00C904C6" w14:paraId="247F6196" w14:textId="77777777" w:rsidTr="00D167C9">
        <w:trPr>
          <w:cnfStyle w:val="000000100000" w:firstRow="0" w:lastRow="0" w:firstColumn="0" w:lastColumn="0" w:oddVBand="0" w:evenVBand="0" w:oddHBand="1" w:evenHBand="0" w:firstRowFirstColumn="0" w:firstRowLastColumn="0" w:lastRowFirstColumn="0" w:lastRowLastColumn="0"/>
          <w:trHeight w:val="221"/>
          <w:ins w:id="1610" w:author="José Albeiro Montes Gil" w:date="2022-01-19T17:02:00Z"/>
        </w:trPr>
        <w:tc>
          <w:tcPr>
            <w:cnfStyle w:val="000010000000" w:firstRow="0" w:lastRow="0" w:firstColumn="0" w:lastColumn="0" w:oddVBand="1" w:evenVBand="0" w:oddHBand="0" w:evenHBand="0" w:firstRowFirstColumn="0" w:firstRowLastColumn="0" w:lastRowFirstColumn="0" w:lastRowLastColumn="0"/>
            <w:tcW w:w="0" w:type="auto"/>
            <w:vMerge/>
          </w:tcPr>
          <w:p w14:paraId="22DEE59E" w14:textId="77777777" w:rsidR="00AF4086" w:rsidRPr="00C904C6" w:rsidRDefault="00AF4086" w:rsidP="0097128C">
            <w:pPr>
              <w:widowControl w:val="0"/>
              <w:pBdr>
                <w:top w:val="nil"/>
                <w:left w:val="nil"/>
                <w:bottom w:val="nil"/>
                <w:right w:val="nil"/>
                <w:between w:val="nil"/>
              </w:pBdr>
              <w:spacing w:after="0" w:line="276" w:lineRule="auto"/>
              <w:rPr>
                <w:ins w:id="1611" w:author="José Albeiro Montes Gil" w:date="2022-01-19T17:02:00Z"/>
                <w:rFonts w:ascii="Arial" w:eastAsia="Arial" w:hAnsi="Arial" w:cs="Arial"/>
                <w:b/>
                <w:smallCaps/>
                <w:color w:val="595959"/>
                <w:sz w:val="18"/>
                <w:szCs w:val="18"/>
              </w:rPr>
            </w:pPr>
          </w:p>
        </w:tc>
        <w:tc>
          <w:tcPr>
            <w:tcW w:w="0" w:type="auto"/>
            <w:vMerge/>
          </w:tcPr>
          <w:p w14:paraId="5C1BB35E" w14:textId="77777777" w:rsidR="00AF4086" w:rsidRPr="00C904C6" w:rsidRDefault="00AF4086" w:rsidP="0097128C">
            <w:pPr>
              <w:widowControl w:val="0"/>
              <w:pBdr>
                <w:top w:val="nil"/>
                <w:left w:val="nil"/>
                <w:bottom w:val="nil"/>
                <w:right w:val="nil"/>
                <w:between w:val="nil"/>
              </w:pBdr>
              <w:spacing w:after="0" w:line="276" w:lineRule="auto"/>
              <w:cnfStyle w:val="000000100000" w:firstRow="0" w:lastRow="0" w:firstColumn="0" w:lastColumn="0" w:oddVBand="0" w:evenVBand="0" w:oddHBand="1" w:evenHBand="0" w:firstRowFirstColumn="0" w:firstRowLastColumn="0" w:lastRowFirstColumn="0" w:lastRowLastColumn="0"/>
              <w:rPr>
                <w:ins w:id="1612" w:author="José Albeiro Montes Gil" w:date="2022-01-19T17:02:00Z"/>
                <w:rFonts w:ascii="Arial" w:eastAsia="Arial" w:hAnsi="Arial" w:cs="Arial"/>
                <w:b/>
                <w:smallCaps/>
                <w:color w:val="595959"/>
                <w:sz w:val="18"/>
                <w:szCs w:val="18"/>
              </w:rPr>
            </w:pPr>
          </w:p>
        </w:tc>
        <w:tc>
          <w:tcPr>
            <w:cnfStyle w:val="000010000000" w:firstRow="0" w:lastRow="0" w:firstColumn="0" w:lastColumn="0" w:oddVBand="1" w:evenVBand="0" w:oddHBand="0" w:evenHBand="0" w:firstRowFirstColumn="0" w:firstRowLastColumn="0" w:lastRowFirstColumn="0" w:lastRowLastColumn="0"/>
            <w:tcW w:w="0" w:type="auto"/>
          </w:tcPr>
          <w:p w14:paraId="2DBCF63D" w14:textId="77777777" w:rsidR="00AF4086" w:rsidRPr="00C904C6" w:rsidRDefault="00AF4086" w:rsidP="0097128C">
            <w:pPr>
              <w:keepNext/>
              <w:spacing w:line="360" w:lineRule="auto"/>
              <w:rPr>
                <w:ins w:id="1613" w:author="José Albeiro Montes Gil" w:date="2022-01-19T17:02:00Z"/>
                <w:rFonts w:ascii="Arial" w:eastAsia="Arial" w:hAnsi="Arial" w:cs="Arial"/>
                <w:b/>
                <w:smallCaps/>
                <w:color w:val="000000" w:themeColor="text1"/>
                <w:sz w:val="18"/>
                <w:szCs w:val="18"/>
              </w:rPr>
              <w:pPrChange w:id="1614" w:author="José Albeiro Montes Gil" w:date="2022-01-20T12:42:00Z">
                <w:pPr>
                  <w:keepNext/>
                  <w:framePr w:hSpace="141" w:wrap="around" w:vAnchor="text" w:hAnchor="margin" w:xAlign="center" w:y="507"/>
                  <w:spacing w:line="360" w:lineRule="auto"/>
                  <w:jc w:val="center"/>
                </w:pPr>
              </w:pPrChange>
            </w:pPr>
            <w:ins w:id="1615" w:author="José Albeiro Montes Gil" w:date="2022-01-19T17:02:00Z">
              <w:r w:rsidRPr="00C904C6">
                <w:rPr>
                  <w:rFonts w:ascii="Arial" w:eastAsia="Arial" w:hAnsi="Arial" w:cs="Arial"/>
                  <w:b/>
                  <w:smallCaps/>
                  <w:color w:val="000000" w:themeColor="text1"/>
                  <w:sz w:val="18"/>
                  <w:szCs w:val="18"/>
                </w:rPr>
                <w:t>A5.3</w:t>
              </w:r>
            </w:ins>
          </w:p>
        </w:tc>
        <w:tc>
          <w:tcPr>
            <w:tcW w:w="0" w:type="auto"/>
          </w:tcPr>
          <w:p w14:paraId="453F5AE0"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616" w:author="José Albeiro Montes Gil" w:date="2022-01-19T17:02:00Z"/>
                <w:rFonts w:ascii="Arial" w:eastAsia="Arial" w:hAnsi="Arial" w:cs="Arial"/>
                <w:b/>
                <w:smallCaps/>
                <w:color w:val="000000" w:themeColor="text1"/>
                <w:sz w:val="18"/>
                <w:szCs w:val="18"/>
              </w:rPr>
              <w:pPrChange w:id="1617"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2A8E1F9D" w14:textId="77777777" w:rsidR="00AF4086" w:rsidRPr="00C904C6" w:rsidRDefault="00AF4086" w:rsidP="0097128C">
            <w:pPr>
              <w:keepNext/>
              <w:spacing w:line="360" w:lineRule="auto"/>
              <w:rPr>
                <w:ins w:id="1618" w:author="José Albeiro Montes Gil" w:date="2022-01-19T17:02:00Z"/>
                <w:rFonts w:ascii="Arial" w:eastAsia="Arial" w:hAnsi="Arial" w:cs="Arial"/>
                <w:b/>
                <w:smallCaps/>
                <w:color w:val="000000" w:themeColor="text1"/>
                <w:sz w:val="18"/>
                <w:szCs w:val="18"/>
              </w:rPr>
              <w:pPrChange w:id="1619" w:author="José Albeiro Montes Gil" w:date="2022-01-20T12:42:00Z">
                <w:pPr>
                  <w:keepNext/>
                  <w:framePr w:hSpace="141" w:wrap="around" w:vAnchor="text" w:hAnchor="margin" w:xAlign="center" w:y="507"/>
                  <w:spacing w:line="360" w:lineRule="auto"/>
                  <w:jc w:val="center"/>
                </w:pPr>
              </w:pPrChange>
            </w:pPr>
          </w:p>
        </w:tc>
        <w:tc>
          <w:tcPr>
            <w:tcW w:w="0" w:type="auto"/>
          </w:tcPr>
          <w:p w14:paraId="295F9484"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620" w:author="José Albeiro Montes Gil" w:date="2022-01-19T17:02:00Z"/>
                <w:rFonts w:ascii="Arial" w:eastAsia="Arial" w:hAnsi="Arial" w:cs="Arial"/>
                <w:b/>
                <w:smallCaps/>
                <w:color w:val="000000" w:themeColor="text1"/>
                <w:sz w:val="18"/>
                <w:szCs w:val="18"/>
              </w:rPr>
              <w:pPrChange w:id="1621"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52D1548F" w14:textId="77777777" w:rsidR="00AF4086" w:rsidRPr="00C904C6" w:rsidRDefault="00AF4086" w:rsidP="0097128C">
            <w:pPr>
              <w:keepNext/>
              <w:spacing w:line="360" w:lineRule="auto"/>
              <w:rPr>
                <w:ins w:id="1622" w:author="José Albeiro Montes Gil" w:date="2022-01-19T17:02:00Z"/>
                <w:rFonts w:ascii="Arial" w:eastAsia="Arial" w:hAnsi="Arial" w:cs="Arial"/>
                <w:b/>
                <w:smallCaps/>
                <w:color w:val="000000" w:themeColor="text1"/>
                <w:sz w:val="18"/>
                <w:szCs w:val="18"/>
              </w:rPr>
              <w:pPrChange w:id="1623" w:author="José Albeiro Montes Gil" w:date="2022-01-20T12:42:00Z">
                <w:pPr>
                  <w:keepNext/>
                  <w:framePr w:hSpace="141" w:wrap="around" w:vAnchor="text" w:hAnchor="margin" w:xAlign="center" w:y="507"/>
                  <w:spacing w:line="360" w:lineRule="auto"/>
                  <w:jc w:val="center"/>
                </w:pPr>
              </w:pPrChange>
            </w:pPr>
          </w:p>
        </w:tc>
        <w:tc>
          <w:tcPr>
            <w:tcW w:w="0" w:type="auto"/>
          </w:tcPr>
          <w:p w14:paraId="43A5CC2A"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624" w:author="José Albeiro Montes Gil" w:date="2022-01-19T17:02:00Z"/>
                <w:rFonts w:ascii="Arial" w:eastAsia="Arial" w:hAnsi="Arial" w:cs="Arial"/>
                <w:b/>
                <w:smallCaps/>
                <w:color w:val="595959"/>
                <w:sz w:val="18"/>
                <w:szCs w:val="18"/>
              </w:rPr>
              <w:pPrChange w:id="1625"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4A963568" w14:textId="77777777" w:rsidR="00AF4086" w:rsidRPr="00C904C6" w:rsidRDefault="00AF4086" w:rsidP="0097128C">
            <w:pPr>
              <w:keepNext/>
              <w:spacing w:line="360" w:lineRule="auto"/>
              <w:rPr>
                <w:ins w:id="1626" w:author="José Albeiro Montes Gil" w:date="2022-01-19T17:02:00Z"/>
                <w:rFonts w:ascii="Arial" w:eastAsia="Arial" w:hAnsi="Arial" w:cs="Arial"/>
                <w:b/>
                <w:smallCaps/>
                <w:color w:val="595959"/>
                <w:sz w:val="18"/>
                <w:szCs w:val="18"/>
              </w:rPr>
              <w:pPrChange w:id="1627" w:author="José Albeiro Montes Gil" w:date="2022-01-20T12:42:00Z">
                <w:pPr>
                  <w:keepNext/>
                  <w:framePr w:hSpace="141" w:wrap="around" w:vAnchor="text" w:hAnchor="margin" w:xAlign="center" w:y="507"/>
                  <w:spacing w:line="360" w:lineRule="auto"/>
                  <w:jc w:val="center"/>
                </w:pPr>
              </w:pPrChange>
            </w:pPr>
          </w:p>
        </w:tc>
        <w:tc>
          <w:tcPr>
            <w:tcW w:w="0" w:type="auto"/>
          </w:tcPr>
          <w:p w14:paraId="7F8BC1ED"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628" w:author="José Albeiro Montes Gil" w:date="2022-01-19T17:02:00Z"/>
                <w:rFonts w:ascii="Arial" w:eastAsia="Arial" w:hAnsi="Arial" w:cs="Arial"/>
                <w:b/>
                <w:smallCaps/>
                <w:color w:val="595959"/>
                <w:sz w:val="18"/>
                <w:szCs w:val="18"/>
              </w:rPr>
              <w:pPrChange w:id="1629"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2F9B9790" w14:textId="77777777" w:rsidR="00AF4086" w:rsidRPr="00C904C6" w:rsidRDefault="00AF4086" w:rsidP="0097128C">
            <w:pPr>
              <w:keepNext/>
              <w:spacing w:line="360" w:lineRule="auto"/>
              <w:rPr>
                <w:ins w:id="1630" w:author="José Albeiro Montes Gil" w:date="2022-01-19T17:02:00Z"/>
                <w:rFonts w:ascii="Arial" w:eastAsia="Arial" w:hAnsi="Arial" w:cs="Arial"/>
                <w:b/>
                <w:smallCaps/>
                <w:color w:val="595959"/>
                <w:sz w:val="18"/>
                <w:szCs w:val="18"/>
              </w:rPr>
              <w:pPrChange w:id="1631" w:author="José Albeiro Montes Gil" w:date="2022-01-20T12:42:00Z">
                <w:pPr>
                  <w:keepNext/>
                  <w:framePr w:hSpace="141" w:wrap="around" w:vAnchor="text" w:hAnchor="margin" w:xAlign="center" w:y="507"/>
                  <w:spacing w:line="360" w:lineRule="auto"/>
                  <w:jc w:val="center"/>
                </w:pPr>
              </w:pPrChange>
            </w:pPr>
          </w:p>
        </w:tc>
        <w:tc>
          <w:tcPr>
            <w:tcW w:w="0" w:type="auto"/>
          </w:tcPr>
          <w:p w14:paraId="7F122987"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632" w:author="José Albeiro Montes Gil" w:date="2022-01-19T17:02:00Z"/>
                <w:rFonts w:ascii="Arial" w:eastAsia="Arial" w:hAnsi="Arial" w:cs="Arial"/>
                <w:b/>
                <w:smallCaps/>
                <w:color w:val="595959"/>
                <w:sz w:val="18"/>
                <w:szCs w:val="18"/>
              </w:rPr>
              <w:pPrChange w:id="1633"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76D0256A" w14:textId="77777777" w:rsidR="00AF4086" w:rsidRPr="00C904C6" w:rsidRDefault="00AF4086" w:rsidP="0097128C">
            <w:pPr>
              <w:keepNext/>
              <w:spacing w:line="360" w:lineRule="auto"/>
              <w:rPr>
                <w:ins w:id="1634" w:author="José Albeiro Montes Gil" w:date="2022-01-19T17:02:00Z"/>
                <w:rFonts w:ascii="Arial" w:eastAsia="Arial" w:hAnsi="Arial" w:cs="Arial"/>
                <w:b/>
                <w:smallCaps/>
                <w:color w:val="595959"/>
                <w:sz w:val="18"/>
                <w:szCs w:val="18"/>
              </w:rPr>
              <w:pPrChange w:id="1635" w:author="José Albeiro Montes Gil" w:date="2022-01-20T12:42:00Z">
                <w:pPr>
                  <w:keepNext/>
                  <w:framePr w:hSpace="141" w:wrap="around" w:vAnchor="text" w:hAnchor="margin" w:xAlign="center" w:y="507"/>
                  <w:spacing w:line="360" w:lineRule="auto"/>
                  <w:jc w:val="center"/>
                </w:pPr>
              </w:pPrChange>
            </w:pPr>
          </w:p>
        </w:tc>
        <w:tc>
          <w:tcPr>
            <w:tcW w:w="0" w:type="auto"/>
          </w:tcPr>
          <w:p w14:paraId="2A3839A3"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636" w:author="José Albeiro Montes Gil" w:date="2022-01-19T17:02:00Z"/>
                <w:rFonts w:ascii="Arial" w:eastAsia="Arial" w:hAnsi="Arial" w:cs="Arial"/>
                <w:b/>
                <w:smallCaps/>
                <w:color w:val="595959"/>
                <w:sz w:val="18"/>
                <w:szCs w:val="18"/>
              </w:rPr>
              <w:pPrChange w:id="1637"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4A07EBDE" w14:textId="77777777" w:rsidR="00AF4086" w:rsidRPr="00C904C6" w:rsidRDefault="00AF4086" w:rsidP="0097128C">
            <w:pPr>
              <w:keepNext/>
              <w:spacing w:line="360" w:lineRule="auto"/>
              <w:rPr>
                <w:ins w:id="1638" w:author="José Albeiro Montes Gil" w:date="2022-01-19T17:02:00Z"/>
                <w:rFonts w:ascii="Arial" w:eastAsia="Arial" w:hAnsi="Arial" w:cs="Arial"/>
                <w:b/>
                <w:smallCaps/>
                <w:color w:val="595959"/>
                <w:sz w:val="18"/>
                <w:szCs w:val="18"/>
              </w:rPr>
              <w:pPrChange w:id="1639" w:author="José Albeiro Montes Gil" w:date="2022-01-20T12:42:00Z">
                <w:pPr>
                  <w:keepNext/>
                  <w:framePr w:hSpace="141" w:wrap="around" w:vAnchor="text" w:hAnchor="margin" w:xAlign="center" w:y="507"/>
                  <w:spacing w:line="360" w:lineRule="auto"/>
                  <w:jc w:val="center"/>
                </w:pPr>
              </w:pPrChange>
            </w:pPr>
          </w:p>
        </w:tc>
        <w:tc>
          <w:tcPr>
            <w:tcW w:w="724" w:type="dxa"/>
          </w:tcPr>
          <w:p w14:paraId="2CF092B2"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640" w:author="José Albeiro Montes Gil" w:date="2022-01-19T17:02:00Z"/>
                <w:rFonts w:ascii="Arial" w:eastAsia="Arial" w:hAnsi="Arial" w:cs="Arial"/>
                <w:b/>
                <w:smallCaps/>
                <w:color w:val="595959"/>
                <w:sz w:val="18"/>
                <w:szCs w:val="18"/>
              </w:rPr>
              <w:pPrChange w:id="1641"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20" w:type="dxa"/>
          </w:tcPr>
          <w:p w14:paraId="2438717C" w14:textId="77777777" w:rsidR="00AF4086" w:rsidRPr="00C904C6" w:rsidRDefault="00AF4086" w:rsidP="0097128C">
            <w:pPr>
              <w:keepNext/>
              <w:spacing w:line="360" w:lineRule="auto"/>
              <w:rPr>
                <w:ins w:id="1642" w:author="José Albeiro Montes Gil" w:date="2022-01-19T17:02:00Z"/>
                <w:rFonts w:ascii="Arial" w:eastAsia="Arial" w:hAnsi="Arial" w:cs="Arial"/>
                <w:b/>
                <w:smallCaps/>
                <w:color w:val="595959"/>
                <w:sz w:val="18"/>
                <w:szCs w:val="18"/>
              </w:rPr>
              <w:pPrChange w:id="1643" w:author="José Albeiro Montes Gil" w:date="2022-01-20T12:42:00Z">
                <w:pPr>
                  <w:keepNext/>
                  <w:framePr w:hSpace="141" w:wrap="around" w:vAnchor="text" w:hAnchor="margin" w:xAlign="center" w:y="507"/>
                  <w:spacing w:line="360" w:lineRule="auto"/>
                  <w:jc w:val="center"/>
                </w:pPr>
              </w:pPrChange>
            </w:pPr>
          </w:p>
        </w:tc>
        <w:tc>
          <w:tcPr>
            <w:tcW w:w="0" w:type="auto"/>
          </w:tcPr>
          <w:p w14:paraId="24666C14"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644" w:author="José Albeiro Montes Gil" w:date="2022-01-19T17:02:00Z"/>
                <w:rFonts w:ascii="Arial" w:eastAsia="Arial" w:hAnsi="Arial" w:cs="Arial"/>
                <w:b/>
                <w:smallCaps/>
                <w:color w:val="595959"/>
                <w:sz w:val="18"/>
                <w:szCs w:val="18"/>
              </w:rPr>
              <w:pPrChange w:id="1645"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084D006E" w14:textId="77777777" w:rsidR="00AF4086" w:rsidRPr="00C904C6" w:rsidRDefault="00AF4086" w:rsidP="0097128C">
            <w:pPr>
              <w:keepNext/>
              <w:spacing w:line="360" w:lineRule="auto"/>
              <w:rPr>
                <w:ins w:id="1646" w:author="José Albeiro Montes Gil" w:date="2022-01-19T17:02:00Z"/>
                <w:rFonts w:ascii="Arial" w:eastAsia="Arial" w:hAnsi="Arial" w:cs="Arial"/>
                <w:b/>
                <w:smallCaps/>
                <w:color w:val="595959"/>
                <w:sz w:val="18"/>
                <w:szCs w:val="18"/>
              </w:rPr>
              <w:pPrChange w:id="1647" w:author="José Albeiro Montes Gil" w:date="2022-01-20T12:42:00Z">
                <w:pPr>
                  <w:keepNext/>
                  <w:framePr w:hSpace="141" w:wrap="around" w:vAnchor="text" w:hAnchor="margin" w:xAlign="center" w:y="507"/>
                  <w:spacing w:line="360" w:lineRule="auto"/>
                  <w:jc w:val="center"/>
                </w:pPr>
              </w:pPrChange>
            </w:pPr>
          </w:p>
        </w:tc>
        <w:tc>
          <w:tcPr>
            <w:tcW w:w="490" w:type="dxa"/>
          </w:tcPr>
          <w:p w14:paraId="0D16222E"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648" w:author="José Albeiro Montes Gil" w:date="2022-01-19T17:02:00Z"/>
                <w:rFonts w:ascii="Arial" w:eastAsia="Arial" w:hAnsi="Arial" w:cs="Arial"/>
                <w:b/>
                <w:smallCaps/>
                <w:color w:val="595959"/>
                <w:sz w:val="18"/>
                <w:szCs w:val="18"/>
              </w:rPr>
              <w:pPrChange w:id="1649"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2529E441" w14:textId="77777777" w:rsidR="00AF4086" w:rsidRPr="00C904C6" w:rsidRDefault="00AF4086" w:rsidP="0097128C">
            <w:pPr>
              <w:keepNext/>
              <w:spacing w:line="360" w:lineRule="auto"/>
              <w:rPr>
                <w:ins w:id="1650" w:author="José Albeiro Montes Gil" w:date="2022-01-19T17:02:00Z"/>
                <w:rFonts w:ascii="Arial" w:eastAsia="Arial" w:hAnsi="Arial" w:cs="Arial"/>
                <w:b/>
                <w:smallCaps/>
                <w:color w:val="595959"/>
                <w:sz w:val="18"/>
                <w:szCs w:val="18"/>
              </w:rPr>
              <w:pPrChange w:id="1651" w:author="José Albeiro Montes Gil" w:date="2022-01-20T12:42:00Z">
                <w:pPr>
                  <w:keepNext/>
                  <w:framePr w:hSpace="141" w:wrap="around" w:vAnchor="text" w:hAnchor="margin" w:xAlign="center" w:y="507"/>
                  <w:spacing w:line="360" w:lineRule="auto"/>
                  <w:jc w:val="center"/>
                </w:pPr>
              </w:pPrChange>
            </w:pPr>
          </w:p>
        </w:tc>
        <w:tc>
          <w:tcPr>
            <w:tcW w:w="0" w:type="auto"/>
          </w:tcPr>
          <w:p w14:paraId="5326452A"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652" w:author="José Albeiro Montes Gil" w:date="2022-01-19T17:02:00Z"/>
                <w:rFonts w:ascii="Arial" w:eastAsia="Arial" w:hAnsi="Arial" w:cs="Arial"/>
                <w:b/>
                <w:smallCaps/>
                <w:color w:val="595959"/>
                <w:sz w:val="18"/>
                <w:szCs w:val="18"/>
              </w:rPr>
              <w:pPrChange w:id="1653"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7E3834E5" w14:textId="77777777" w:rsidR="00AF4086" w:rsidRPr="00C904C6" w:rsidRDefault="00AF4086" w:rsidP="0097128C">
            <w:pPr>
              <w:keepNext/>
              <w:spacing w:line="360" w:lineRule="auto"/>
              <w:rPr>
                <w:ins w:id="1654" w:author="José Albeiro Montes Gil" w:date="2022-01-19T17:02:00Z"/>
                <w:rFonts w:ascii="Arial" w:eastAsia="Arial" w:hAnsi="Arial" w:cs="Arial"/>
                <w:b/>
                <w:smallCaps/>
                <w:color w:val="595959"/>
                <w:sz w:val="18"/>
                <w:szCs w:val="18"/>
              </w:rPr>
              <w:pPrChange w:id="1655" w:author="José Albeiro Montes Gil" w:date="2022-01-20T12:42:00Z">
                <w:pPr>
                  <w:keepNext/>
                  <w:framePr w:hSpace="141" w:wrap="around" w:vAnchor="text" w:hAnchor="margin" w:xAlign="center" w:y="507"/>
                  <w:spacing w:line="360" w:lineRule="auto"/>
                  <w:jc w:val="center"/>
                </w:pPr>
              </w:pPrChange>
            </w:pPr>
          </w:p>
        </w:tc>
        <w:tc>
          <w:tcPr>
            <w:tcW w:w="472" w:type="dxa"/>
          </w:tcPr>
          <w:p w14:paraId="4D5230D3" w14:textId="77777777" w:rsidR="00AF4086" w:rsidRPr="00C904C6" w:rsidRDefault="00AF4086" w:rsidP="0097128C">
            <w:pPr>
              <w:keepNext/>
              <w:spacing w:line="360" w:lineRule="auto"/>
              <w:cnfStyle w:val="000000100000" w:firstRow="0" w:lastRow="0" w:firstColumn="0" w:lastColumn="0" w:oddVBand="0" w:evenVBand="0" w:oddHBand="1" w:evenHBand="0" w:firstRowFirstColumn="0" w:firstRowLastColumn="0" w:lastRowFirstColumn="0" w:lastRowLastColumn="0"/>
              <w:rPr>
                <w:ins w:id="1656" w:author="José Albeiro Montes Gil" w:date="2022-01-19T17:02:00Z"/>
                <w:rFonts w:ascii="Arial" w:eastAsia="Arial" w:hAnsi="Arial" w:cs="Arial"/>
                <w:b/>
                <w:smallCaps/>
                <w:color w:val="000000" w:themeColor="text1"/>
                <w:sz w:val="18"/>
                <w:szCs w:val="18"/>
              </w:rPr>
              <w:pPrChange w:id="1657"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1658" w:author="José Albeiro Montes Gil" w:date="2022-01-19T17:02:00Z">
              <w:r w:rsidRPr="00C904C6">
                <w:rPr>
                  <w:rFonts w:ascii="Arial" w:eastAsia="Arial" w:hAnsi="Arial" w:cs="Arial"/>
                  <w:b/>
                  <w:smallCaps/>
                  <w:color w:val="000000" w:themeColor="text1"/>
                  <w:sz w:val="18"/>
                  <w:szCs w:val="18"/>
                </w:rPr>
                <w:t>x</w:t>
              </w:r>
            </w:ins>
          </w:p>
        </w:tc>
        <w:tc>
          <w:tcPr>
            <w:cnfStyle w:val="000010000000" w:firstRow="0" w:lastRow="0" w:firstColumn="0" w:lastColumn="0" w:oddVBand="1" w:evenVBand="0" w:oddHBand="0" w:evenHBand="0" w:firstRowFirstColumn="0" w:firstRowLastColumn="0" w:lastRowFirstColumn="0" w:lastRowLastColumn="0"/>
            <w:tcW w:w="417" w:type="dxa"/>
          </w:tcPr>
          <w:p w14:paraId="6527DD66" w14:textId="77777777" w:rsidR="00AF4086" w:rsidRPr="00C904C6" w:rsidRDefault="00AF4086" w:rsidP="0097128C">
            <w:pPr>
              <w:keepNext/>
              <w:spacing w:line="360" w:lineRule="auto"/>
              <w:rPr>
                <w:ins w:id="1659" w:author="José Albeiro Montes Gil" w:date="2022-01-19T17:02:00Z"/>
                <w:rFonts w:ascii="Arial" w:eastAsia="Arial" w:hAnsi="Arial" w:cs="Arial"/>
                <w:b/>
                <w:smallCaps/>
                <w:color w:val="000000" w:themeColor="text1"/>
                <w:sz w:val="18"/>
                <w:szCs w:val="18"/>
              </w:rPr>
              <w:pPrChange w:id="1660" w:author="José Albeiro Montes Gil" w:date="2022-01-20T12:42:00Z">
                <w:pPr>
                  <w:keepNext/>
                  <w:framePr w:hSpace="141" w:wrap="around" w:vAnchor="text" w:hAnchor="margin" w:xAlign="center" w:y="507"/>
                  <w:spacing w:line="360" w:lineRule="auto"/>
                  <w:jc w:val="center"/>
                </w:pPr>
              </w:pPrChange>
            </w:pPr>
            <w:ins w:id="1661" w:author="José Albeiro Montes Gil" w:date="2022-01-19T17:02:00Z">
              <w:r w:rsidRPr="00C904C6">
                <w:rPr>
                  <w:rFonts w:ascii="Arial" w:eastAsia="Arial" w:hAnsi="Arial" w:cs="Arial"/>
                  <w:b/>
                  <w:smallCaps/>
                  <w:color w:val="000000" w:themeColor="text1"/>
                  <w:sz w:val="18"/>
                  <w:szCs w:val="18"/>
                </w:rPr>
                <w:t>x</w:t>
              </w:r>
            </w:ins>
          </w:p>
        </w:tc>
      </w:tr>
    </w:tbl>
    <w:p w14:paraId="641BE5FC" w14:textId="77777777" w:rsidR="00AF4086" w:rsidRPr="00A92C5F" w:rsidRDefault="00AF4086" w:rsidP="0097128C">
      <w:pPr>
        <w:pStyle w:val="Ttulo2"/>
        <w:spacing w:after="240" w:line="240" w:lineRule="auto"/>
        <w:ind w:left="720"/>
        <w:rPr>
          <w:ins w:id="1662" w:author="José Albeiro Montes Gil" w:date="2022-01-19T17:02:00Z"/>
          <w:rFonts w:cs="Arial"/>
          <w:sz w:val="20"/>
          <w:szCs w:val="20"/>
        </w:rPr>
        <w:pPrChange w:id="1663" w:author="José Albeiro Montes Gil" w:date="2022-01-20T12:42:00Z">
          <w:pPr>
            <w:pStyle w:val="Ttulo2"/>
            <w:spacing w:after="240" w:line="240" w:lineRule="auto"/>
            <w:ind w:left="720"/>
            <w:jc w:val="center"/>
          </w:pPr>
        </w:pPrChange>
      </w:pPr>
      <w:ins w:id="1664" w:author="José Albeiro Montes Gil" w:date="2022-01-19T17:02:00Z">
        <w:r>
          <w:rPr>
            <w:rFonts w:eastAsia="Arial" w:cs="Arial"/>
            <w:b w:val="0"/>
            <w:smallCaps/>
            <w:color w:val="000000" w:themeColor="text1"/>
            <w:sz w:val="18"/>
            <w:szCs w:val="18"/>
          </w:rPr>
          <w:t xml:space="preserve"> </w:t>
        </w:r>
        <w:proofErr w:type="gramStart"/>
        <w:r w:rsidDel="00B90DFB">
          <w:rPr>
            <w:rFonts w:eastAsia="Arial" w:cs="Arial"/>
            <w:smallCaps/>
            <w:color w:val="000000" w:themeColor="text1"/>
            <w:sz w:val="20"/>
            <w:szCs w:val="20"/>
          </w:rPr>
          <w:t xml:space="preserve">Tabla </w:t>
        </w:r>
        <w:r w:rsidRPr="00A92C5F" w:rsidDel="00B90DFB">
          <w:rPr>
            <w:rFonts w:eastAsia="Arial" w:cs="Arial"/>
            <w:smallCaps/>
            <w:color w:val="000000" w:themeColor="text1"/>
            <w:sz w:val="20"/>
            <w:szCs w:val="20"/>
          </w:rPr>
          <w:t xml:space="preserve"> #</w:t>
        </w:r>
        <w:proofErr w:type="gramEnd"/>
        <w:r>
          <w:rPr>
            <w:rFonts w:eastAsia="Arial" w:cs="Arial"/>
            <w:smallCaps/>
            <w:color w:val="000000" w:themeColor="text1"/>
            <w:sz w:val="20"/>
            <w:szCs w:val="20"/>
          </w:rPr>
          <w:t>TABLA #</w:t>
        </w:r>
        <w:r w:rsidRPr="00A92C5F">
          <w:rPr>
            <w:rFonts w:eastAsia="Arial" w:cs="Arial"/>
            <w:smallCaps/>
            <w:color w:val="000000" w:themeColor="text1"/>
            <w:sz w:val="20"/>
            <w:szCs w:val="20"/>
          </w:rPr>
          <w:t xml:space="preserve"> </w:t>
        </w:r>
        <w:r>
          <w:rPr>
            <w:rFonts w:eastAsia="Arial" w:cs="Arial"/>
            <w:smallCaps/>
            <w:color w:val="000000" w:themeColor="text1"/>
            <w:sz w:val="20"/>
            <w:szCs w:val="20"/>
          </w:rPr>
          <w:t>2</w:t>
        </w:r>
        <w:r w:rsidRPr="00A92C5F">
          <w:rPr>
            <w:rFonts w:cs="Arial"/>
            <w:sz w:val="20"/>
            <w:szCs w:val="20"/>
          </w:rPr>
          <w:t xml:space="preserve"> Cronograma</w:t>
        </w:r>
        <w:r>
          <w:rPr>
            <w:rFonts w:cs="Arial"/>
            <w:sz w:val="20"/>
            <w:szCs w:val="20"/>
          </w:rPr>
          <w:t xml:space="preserve"> Actividades</w:t>
        </w:r>
      </w:ins>
    </w:p>
    <w:p w14:paraId="1D52D80E" w14:textId="77777777" w:rsidR="00AF4086" w:rsidRDefault="00AF4086" w:rsidP="0097128C">
      <w:pPr>
        <w:keepNext/>
        <w:spacing w:line="360" w:lineRule="auto"/>
        <w:rPr>
          <w:ins w:id="1665" w:author="José Albeiro Montes Gil" w:date="2022-01-19T17:02:00Z"/>
          <w:rFonts w:ascii="Arial" w:eastAsia="Arial" w:hAnsi="Arial" w:cs="Arial"/>
          <w:b/>
          <w:smallCaps/>
          <w:color w:val="000000" w:themeColor="text1"/>
          <w:sz w:val="18"/>
          <w:szCs w:val="18"/>
        </w:rPr>
      </w:pPr>
    </w:p>
    <w:p w14:paraId="0E374CF5" w14:textId="77777777" w:rsidR="00AF4086" w:rsidRDefault="00AF4086" w:rsidP="0097128C">
      <w:pPr>
        <w:keepNext/>
        <w:spacing w:line="360" w:lineRule="auto"/>
        <w:rPr>
          <w:ins w:id="1666" w:author="José Albeiro Montes Gil" w:date="2022-01-19T17:02:00Z"/>
          <w:rFonts w:ascii="Arial" w:eastAsia="Arial" w:hAnsi="Arial" w:cs="Arial"/>
          <w:b/>
          <w:smallCaps/>
          <w:color w:val="000000" w:themeColor="text1"/>
          <w:sz w:val="18"/>
          <w:szCs w:val="18"/>
        </w:rPr>
      </w:pPr>
    </w:p>
    <w:p w14:paraId="7A900B7F" w14:textId="77777777" w:rsidR="00AF4086" w:rsidRDefault="00AF4086" w:rsidP="0097128C">
      <w:pPr>
        <w:keepNext/>
        <w:spacing w:line="360" w:lineRule="auto"/>
        <w:rPr>
          <w:ins w:id="1667" w:author="José Albeiro Montes Gil" w:date="2022-01-19T17:02:00Z"/>
          <w:rFonts w:ascii="Arial" w:eastAsia="Arial" w:hAnsi="Arial" w:cs="Arial"/>
          <w:b/>
          <w:smallCaps/>
          <w:color w:val="000000" w:themeColor="text1"/>
          <w:sz w:val="18"/>
          <w:szCs w:val="18"/>
        </w:rPr>
      </w:pPr>
    </w:p>
    <w:p w14:paraId="031605B2" w14:textId="77777777" w:rsidR="00AF4086" w:rsidRDefault="00AF4086" w:rsidP="0097128C">
      <w:pPr>
        <w:keepNext/>
        <w:spacing w:line="360" w:lineRule="auto"/>
        <w:rPr>
          <w:ins w:id="1668" w:author="José Albeiro Montes Gil" w:date="2022-01-19T17:02:00Z"/>
          <w:rFonts w:ascii="Arial" w:eastAsia="Arial" w:hAnsi="Arial" w:cs="Arial"/>
          <w:b/>
          <w:smallCaps/>
          <w:color w:val="000000" w:themeColor="text1"/>
          <w:sz w:val="18"/>
          <w:szCs w:val="18"/>
        </w:rPr>
        <w:sectPr w:rsidR="00AF4086" w:rsidSect="003349A0">
          <w:headerReference w:type="default" r:id="rId19"/>
          <w:footerReference w:type="default" r:id="rId20"/>
          <w:pgSz w:w="12240" w:h="15840" w:code="1"/>
          <w:pgMar w:top="1361" w:right="1361" w:bottom="1361" w:left="1361" w:header="0" w:footer="709" w:gutter="0"/>
          <w:cols w:space="720"/>
          <w:formProt w:val="0"/>
          <w:docGrid w:linePitch="299" w:charSpace="-2049"/>
        </w:sectPr>
      </w:pPr>
    </w:p>
    <w:p w14:paraId="7EE52932" w14:textId="77777777" w:rsidR="00AF4086" w:rsidRPr="00FF2E07" w:rsidRDefault="00AF4086" w:rsidP="0097128C">
      <w:pPr>
        <w:pStyle w:val="Ttulo2"/>
        <w:numPr>
          <w:ilvl w:val="0"/>
          <w:numId w:val="29"/>
        </w:numPr>
        <w:spacing w:after="240" w:line="240" w:lineRule="auto"/>
        <w:rPr>
          <w:ins w:id="1669" w:author="José Albeiro Montes Gil" w:date="2022-01-19T17:02:00Z"/>
          <w:rFonts w:cs="Arial"/>
          <w:szCs w:val="24"/>
        </w:rPr>
      </w:pPr>
      <w:ins w:id="1670" w:author="José Albeiro Montes Gil" w:date="2022-01-19T17:02:00Z">
        <w:r>
          <w:rPr>
            <w:rFonts w:cs="Arial"/>
            <w:szCs w:val="24"/>
          </w:rPr>
          <w:lastRenderedPageBreak/>
          <w:t>PRESUPUESTO</w:t>
        </w:r>
      </w:ins>
    </w:p>
    <w:p w14:paraId="386A5176" w14:textId="77777777" w:rsidR="00AF4086" w:rsidRDefault="00AF4086" w:rsidP="0097128C">
      <w:pPr>
        <w:pStyle w:val="blue1"/>
        <w:spacing w:after="240"/>
        <w:rPr>
          <w:ins w:id="1671" w:author="José Albeiro Montes Gil" w:date="2022-01-19T17:02:00Z"/>
          <w:rFonts w:ascii="Arial" w:hAnsi="Arial" w:cs="Arial"/>
          <w:sz w:val="24"/>
          <w:highlight w:val="white"/>
        </w:rPr>
      </w:pPr>
      <w:ins w:id="1672" w:author="José Albeiro Montes Gil" w:date="2022-01-19T17:02:00Z">
        <w:r w:rsidRPr="009D2A3A">
          <w:rPr>
            <w:rFonts w:ascii="Arial" w:hAnsi="Arial" w:cs="Arial"/>
            <w:sz w:val="24"/>
          </w:rPr>
          <w:t xml:space="preserve">En la siguiente tabla se muestran los diferentes recursos, así mismo la cantidad de horas y el valor de gastos a seis meses que se van a utilizar en el proyecto </w:t>
        </w:r>
        <w:r>
          <w:rPr>
            <w:rFonts w:ascii="Arial" w:hAnsi="Arial" w:cs="Arial"/>
            <w:sz w:val="24"/>
          </w:rPr>
          <w:t xml:space="preserve">de la </w:t>
        </w:r>
        <w:r>
          <w:rPr>
            <w:rFonts w:ascii="Arial" w:hAnsi="Arial" w:cs="Arial"/>
            <w:sz w:val="24"/>
            <w:highlight w:val="white"/>
          </w:rPr>
          <w:t xml:space="preserve">Aplicación Móvil Usando Realidad Aumentada Como Apoyo </w:t>
        </w:r>
        <w:r w:rsidRPr="009D2A3A">
          <w:rPr>
            <w:rFonts w:ascii="Arial" w:hAnsi="Arial" w:cs="Arial"/>
            <w:sz w:val="24"/>
            <w:highlight w:val="white"/>
          </w:rPr>
          <w:t>A La Lecto -Escritura En Educación Preescolar</w:t>
        </w:r>
        <w:r>
          <w:rPr>
            <w:rFonts w:ascii="Arial" w:hAnsi="Arial" w:cs="Arial"/>
            <w:sz w:val="24"/>
            <w:highlight w:val="white"/>
          </w:rPr>
          <w:t>.</w:t>
        </w:r>
      </w:ins>
    </w:p>
    <w:p w14:paraId="61C3F4CE" w14:textId="77777777" w:rsidR="00AF4086" w:rsidRPr="00D3608B" w:rsidRDefault="00AF4086" w:rsidP="0097128C">
      <w:pPr>
        <w:pStyle w:val="Ttulo2"/>
        <w:spacing w:after="240" w:line="240" w:lineRule="auto"/>
        <w:rPr>
          <w:ins w:id="1673" w:author="José Albeiro Montes Gil" w:date="2022-01-19T17:02:00Z"/>
          <w:rFonts w:cs="Arial"/>
          <w:sz w:val="20"/>
          <w:szCs w:val="20"/>
        </w:rPr>
        <w:pPrChange w:id="1674" w:author="José Albeiro Montes Gil" w:date="2022-01-20T12:42:00Z">
          <w:pPr>
            <w:pStyle w:val="Ttulo2"/>
            <w:spacing w:after="240" w:line="240" w:lineRule="auto"/>
            <w:jc w:val="center"/>
          </w:pPr>
        </w:pPrChange>
      </w:pPr>
      <w:proofErr w:type="gramStart"/>
      <w:ins w:id="1675" w:author="José Albeiro Montes Gil" w:date="2022-01-19T17:02:00Z">
        <w:r>
          <w:rPr>
            <w:rFonts w:eastAsia="Arial" w:cs="Arial"/>
            <w:smallCaps/>
            <w:color w:val="000000" w:themeColor="text1"/>
            <w:sz w:val="20"/>
            <w:szCs w:val="20"/>
          </w:rPr>
          <w:t xml:space="preserve">Tabla </w:t>
        </w:r>
        <w:r w:rsidRPr="00A92C5F">
          <w:rPr>
            <w:rFonts w:eastAsia="Arial" w:cs="Arial"/>
            <w:smallCaps/>
            <w:color w:val="000000" w:themeColor="text1"/>
            <w:sz w:val="20"/>
            <w:szCs w:val="20"/>
          </w:rPr>
          <w:t xml:space="preserve"> #</w:t>
        </w:r>
        <w:proofErr w:type="gramEnd"/>
        <w:r w:rsidRPr="00A92C5F">
          <w:rPr>
            <w:rFonts w:eastAsia="Arial" w:cs="Arial"/>
            <w:smallCaps/>
            <w:color w:val="000000" w:themeColor="text1"/>
            <w:sz w:val="20"/>
            <w:szCs w:val="20"/>
          </w:rPr>
          <w:t xml:space="preserve"> </w:t>
        </w:r>
        <w:r>
          <w:rPr>
            <w:rFonts w:eastAsia="Arial" w:cs="Arial"/>
            <w:smallCaps/>
            <w:color w:val="000000" w:themeColor="text1"/>
            <w:sz w:val="20"/>
            <w:szCs w:val="20"/>
          </w:rPr>
          <w:t>3</w:t>
        </w:r>
        <w:r w:rsidRPr="00A92C5F">
          <w:rPr>
            <w:rFonts w:cs="Arial"/>
            <w:sz w:val="20"/>
            <w:szCs w:val="20"/>
          </w:rPr>
          <w:t xml:space="preserve"> </w:t>
        </w:r>
        <w:r>
          <w:rPr>
            <w:rFonts w:cs="Arial"/>
            <w:sz w:val="20"/>
            <w:szCs w:val="20"/>
          </w:rPr>
          <w:t>Presupuesto</w:t>
        </w:r>
      </w:ins>
    </w:p>
    <w:tbl>
      <w:tblPr>
        <w:tblW w:w="9240" w:type="dxa"/>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72" w:type="dxa"/>
          <w:left w:w="109" w:type="dxa"/>
          <w:bottom w:w="72" w:type="dxa"/>
          <w:right w:w="144" w:type="dxa"/>
        </w:tblCellMar>
        <w:tblLook w:val="04A0" w:firstRow="1" w:lastRow="0" w:firstColumn="1" w:lastColumn="0" w:noHBand="0" w:noVBand="1"/>
      </w:tblPr>
      <w:tblGrid>
        <w:gridCol w:w="608"/>
        <w:gridCol w:w="3220"/>
        <w:gridCol w:w="1386"/>
        <w:gridCol w:w="1209"/>
        <w:gridCol w:w="1462"/>
        <w:gridCol w:w="1355"/>
      </w:tblGrid>
      <w:tr w:rsidR="00AF4086" w14:paraId="2A9A2C2E" w14:textId="77777777" w:rsidTr="00FF2E07">
        <w:trPr>
          <w:trHeight w:val="540"/>
          <w:ins w:id="1676" w:author="José Albeiro Montes Gil" w:date="2022-01-19T17:02:00Z"/>
        </w:trPr>
        <w:tc>
          <w:tcPr>
            <w:tcW w:w="608"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359373FB" w14:textId="77777777" w:rsidR="00AF4086" w:rsidRDefault="00AF4086" w:rsidP="0097128C">
            <w:pPr>
              <w:spacing w:after="0" w:line="360" w:lineRule="auto"/>
              <w:rPr>
                <w:ins w:id="1677" w:author="José Albeiro Montes Gil" w:date="2022-01-19T17:02:00Z"/>
                <w:rFonts w:ascii="Arial" w:hAnsi="Arial" w:cs="Arial"/>
                <w:b/>
                <w:sz w:val="24"/>
                <w:szCs w:val="24"/>
                <w:lang w:eastAsia="en-US"/>
              </w:rPr>
            </w:pPr>
            <w:ins w:id="1678" w:author="José Albeiro Montes Gil" w:date="2022-01-19T17:02:00Z">
              <w:r>
                <w:rPr>
                  <w:rFonts w:ascii="Arial" w:hAnsi="Arial" w:cs="Arial"/>
                  <w:b/>
                  <w:sz w:val="24"/>
                  <w:szCs w:val="24"/>
                  <w:lang w:eastAsia="en-US"/>
                </w:rPr>
                <w:t>No</w:t>
              </w:r>
            </w:ins>
          </w:p>
        </w:tc>
        <w:tc>
          <w:tcPr>
            <w:tcW w:w="3220"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74D5224C" w14:textId="77777777" w:rsidR="00AF4086" w:rsidRDefault="00AF4086" w:rsidP="0097128C">
            <w:pPr>
              <w:spacing w:after="0" w:line="360" w:lineRule="auto"/>
              <w:rPr>
                <w:ins w:id="1679" w:author="José Albeiro Montes Gil" w:date="2022-01-19T17:02:00Z"/>
                <w:rFonts w:ascii="Arial" w:eastAsia="Times New Roman" w:hAnsi="Arial" w:cs="Arial"/>
                <w:b/>
                <w:color w:val="000000"/>
                <w:sz w:val="24"/>
                <w:szCs w:val="24"/>
                <w:lang w:eastAsia="en-US"/>
              </w:rPr>
              <w:pPrChange w:id="1680" w:author="José Albeiro Montes Gil" w:date="2022-01-20T12:42:00Z">
                <w:pPr>
                  <w:spacing w:after="0" w:line="360" w:lineRule="auto"/>
                  <w:jc w:val="both"/>
                </w:pPr>
              </w:pPrChange>
            </w:pPr>
            <w:ins w:id="1681" w:author="José Albeiro Montes Gil" w:date="2022-01-19T17:02:00Z">
              <w:r>
                <w:rPr>
                  <w:rFonts w:ascii="Arial" w:eastAsia="Times New Roman" w:hAnsi="Arial" w:cs="Arial"/>
                  <w:b/>
                  <w:color w:val="000000"/>
                  <w:sz w:val="24"/>
                  <w:szCs w:val="24"/>
                  <w:lang w:eastAsia="en-US"/>
                </w:rPr>
                <w:t>Ítem </w:t>
              </w:r>
            </w:ins>
          </w:p>
        </w:tc>
        <w:tc>
          <w:tcPr>
            <w:tcW w:w="1386"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2F91ADB4" w14:textId="77777777" w:rsidR="00AF4086" w:rsidRDefault="00AF4086" w:rsidP="0097128C">
            <w:pPr>
              <w:spacing w:after="0" w:line="360" w:lineRule="auto"/>
              <w:rPr>
                <w:ins w:id="1682" w:author="José Albeiro Montes Gil" w:date="2022-01-19T17:02:00Z"/>
                <w:rFonts w:ascii="Arial" w:eastAsia="Times New Roman" w:hAnsi="Arial" w:cs="Arial"/>
                <w:b/>
                <w:color w:val="000000"/>
                <w:sz w:val="24"/>
                <w:szCs w:val="24"/>
                <w:lang w:eastAsia="en-US"/>
              </w:rPr>
              <w:pPrChange w:id="1683" w:author="José Albeiro Montes Gil" w:date="2022-01-20T12:42:00Z">
                <w:pPr>
                  <w:spacing w:after="0" w:line="360" w:lineRule="auto"/>
                  <w:jc w:val="both"/>
                </w:pPr>
              </w:pPrChange>
            </w:pPr>
            <w:ins w:id="1684" w:author="José Albeiro Montes Gil" w:date="2022-01-19T17:02:00Z">
              <w:r>
                <w:rPr>
                  <w:rFonts w:ascii="Arial" w:eastAsia="Times New Roman" w:hAnsi="Arial" w:cs="Arial"/>
                  <w:b/>
                  <w:color w:val="000000"/>
                  <w:sz w:val="24"/>
                  <w:szCs w:val="24"/>
                  <w:lang w:eastAsia="en-US"/>
                </w:rPr>
                <w:t>Cantidad </w:t>
              </w:r>
            </w:ins>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02C1A20B" w14:textId="77777777" w:rsidR="00AF4086" w:rsidRDefault="00AF4086" w:rsidP="0097128C">
            <w:pPr>
              <w:spacing w:after="0" w:line="360" w:lineRule="auto"/>
              <w:rPr>
                <w:ins w:id="1685" w:author="José Albeiro Montes Gil" w:date="2022-01-19T17:02:00Z"/>
                <w:rFonts w:ascii="Arial" w:eastAsia="Times New Roman" w:hAnsi="Arial" w:cs="Arial"/>
                <w:b/>
                <w:color w:val="000000"/>
                <w:sz w:val="24"/>
                <w:szCs w:val="24"/>
                <w:lang w:eastAsia="en-US"/>
              </w:rPr>
              <w:pPrChange w:id="1686" w:author="José Albeiro Montes Gil" w:date="2022-01-20T12:42:00Z">
                <w:pPr>
                  <w:spacing w:after="0" w:line="360" w:lineRule="auto"/>
                  <w:jc w:val="both"/>
                </w:pPr>
              </w:pPrChange>
            </w:pPr>
            <w:ins w:id="1687" w:author="José Albeiro Montes Gil" w:date="2022-01-19T17:02:00Z">
              <w:r>
                <w:rPr>
                  <w:rFonts w:ascii="Arial" w:eastAsia="Times New Roman" w:hAnsi="Arial" w:cs="Arial"/>
                  <w:b/>
                  <w:color w:val="000000"/>
                  <w:sz w:val="24"/>
                  <w:szCs w:val="24"/>
                  <w:lang w:eastAsia="en-US"/>
                </w:rPr>
                <w:t>Tiempo </w:t>
              </w:r>
            </w:ins>
          </w:p>
        </w:tc>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597236B1" w14:textId="77777777" w:rsidR="00AF4086" w:rsidRDefault="00AF4086" w:rsidP="0097128C">
            <w:pPr>
              <w:spacing w:after="0" w:line="360" w:lineRule="auto"/>
              <w:rPr>
                <w:ins w:id="1688" w:author="José Albeiro Montes Gil" w:date="2022-01-19T17:02:00Z"/>
                <w:rFonts w:ascii="Arial" w:eastAsia="Times New Roman" w:hAnsi="Arial" w:cs="Arial"/>
                <w:b/>
                <w:color w:val="000000"/>
                <w:sz w:val="24"/>
                <w:szCs w:val="24"/>
                <w:lang w:eastAsia="en-US"/>
              </w:rPr>
              <w:pPrChange w:id="1689" w:author="José Albeiro Montes Gil" w:date="2022-01-20T12:42:00Z">
                <w:pPr>
                  <w:spacing w:after="0" w:line="360" w:lineRule="auto"/>
                  <w:jc w:val="both"/>
                </w:pPr>
              </w:pPrChange>
            </w:pPr>
            <w:ins w:id="1690" w:author="José Albeiro Montes Gil" w:date="2022-01-19T17:02:00Z">
              <w:r>
                <w:rPr>
                  <w:rFonts w:ascii="Arial" w:eastAsia="Times New Roman" w:hAnsi="Arial" w:cs="Arial"/>
                  <w:b/>
                  <w:color w:val="000000"/>
                  <w:sz w:val="24"/>
                  <w:szCs w:val="24"/>
                  <w:lang w:eastAsia="en-US"/>
                </w:rPr>
                <w:t>V/ unitario</w:t>
              </w:r>
            </w:ins>
          </w:p>
        </w:tc>
        <w:tc>
          <w:tcPr>
            <w:tcW w:w="1355"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0DA91513" w14:textId="77777777" w:rsidR="00AF4086" w:rsidRDefault="00AF4086" w:rsidP="0097128C">
            <w:pPr>
              <w:spacing w:after="0" w:line="360" w:lineRule="auto"/>
              <w:rPr>
                <w:ins w:id="1691" w:author="José Albeiro Montes Gil" w:date="2022-01-19T17:02:00Z"/>
                <w:rFonts w:ascii="Arial" w:eastAsia="Times New Roman" w:hAnsi="Arial" w:cs="Arial"/>
                <w:b/>
                <w:color w:val="000000"/>
                <w:sz w:val="24"/>
                <w:szCs w:val="24"/>
                <w:lang w:eastAsia="en-US"/>
              </w:rPr>
              <w:pPrChange w:id="1692" w:author="José Albeiro Montes Gil" w:date="2022-01-20T12:42:00Z">
                <w:pPr>
                  <w:spacing w:after="0" w:line="360" w:lineRule="auto"/>
                  <w:jc w:val="both"/>
                </w:pPr>
              </w:pPrChange>
            </w:pPr>
            <w:ins w:id="1693" w:author="José Albeiro Montes Gil" w:date="2022-01-19T17:02:00Z">
              <w:r>
                <w:rPr>
                  <w:rFonts w:ascii="Arial" w:eastAsia="Times New Roman" w:hAnsi="Arial" w:cs="Arial"/>
                  <w:b/>
                  <w:color w:val="000000"/>
                  <w:sz w:val="24"/>
                  <w:szCs w:val="24"/>
                  <w:lang w:eastAsia="en-US"/>
                </w:rPr>
                <w:t>V/Total </w:t>
              </w:r>
            </w:ins>
          </w:p>
        </w:tc>
      </w:tr>
      <w:tr w:rsidR="00AF4086" w14:paraId="7F092E29" w14:textId="77777777" w:rsidTr="00FF2E07">
        <w:trPr>
          <w:trHeight w:val="540"/>
          <w:ins w:id="1694" w:author="José Albeiro Montes Gil" w:date="2022-01-19T17:02:00Z"/>
        </w:trPr>
        <w:tc>
          <w:tcPr>
            <w:tcW w:w="608"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779DB5FA" w14:textId="77777777" w:rsidR="00AF4086" w:rsidRDefault="00AF4086" w:rsidP="0097128C">
            <w:pPr>
              <w:spacing w:after="0" w:line="360" w:lineRule="auto"/>
              <w:rPr>
                <w:ins w:id="1695" w:author="José Albeiro Montes Gil" w:date="2022-01-19T17:02:00Z"/>
                <w:rFonts w:ascii="Arial" w:eastAsia="Times New Roman" w:hAnsi="Arial" w:cs="Arial"/>
                <w:b/>
                <w:color w:val="000000"/>
                <w:sz w:val="24"/>
                <w:szCs w:val="24"/>
                <w:lang w:eastAsia="en-US"/>
              </w:rPr>
              <w:pPrChange w:id="1696" w:author="José Albeiro Montes Gil" w:date="2022-01-20T12:42:00Z">
                <w:pPr>
                  <w:spacing w:after="0" w:line="360" w:lineRule="auto"/>
                  <w:jc w:val="both"/>
                </w:pPr>
              </w:pPrChange>
            </w:pPr>
            <w:ins w:id="1697" w:author="José Albeiro Montes Gil" w:date="2022-01-19T17:02:00Z">
              <w:r>
                <w:rPr>
                  <w:rFonts w:ascii="Arial" w:eastAsia="Times New Roman" w:hAnsi="Arial" w:cs="Arial"/>
                  <w:b/>
                  <w:color w:val="000000"/>
                  <w:sz w:val="24"/>
                  <w:szCs w:val="24"/>
                  <w:lang w:eastAsia="en-US"/>
                </w:rPr>
                <w:t>1</w:t>
              </w:r>
            </w:ins>
          </w:p>
        </w:tc>
        <w:tc>
          <w:tcPr>
            <w:tcW w:w="3220"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785B2CC8" w14:textId="77777777" w:rsidR="00AF4086" w:rsidRDefault="00AF4086" w:rsidP="0097128C">
            <w:pPr>
              <w:spacing w:after="0" w:line="360" w:lineRule="auto"/>
              <w:rPr>
                <w:ins w:id="1698" w:author="José Albeiro Montes Gil" w:date="2022-01-19T17:02:00Z"/>
                <w:rFonts w:ascii="Arial" w:eastAsia="Times New Roman" w:hAnsi="Arial" w:cs="Arial"/>
                <w:b/>
                <w:bCs/>
                <w:i/>
                <w:iCs/>
                <w:color w:val="000000"/>
                <w:sz w:val="24"/>
                <w:szCs w:val="24"/>
                <w:lang w:eastAsia="en-US"/>
              </w:rPr>
              <w:pPrChange w:id="1699" w:author="José Albeiro Montes Gil" w:date="2022-01-20T12:42:00Z">
                <w:pPr>
                  <w:spacing w:after="0" w:line="360" w:lineRule="auto"/>
                  <w:jc w:val="both"/>
                </w:pPr>
              </w:pPrChange>
            </w:pPr>
            <w:ins w:id="1700" w:author="José Albeiro Montes Gil" w:date="2022-01-19T17:02:00Z">
              <w:r>
                <w:rPr>
                  <w:rFonts w:ascii="Arial" w:eastAsia="Times New Roman" w:hAnsi="Arial" w:cs="Arial"/>
                  <w:b/>
                  <w:bCs/>
                  <w:i/>
                  <w:iCs/>
                  <w:color w:val="000000"/>
                  <w:sz w:val="24"/>
                  <w:szCs w:val="24"/>
                  <w:lang w:eastAsia="en-US"/>
                </w:rPr>
                <w:t>A Personal</w:t>
              </w:r>
            </w:ins>
          </w:p>
        </w:tc>
        <w:tc>
          <w:tcPr>
            <w:tcW w:w="1386"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5CD1E353" w14:textId="77777777" w:rsidR="00AF4086" w:rsidRDefault="00AF4086" w:rsidP="0097128C">
            <w:pPr>
              <w:spacing w:after="0" w:line="360" w:lineRule="auto"/>
              <w:rPr>
                <w:ins w:id="1701" w:author="José Albeiro Montes Gil" w:date="2022-01-19T17:02:00Z"/>
                <w:rFonts w:ascii="Arial" w:hAnsi="Arial" w:cs="Arial"/>
                <w:sz w:val="24"/>
                <w:szCs w:val="24"/>
                <w:lang w:eastAsia="en-US"/>
              </w:rPr>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7B0ACBED" w14:textId="77777777" w:rsidR="00AF4086" w:rsidRDefault="00AF4086" w:rsidP="0097128C">
            <w:pPr>
              <w:spacing w:after="0" w:line="360" w:lineRule="auto"/>
              <w:rPr>
                <w:ins w:id="1702" w:author="José Albeiro Montes Gil" w:date="2022-01-19T17:02:00Z"/>
                <w:rFonts w:ascii="Arial" w:hAnsi="Arial" w:cs="Arial"/>
                <w:sz w:val="24"/>
                <w:szCs w:val="24"/>
                <w:lang w:eastAsia="en-US"/>
              </w:rPr>
            </w:pPr>
          </w:p>
        </w:tc>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683E4F10" w14:textId="77777777" w:rsidR="00AF4086" w:rsidRDefault="00AF4086" w:rsidP="0097128C">
            <w:pPr>
              <w:spacing w:after="0" w:line="360" w:lineRule="auto"/>
              <w:rPr>
                <w:ins w:id="1703" w:author="José Albeiro Montes Gil" w:date="2022-01-19T17:02:00Z"/>
                <w:rFonts w:ascii="Arial" w:hAnsi="Arial" w:cs="Arial"/>
                <w:sz w:val="24"/>
                <w:szCs w:val="24"/>
                <w:lang w:eastAsia="en-US"/>
              </w:rPr>
            </w:pPr>
          </w:p>
        </w:tc>
        <w:tc>
          <w:tcPr>
            <w:tcW w:w="1355"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396BFE57" w14:textId="77777777" w:rsidR="00AF4086" w:rsidRDefault="00AF4086" w:rsidP="0097128C">
            <w:pPr>
              <w:spacing w:after="0" w:line="360" w:lineRule="auto"/>
              <w:rPr>
                <w:ins w:id="1704" w:author="José Albeiro Montes Gil" w:date="2022-01-19T17:02:00Z"/>
                <w:rFonts w:ascii="Arial" w:hAnsi="Arial" w:cs="Arial"/>
                <w:sz w:val="24"/>
                <w:szCs w:val="24"/>
                <w:lang w:eastAsia="en-US"/>
              </w:rPr>
            </w:pPr>
          </w:p>
        </w:tc>
      </w:tr>
      <w:tr w:rsidR="00AF4086" w14:paraId="55BC92D1" w14:textId="77777777" w:rsidTr="00FF2E07">
        <w:trPr>
          <w:trHeight w:val="540"/>
          <w:ins w:id="1705" w:author="José Albeiro Montes Gil" w:date="2022-01-19T17:02:00Z"/>
        </w:trPr>
        <w:tc>
          <w:tcPr>
            <w:tcW w:w="608"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1E3CE3F1" w14:textId="77777777" w:rsidR="00AF4086" w:rsidRDefault="00AF4086" w:rsidP="0097128C">
            <w:pPr>
              <w:spacing w:after="0" w:line="360" w:lineRule="auto"/>
              <w:rPr>
                <w:ins w:id="1706" w:author="José Albeiro Montes Gil" w:date="2022-01-19T17:02:00Z"/>
                <w:rFonts w:ascii="Arial" w:eastAsia="Times New Roman" w:hAnsi="Arial" w:cs="Arial"/>
                <w:b/>
                <w:color w:val="000000"/>
                <w:sz w:val="24"/>
                <w:szCs w:val="24"/>
                <w:lang w:eastAsia="en-US"/>
              </w:rPr>
              <w:pPrChange w:id="1707" w:author="José Albeiro Montes Gil" w:date="2022-01-20T12:42:00Z">
                <w:pPr>
                  <w:spacing w:after="0" w:line="360" w:lineRule="auto"/>
                  <w:jc w:val="both"/>
                </w:pPr>
              </w:pPrChange>
            </w:pPr>
            <w:ins w:id="1708" w:author="José Albeiro Montes Gil" w:date="2022-01-19T17:02:00Z">
              <w:r>
                <w:rPr>
                  <w:rFonts w:ascii="Arial" w:eastAsia="Times New Roman" w:hAnsi="Arial" w:cs="Arial"/>
                  <w:b/>
                  <w:color w:val="000000"/>
                  <w:sz w:val="24"/>
                  <w:szCs w:val="24"/>
                  <w:lang w:eastAsia="en-US"/>
                </w:rPr>
                <w:t>2</w:t>
              </w:r>
            </w:ins>
          </w:p>
        </w:tc>
        <w:tc>
          <w:tcPr>
            <w:tcW w:w="3220"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21015092" w14:textId="77777777" w:rsidR="00AF4086" w:rsidRDefault="00AF4086" w:rsidP="0097128C">
            <w:pPr>
              <w:spacing w:after="0" w:line="360" w:lineRule="auto"/>
              <w:rPr>
                <w:ins w:id="1709" w:author="José Albeiro Montes Gil" w:date="2022-01-19T17:02:00Z"/>
                <w:rFonts w:ascii="Arial" w:eastAsia="Times New Roman" w:hAnsi="Arial" w:cs="Arial"/>
                <w:color w:val="000000"/>
                <w:sz w:val="24"/>
                <w:szCs w:val="24"/>
                <w:lang w:eastAsia="en-US"/>
              </w:rPr>
              <w:pPrChange w:id="1710" w:author="José Albeiro Montes Gil" w:date="2022-01-20T12:42:00Z">
                <w:pPr>
                  <w:spacing w:after="0" w:line="360" w:lineRule="auto"/>
                  <w:jc w:val="both"/>
                </w:pPr>
              </w:pPrChange>
            </w:pPr>
            <w:ins w:id="1711" w:author="José Albeiro Montes Gil" w:date="2022-01-19T17:02:00Z">
              <w:r>
                <w:rPr>
                  <w:rFonts w:ascii="Arial" w:eastAsia="Times New Roman" w:hAnsi="Arial" w:cs="Arial"/>
                  <w:color w:val="000000"/>
                  <w:sz w:val="24"/>
                  <w:szCs w:val="24"/>
                  <w:lang w:eastAsia="en-US"/>
                </w:rPr>
                <w:t>Honorarios del Investigador</w:t>
              </w:r>
            </w:ins>
          </w:p>
        </w:tc>
        <w:tc>
          <w:tcPr>
            <w:tcW w:w="1386"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4A7CB779" w14:textId="77777777" w:rsidR="00AF4086" w:rsidRDefault="00AF4086" w:rsidP="0097128C">
            <w:pPr>
              <w:spacing w:after="0" w:line="360" w:lineRule="auto"/>
              <w:rPr>
                <w:ins w:id="1712" w:author="José Albeiro Montes Gil" w:date="2022-01-19T17:02:00Z"/>
                <w:rFonts w:ascii="Arial" w:eastAsia="Times New Roman" w:hAnsi="Arial" w:cs="Arial"/>
                <w:color w:val="000000"/>
                <w:sz w:val="24"/>
                <w:szCs w:val="24"/>
                <w:lang w:eastAsia="en-US"/>
              </w:rPr>
              <w:pPrChange w:id="1713" w:author="José Albeiro Montes Gil" w:date="2022-01-20T12:42:00Z">
                <w:pPr>
                  <w:spacing w:after="0" w:line="360" w:lineRule="auto"/>
                  <w:jc w:val="both"/>
                </w:pPr>
              </w:pPrChange>
            </w:pPr>
            <w:ins w:id="1714" w:author="José Albeiro Montes Gil" w:date="2022-01-19T17:02:00Z">
              <w:r>
                <w:rPr>
                  <w:rFonts w:ascii="Arial" w:eastAsia="Times New Roman" w:hAnsi="Arial" w:cs="Arial"/>
                  <w:color w:val="000000"/>
                  <w:sz w:val="24"/>
                  <w:szCs w:val="24"/>
                  <w:lang w:eastAsia="en-US"/>
                </w:rPr>
                <w:t>60</w:t>
              </w:r>
            </w:ins>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2D976CE8" w14:textId="77777777" w:rsidR="00AF4086" w:rsidRDefault="00AF4086" w:rsidP="0097128C">
            <w:pPr>
              <w:spacing w:after="0" w:line="360" w:lineRule="auto"/>
              <w:rPr>
                <w:ins w:id="1715" w:author="José Albeiro Montes Gil" w:date="2022-01-19T17:02:00Z"/>
                <w:rFonts w:ascii="Arial" w:eastAsia="Times New Roman" w:hAnsi="Arial" w:cs="Arial"/>
                <w:color w:val="000000"/>
                <w:sz w:val="24"/>
                <w:szCs w:val="24"/>
                <w:lang w:eastAsia="en-US"/>
              </w:rPr>
              <w:pPrChange w:id="1716" w:author="José Albeiro Montes Gil" w:date="2022-01-20T12:42:00Z">
                <w:pPr>
                  <w:spacing w:after="0" w:line="360" w:lineRule="auto"/>
                  <w:jc w:val="both"/>
                </w:pPr>
              </w:pPrChange>
            </w:pPr>
            <w:ins w:id="1717" w:author="José Albeiro Montes Gil" w:date="2022-01-19T17:02:00Z">
              <w:r>
                <w:rPr>
                  <w:rFonts w:ascii="Arial" w:eastAsia="Times New Roman" w:hAnsi="Arial" w:cs="Arial"/>
                  <w:color w:val="000000"/>
                  <w:sz w:val="24"/>
                  <w:szCs w:val="24"/>
                  <w:lang w:eastAsia="en-US"/>
                </w:rPr>
                <w:t>Horas </w:t>
              </w:r>
            </w:ins>
          </w:p>
        </w:tc>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2539D2DB" w14:textId="77777777" w:rsidR="00AF4086" w:rsidRDefault="00AF4086" w:rsidP="0097128C">
            <w:pPr>
              <w:spacing w:after="0" w:line="360" w:lineRule="auto"/>
              <w:rPr>
                <w:ins w:id="1718" w:author="José Albeiro Montes Gil" w:date="2022-01-19T17:02:00Z"/>
                <w:rFonts w:ascii="Arial" w:eastAsia="Times New Roman" w:hAnsi="Arial" w:cs="Arial"/>
                <w:color w:val="000000"/>
                <w:sz w:val="24"/>
                <w:szCs w:val="24"/>
                <w:lang w:eastAsia="en-US"/>
              </w:rPr>
              <w:pPrChange w:id="1719" w:author="José Albeiro Montes Gil" w:date="2022-01-20T12:42:00Z">
                <w:pPr>
                  <w:spacing w:after="0" w:line="360" w:lineRule="auto"/>
                  <w:jc w:val="both"/>
                </w:pPr>
              </w:pPrChange>
            </w:pPr>
            <w:ins w:id="1720" w:author="José Albeiro Montes Gil" w:date="2022-01-19T17:02:00Z">
              <w:r>
                <w:rPr>
                  <w:rFonts w:ascii="Arial" w:eastAsia="Times New Roman" w:hAnsi="Arial" w:cs="Arial"/>
                  <w:color w:val="000000"/>
                  <w:sz w:val="24"/>
                  <w:szCs w:val="24"/>
                  <w:lang w:eastAsia="en-US"/>
                </w:rPr>
                <w:t>20.000</w:t>
              </w:r>
            </w:ins>
          </w:p>
        </w:tc>
        <w:tc>
          <w:tcPr>
            <w:tcW w:w="1355"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365AD57B" w14:textId="77777777" w:rsidR="00AF4086" w:rsidRDefault="00AF4086" w:rsidP="0097128C">
            <w:pPr>
              <w:spacing w:after="0" w:line="360" w:lineRule="auto"/>
              <w:rPr>
                <w:ins w:id="1721" w:author="José Albeiro Montes Gil" w:date="2022-01-19T17:02:00Z"/>
                <w:rFonts w:ascii="Arial" w:eastAsia="Times New Roman" w:hAnsi="Arial" w:cs="Arial"/>
                <w:color w:val="000000"/>
                <w:sz w:val="24"/>
                <w:szCs w:val="24"/>
                <w:lang w:eastAsia="en-US"/>
              </w:rPr>
              <w:pPrChange w:id="1722" w:author="José Albeiro Montes Gil" w:date="2022-01-20T12:42:00Z">
                <w:pPr>
                  <w:spacing w:after="0" w:line="360" w:lineRule="auto"/>
                  <w:jc w:val="both"/>
                </w:pPr>
              </w:pPrChange>
            </w:pPr>
            <w:ins w:id="1723" w:author="José Albeiro Montes Gil" w:date="2022-01-19T17:02:00Z">
              <w:r>
                <w:rPr>
                  <w:rFonts w:ascii="Arial" w:eastAsia="Times New Roman" w:hAnsi="Arial" w:cs="Arial"/>
                  <w:color w:val="000000"/>
                  <w:sz w:val="24"/>
                  <w:szCs w:val="24"/>
                  <w:lang w:eastAsia="en-US"/>
                </w:rPr>
                <w:t>1’200.000</w:t>
              </w:r>
            </w:ins>
          </w:p>
        </w:tc>
      </w:tr>
      <w:tr w:rsidR="00AF4086" w14:paraId="7DE5FFCE" w14:textId="77777777" w:rsidTr="00FF2E07">
        <w:trPr>
          <w:trHeight w:val="540"/>
          <w:ins w:id="1724" w:author="José Albeiro Montes Gil" w:date="2022-01-19T17:02:00Z"/>
        </w:trPr>
        <w:tc>
          <w:tcPr>
            <w:tcW w:w="608"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3E59528A" w14:textId="77777777" w:rsidR="00AF4086" w:rsidRDefault="00AF4086" w:rsidP="0097128C">
            <w:pPr>
              <w:spacing w:after="0" w:line="360" w:lineRule="auto"/>
              <w:rPr>
                <w:ins w:id="1725" w:author="José Albeiro Montes Gil" w:date="2022-01-19T17:02:00Z"/>
                <w:rFonts w:ascii="Arial" w:eastAsia="Times New Roman" w:hAnsi="Arial" w:cs="Arial"/>
                <w:b/>
                <w:color w:val="000000"/>
                <w:sz w:val="24"/>
                <w:szCs w:val="24"/>
                <w:lang w:eastAsia="en-US"/>
              </w:rPr>
              <w:pPrChange w:id="1726" w:author="José Albeiro Montes Gil" w:date="2022-01-20T12:42:00Z">
                <w:pPr>
                  <w:spacing w:after="0" w:line="360" w:lineRule="auto"/>
                  <w:jc w:val="both"/>
                </w:pPr>
              </w:pPrChange>
            </w:pPr>
            <w:ins w:id="1727" w:author="José Albeiro Montes Gil" w:date="2022-01-19T17:02:00Z">
              <w:r>
                <w:rPr>
                  <w:rFonts w:ascii="Arial" w:eastAsia="Times New Roman" w:hAnsi="Arial" w:cs="Arial"/>
                  <w:b/>
                  <w:color w:val="000000"/>
                  <w:sz w:val="24"/>
                  <w:szCs w:val="24"/>
                  <w:lang w:eastAsia="en-US"/>
                </w:rPr>
                <w:t>3</w:t>
              </w:r>
            </w:ins>
          </w:p>
        </w:tc>
        <w:tc>
          <w:tcPr>
            <w:tcW w:w="3220"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03C04038" w14:textId="77777777" w:rsidR="00AF4086" w:rsidRDefault="00AF4086" w:rsidP="0097128C">
            <w:pPr>
              <w:spacing w:after="0" w:line="360" w:lineRule="auto"/>
              <w:rPr>
                <w:ins w:id="1728" w:author="José Albeiro Montes Gil" w:date="2022-01-19T17:02:00Z"/>
                <w:rFonts w:ascii="Arial" w:eastAsia="Times New Roman" w:hAnsi="Arial" w:cs="Arial"/>
                <w:color w:val="000000"/>
                <w:sz w:val="24"/>
                <w:szCs w:val="24"/>
                <w:lang w:eastAsia="en-US"/>
              </w:rPr>
              <w:pPrChange w:id="1729" w:author="José Albeiro Montes Gil" w:date="2022-01-20T12:42:00Z">
                <w:pPr>
                  <w:spacing w:after="0" w:line="360" w:lineRule="auto"/>
                  <w:jc w:val="both"/>
                </w:pPr>
              </w:pPrChange>
            </w:pPr>
            <w:ins w:id="1730" w:author="José Albeiro Montes Gil" w:date="2022-01-19T17:02:00Z">
              <w:r>
                <w:rPr>
                  <w:rFonts w:ascii="Arial" w:eastAsia="Times New Roman" w:hAnsi="Arial" w:cs="Arial"/>
                  <w:color w:val="000000"/>
                  <w:sz w:val="24"/>
                  <w:szCs w:val="24"/>
                  <w:lang w:eastAsia="en-US"/>
                </w:rPr>
                <w:t>Asistente a la investigación</w:t>
              </w:r>
            </w:ins>
          </w:p>
        </w:tc>
        <w:tc>
          <w:tcPr>
            <w:tcW w:w="1386"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016C4DC9" w14:textId="77777777" w:rsidR="00AF4086" w:rsidRDefault="00AF4086" w:rsidP="0097128C">
            <w:pPr>
              <w:spacing w:after="0" w:line="360" w:lineRule="auto"/>
              <w:rPr>
                <w:ins w:id="1731" w:author="José Albeiro Montes Gil" w:date="2022-01-19T17:02:00Z"/>
                <w:rFonts w:ascii="Arial" w:eastAsia="Times New Roman" w:hAnsi="Arial" w:cs="Arial"/>
                <w:color w:val="000000"/>
                <w:sz w:val="24"/>
                <w:szCs w:val="24"/>
                <w:lang w:eastAsia="en-US"/>
              </w:rPr>
              <w:pPrChange w:id="1732" w:author="José Albeiro Montes Gil" w:date="2022-01-20T12:42:00Z">
                <w:pPr>
                  <w:spacing w:after="0" w:line="360" w:lineRule="auto"/>
                  <w:jc w:val="both"/>
                </w:pPr>
              </w:pPrChange>
            </w:pPr>
            <w:ins w:id="1733" w:author="José Albeiro Montes Gil" w:date="2022-01-19T17:02:00Z">
              <w:r>
                <w:rPr>
                  <w:rFonts w:ascii="Arial" w:eastAsia="Times New Roman" w:hAnsi="Arial" w:cs="Arial"/>
                  <w:color w:val="000000"/>
                  <w:sz w:val="24"/>
                  <w:szCs w:val="24"/>
                  <w:lang w:eastAsia="en-US"/>
                </w:rPr>
                <w:t>120</w:t>
              </w:r>
            </w:ins>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32F0B64B" w14:textId="77777777" w:rsidR="00AF4086" w:rsidRDefault="00AF4086" w:rsidP="0097128C">
            <w:pPr>
              <w:spacing w:after="0" w:line="360" w:lineRule="auto"/>
              <w:rPr>
                <w:ins w:id="1734" w:author="José Albeiro Montes Gil" w:date="2022-01-19T17:02:00Z"/>
                <w:rFonts w:ascii="Arial" w:eastAsia="Times New Roman" w:hAnsi="Arial" w:cs="Arial"/>
                <w:color w:val="000000"/>
                <w:sz w:val="24"/>
                <w:szCs w:val="24"/>
                <w:lang w:eastAsia="en-US"/>
              </w:rPr>
              <w:pPrChange w:id="1735" w:author="José Albeiro Montes Gil" w:date="2022-01-20T12:42:00Z">
                <w:pPr>
                  <w:spacing w:after="0" w:line="360" w:lineRule="auto"/>
                  <w:jc w:val="both"/>
                </w:pPr>
              </w:pPrChange>
            </w:pPr>
            <w:ins w:id="1736" w:author="José Albeiro Montes Gil" w:date="2022-01-19T17:02:00Z">
              <w:r>
                <w:rPr>
                  <w:rFonts w:ascii="Arial" w:eastAsia="Times New Roman" w:hAnsi="Arial" w:cs="Arial"/>
                  <w:color w:val="000000"/>
                  <w:sz w:val="24"/>
                  <w:szCs w:val="24"/>
                  <w:lang w:eastAsia="en-US"/>
                </w:rPr>
                <w:t>Horas </w:t>
              </w:r>
            </w:ins>
          </w:p>
        </w:tc>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578E1D68" w14:textId="77777777" w:rsidR="00AF4086" w:rsidRDefault="00AF4086" w:rsidP="0097128C">
            <w:pPr>
              <w:spacing w:after="0" w:line="360" w:lineRule="auto"/>
              <w:rPr>
                <w:ins w:id="1737" w:author="José Albeiro Montes Gil" w:date="2022-01-19T17:02:00Z"/>
                <w:rFonts w:ascii="Arial" w:eastAsia="Times New Roman" w:hAnsi="Arial" w:cs="Arial"/>
                <w:color w:val="000000"/>
                <w:sz w:val="24"/>
                <w:szCs w:val="24"/>
                <w:lang w:eastAsia="en-US"/>
              </w:rPr>
              <w:pPrChange w:id="1738" w:author="José Albeiro Montes Gil" w:date="2022-01-20T12:42:00Z">
                <w:pPr>
                  <w:spacing w:after="0" w:line="360" w:lineRule="auto"/>
                  <w:jc w:val="both"/>
                </w:pPr>
              </w:pPrChange>
            </w:pPr>
            <w:ins w:id="1739" w:author="José Albeiro Montes Gil" w:date="2022-01-19T17:02:00Z">
              <w:r>
                <w:rPr>
                  <w:rFonts w:ascii="Arial" w:eastAsia="Times New Roman" w:hAnsi="Arial" w:cs="Arial"/>
                  <w:color w:val="000000"/>
                  <w:sz w:val="24"/>
                  <w:szCs w:val="24"/>
                  <w:lang w:eastAsia="en-US"/>
                </w:rPr>
                <w:t>20.000</w:t>
              </w:r>
            </w:ins>
          </w:p>
        </w:tc>
        <w:tc>
          <w:tcPr>
            <w:tcW w:w="1355"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020B1309" w14:textId="77777777" w:rsidR="00AF4086" w:rsidRDefault="00AF4086" w:rsidP="0097128C">
            <w:pPr>
              <w:spacing w:after="0" w:line="360" w:lineRule="auto"/>
              <w:rPr>
                <w:ins w:id="1740" w:author="José Albeiro Montes Gil" w:date="2022-01-19T17:02:00Z"/>
                <w:rFonts w:ascii="Arial" w:eastAsia="Times New Roman" w:hAnsi="Arial" w:cs="Arial"/>
                <w:color w:val="000000"/>
                <w:sz w:val="24"/>
                <w:szCs w:val="24"/>
                <w:lang w:eastAsia="en-US"/>
              </w:rPr>
              <w:pPrChange w:id="1741" w:author="José Albeiro Montes Gil" w:date="2022-01-20T12:42:00Z">
                <w:pPr>
                  <w:spacing w:after="0" w:line="360" w:lineRule="auto"/>
                  <w:jc w:val="both"/>
                </w:pPr>
              </w:pPrChange>
            </w:pPr>
            <w:ins w:id="1742" w:author="José Albeiro Montes Gil" w:date="2022-01-19T17:02:00Z">
              <w:r>
                <w:rPr>
                  <w:rFonts w:ascii="Arial" w:eastAsia="Times New Roman" w:hAnsi="Arial" w:cs="Arial"/>
                  <w:color w:val="000000"/>
                  <w:sz w:val="24"/>
                  <w:szCs w:val="24"/>
                  <w:lang w:eastAsia="en-US"/>
                </w:rPr>
                <w:t>2’400.000</w:t>
              </w:r>
            </w:ins>
          </w:p>
        </w:tc>
      </w:tr>
      <w:tr w:rsidR="00AF4086" w14:paraId="28A3F157" w14:textId="77777777" w:rsidTr="00FF2E07">
        <w:trPr>
          <w:trHeight w:val="540"/>
          <w:ins w:id="1743" w:author="José Albeiro Montes Gil" w:date="2022-01-19T17:02:00Z"/>
        </w:trPr>
        <w:tc>
          <w:tcPr>
            <w:tcW w:w="608"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7B93833C" w14:textId="77777777" w:rsidR="00AF4086" w:rsidRDefault="00AF4086" w:rsidP="0097128C">
            <w:pPr>
              <w:spacing w:after="0" w:line="360" w:lineRule="auto"/>
              <w:rPr>
                <w:ins w:id="1744" w:author="José Albeiro Montes Gil" w:date="2022-01-19T17:02:00Z"/>
                <w:rFonts w:ascii="Arial" w:eastAsia="Times New Roman" w:hAnsi="Arial" w:cs="Arial"/>
                <w:b/>
                <w:color w:val="000000"/>
                <w:sz w:val="24"/>
                <w:szCs w:val="24"/>
                <w:lang w:eastAsia="en-US"/>
              </w:rPr>
              <w:pPrChange w:id="1745" w:author="José Albeiro Montes Gil" w:date="2022-01-20T12:42:00Z">
                <w:pPr>
                  <w:spacing w:after="0" w:line="360" w:lineRule="auto"/>
                  <w:jc w:val="both"/>
                </w:pPr>
              </w:pPrChange>
            </w:pPr>
            <w:ins w:id="1746" w:author="José Albeiro Montes Gil" w:date="2022-01-19T17:02:00Z">
              <w:r>
                <w:rPr>
                  <w:rFonts w:ascii="Arial" w:eastAsia="Times New Roman" w:hAnsi="Arial" w:cs="Arial"/>
                  <w:b/>
                  <w:color w:val="000000"/>
                  <w:sz w:val="24"/>
                  <w:szCs w:val="24"/>
                  <w:lang w:eastAsia="en-US"/>
                </w:rPr>
                <w:t>4</w:t>
              </w:r>
            </w:ins>
          </w:p>
        </w:tc>
        <w:tc>
          <w:tcPr>
            <w:tcW w:w="3220"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651EA03D" w14:textId="77777777" w:rsidR="00AF4086" w:rsidRDefault="00AF4086" w:rsidP="0097128C">
            <w:pPr>
              <w:spacing w:after="0" w:line="360" w:lineRule="auto"/>
              <w:rPr>
                <w:ins w:id="1747" w:author="José Albeiro Montes Gil" w:date="2022-01-19T17:02:00Z"/>
                <w:rFonts w:ascii="Arial" w:eastAsia="Times New Roman" w:hAnsi="Arial" w:cs="Arial"/>
                <w:b/>
                <w:bCs/>
                <w:i/>
                <w:iCs/>
                <w:color w:val="000000"/>
                <w:sz w:val="24"/>
                <w:szCs w:val="24"/>
                <w:lang w:eastAsia="en-US"/>
              </w:rPr>
              <w:pPrChange w:id="1748" w:author="José Albeiro Montes Gil" w:date="2022-01-20T12:42:00Z">
                <w:pPr>
                  <w:spacing w:after="0" w:line="360" w:lineRule="auto"/>
                  <w:jc w:val="both"/>
                </w:pPr>
              </w:pPrChange>
            </w:pPr>
            <w:ins w:id="1749" w:author="José Albeiro Montes Gil" w:date="2022-01-19T17:02:00Z">
              <w:r>
                <w:rPr>
                  <w:rFonts w:ascii="Arial" w:eastAsia="Times New Roman" w:hAnsi="Arial" w:cs="Arial"/>
                  <w:b/>
                  <w:bCs/>
                  <w:i/>
                  <w:iCs/>
                  <w:color w:val="000000"/>
                  <w:sz w:val="24"/>
                  <w:szCs w:val="24"/>
                  <w:lang w:eastAsia="en-US"/>
                </w:rPr>
                <w:t>B Equipos</w:t>
              </w:r>
            </w:ins>
          </w:p>
        </w:tc>
        <w:tc>
          <w:tcPr>
            <w:tcW w:w="1386"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62F61F59" w14:textId="77777777" w:rsidR="00AF4086" w:rsidRDefault="00AF4086" w:rsidP="0097128C">
            <w:pPr>
              <w:spacing w:after="0" w:line="360" w:lineRule="auto"/>
              <w:rPr>
                <w:ins w:id="1750" w:author="José Albeiro Montes Gil" w:date="2022-01-19T17:02:00Z"/>
                <w:rFonts w:ascii="Arial" w:hAnsi="Arial" w:cs="Arial"/>
                <w:sz w:val="24"/>
                <w:szCs w:val="24"/>
                <w:lang w:eastAsia="en-US"/>
              </w:rPr>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171D7559" w14:textId="77777777" w:rsidR="00AF4086" w:rsidRDefault="00AF4086" w:rsidP="0097128C">
            <w:pPr>
              <w:spacing w:after="0" w:line="360" w:lineRule="auto"/>
              <w:rPr>
                <w:ins w:id="1751" w:author="José Albeiro Montes Gil" w:date="2022-01-19T17:02:00Z"/>
                <w:rFonts w:ascii="Arial" w:hAnsi="Arial" w:cs="Arial"/>
                <w:sz w:val="24"/>
                <w:szCs w:val="24"/>
                <w:lang w:eastAsia="en-US"/>
              </w:rPr>
            </w:pPr>
          </w:p>
        </w:tc>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602B8CE7" w14:textId="77777777" w:rsidR="00AF4086" w:rsidRDefault="00AF4086" w:rsidP="0097128C">
            <w:pPr>
              <w:spacing w:after="0" w:line="360" w:lineRule="auto"/>
              <w:rPr>
                <w:ins w:id="1752" w:author="José Albeiro Montes Gil" w:date="2022-01-19T17:02:00Z"/>
                <w:rFonts w:ascii="Arial" w:hAnsi="Arial" w:cs="Arial"/>
                <w:sz w:val="24"/>
                <w:szCs w:val="24"/>
                <w:lang w:eastAsia="en-US"/>
              </w:rPr>
            </w:pPr>
          </w:p>
        </w:tc>
        <w:tc>
          <w:tcPr>
            <w:tcW w:w="1355"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01C97541" w14:textId="77777777" w:rsidR="00AF4086" w:rsidRDefault="00AF4086" w:rsidP="0097128C">
            <w:pPr>
              <w:spacing w:after="0" w:line="360" w:lineRule="auto"/>
              <w:rPr>
                <w:ins w:id="1753" w:author="José Albeiro Montes Gil" w:date="2022-01-19T17:02:00Z"/>
                <w:rFonts w:ascii="Arial" w:hAnsi="Arial" w:cs="Arial"/>
                <w:sz w:val="24"/>
                <w:szCs w:val="24"/>
                <w:lang w:eastAsia="en-US"/>
              </w:rPr>
            </w:pPr>
          </w:p>
        </w:tc>
      </w:tr>
      <w:tr w:rsidR="00AF4086" w14:paraId="659D9D56" w14:textId="77777777" w:rsidTr="00FF2E07">
        <w:trPr>
          <w:trHeight w:val="540"/>
          <w:ins w:id="1754" w:author="José Albeiro Montes Gil" w:date="2022-01-19T17:02:00Z"/>
        </w:trPr>
        <w:tc>
          <w:tcPr>
            <w:tcW w:w="608"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346E6F53" w14:textId="77777777" w:rsidR="00AF4086" w:rsidRDefault="00AF4086" w:rsidP="0097128C">
            <w:pPr>
              <w:spacing w:after="0" w:line="360" w:lineRule="auto"/>
              <w:rPr>
                <w:ins w:id="1755" w:author="José Albeiro Montes Gil" w:date="2022-01-19T17:02:00Z"/>
                <w:rFonts w:ascii="Arial" w:eastAsia="Times New Roman" w:hAnsi="Arial" w:cs="Arial"/>
                <w:b/>
                <w:color w:val="000000"/>
                <w:sz w:val="24"/>
                <w:szCs w:val="24"/>
                <w:lang w:eastAsia="en-US"/>
              </w:rPr>
              <w:pPrChange w:id="1756" w:author="José Albeiro Montes Gil" w:date="2022-01-20T12:42:00Z">
                <w:pPr>
                  <w:spacing w:after="0" w:line="360" w:lineRule="auto"/>
                  <w:jc w:val="both"/>
                </w:pPr>
              </w:pPrChange>
            </w:pPr>
            <w:ins w:id="1757" w:author="José Albeiro Montes Gil" w:date="2022-01-19T17:02:00Z">
              <w:r>
                <w:rPr>
                  <w:rFonts w:ascii="Arial" w:eastAsia="Times New Roman" w:hAnsi="Arial" w:cs="Arial"/>
                  <w:b/>
                  <w:color w:val="000000"/>
                  <w:sz w:val="24"/>
                  <w:szCs w:val="24"/>
                  <w:lang w:eastAsia="en-US"/>
                </w:rPr>
                <w:t>5</w:t>
              </w:r>
            </w:ins>
          </w:p>
        </w:tc>
        <w:tc>
          <w:tcPr>
            <w:tcW w:w="3220"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0BB19008" w14:textId="77777777" w:rsidR="00AF4086" w:rsidRDefault="00AF4086" w:rsidP="0097128C">
            <w:pPr>
              <w:spacing w:after="0" w:line="360" w:lineRule="auto"/>
              <w:rPr>
                <w:ins w:id="1758" w:author="José Albeiro Montes Gil" w:date="2022-01-19T17:02:00Z"/>
                <w:rFonts w:ascii="Arial" w:eastAsia="Times New Roman" w:hAnsi="Arial" w:cs="Arial"/>
                <w:color w:val="000000"/>
                <w:sz w:val="24"/>
                <w:szCs w:val="24"/>
                <w:lang w:eastAsia="en-US"/>
              </w:rPr>
              <w:pPrChange w:id="1759" w:author="José Albeiro Montes Gil" w:date="2022-01-20T12:42:00Z">
                <w:pPr>
                  <w:spacing w:after="0" w:line="360" w:lineRule="auto"/>
                  <w:jc w:val="both"/>
                </w:pPr>
              </w:pPrChange>
            </w:pPr>
            <w:ins w:id="1760" w:author="José Albeiro Montes Gil" w:date="2022-01-19T17:02:00Z">
              <w:r>
                <w:rPr>
                  <w:rFonts w:ascii="Arial" w:eastAsia="Times New Roman" w:hAnsi="Arial" w:cs="Arial"/>
                  <w:color w:val="000000"/>
                  <w:sz w:val="24"/>
                  <w:szCs w:val="24"/>
                  <w:lang w:eastAsia="en-US"/>
                </w:rPr>
                <w:t>Computador </w:t>
              </w:r>
            </w:ins>
          </w:p>
        </w:tc>
        <w:tc>
          <w:tcPr>
            <w:tcW w:w="1386"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35EF4452" w14:textId="77777777" w:rsidR="00AF4086" w:rsidRDefault="00AF4086" w:rsidP="0097128C">
            <w:pPr>
              <w:spacing w:after="0" w:line="360" w:lineRule="auto"/>
              <w:rPr>
                <w:ins w:id="1761" w:author="José Albeiro Montes Gil" w:date="2022-01-19T17:02:00Z"/>
                <w:rFonts w:ascii="Arial" w:eastAsia="Times New Roman" w:hAnsi="Arial" w:cs="Arial"/>
                <w:color w:val="000000"/>
                <w:sz w:val="24"/>
                <w:szCs w:val="24"/>
                <w:lang w:eastAsia="en-US"/>
              </w:rPr>
              <w:pPrChange w:id="1762" w:author="José Albeiro Montes Gil" w:date="2022-01-20T12:42:00Z">
                <w:pPr>
                  <w:spacing w:after="0" w:line="360" w:lineRule="auto"/>
                  <w:jc w:val="both"/>
                </w:pPr>
              </w:pPrChange>
            </w:pPr>
            <w:ins w:id="1763" w:author="José Albeiro Montes Gil" w:date="2022-01-19T17:02:00Z">
              <w:r>
                <w:rPr>
                  <w:rFonts w:ascii="Arial" w:eastAsia="Times New Roman" w:hAnsi="Arial" w:cs="Arial"/>
                  <w:color w:val="000000"/>
                  <w:sz w:val="24"/>
                  <w:szCs w:val="24"/>
                  <w:lang w:eastAsia="en-US"/>
                </w:rPr>
                <w:t>2</w:t>
              </w:r>
            </w:ins>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371CC738" w14:textId="77777777" w:rsidR="00AF4086" w:rsidRDefault="00AF4086" w:rsidP="0097128C">
            <w:pPr>
              <w:spacing w:after="0" w:line="360" w:lineRule="auto"/>
              <w:rPr>
                <w:ins w:id="1764" w:author="José Albeiro Montes Gil" w:date="2022-01-19T17:02:00Z"/>
                <w:rFonts w:ascii="Arial" w:hAnsi="Arial" w:cs="Arial"/>
                <w:sz w:val="24"/>
                <w:szCs w:val="24"/>
                <w:lang w:eastAsia="en-US"/>
              </w:rPr>
            </w:pPr>
          </w:p>
        </w:tc>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6613897B" w14:textId="77777777" w:rsidR="00AF4086" w:rsidRDefault="00AF4086" w:rsidP="0097128C">
            <w:pPr>
              <w:spacing w:after="0" w:line="360" w:lineRule="auto"/>
              <w:rPr>
                <w:ins w:id="1765" w:author="José Albeiro Montes Gil" w:date="2022-01-19T17:02:00Z"/>
                <w:rFonts w:ascii="Arial" w:eastAsia="Times New Roman" w:hAnsi="Arial" w:cs="Arial"/>
                <w:color w:val="000000"/>
                <w:sz w:val="24"/>
                <w:szCs w:val="24"/>
                <w:lang w:eastAsia="en-US"/>
              </w:rPr>
              <w:pPrChange w:id="1766" w:author="José Albeiro Montes Gil" w:date="2022-01-20T12:42:00Z">
                <w:pPr>
                  <w:spacing w:after="0" w:line="360" w:lineRule="auto"/>
                  <w:jc w:val="both"/>
                </w:pPr>
              </w:pPrChange>
            </w:pPr>
            <w:ins w:id="1767" w:author="José Albeiro Montes Gil" w:date="2022-01-19T17:02:00Z">
              <w:r>
                <w:rPr>
                  <w:rFonts w:ascii="Arial" w:eastAsia="Times New Roman" w:hAnsi="Arial" w:cs="Arial"/>
                  <w:color w:val="000000"/>
                  <w:sz w:val="24"/>
                  <w:szCs w:val="24"/>
                  <w:lang w:eastAsia="en-US"/>
                </w:rPr>
                <w:t>1.000.000</w:t>
              </w:r>
            </w:ins>
          </w:p>
        </w:tc>
        <w:tc>
          <w:tcPr>
            <w:tcW w:w="1355"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168E213B" w14:textId="77777777" w:rsidR="00AF4086" w:rsidRDefault="00AF4086" w:rsidP="0097128C">
            <w:pPr>
              <w:spacing w:after="0" w:line="360" w:lineRule="auto"/>
              <w:rPr>
                <w:ins w:id="1768" w:author="José Albeiro Montes Gil" w:date="2022-01-19T17:02:00Z"/>
                <w:rFonts w:ascii="Arial" w:eastAsia="Times New Roman" w:hAnsi="Arial" w:cs="Arial"/>
                <w:color w:val="000000"/>
                <w:sz w:val="24"/>
                <w:szCs w:val="24"/>
                <w:lang w:eastAsia="en-US"/>
              </w:rPr>
              <w:pPrChange w:id="1769" w:author="José Albeiro Montes Gil" w:date="2022-01-20T12:42:00Z">
                <w:pPr>
                  <w:spacing w:after="0" w:line="360" w:lineRule="auto"/>
                  <w:jc w:val="both"/>
                </w:pPr>
              </w:pPrChange>
            </w:pPr>
            <w:ins w:id="1770" w:author="José Albeiro Montes Gil" w:date="2022-01-19T17:02:00Z">
              <w:r>
                <w:rPr>
                  <w:rFonts w:ascii="Arial" w:eastAsia="Times New Roman" w:hAnsi="Arial" w:cs="Arial"/>
                  <w:color w:val="000000"/>
                  <w:sz w:val="24"/>
                  <w:szCs w:val="24"/>
                  <w:lang w:eastAsia="en-US"/>
                </w:rPr>
                <w:t>2’000.000</w:t>
              </w:r>
            </w:ins>
          </w:p>
        </w:tc>
      </w:tr>
      <w:tr w:rsidR="00AF4086" w14:paraId="6DD06A86" w14:textId="77777777" w:rsidTr="00FF2E07">
        <w:trPr>
          <w:trHeight w:val="540"/>
          <w:ins w:id="1771" w:author="José Albeiro Montes Gil" w:date="2022-01-19T17:02:00Z"/>
        </w:trPr>
        <w:tc>
          <w:tcPr>
            <w:tcW w:w="608"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6AA9E254" w14:textId="77777777" w:rsidR="00AF4086" w:rsidRDefault="00AF4086" w:rsidP="0097128C">
            <w:pPr>
              <w:spacing w:after="0" w:line="360" w:lineRule="auto"/>
              <w:rPr>
                <w:ins w:id="1772" w:author="José Albeiro Montes Gil" w:date="2022-01-19T17:02:00Z"/>
                <w:rFonts w:ascii="Arial" w:eastAsia="Times New Roman" w:hAnsi="Arial" w:cs="Arial"/>
                <w:b/>
                <w:color w:val="000000"/>
                <w:sz w:val="24"/>
                <w:szCs w:val="24"/>
                <w:lang w:eastAsia="en-US"/>
              </w:rPr>
              <w:pPrChange w:id="1773" w:author="José Albeiro Montes Gil" w:date="2022-01-20T12:42:00Z">
                <w:pPr>
                  <w:spacing w:after="0" w:line="360" w:lineRule="auto"/>
                  <w:jc w:val="both"/>
                </w:pPr>
              </w:pPrChange>
            </w:pPr>
            <w:ins w:id="1774" w:author="José Albeiro Montes Gil" w:date="2022-01-19T17:02:00Z">
              <w:r>
                <w:rPr>
                  <w:rFonts w:ascii="Arial" w:eastAsia="Times New Roman" w:hAnsi="Arial" w:cs="Arial"/>
                  <w:b/>
                  <w:color w:val="000000"/>
                  <w:sz w:val="24"/>
                  <w:szCs w:val="24"/>
                  <w:lang w:eastAsia="en-US"/>
                </w:rPr>
                <w:t>6</w:t>
              </w:r>
            </w:ins>
          </w:p>
        </w:tc>
        <w:tc>
          <w:tcPr>
            <w:tcW w:w="3220"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125C948C" w14:textId="77777777" w:rsidR="00AF4086" w:rsidRDefault="00AF4086" w:rsidP="0097128C">
            <w:pPr>
              <w:spacing w:after="0" w:line="360" w:lineRule="auto"/>
              <w:rPr>
                <w:ins w:id="1775" w:author="José Albeiro Montes Gil" w:date="2022-01-19T17:02:00Z"/>
                <w:rFonts w:ascii="Arial" w:eastAsia="Times New Roman" w:hAnsi="Arial" w:cs="Arial"/>
                <w:color w:val="000000"/>
                <w:sz w:val="24"/>
                <w:szCs w:val="24"/>
                <w:lang w:eastAsia="en-US"/>
              </w:rPr>
              <w:pPrChange w:id="1776" w:author="José Albeiro Montes Gil" w:date="2022-01-20T12:42:00Z">
                <w:pPr>
                  <w:spacing w:after="0" w:line="360" w:lineRule="auto"/>
                  <w:jc w:val="both"/>
                </w:pPr>
              </w:pPrChange>
            </w:pPr>
            <w:ins w:id="1777" w:author="José Albeiro Montes Gil" w:date="2022-01-19T17:02:00Z">
              <w:r>
                <w:rPr>
                  <w:rFonts w:ascii="Arial" w:eastAsia="Times New Roman" w:hAnsi="Arial" w:cs="Arial"/>
                  <w:color w:val="000000"/>
                  <w:sz w:val="24"/>
                  <w:szCs w:val="24"/>
                  <w:lang w:eastAsia="en-US"/>
                </w:rPr>
                <w:t>Internet</w:t>
              </w:r>
            </w:ins>
          </w:p>
        </w:tc>
        <w:tc>
          <w:tcPr>
            <w:tcW w:w="1386"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04BB8525" w14:textId="77777777" w:rsidR="00AF4086" w:rsidRDefault="00AF4086" w:rsidP="0097128C">
            <w:pPr>
              <w:spacing w:after="0" w:line="360" w:lineRule="auto"/>
              <w:rPr>
                <w:ins w:id="1778" w:author="José Albeiro Montes Gil" w:date="2022-01-19T17:02:00Z"/>
                <w:rFonts w:ascii="Arial" w:eastAsia="Times New Roman" w:hAnsi="Arial" w:cs="Arial"/>
                <w:color w:val="000000"/>
                <w:sz w:val="24"/>
                <w:szCs w:val="24"/>
                <w:lang w:eastAsia="en-US"/>
              </w:rPr>
              <w:pPrChange w:id="1779" w:author="José Albeiro Montes Gil" w:date="2022-01-20T12:42:00Z">
                <w:pPr>
                  <w:spacing w:after="0" w:line="360" w:lineRule="auto"/>
                  <w:jc w:val="both"/>
                </w:pPr>
              </w:pPrChange>
            </w:pPr>
            <w:ins w:id="1780" w:author="José Albeiro Montes Gil" w:date="2022-01-19T17:02:00Z">
              <w:r>
                <w:rPr>
                  <w:rFonts w:ascii="Arial" w:eastAsia="Times New Roman" w:hAnsi="Arial" w:cs="Arial"/>
                  <w:color w:val="000000"/>
                  <w:sz w:val="24"/>
                  <w:szCs w:val="24"/>
                  <w:lang w:eastAsia="en-US"/>
                </w:rPr>
                <w:t>6</w:t>
              </w:r>
            </w:ins>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28EF9E74" w14:textId="77777777" w:rsidR="00AF4086" w:rsidRDefault="00AF4086" w:rsidP="0097128C">
            <w:pPr>
              <w:spacing w:after="0" w:line="360" w:lineRule="auto"/>
              <w:rPr>
                <w:ins w:id="1781" w:author="José Albeiro Montes Gil" w:date="2022-01-19T17:02:00Z"/>
                <w:rFonts w:ascii="Arial" w:eastAsia="Times New Roman" w:hAnsi="Arial" w:cs="Arial"/>
                <w:color w:val="000000"/>
                <w:sz w:val="24"/>
                <w:szCs w:val="24"/>
                <w:lang w:eastAsia="en-US"/>
              </w:rPr>
              <w:pPrChange w:id="1782" w:author="José Albeiro Montes Gil" w:date="2022-01-20T12:42:00Z">
                <w:pPr>
                  <w:spacing w:after="0" w:line="360" w:lineRule="auto"/>
                  <w:jc w:val="both"/>
                </w:pPr>
              </w:pPrChange>
            </w:pPr>
            <w:ins w:id="1783" w:author="José Albeiro Montes Gil" w:date="2022-01-19T17:02:00Z">
              <w:r>
                <w:rPr>
                  <w:rFonts w:ascii="Arial" w:eastAsia="Times New Roman" w:hAnsi="Arial" w:cs="Arial"/>
                  <w:color w:val="000000"/>
                  <w:sz w:val="24"/>
                  <w:szCs w:val="24"/>
                  <w:lang w:eastAsia="en-US"/>
                </w:rPr>
                <w:t>meses  </w:t>
              </w:r>
            </w:ins>
          </w:p>
        </w:tc>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0B9EA2F5" w14:textId="77777777" w:rsidR="00AF4086" w:rsidRDefault="00AF4086" w:rsidP="0097128C">
            <w:pPr>
              <w:spacing w:after="0" w:line="360" w:lineRule="auto"/>
              <w:rPr>
                <w:ins w:id="1784" w:author="José Albeiro Montes Gil" w:date="2022-01-19T17:02:00Z"/>
                <w:rFonts w:ascii="Arial" w:eastAsia="Times New Roman" w:hAnsi="Arial" w:cs="Arial"/>
                <w:color w:val="000000"/>
                <w:sz w:val="24"/>
                <w:szCs w:val="24"/>
                <w:lang w:eastAsia="en-US"/>
              </w:rPr>
              <w:pPrChange w:id="1785" w:author="José Albeiro Montes Gil" w:date="2022-01-20T12:42:00Z">
                <w:pPr>
                  <w:spacing w:after="0" w:line="360" w:lineRule="auto"/>
                  <w:jc w:val="both"/>
                </w:pPr>
              </w:pPrChange>
            </w:pPr>
            <w:ins w:id="1786" w:author="José Albeiro Montes Gil" w:date="2022-01-19T17:02:00Z">
              <w:r>
                <w:rPr>
                  <w:rFonts w:ascii="Arial" w:eastAsia="Times New Roman" w:hAnsi="Arial" w:cs="Arial"/>
                  <w:color w:val="000000"/>
                  <w:sz w:val="24"/>
                  <w:szCs w:val="24"/>
                  <w:lang w:eastAsia="en-US"/>
                </w:rPr>
                <w:t>150.000</w:t>
              </w:r>
            </w:ins>
          </w:p>
        </w:tc>
        <w:tc>
          <w:tcPr>
            <w:tcW w:w="1355"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5FDE4A2C" w14:textId="77777777" w:rsidR="00AF4086" w:rsidRDefault="00AF4086" w:rsidP="0097128C">
            <w:pPr>
              <w:spacing w:after="0" w:line="360" w:lineRule="auto"/>
              <w:rPr>
                <w:ins w:id="1787" w:author="José Albeiro Montes Gil" w:date="2022-01-19T17:02:00Z"/>
                <w:rFonts w:ascii="Arial" w:eastAsia="Times New Roman" w:hAnsi="Arial" w:cs="Arial"/>
                <w:color w:val="000000"/>
                <w:sz w:val="24"/>
                <w:szCs w:val="24"/>
                <w:lang w:eastAsia="en-US"/>
              </w:rPr>
              <w:pPrChange w:id="1788" w:author="José Albeiro Montes Gil" w:date="2022-01-20T12:42:00Z">
                <w:pPr>
                  <w:spacing w:after="0" w:line="360" w:lineRule="auto"/>
                  <w:jc w:val="both"/>
                </w:pPr>
              </w:pPrChange>
            </w:pPr>
            <w:ins w:id="1789" w:author="José Albeiro Montes Gil" w:date="2022-01-19T17:02:00Z">
              <w:r>
                <w:rPr>
                  <w:rFonts w:ascii="Arial" w:eastAsia="Times New Roman" w:hAnsi="Arial" w:cs="Arial"/>
                  <w:color w:val="000000"/>
                  <w:sz w:val="24"/>
                  <w:szCs w:val="24"/>
                  <w:lang w:eastAsia="en-US"/>
                </w:rPr>
                <w:t xml:space="preserve">   900.000</w:t>
              </w:r>
            </w:ins>
          </w:p>
        </w:tc>
      </w:tr>
      <w:tr w:rsidR="00AF4086" w14:paraId="00F9F0B2" w14:textId="77777777" w:rsidTr="00FF2E07">
        <w:trPr>
          <w:trHeight w:val="540"/>
          <w:ins w:id="1790" w:author="José Albeiro Montes Gil" w:date="2022-01-19T17:02:00Z"/>
        </w:trPr>
        <w:tc>
          <w:tcPr>
            <w:tcW w:w="608"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6F939023" w14:textId="77777777" w:rsidR="00AF4086" w:rsidRDefault="00AF4086" w:rsidP="0097128C">
            <w:pPr>
              <w:spacing w:after="0" w:line="360" w:lineRule="auto"/>
              <w:rPr>
                <w:ins w:id="1791" w:author="José Albeiro Montes Gil" w:date="2022-01-19T17:02:00Z"/>
                <w:rFonts w:ascii="Arial" w:eastAsia="Times New Roman" w:hAnsi="Arial" w:cs="Arial"/>
                <w:b/>
                <w:color w:val="000000"/>
                <w:sz w:val="24"/>
                <w:szCs w:val="24"/>
                <w:lang w:eastAsia="en-US"/>
              </w:rPr>
              <w:pPrChange w:id="1792" w:author="José Albeiro Montes Gil" w:date="2022-01-20T12:42:00Z">
                <w:pPr>
                  <w:spacing w:after="0" w:line="360" w:lineRule="auto"/>
                  <w:jc w:val="both"/>
                </w:pPr>
              </w:pPrChange>
            </w:pPr>
            <w:ins w:id="1793" w:author="José Albeiro Montes Gil" w:date="2022-01-19T17:02:00Z">
              <w:r>
                <w:rPr>
                  <w:rFonts w:ascii="Arial" w:eastAsia="Times New Roman" w:hAnsi="Arial" w:cs="Arial"/>
                  <w:b/>
                  <w:color w:val="000000"/>
                  <w:sz w:val="24"/>
                  <w:szCs w:val="24"/>
                  <w:lang w:eastAsia="en-US"/>
                </w:rPr>
                <w:t>8</w:t>
              </w:r>
            </w:ins>
          </w:p>
        </w:tc>
        <w:tc>
          <w:tcPr>
            <w:tcW w:w="3220"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0B0D797E" w14:textId="77777777" w:rsidR="00AF4086" w:rsidRDefault="00AF4086" w:rsidP="0097128C">
            <w:pPr>
              <w:spacing w:after="0" w:line="360" w:lineRule="auto"/>
              <w:rPr>
                <w:ins w:id="1794" w:author="José Albeiro Montes Gil" w:date="2022-01-19T17:02:00Z"/>
                <w:rFonts w:ascii="Arial" w:eastAsia="Times New Roman" w:hAnsi="Arial" w:cs="Arial"/>
                <w:b/>
                <w:bCs/>
                <w:i/>
                <w:iCs/>
                <w:color w:val="000000"/>
                <w:sz w:val="24"/>
                <w:szCs w:val="24"/>
                <w:lang w:eastAsia="en-US"/>
              </w:rPr>
              <w:pPrChange w:id="1795" w:author="José Albeiro Montes Gil" w:date="2022-01-20T12:42:00Z">
                <w:pPr>
                  <w:spacing w:after="0" w:line="360" w:lineRule="auto"/>
                  <w:jc w:val="both"/>
                </w:pPr>
              </w:pPrChange>
            </w:pPr>
            <w:ins w:id="1796" w:author="José Albeiro Montes Gil" w:date="2022-01-19T17:02:00Z">
              <w:r>
                <w:rPr>
                  <w:rFonts w:ascii="Arial" w:eastAsia="Times New Roman" w:hAnsi="Arial" w:cs="Arial"/>
                  <w:b/>
                  <w:bCs/>
                  <w:i/>
                  <w:iCs/>
                  <w:color w:val="000000"/>
                  <w:sz w:val="24"/>
                  <w:szCs w:val="24"/>
                  <w:lang w:eastAsia="en-US"/>
                </w:rPr>
                <w:t>C Salidas de campo.</w:t>
              </w:r>
            </w:ins>
          </w:p>
        </w:tc>
        <w:tc>
          <w:tcPr>
            <w:tcW w:w="1386"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1EFA841B" w14:textId="77777777" w:rsidR="00AF4086" w:rsidRDefault="00AF4086" w:rsidP="0097128C">
            <w:pPr>
              <w:spacing w:after="0" w:line="360" w:lineRule="auto"/>
              <w:rPr>
                <w:ins w:id="1797" w:author="José Albeiro Montes Gil" w:date="2022-01-19T17:02:00Z"/>
                <w:rFonts w:ascii="Arial" w:eastAsia="Times New Roman" w:hAnsi="Arial" w:cs="Arial"/>
                <w:sz w:val="24"/>
                <w:szCs w:val="24"/>
                <w:lang w:eastAsia="en-US"/>
              </w:rPr>
              <w:pPrChange w:id="1798" w:author="José Albeiro Montes Gil" w:date="2022-01-20T12:42:00Z">
                <w:pPr>
                  <w:spacing w:after="0" w:line="360" w:lineRule="auto"/>
                  <w:jc w:val="both"/>
                </w:pPr>
              </w:pPrChange>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0BAAD588" w14:textId="77777777" w:rsidR="00AF4086" w:rsidRDefault="00AF4086" w:rsidP="0097128C">
            <w:pPr>
              <w:spacing w:after="0" w:line="360" w:lineRule="auto"/>
              <w:rPr>
                <w:ins w:id="1799" w:author="José Albeiro Montes Gil" w:date="2022-01-19T17:02:00Z"/>
                <w:rFonts w:ascii="Arial" w:hAnsi="Arial" w:cs="Arial"/>
                <w:sz w:val="24"/>
                <w:szCs w:val="24"/>
                <w:lang w:eastAsia="en-US"/>
              </w:rPr>
            </w:pPr>
          </w:p>
        </w:tc>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33CE6E17" w14:textId="77777777" w:rsidR="00AF4086" w:rsidRDefault="00AF4086" w:rsidP="0097128C">
            <w:pPr>
              <w:spacing w:after="0" w:line="360" w:lineRule="auto"/>
              <w:rPr>
                <w:ins w:id="1800" w:author="José Albeiro Montes Gil" w:date="2022-01-19T17:02:00Z"/>
                <w:rFonts w:ascii="Arial" w:eastAsia="Times New Roman" w:hAnsi="Arial" w:cs="Arial"/>
                <w:sz w:val="24"/>
                <w:szCs w:val="24"/>
                <w:lang w:eastAsia="en-US"/>
              </w:rPr>
              <w:pPrChange w:id="1801" w:author="José Albeiro Montes Gil" w:date="2022-01-20T12:42:00Z">
                <w:pPr>
                  <w:spacing w:after="0" w:line="360" w:lineRule="auto"/>
                  <w:jc w:val="both"/>
                </w:pPr>
              </w:pPrChange>
            </w:pPr>
          </w:p>
        </w:tc>
        <w:tc>
          <w:tcPr>
            <w:tcW w:w="1355"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11623E3A" w14:textId="77777777" w:rsidR="00AF4086" w:rsidRDefault="00AF4086" w:rsidP="0097128C">
            <w:pPr>
              <w:spacing w:after="0" w:line="360" w:lineRule="auto"/>
              <w:rPr>
                <w:ins w:id="1802" w:author="José Albeiro Montes Gil" w:date="2022-01-19T17:02:00Z"/>
                <w:rFonts w:ascii="Arial" w:eastAsia="Times New Roman" w:hAnsi="Arial" w:cs="Arial"/>
                <w:sz w:val="24"/>
                <w:szCs w:val="24"/>
                <w:lang w:eastAsia="en-US"/>
              </w:rPr>
              <w:pPrChange w:id="1803" w:author="José Albeiro Montes Gil" w:date="2022-01-20T12:42:00Z">
                <w:pPr>
                  <w:spacing w:after="0" w:line="360" w:lineRule="auto"/>
                  <w:jc w:val="both"/>
                </w:pPr>
              </w:pPrChange>
            </w:pPr>
          </w:p>
        </w:tc>
      </w:tr>
      <w:tr w:rsidR="00AF4086" w14:paraId="67B8EB16" w14:textId="77777777" w:rsidTr="00FF2E07">
        <w:trPr>
          <w:trHeight w:val="540"/>
          <w:ins w:id="1804" w:author="José Albeiro Montes Gil" w:date="2022-01-19T17:02:00Z"/>
        </w:trPr>
        <w:tc>
          <w:tcPr>
            <w:tcW w:w="608"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0F9383EE" w14:textId="77777777" w:rsidR="00AF4086" w:rsidRDefault="00AF4086" w:rsidP="0097128C">
            <w:pPr>
              <w:spacing w:after="0" w:line="360" w:lineRule="auto"/>
              <w:rPr>
                <w:ins w:id="1805" w:author="José Albeiro Montes Gil" w:date="2022-01-19T17:02:00Z"/>
                <w:rFonts w:ascii="Arial" w:eastAsia="Times New Roman" w:hAnsi="Arial" w:cs="Arial"/>
                <w:b/>
                <w:color w:val="000000"/>
                <w:sz w:val="24"/>
                <w:szCs w:val="24"/>
                <w:lang w:eastAsia="en-US"/>
              </w:rPr>
              <w:pPrChange w:id="1806" w:author="José Albeiro Montes Gil" w:date="2022-01-20T12:42:00Z">
                <w:pPr>
                  <w:spacing w:after="0" w:line="360" w:lineRule="auto"/>
                  <w:jc w:val="both"/>
                </w:pPr>
              </w:pPrChange>
            </w:pPr>
            <w:ins w:id="1807" w:author="José Albeiro Montes Gil" w:date="2022-01-19T17:02:00Z">
              <w:r>
                <w:rPr>
                  <w:rFonts w:ascii="Arial" w:eastAsia="Times New Roman" w:hAnsi="Arial" w:cs="Arial"/>
                  <w:b/>
                  <w:color w:val="000000"/>
                  <w:sz w:val="24"/>
                  <w:szCs w:val="24"/>
                  <w:lang w:eastAsia="en-US"/>
                </w:rPr>
                <w:t>9</w:t>
              </w:r>
            </w:ins>
          </w:p>
        </w:tc>
        <w:tc>
          <w:tcPr>
            <w:tcW w:w="3220"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2938FBD5" w14:textId="77777777" w:rsidR="00AF4086" w:rsidRDefault="00AF4086" w:rsidP="0097128C">
            <w:pPr>
              <w:spacing w:after="0" w:line="360" w:lineRule="auto"/>
              <w:rPr>
                <w:ins w:id="1808" w:author="José Albeiro Montes Gil" w:date="2022-01-19T17:02:00Z"/>
                <w:rFonts w:ascii="Arial" w:eastAsia="Times New Roman" w:hAnsi="Arial" w:cs="Arial"/>
                <w:color w:val="000000"/>
                <w:sz w:val="24"/>
                <w:szCs w:val="24"/>
                <w:lang w:eastAsia="en-US"/>
              </w:rPr>
              <w:pPrChange w:id="1809" w:author="José Albeiro Montes Gil" w:date="2022-01-20T12:42:00Z">
                <w:pPr>
                  <w:spacing w:after="0" w:line="360" w:lineRule="auto"/>
                  <w:jc w:val="both"/>
                </w:pPr>
              </w:pPrChange>
            </w:pPr>
            <w:ins w:id="1810" w:author="José Albeiro Montes Gil" w:date="2022-01-19T17:02:00Z">
              <w:r>
                <w:rPr>
                  <w:rFonts w:ascii="Arial" w:eastAsia="Times New Roman" w:hAnsi="Arial" w:cs="Arial"/>
                  <w:color w:val="000000"/>
                  <w:sz w:val="24"/>
                  <w:szCs w:val="24"/>
                  <w:lang w:eastAsia="en-US"/>
                </w:rPr>
                <w:t>Viajes </w:t>
              </w:r>
            </w:ins>
          </w:p>
          <w:p w14:paraId="0A21EC77" w14:textId="77777777" w:rsidR="00AF4086" w:rsidRDefault="00AF4086" w:rsidP="0097128C">
            <w:pPr>
              <w:spacing w:after="0" w:line="360" w:lineRule="auto"/>
              <w:rPr>
                <w:ins w:id="1811" w:author="José Albeiro Montes Gil" w:date="2022-01-19T17:02:00Z"/>
                <w:rFonts w:ascii="Arial" w:eastAsia="Times New Roman" w:hAnsi="Arial" w:cs="Arial"/>
                <w:color w:val="000000"/>
                <w:sz w:val="24"/>
                <w:szCs w:val="24"/>
                <w:lang w:eastAsia="en-US"/>
              </w:rPr>
              <w:pPrChange w:id="1812" w:author="José Albeiro Montes Gil" w:date="2022-01-20T12:42:00Z">
                <w:pPr>
                  <w:spacing w:after="0" w:line="360" w:lineRule="auto"/>
                  <w:jc w:val="both"/>
                </w:pPr>
              </w:pPrChange>
            </w:pPr>
            <w:ins w:id="1813" w:author="José Albeiro Montes Gil" w:date="2022-01-19T17:02:00Z">
              <w:r>
                <w:rPr>
                  <w:rFonts w:ascii="Arial" w:eastAsia="Times New Roman" w:hAnsi="Arial" w:cs="Arial"/>
                  <w:color w:val="000000"/>
                  <w:sz w:val="24"/>
                  <w:szCs w:val="24"/>
                  <w:lang w:eastAsia="en-US"/>
                </w:rPr>
                <w:t>Transporte </w:t>
              </w:r>
            </w:ins>
          </w:p>
        </w:tc>
        <w:tc>
          <w:tcPr>
            <w:tcW w:w="1386"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52795766" w14:textId="77777777" w:rsidR="00AF4086" w:rsidRDefault="00AF4086" w:rsidP="0097128C">
            <w:pPr>
              <w:spacing w:after="0" w:line="360" w:lineRule="auto"/>
              <w:rPr>
                <w:ins w:id="1814" w:author="José Albeiro Montes Gil" w:date="2022-01-19T17:02:00Z"/>
                <w:rFonts w:ascii="Arial" w:eastAsia="Times New Roman" w:hAnsi="Arial" w:cs="Arial"/>
                <w:color w:val="000000"/>
                <w:sz w:val="24"/>
                <w:szCs w:val="24"/>
                <w:lang w:eastAsia="en-US"/>
              </w:rPr>
            </w:pPr>
            <w:ins w:id="1815" w:author="José Albeiro Montes Gil" w:date="2022-01-19T17:02:00Z">
              <w:r>
                <w:rPr>
                  <w:rFonts w:ascii="Arial" w:eastAsia="Times New Roman" w:hAnsi="Arial" w:cs="Arial"/>
                  <w:color w:val="000000"/>
                  <w:sz w:val="24"/>
                  <w:szCs w:val="24"/>
                  <w:lang w:eastAsia="en-US"/>
                </w:rPr>
                <w:t>20</w:t>
              </w:r>
            </w:ins>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141AD529" w14:textId="77777777" w:rsidR="00AF4086" w:rsidRDefault="00AF4086" w:rsidP="0097128C">
            <w:pPr>
              <w:spacing w:after="0" w:line="360" w:lineRule="auto"/>
              <w:rPr>
                <w:ins w:id="1816" w:author="José Albeiro Montes Gil" w:date="2022-01-19T17:02:00Z"/>
                <w:rFonts w:ascii="Arial" w:hAnsi="Arial" w:cs="Arial"/>
                <w:sz w:val="24"/>
                <w:szCs w:val="24"/>
                <w:lang w:eastAsia="en-US"/>
              </w:rPr>
            </w:pPr>
          </w:p>
        </w:tc>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647053AB" w14:textId="77777777" w:rsidR="00AF4086" w:rsidRDefault="00AF4086" w:rsidP="0097128C">
            <w:pPr>
              <w:spacing w:after="0" w:line="360" w:lineRule="auto"/>
              <w:rPr>
                <w:ins w:id="1817" w:author="José Albeiro Montes Gil" w:date="2022-01-19T17:02:00Z"/>
                <w:rFonts w:ascii="Arial" w:eastAsia="Times New Roman" w:hAnsi="Arial" w:cs="Arial"/>
                <w:color w:val="000000"/>
                <w:sz w:val="24"/>
                <w:szCs w:val="24"/>
                <w:lang w:eastAsia="en-US"/>
              </w:rPr>
            </w:pPr>
            <w:ins w:id="1818" w:author="José Albeiro Montes Gil" w:date="2022-01-19T17:02:00Z">
              <w:r>
                <w:rPr>
                  <w:rFonts w:ascii="Arial" w:eastAsia="Times New Roman" w:hAnsi="Arial" w:cs="Arial"/>
                  <w:color w:val="000000"/>
                  <w:sz w:val="24"/>
                  <w:szCs w:val="24"/>
                  <w:lang w:eastAsia="en-US"/>
                </w:rPr>
                <w:t>5000</w:t>
              </w:r>
            </w:ins>
          </w:p>
        </w:tc>
        <w:tc>
          <w:tcPr>
            <w:tcW w:w="1355"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4446B5CA" w14:textId="77777777" w:rsidR="00AF4086" w:rsidRDefault="00AF4086" w:rsidP="0097128C">
            <w:pPr>
              <w:spacing w:after="0" w:line="360" w:lineRule="auto"/>
              <w:rPr>
                <w:ins w:id="1819" w:author="José Albeiro Montes Gil" w:date="2022-01-19T17:02:00Z"/>
                <w:rFonts w:ascii="Arial" w:eastAsia="Times New Roman" w:hAnsi="Arial" w:cs="Arial"/>
                <w:color w:val="000000"/>
                <w:sz w:val="24"/>
                <w:szCs w:val="24"/>
                <w:lang w:eastAsia="en-US"/>
              </w:rPr>
            </w:pPr>
            <w:ins w:id="1820" w:author="José Albeiro Montes Gil" w:date="2022-01-19T17:02:00Z">
              <w:r>
                <w:rPr>
                  <w:rFonts w:ascii="Arial" w:eastAsia="Times New Roman" w:hAnsi="Arial" w:cs="Arial"/>
                  <w:color w:val="000000"/>
                  <w:sz w:val="24"/>
                  <w:szCs w:val="24"/>
                  <w:lang w:eastAsia="en-US"/>
                </w:rPr>
                <w:t xml:space="preserve">   100.000</w:t>
              </w:r>
            </w:ins>
          </w:p>
        </w:tc>
      </w:tr>
      <w:tr w:rsidR="00AF4086" w14:paraId="236D1449" w14:textId="77777777" w:rsidTr="00FF2E07">
        <w:trPr>
          <w:trHeight w:val="540"/>
          <w:ins w:id="1821" w:author="José Albeiro Montes Gil" w:date="2022-01-19T17:02:00Z"/>
        </w:trPr>
        <w:tc>
          <w:tcPr>
            <w:tcW w:w="3828" w:type="dxa"/>
            <w:gridSpan w:val="2"/>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3C1F89A1" w14:textId="77777777" w:rsidR="00AF4086" w:rsidRDefault="00AF4086" w:rsidP="0097128C">
            <w:pPr>
              <w:spacing w:after="0" w:line="360" w:lineRule="auto"/>
              <w:rPr>
                <w:ins w:id="1822" w:author="José Albeiro Montes Gil" w:date="2022-01-19T17:02:00Z"/>
                <w:rFonts w:ascii="Arial" w:eastAsia="Times New Roman" w:hAnsi="Arial" w:cs="Arial"/>
                <w:b/>
                <w:color w:val="000000"/>
                <w:sz w:val="24"/>
                <w:szCs w:val="24"/>
                <w:lang w:eastAsia="en-US"/>
              </w:rPr>
              <w:pPrChange w:id="1823" w:author="José Albeiro Montes Gil" w:date="2022-01-20T12:42:00Z">
                <w:pPr>
                  <w:spacing w:after="0" w:line="360" w:lineRule="auto"/>
                  <w:jc w:val="both"/>
                </w:pPr>
              </w:pPrChange>
            </w:pPr>
            <w:ins w:id="1824" w:author="José Albeiro Montes Gil" w:date="2022-01-19T17:02:00Z">
              <w:r>
                <w:rPr>
                  <w:rFonts w:ascii="Arial" w:eastAsia="Times New Roman" w:hAnsi="Arial" w:cs="Arial"/>
                  <w:b/>
                  <w:color w:val="000000"/>
                  <w:sz w:val="24"/>
                  <w:szCs w:val="24"/>
                  <w:lang w:eastAsia="en-US"/>
                </w:rPr>
                <w:t>Total </w:t>
              </w:r>
            </w:ins>
          </w:p>
        </w:tc>
        <w:tc>
          <w:tcPr>
            <w:tcW w:w="1386"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20EFA8C7" w14:textId="77777777" w:rsidR="00AF4086" w:rsidRDefault="00AF4086" w:rsidP="0097128C">
            <w:pPr>
              <w:spacing w:after="0" w:line="360" w:lineRule="auto"/>
              <w:rPr>
                <w:ins w:id="1825" w:author="José Albeiro Montes Gil" w:date="2022-01-19T17:02:00Z"/>
                <w:rFonts w:ascii="Arial" w:hAnsi="Arial" w:cs="Arial"/>
                <w:sz w:val="24"/>
                <w:szCs w:val="24"/>
                <w:lang w:eastAsia="en-US"/>
              </w:rPr>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252A921E" w14:textId="77777777" w:rsidR="00AF4086" w:rsidRDefault="00AF4086" w:rsidP="0097128C">
            <w:pPr>
              <w:spacing w:after="0" w:line="360" w:lineRule="auto"/>
              <w:rPr>
                <w:ins w:id="1826" w:author="José Albeiro Montes Gil" w:date="2022-01-19T17:02:00Z"/>
                <w:rFonts w:ascii="Arial" w:hAnsi="Arial" w:cs="Arial"/>
                <w:sz w:val="24"/>
                <w:szCs w:val="24"/>
                <w:lang w:eastAsia="en-US"/>
              </w:rPr>
            </w:pPr>
          </w:p>
        </w:tc>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6D3448BC" w14:textId="77777777" w:rsidR="00AF4086" w:rsidRDefault="00AF4086" w:rsidP="0097128C">
            <w:pPr>
              <w:spacing w:after="0" w:line="360" w:lineRule="auto"/>
              <w:rPr>
                <w:ins w:id="1827" w:author="José Albeiro Montes Gil" w:date="2022-01-19T17:02:00Z"/>
                <w:rFonts w:ascii="Arial" w:hAnsi="Arial" w:cs="Arial"/>
                <w:sz w:val="24"/>
                <w:szCs w:val="24"/>
                <w:lang w:eastAsia="en-US"/>
              </w:rPr>
            </w:pPr>
          </w:p>
        </w:tc>
        <w:tc>
          <w:tcPr>
            <w:tcW w:w="1355"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09D74B36" w14:textId="77777777" w:rsidR="00AF4086" w:rsidRDefault="00AF4086" w:rsidP="0097128C">
            <w:pPr>
              <w:spacing w:after="0" w:line="360" w:lineRule="auto"/>
              <w:rPr>
                <w:ins w:id="1828" w:author="José Albeiro Montes Gil" w:date="2022-01-19T17:02:00Z"/>
                <w:rFonts w:ascii="Arial" w:eastAsia="Times New Roman" w:hAnsi="Arial" w:cs="Arial"/>
                <w:color w:val="000000"/>
                <w:sz w:val="24"/>
                <w:szCs w:val="24"/>
                <w:lang w:eastAsia="en-US"/>
              </w:rPr>
              <w:pPrChange w:id="1829" w:author="José Albeiro Montes Gil" w:date="2022-01-20T12:42:00Z">
                <w:pPr>
                  <w:spacing w:after="0" w:line="360" w:lineRule="auto"/>
                  <w:jc w:val="both"/>
                </w:pPr>
              </w:pPrChange>
            </w:pPr>
            <w:ins w:id="1830" w:author="José Albeiro Montes Gil" w:date="2022-01-19T17:02:00Z">
              <w:r>
                <w:rPr>
                  <w:rFonts w:ascii="Arial" w:eastAsia="Times New Roman" w:hAnsi="Arial" w:cs="Arial"/>
                  <w:color w:val="000000"/>
                  <w:sz w:val="24"/>
                  <w:szCs w:val="24"/>
                  <w:lang w:eastAsia="en-US"/>
                </w:rPr>
                <w:t>6’600.000</w:t>
              </w:r>
            </w:ins>
          </w:p>
        </w:tc>
      </w:tr>
    </w:tbl>
    <w:p w14:paraId="2AAFFACE" w14:textId="77777777" w:rsidR="00AF4086" w:rsidRDefault="00AF4086" w:rsidP="0097128C">
      <w:pPr>
        <w:rPr>
          <w:ins w:id="1831" w:author="José Albeiro Montes Gil" w:date="2022-01-19T17:02:00Z"/>
          <w:rFonts w:ascii="Arial" w:eastAsia="Arial" w:hAnsi="Arial" w:cs="Arial"/>
          <w:sz w:val="24"/>
          <w:szCs w:val="24"/>
        </w:rPr>
      </w:pPr>
      <w:ins w:id="1832" w:author="José Albeiro Montes Gil" w:date="2022-01-19T17:02:00Z">
        <w:r>
          <w:rPr>
            <w:rFonts w:ascii="Arial" w:eastAsia="Arial" w:hAnsi="Arial" w:cs="Arial"/>
            <w:sz w:val="24"/>
            <w:szCs w:val="24"/>
          </w:rPr>
          <w:t xml:space="preserve">                                                     </w:t>
        </w:r>
      </w:ins>
    </w:p>
    <w:p w14:paraId="3C3572D9" w14:textId="77777777" w:rsidR="00AF4086" w:rsidRDefault="00AF4086" w:rsidP="0097128C">
      <w:pPr>
        <w:keepNext/>
        <w:spacing w:line="360" w:lineRule="auto"/>
        <w:rPr>
          <w:ins w:id="1833" w:author="José Albeiro Montes Gil" w:date="2022-01-19T17:02:00Z"/>
          <w:rFonts w:ascii="Arial" w:eastAsia="Arial" w:hAnsi="Arial" w:cs="Arial"/>
          <w:b/>
          <w:smallCaps/>
          <w:color w:val="000000" w:themeColor="text1"/>
          <w:sz w:val="18"/>
          <w:szCs w:val="18"/>
        </w:rPr>
      </w:pPr>
    </w:p>
    <w:p w14:paraId="6983C9A5" w14:textId="77777777" w:rsidR="00AF4086" w:rsidRPr="00FF2E07" w:rsidRDefault="00AF4086" w:rsidP="0097128C">
      <w:pPr>
        <w:pStyle w:val="Ttulo2"/>
        <w:numPr>
          <w:ilvl w:val="0"/>
          <w:numId w:val="29"/>
        </w:numPr>
        <w:spacing w:after="240"/>
        <w:rPr>
          <w:ins w:id="1834" w:author="José Albeiro Montes Gil" w:date="2022-01-19T17:02:00Z"/>
          <w:rFonts w:cs="Arial"/>
          <w:szCs w:val="24"/>
        </w:rPr>
      </w:pPr>
      <w:ins w:id="1835" w:author="José Albeiro Montes Gil" w:date="2022-01-19T17:02:00Z">
        <w:r>
          <w:rPr>
            <w:rFonts w:cs="Arial"/>
            <w:szCs w:val="24"/>
          </w:rPr>
          <w:t>RESULTADOS ESPERADOS</w:t>
        </w:r>
      </w:ins>
    </w:p>
    <w:p w14:paraId="7FDB9E79" w14:textId="77777777" w:rsidR="00AF4086" w:rsidRDefault="00AF4086" w:rsidP="0097128C">
      <w:pPr>
        <w:rPr>
          <w:ins w:id="1836" w:author="José Albeiro Montes Gil" w:date="2022-01-19T17:02:00Z"/>
          <w:rFonts w:ascii="Arial" w:eastAsia="Arial" w:hAnsi="Arial" w:cs="Arial"/>
          <w:sz w:val="24"/>
          <w:szCs w:val="24"/>
        </w:rPr>
      </w:pPr>
      <w:ins w:id="1837" w:author="José Albeiro Montes Gil" w:date="2022-01-19T17:02:00Z">
        <w:r>
          <w:rPr>
            <w:rFonts w:ascii="Arial" w:eastAsia="Arial" w:hAnsi="Arial" w:cs="Arial"/>
            <w:sz w:val="24"/>
            <w:szCs w:val="24"/>
          </w:rPr>
          <w:t>Los resultados esperados son:</w:t>
        </w:r>
      </w:ins>
    </w:p>
    <w:p w14:paraId="275B7880" w14:textId="77777777" w:rsidR="00AF4086" w:rsidRDefault="00AF4086" w:rsidP="0097128C">
      <w:pPr>
        <w:numPr>
          <w:ilvl w:val="0"/>
          <w:numId w:val="3"/>
        </w:numPr>
        <w:spacing w:after="0"/>
        <w:rPr>
          <w:ins w:id="1838" w:author="José Albeiro Montes Gil" w:date="2022-01-19T17:02:00Z"/>
          <w:rFonts w:ascii="Arial" w:eastAsia="Arial" w:hAnsi="Arial" w:cs="Arial"/>
          <w:color w:val="000000"/>
          <w:sz w:val="24"/>
          <w:szCs w:val="24"/>
        </w:rPr>
      </w:pPr>
      <w:ins w:id="1839" w:author="José Albeiro Montes Gil" w:date="2022-01-19T17:02:00Z">
        <w:r>
          <w:rPr>
            <w:rFonts w:ascii="Arial" w:eastAsia="Arial" w:hAnsi="Arial" w:cs="Arial"/>
            <w:color w:val="000000"/>
            <w:sz w:val="24"/>
            <w:szCs w:val="24"/>
          </w:rPr>
          <w:t xml:space="preserve">Aplicación </w:t>
        </w:r>
        <w:proofErr w:type="spellStart"/>
        <w:r w:rsidDel="00B90DFB">
          <w:rPr>
            <w:rFonts w:ascii="Arial" w:eastAsia="Arial" w:hAnsi="Arial" w:cs="Arial"/>
            <w:color w:val="000000"/>
            <w:sz w:val="24"/>
            <w:szCs w:val="24"/>
          </w:rPr>
          <w:t>Movil</w:t>
        </w:r>
        <w:r>
          <w:rPr>
            <w:rFonts w:ascii="Arial" w:eastAsia="Arial" w:hAnsi="Arial" w:cs="Arial"/>
            <w:color w:val="000000"/>
            <w:sz w:val="24"/>
            <w:szCs w:val="24"/>
          </w:rPr>
          <w:t>Móvil</w:t>
        </w:r>
        <w:proofErr w:type="spellEnd"/>
        <w:r>
          <w:rPr>
            <w:rFonts w:ascii="Arial" w:eastAsia="Arial" w:hAnsi="Arial" w:cs="Arial"/>
            <w:color w:val="000000"/>
            <w:sz w:val="24"/>
            <w:szCs w:val="24"/>
          </w:rPr>
          <w:t xml:space="preserve"> </w:t>
        </w:r>
      </w:ins>
    </w:p>
    <w:p w14:paraId="7B2A99BE" w14:textId="77777777" w:rsidR="00AF4086" w:rsidRDefault="00AF4086" w:rsidP="0097128C">
      <w:pPr>
        <w:numPr>
          <w:ilvl w:val="0"/>
          <w:numId w:val="3"/>
        </w:numPr>
        <w:spacing w:after="0"/>
        <w:rPr>
          <w:ins w:id="1840" w:author="José Albeiro Montes Gil" w:date="2022-01-19T17:02:00Z"/>
          <w:rFonts w:ascii="Arial" w:eastAsia="Arial" w:hAnsi="Arial" w:cs="Arial"/>
          <w:color w:val="000000"/>
          <w:sz w:val="24"/>
          <w:szCs w:val="24"/>
        </w:rPr>
      </w:pPr>
      <w:ins w:id="1841" w:author="José Albeiro Montes Gil" w:date="2022-01-19T17:02:00Z">
        <w:r>
          <w:rPr>
            <w:rFonts w:ascii="Arial" w:eastAsia="Arial" w:hAnsi="Arial" w:cs="Arial"/>
            <w:color w:val="000000"/>
            <w:sz w:val="24"/>
            <w:szCs w:val="24"/>
          </w:rPr>
          <w:t>Monografía</w:t>
        </w:r>
      </w:ins>
    </w:p>
    <w:p w14:paraId="2C5906A9" w14:textId="77777777" w:rsidR="00AF4086" w:rsidRDefault="00AF4086" w:rsidP="0097128C">
      <w:pPr>
        <w:numPr>
          <w:ilvl w:val="0"/>
          <w:numId w:val="3"/>
        </w:numPr>
        <w:spacing w:after="0"/>
        <w:rPr>
          <w:ins w:id="1842" w:author="José Albeiro Montes Gil" w:date="2022-01-19T17:02:00Z"/>
          <w:rFonts w:ascii="Arial" w:eastAsia="Arial" w:hAnsi="Arial" w:cs="Arial"/>
          <w:color w:val="000000"/>
          <w:sz w:val="24"/>
          <w:szCs w:val="24"/>
        </w:rPr>
      </w:pPr>
      <w:ins w:id="1843" w:author="José Albeiro Montes Gil" w:date="2022-01-19T17:02:00Z">
        <w:r>
          <w:rPr>
            <w:rFonts w:ascii="Arial" w:eastAsia="Arial" w:hAnsi="Arial" w:cs="Arial"/>
            <w:color w:val="000000"/>
            <w:sz w:val="24"/>
            <w:szCs w:val="24"/>
          </w:rPr>
          <w:t>Manual de usuario</w:t>
        </w:r>
      </w:ins>
    </w:p>
    <w:p w14:paraId="6E6145F4" w14:textId="77777777" w:rsidR="00AF4086" w:rsidRDefault="00AF4086" w:rsidP="0097128C">
      <w:pPr>
        <w:numPr>
          <w:ilvl w:val="0"/>
          <w:numId w:val="3"/>
        </w:numPr>
        <w:spacing w:after="0"/>
        <w:rPr>
          <w:ins w:id="1844" w:author="José Albeiro Montes Gil" w:date="2022-01-19T17:02:00Z"/>
          <w:rFonts w:ascii="Arial" w:eastAsia="Arial" w:hAnsi="Arial" w:cs="Arial"/>
          <w:color w:val="000000"/>
          <w:sz w:val="24"/>
          <w:szCs w:val="24"/>
        </w:rPr>
      </w:pPr>
      <w:ins w:id="1845" w:author="José Albeiro Montes Gil" w:date="2022-01-19T17:02:00Z">
        <w:r>
          <w:rPr>
            <w:rFonts w:ascii="Arial" w:eastAsia="Arial" w:hAnsi="Arial" w:cs="Arial"/>
            <w:color w:val="000000"/>
            <w:sz w:val="24"/>
            <w:szCs w:val="24"/>
          </w:rPr>
          <w:t>Registro de Software</w:t>
        </w:r>
      </w:ins>
    </w:p>
    <w:p w14:paraId="24C58333" w14:textId="77777777" w:rsidR="00AF4086" w:rsidRDefault="00AF4086" w:rsidP="0097128C">
      <w:pPr>
        <w:spacing w:after="0"/>
        <w:ind w:left="720"/>
        <w:rPr>
          <w:ins w:id="1846" w:author="José Albeiro Montes Gil" w:date="2022-01-19T17:02:00Z"/>
          <w:rFonts w:ascii="Arial" w:eastAsia="Arial" w:hAnsi="Arial" w:cs="Arial"/>
          <w:color w:val="000000"/>
          <w:sz w:val="24"/>
          <w:szCs w:val="24"/>
        </w:rPr>
      </w:pPr>
    </w:p>
    <w:p w14:paraId="4847022F" w14:textId="77777777" w:rsidR="00AF4086" w:rsidRDefault="00AF4086" w:rsidP="0097128C">
      <w:pPr>
        <w:spacing w:after="0"/>
        <w:ind w:left="720"/>
        <w:rPr>
          <w:ins w:id="1847" w:author="José Albeiro Montes Gil" w:date="2022-01-19T17:02:00Z"/>
          <w:rFonts w:ascii="Arial" w:eastAsia="Arial" w:hAnsi="Arial" w:cs="Arial"/>
          <w:color w:val="000000"/>
          <w:sz w:val="24"/>
          <w:szCs w:val="24"/>
        </w:rPr>
      </w:pPr>
    </w:p>
    <w:p w14:paraId="672BA9ED" w14:textId="77777777" w:rsidR="00AF4086" w:rsidRDefault="00AF4086" w:rsidP="0097128C">
      <w:pPr>
        <w:spacing w:after="0"/>
        <w:ind w:left="720"/>
        <w:rPr>
          <w:ins w:id="1848" w:author="José Albeiro Montes Gil" w:date="2022-01-19T17:02:00Z"/>
          <w:rFonts w:ascii="Arial" w:eastAsia="Arial" w:hAnsi="Arial" w:cs="Arial"/>
          <w:color w:val="000000"/>
          <w:sz w:val="24"/>
          <w:szCs w:val="24"/>
        </w:rPr>
      </w:pPr>
    </w:p>
    <w:p w14:paraId="1122D5AC" w14:textId="77777777" w:rsidR="00AF4086" w:rsidRDefault="00AF4086" w:rsidP="0097128C">
      <w:pPr>
        <w:spacing w:after="0"/>
        <w:ind w:left="720"/>
        <w:rPr>
          <w:ins w:id="1849" w:author="José Albeiro Montes Gil" w:date="2022-01-19T17:02:00Z"/>
          <w:rFonts w:ascii="Arial" w:eastAsia="Arial" w:hAnsi="Arial" w:cs="Arial"/>
          <w:color w:val="000000"/>
          <w:sz w:val="24"/>
          <w:szCs w:val="24"/>
        </w:rPr>
      </w:pPr>
    </w:p>
    <w:p w14:paraId="006BE288" w14:textId="77777777" w:rsidR="00AF4086" w:rsidRPr="00FF2E07" w:rsidRDefault="00AF4086" w:rsidP="0097128C">
      <w:pPr>
        <w:pStyle w:val="Ttulo2"/>
        <w:numPr>
          <w:ilvl w:val="0"/>
          <w:numId w:val="29"/>
        </w:numPr>
        <w:spacing w:after="240"/>
        <w:rPr>
          <w:ins w:id="1850" w:author="José Albeiro Montes Gil" w:date="2022-01-19T17:02:00Z"/>
          <w:rFonts w:cs="Arial"/>
          <w:szCs w:val="24"/>
        </w:rPr>
      </w:pPr>
      <w:ins w:id="1851" w:author="José Albeiro Montes Gil" w:date="2022-01-19T17:02:00Z">
        <w:r>
          <w:rPr>
            <w:rFonts w:cs="Arial"/>
            <w:szCs w:val="24"/>
          </w:rPr>
          <w:t>Bibliografía</w:t>
        </w:r>
      </w:ins>
    </w:p>
    <w:p w14:paraId="45DE33FA" w14:textId="77777777" w:rsidR="00AF4086" w:rsidRPr="00D94D7A" w:rsidRDefault="00AF4086" w:rsidP="0097128C">
      <w:pPr>
        <w:widowControl w:val="0"/>
        <w:spacing w:line="240" w:lineRule="auto"/>
        <w:ind w:left="480" w:hanging="480"/>
        <w:rPr>
          <w:ins w:id="1852" w:author="José Albeiro Montes Gil" w:date="2022-01-19T17:02:00Z"/>
          <w:rFonts w:ascii="Arial" w:eastAsia="Arial" w:hAnsi="Arial" w:cs="Arial"/>
          <w:sz w:val="24"/>
          <w:szCs w:val="24"/>
        </w:rPr>
      </w:pPr>
      <w:ins w:id="1853" w:author="José Albeiro Montes Gil" w:date="2022-01-19T17:02:00Z">
        <w:r w:rsidRPr="00D94D7A">
          <w:rPr>
            <w:rFonts w:ascii="Arial" w:eastAsia="Arial" w:hAnsi="Arial" w:cs="Arial"/>
            <w:sz w:val="24"/>
            <w:szCs w:val="24"/>
          </w:rPr>
          <w:t xml:space="preserve">G. M. L. C. M. I. M. Galeano, “Estudio de caso colectivo en niños y niñas entre 8 y 9 años con bajo rendimiento escolar en una institución de carácter privada, para abordar el Proceso Básico de Aprendizaje de la atención,” J. </w:t>
        </w:r>
        <w:proofErr w:type="spellStart"/>
        <w:r w:rsidRPr="00D94D7A">
          <w:rPr>
            <w:rFonts w:ascii="Arial" w:eastAsia="Arial" w:hAnsi="Arial" w:cs="Arial"/>
            <w:sz w:val="24"/>
            <w:szCs w:val="24"/>
          </w:rPr>
          <w:t>Chem</w:t>
        </w:r>
        <w:proofErr w:type="spellEnd"/>
        <w:r w:rsidRPr="00D94D7A">
          <w:rPr>
            <w:rFonts w:ascii="Arial" w:eastAsia="Arial" w:hAnsi="Arial" w:cs="Arial"/>
            <w:sz w:val="24"/>
            <w:szCs w:val="24"/>
          </w:rPr>
          <w:t xml:space="preserve">. </w:t>
        </w:r>
        <w:proofErr w:type="spellStart"/>
        <w:r w:rsidRPr="00D94D7A">
          <w:rPr>
            <w:rFonts w:ascii="Arial" w:eastAsia="Arial" w:hAnsi="Arial" w:cs="Arial"/>
            <w:sz w:val="24"/>
            <w:szCs w:val="24"/>
          </w:rPr>
          <w:t>Inf</w:t>
        </w:r>
        <w:proofErr w:type="spellEnd"/>
        <w:r w:rsidRPr="00D94D7A">
          <w:rPr>
            <w:rFonts w:ascii="Arial" w:eastAsia="Arial" w:hAnsi="Arial" w:cs="Arial"/>
            <w:sz w:val="24"/>
            <w:szCs w:val="24"/>
          </w:rPr>
          <w:t xml:space="preserve">. </w:t>
        </w:r>
        <w:proofErr w:type="spellStart"/>
        <w:r w:rsidRPr="00D94D7A">
          <w:rPr>
            <w:rFonts w:ascii="Arial" w:eastAsia="Arial" w:hAnsi="Arial" w:cs="Arial"/>
            <w:sz w:val="24"/>
            <w:szCs w:val="24"/>
          </w:rPr>
          <w:t>Model</w:t>
        </w:r>
        <w:proofErr w:type="spellEnd"/>
        <w:r w:rsidRPr="00D94D7A">
          <w:rPr>
            <w:rFonts w:ascii="Arial" w:eastAsia="Arial" w:hAnsi="Arial" w:cs="Arial"/>
            <w:sz w:val="24"/>
            <w:szCs w:val="24"/>
          </w:rPr>
          <w:t xml:space="preserve">., vol. 8, no. 9, pp. 1–83, 2018, </w:t>
        </w:r>
        <w:proofErr w:type="spellStart"/>
        <w:r w:rsidRPr="00D94D7A">
          <w:rPr>
            <w:rFonts w:ascii="Arial" w:eastAsia="Arial" w:hAnsi="Arial" w:cs="Arial"/>
            <w:sz w:val="24"/>
            <w:szCs w:val="24"/>
          </w:rPr>
          <w:t>doi</w:t>
        </w:r>
        <w:proofErr w:type="spellEnd"/>
        <w:r w:rsidRPr="00D94D7A">
          <w:rPr>
            <w:rFonts w:ascii="Arial" w:eastAsia="Arial" w:hAnsi="Arial" w:cs="Arial"/>
            <w:sz w:val="24"/>
            <w:szCs w:val="24"/>
          </w:rPr>
          <w:t>: 10.1017/CBO9781107415324.004.</w:t>
        </w:r>
      </w:ins>
    </w:p>
    <w:p w14:paraId="787CDCFA" w14:textId="77777777" w:rsidR="00AF4086" w:rsidRDefault="00AF4086" w:rsidP="0097128C">
      <w:pPr>
        <w:widowControl w:val="0"/>
        <w:spacing w:line="240" w:lineRule="auto"/>
        <w:ind w:left="480" w:hanging="480"/>
        <w:rPr>
          <w:ins w:id="1854" w:author="José Albeiro Montes Gil" w:date="2022-01-19T17:02:00Z"/>
          <w:rFonts w:ascii="Arial" w:eastAsia="Arial" w:hAnsi="Arial" w:cs="Arial"/>
          <w:sz w:val="24"/>
          <w:szCs w:val="24"/>
        </w:rPr>
      </w:pPr>
      <w:ins w:id="1855" w:author="José Albeiro Montes Gil" w:date="2022-01-19T17:02:00Z">
        <w:r w:rsidRPr="00D94D7A">
          <w:rPr>
            <w:rFonts w:ascii="Arial" w:eastAsia="Arial" w:hAnsi="Arial" w:cs="Arial"/>
            <w:sz w:val="24"/>
            <w:szCs w:val="24"/>
          </w:rPr>
          <w:t xml:space="preserve">C. C. A. </w:t>
        </w:r>
        <w:proofErr w:type="spellStart"/>
        <w:r w:rsidRPr="00D94D7A">
          <w:rPr>
            <w:rFonts w:ascii="Arial" w:eastAsia="Arial" w:hAnsi="Arial" w:cs="Arial"/>
            <w:sz w:val="24"/>
            <w:szCs w:val="24"/>
          </w:rPr>
          <w:t>Anabe</w:t>
        </w:r>
        <w:proofErr w:type="spellEnd"/>
        <w:r w:rsidRPr="00D94D7A">
          <w:rPr>
            <w:rFonts w:ascii="Arial" w:eastAsia="Arial" w:hAnsi="Arial" w:cs="Arial"/>
            <w:sz w:val="24"/>
            <w:szCs w:val="24"/>
          </w:rPr>
          <w:t>, “estrategias lúdicas en el desarrollo de la capacidad lectora de los niños y niñas de tercer grado de educación primaria de la institución educativa “santa teresita,” 2016.</w:t>
        </w:r>
      </w:ins>
    </w:p>
    <w:p w14:paraId="69366259" w14:textId="77777777" w:rsidR="00AF4086" w:rsidRDefault="00AF4086" w:rsidP="0097128C">
      <w:pPr>
        <w:widowControl w:val="0"/>
        <w:spacing w:line="240" w:lineRule="auto"/>
        <w:ind w:left="480" w:hanging="480"/>
        <w:rPr>
          <w:ins w:id="1856" w:author="José Albeiro Montes Gil" w:date="2022-01-19T17:02:00Z"/>
        </w:rPr>
      </w:pPr>
      <w:ins w:id="1857" w:author="José Albeiro Montes Gil" w:date="2022-01-19T17:02:00Z">
        <w:r>
          <w:rPr>
            <w:rFonts w:ascii="Arial" w:eastAsia="Arial" w:hAnsi="Arial" w:cs="Arial"/>
            <w:sz w:val="24"/>
            <w:szCs w:val="24"/>
          </w:rPr>
          <w:t xml:space="preserve">Bezares Molina, F. G., Toledo </w:t>
        </w:r>
        <w:proofErr w:type="spellStart"/>
        <w:r>
          <w:rPr>
            <w:rFonts w:ascii="Arial" w:eastAsia="Arial" w:hAnsi="Arial" w:cs="Arial"/>
            <w:sz w:val="24"/>
            <w:szCs w:val="24"/>
          </w:rPr>
          <w:t>Toledo</w:t>
        </w:r>
        <w:proofErr w:type="spellEnd"/>
        <w:r>
          <w:rPr>
            <w:rFonts w:ascii="Arial" w:eastAsia="Arial" w:hAnsi="Arial" w:cs="Arial"/>
            <w:sz w:val="24"/>
            <w:szCs w:val="24"/>
          </w:rPr>
          <w:t xml:space="preserve">, G., Aguilar Acevedo, F., &amp; Martínez Mendoza, E. (2020). Aplicación de realidad aumentada centrada en el niño como recurso en un ambiente virtual de aprendizaje. </w:t>
        </w:r>
        <w:r>
          <w:rPr>
            <w:rFonts w:ascii="Arial" w:eastAsia="Arial" w:hAnsi="Arial" w:cs="Arial"/>
            <w:i/>
            <w:sz w:val="24"/>
            <w:szCs w:val="24"/>
          </w:rPr>
          <w:t>Revista Apertura</w:t>
        </w:r>
        <w:r>
          <w:rPr>
            <w:rFonts w:ascii="Arial" w:eastAsia="Arial" w:hAnsi="Arial" w:cs="Arial"/>
            <w:sz w:val="24"/>
            <w:szCs w:val="24"/>
          </w:rPr>
          <w:t xml:space="preserve">, </w:t>
        </w:r>
        <w:r>
          <w:rPr>
            <w:rFonts w:ascii="Arial" w:eastAsia="Arial" w:hAnsi="Arial" w:cs="Arial"/>
            <w:i/>
            <w:sz w:val="24"/>
            <w:szCs w:val="24"/>
          </w:rPr>
          <w:t>12</w:t>
        </w:r>
        <w:r>
          <w:rPr>
            <w:rFonts w:ascii="Arial" w:eastAsia="Arial" w:hAnsi="Arial" w:cs="Arial"/>
            <w:sz w:val="24"/>
            <w:szCs w:val="24"/>
          </w:rPr>
          <w:t>(1), 88–105.</w:t>
        </w:r>
      </w:ins>
    </w:p>
    <w:p w14:paraId="6667D02A" w14:textId="77777777" w:rsidR="00AF4086" w:rsidRDefault="00AF4086" w:rsidP="0097128C">
      <w:pPr>
        <w:widowControl w:val="0"/>
        <w:spacing w:line="240" w:lineRule="auto"/>
        <w:ind w:left="480" w:hanging="480"/>
        <w:rPr>
          <w:ins w:id="1858" w:author="José Albeiro Montes Gil" w:date="2022-01-19T17:02:00Z"/>
        </w:rPr>
      </w:pPr>
      <w:ins w:id="1859" w:author="José Albeiro Montes Gil" w:date="2022-01-19T17:02:00Z">
        <w:r>
          <w:rPr>
            <w:rFonts w:ascii="Arial" w:eastAsia="Arial" w:hAnsi="Arial" w:cs="Arial"/>
            <w:sz w:val="24"/>
            <w:szCs w:val="24"/>
          </w:rPr>
          <w:t xml:space="preserve">Gómez Navarro, D. A., Alvarado López, R. A., Martínez Domínguez, M., &amp; Díaz de León Castañeda, C. (2018). La brecha digital: una revisión conceptual y aportaciones metodológicas para su estudio de México. </w:t>
        </w:r>
        <w:proofErr w:type="spellStart"/>
        <w:r>
          <w:rPr>
            <w:rFonts w:ascii="Arial" w:eastAsia="Arial" w:hAnsi="Arial" w:cs="Arial"/>
            <w:i/>
            <w:sz w:val="24"/>
            <w:szCs w:val="24"/>
          </w:rPr>
          <w:t>Entreciencias</w:t>
        </w:r>
        <w:proofErr w:type="spellEnd"/>
        <w:r>
          <w:rPr>
            <w:rFonts w:ascii="Arial" w:eastAsia="Arial" w:hAnsi="Arial" w:cs="Arial"/>
            <w:i/>
            <w:sz w:val="24"/>
            <w:szCs w:val="24"/>
          </w:rPr>
          <w:t>: Diálogos En La Sociedad Del Conocimiento</w:t>
        </w:r>
        <w:r>
          <w:rPr>
            <w:rFonts w:ascii="Arial" w:eastAsia="Arial" w:hAnsi="Arial" w:cs="Arial"/>
            <w:sz w:val="24"/>
            <w:szCs w:val="24"/>
          </w:rPr>
          <w:t xml:space="preserve">, </w:t>
        </w:r>
        <w:r>
          <w:rPr>
            <w:rFonts w:ascii="Arial" w:eastAsia="Arial" w:hAnsi="Arial" w:cs="Arial"/>
            <w:i/>
            <w:sz w:val="24"/>
            <w:szCs w:val="24"/>
          </w:rPr>
          <w:t>6</w:t>
        </w:r>
        <w:r>
          <w:rPr>
            <w:rFonts w:ascii="Arial" w:eastAsia="Arial" w:hAnsi="Arial" w:cs="Arial"/>
            <w:sz w:val="24"/>
            <w:szCs w:val="24"/>
          </w:rPr>
          <w:t>(16). https://doi.org/10.22201/enesl.20078064e.2018.16.62611</w:t>
        </w:r>
      </w:ins>
    </w:p>
    <w:p w14:paraId="37A9C150" w14:textId="77777777" w:rsidR="00AF4086" w:rsidRPr="00F77004" w:rsidRDefault="00AF4086" w:rsidP="0097128C">
      <w:pPr>
        <w:widowControl w:val="0"/>
        <w:spacing w:line="240" w:lineRule="auto"/>
        <w:ind w:left="480" w:hanging="480"/>
        <w:rPr>
          <w:ins w:id="1860" w:author="José Albeiro Montes Gil" w:date="2022-01-19T17:02:00Z"/>
          <w:lang w:val="en-US"/>
        </w:rPr>
      </w:pPr>
      <w:proofErr w:type="spellStart"/>
      <w:ins w:id="1861" w:author="José Albeiro Montes Gil" w:date="2022-01-19T17:02:00Z">
        <w:r>
          <w:rPr>
            <w:rFonts w:ascii="Arial" w:eastAsia="Arial" w:hAnsi="Arial" w:cs="Arial"/>
            <w:sz w:val="24"/>
            <w:szCs w:val="24"/>
            <w:lang w:val="en-US"/>
          </w:rPr>
          <w:t>Kaewkiriya</w:t>
        </w:r>
        <w:proofErr w:type="spellEnd"/>
        <w:r>
          <w:rPr>
            <w:rFonts w:ascii="Arial" w:eastAsia="Arial" w:hAnsi="Arial" w:cs="Arial"/>
            <w:sz w:val="24"/>
            <w:szCs w:val="24"/>
            <w:lang w:val="en-US"/>
          </w:rPr>
          <w:t xml:space="preserve">, T., </w:t>
        </w:r>
        <w:proofErr w:type="spellStart"/>
        <w:r>
          <w:rPr>
            <w:rFonts w:ascii="Arial" w:eastAsia="Arial" w:hAnsi="Arial" w:cs="Arial"/>
            <w:sz w:val="24"/>
            <w:szCs w:val="24"/>
            <w:lang w:val="en-US"/>
          </w:rPr>
          <w:t>Utakrit</w:t>
        </w:r>
        <w:proofErr w:type="spellEnd"/>
        <w:r>
          <w:rPr>
            <w:rFonts w:ascii="Arial" w:eastAsia="Arial" w:hAnsi="Arial" w:cs="Arial"/>
            <w:sz w:val="24"/>
            <w:szCs w:val="24"/>
            <w:lang w:val="en-US"/>
          </w:rPr>
          <w:t xml:space="preserve">, N., &amp; </w:t>
        </w:r>
        <w:proofErr w:type="spellStart"/>
        <w:r>
          <w:rPr>
            <w:rFonts w:ascii="Arial" w:eastAsia="Arial" w:hAnsi="Arial" w:cs="Arial"/>
            <w:sz w:val="24"/>
            <w:szCs w:val="24"/>
            <w:lang w:val="en-US"/>
          </w:rPr>
          <w:t>Tiantong</w:t>
        </w:r>
        <w:proofErr w:type="spellEnd"/>
        <w:r>
          <w:rPr>
            <w:rFonts w:ascii="Arial" w:eastAsia="Arial" w:hAnsi="Arial" w:cs="Arial"/>
            <w:sz w:val="24"/>
            <w:szCs w:val="24"/>
            <w:lang w:val="en-US"/>
          </w:rPr>
          <w:t xml:space="preserve">, M. (2016). The Design of a Rule Base for an e-Learning Recommendation System Base on Multiple Intelligences. </w:t>
        </w:r>
        <w:r>
          <w:rPr>
            <w:rFonts w:ascii="Arial" w:eastAsia="Arial" w:hAnsi="Arial" w:cs="Arial"/>
            <w:i/>
            <w:sz w:val="24"/>
            <w:szCs w:val="24"/>
            <w:lang w:val="en-US"/>
          </w:rPr>
          <w:t>International Journal of Information and Education Technology</w:t>
        </w:r>
        <w:r>
          <w:rPr>
            <w:rFonts w:ascii="Arial" w:eastAsia="Arial" w:hAnsi="Arial" w:cs="Arial"/>
            <w:sz w:val="24"/>
            <w:szCs w:val="24"/>
            <w:lang w:val="en-US"/>
          </w:rPr>
          <w:t xml:space="preserve">, </w:t>
        </w:r>
        <w:r>
          <w:rPr>
            <w:rFonts w:ascii="Arial" w:eastAsia="Arial" w:hAnsi="Arial" w:cs="Arial"/>
            <w:i/>
            <w:sz w:val="24"/>
            <w:szCs w:val="24"/>
            <w:lang w:val="en-US"/>
          </w:rPr>
          <w:t>6</w:t>
        </w:r>
        <w:r>
          <w:rPr>
            <w:rFonts w:ascii="Arial" w:eastAsia="Arial" w:hAnsi="Arial" w:cs="Arial"/>
            <w:sz w:val="24"/>
            <w:szCs w:val="24"/>
            <w:lang w:val="en-US"/>
          </w:rPr>
          <w:t>(3), 206–210. https://doi.org/10.7763/ijiet.2016.v6.685</w:t>
        </w:r>
      </w:ins>
    </w:p>
    <w:p w14:paraId="0669DCAD" w14:textId="77777777" w:rsidR="00AF4086" w:rsidRDefault="00AF4086" w:rsidP="0097128C">
      <w:pPr>
        <w:widowControl w:val="0"/>
        <w:spacing w:line="240" w:lineRule="auto"/>
        <w:ind w:left="480" w:hanging="480"/>
        <w:rPr>
          <w:ins w:id="1862" w:author="José Albeiro Montes Gil" w:date="2022-01-19T17:02:00Z"/>
        </w:rPr>
      </w:pPr>
      <w:ins w:id="1863" w:author="José Albeiro Montes Gil" w:date="2022-01-19T17:02:00Z">
        <w:r>
          <w:rPr>
            <w:rFonts w:ascii="Arial" w:eastAsia="Arial" w:hAnsi="Arial" w:cs="Arial"/>
            <w:sz w:val="24"/>
            <w:szCs w:val="24"/>
          </w:rPr>
          <w:t xml:space="preserve">Prendes Espinosa, C. (2014). Realidad aumentada y educación: análisis de experiencias prácticas. </w:t>
        </w:r>
        <w:r>
          <w:rPr>
            <w:rFonts w:ascii="Arial" w:eastAsia="Arial" w:hAnsi="Arial" w:cs="Arial"/>
            <w:i/>
            <w:sz w:val="24"/>
            <w:szCs w:val="24"/>
          </w:rPr>
          <w:t>Píxel-Bit, Revista de Medios y Educación</w:t>
        </w:r>
        <w:r>
          <w:rPr>
            <w:rFonts w:ascii="Arial" w:eastAsia="Arial" w:hAnsi="Arial" w:cs="Arial"/>
            <w:sz w:val="24"/>
            <w:szCs w:val="24"/>
          </w:rPr>
          <w:t xml:space="preserve">, </w:t>
        </w:r>
        <w:r>
          <w:rPr>
            <w:rFonts w:ascii="Arial" w:eastAsia="Arial" w:hAnsi="Arial" w:cs="Arial"/>
            <w:i/>
            <w:sz w:val="24"/>
            <w:szCs w:val="24"/>
          </w:rPr>
          <w:t>46</w:t>
        </w:r>
        <w:r>
          <w:rPr>
            <w:rFonts w:ascii="Arial" w:eastAsia="Arial" w:hAnsi="Arial" w:cs="Arial"/>
            <w:sz w:val="24"/>
            <w:szCs w:val="24"/>
          </w:rPr>
          <w:t>, 187–203. https://doi.org/10.12795/pixelbit.2015.i46.12</w:t>
        </w:r>
      </w:ins>
    </w:p>
    <w:p w14:paraId="26439EAF" w14:textId="77777777" w:rsidR="00AF4086" w:rsidRPr="00F77004" w:rsidRDefault="00AF4086" w:rsidP="0097128C">
      <w:pPr>
        <w:widowControl w:val="0"/>
        <w:spacing w:line="240" w:lineRule="auto"/>
        <w:ind w:left="480" w:hanging="480"/>
        <w:rPr>
          <w:ins w:id="1864" w:author="José Albeiro Montes Gil" w:date="2022-01-19T17:02:00Z"/>
          <w:lang w:val="en-US"/>
        </w:rPr>
      </w:pPr>
      <w:proofErr w:type="spellStart"/>
      <w:ins w:id="1865" w:author="José Albeiro Montes Gil" w:date="2022-01-19T17:02:00Z">
        <w:r>
          <w:rPr>
            <w:rFonts w:ascii="Arial" w:eastAsia="Arial" w:hAnsi="Arial" w:cs="Arial"/>
            <w:sz w:val="24"/>
            <w:szCs w:val="24"/>
          </w:rPr>
          <w:t>Reality</w:t>
        </w:r>
        <w:proofErr w:type="spellEnd"/>
        <w:r>
          <w:rPr>
            <w:rFonts w:ascii="Arial" w:eastAsia="Arial" w:hAnsi="Arial" w:cs="Arial"/>
            <w:sz w:val="24"/>
            <w:szCs w:val="24"/>
          </w:rPr>
          <w:t xml:space="preserve">, A. M. A. (2015). </w:t>
        </w:r>
        <w:r>
          <w:rPr>
            <w:rFonts w:ascii="Arial" w:eastAsia="Arial" w:hAnsi="Arial" w:cs="Arial"/>
            <w:i/>
            <w:sz w:val="24"/>
            <w:szCs w:val="24"/>
          </w:rPr>
          <w:t xml:space="preserve">Las aplicaciones móviles como recursos de apoyo en el aula de ciencias sociales: estudio exploratorio con </w:t>
        </w:r>
        <w:proofErr w:type="gramStart"/>
        <w:r>
          <w:rPr>
            <w:rFonts w:ascii="Arial" w:eastAsia="Arial" w:hAnsi="Arial" w:cs="Arial"/>
            <w:i/>
            <w:sz w:val="24"/>
            <w:szCs w:val="24"/>
          </w:rPr>
          <w:t>el app</w:t>
        </w:r>
        <w:proofErr w:type="gramEnd"/>
        <w:r>
          <w:rPr>
            <w:rFonts w:ascii="Arial" w:eastAsia="Arial" w:hAnsi="Arial" w:cs="Arial"/>
            <w:i/>
            <w:sz w:val="24"/>
            <w:szCs w:val="24"/>
          </w:rPr>
          <w:t xml:space="preserve"> “</w:t>
        </w:r>
        <w:proofErr w:type="spellStart"/>
        <w:r>
          <w:rPr>
            <w:rFonts w:ascii="Arial" w:eastAsia="Arial" w:hAnsi="Arial" w:cs="Arial"/>
            <w:i/>
            <w:sz w:val="24"/>
            <w:szCs w:val="24"/>
          </w:rPr>
          <w:t>architecture</w:t>
        </w:r>
        <w:proofErr w:type="spellEnd"/>
        <w:r>
          <w:rPr>
            <w:rFonts w:ascii="Arial" w:eastAsia="Arial" w:hAnsi="Arial" w:cs="Arial"/>
            <w:i/>
            <w:sz w:val="24"/>
            <w:szCs w:val="24"/>
          </w:rPr>
          <w:t xml:space="preserve"> </w:t>
        </w:r>
        <w:proofErr w:type="spellStart"/>
        <w:r>
          <w:rPr>
            <w:rFonts w:ascii="Arial" w:eastAsia="Arial" w:hAnsi="Arial" w:cs="Arial"/>
            <w:i/>
            <w:sz w:val="24"/>
            <w:szCs w:val="24"/>
          </w:rPr>
          <w:t>gothique</w:t>
        </w:r>
        <w:proofErr w:type="spellEnd"/>
        <w:r>
          <w:rPr>
            <w:rFonts w:ascii="Arial" w:eastAsia="Arial" w:hAnsi="Arial" w:cs="Arial"/>
            <w:i/>
            <w:sz w:val="24"/>
            <w:szCs w:val="24"/>
          </w:rPr>
          <w:t>/romane” en educación secundaria</w:t>
        </w:r>
        <w:r>
          <w:rPr>
            <w:rFonts w:ascii="Arial" w:eastAsia="Arial" w:hAnsi="Arial" w:cs="Arial"/>
            <w:sz w:val="24"/>
            <w:szCs w:val="24"/>
          </w:rPr>
          <w:t xml:space="preserve">. </w:t>
        </w:r>
        <w:r>
          <w:rPr>
            <w:rFonts w:ascii="Arial" w:eastAsia="Arial" w:hAnsi="Arial" w:cs="Arial"/>
            <w:sz w:val="24"/>
            <w:szCs w:val="24"/>
            <w:lang w:val="en-US"/>
          </w:rPr>
          <w:t>101–115.</w:t>
        </w:r>
      </w:ins>
    </w:p>
    <w:p w14:paraId="0B2B5E25" w14:textId="77777777" w:rsidR="00AF4086" w:rsidRPr="00F77004" w:rsidRDefault="00AF4086" w:rsidP="0097128C">
      <w:pPr>
        <w:widowControl w:val="0"/>
        <w:spacing w:line="240" w:lineRule="auto"/>
        <w:ind w:left="640" w:hanging="640"/>
        <w:rPr>
          <w:ins w:id="1866" w:author="José Albeiro Montes Gil" w:date="2022-01-19T17:02:00Z"/>
          <w:lang w:val="en-US"/>
        </w:rPr>
      </w:pPr>
      <w:ins w:id="1867" w:author="José Albeiro Montes Gil" w:date="2022-01-19T17:02:00Z">
        <w:r>
          <w:rPr>
            <w:rFonts w:ascii="Arial" w:eastAsia="Arial" w:hAnsi="Arial" w:cs="Arial"/>
            <w:sz w:val="24"/>
            <w:szCs w:val="24"/>
            <w:lang w:val="en-US"/>
          </w:rPr>
          <w:t xml:space="preserve">S. M. </w:t>
        </w:r>
        <w:proofErr w:type="spellStart"/>
        <w:r>
          <w:rPr>
            <w:rFonts w:ascii="Arial" w:eastAsia="Arial" w:hAnsi="Arial" w:cs="Arial"/>
            <w:sz w:val="24"/>
            <w:szCs w:val="24"/>
            <w:lang w:val="en-US"/>
          </w:rPr>
          <w:t>Nafea</w:t>
        </w:r>
        <w:proofErr w:type="spellEnd"/>
        <w:r>
          <w:rPr>
            <w:rFonts w:ascii="Arial" w:eastAsia="Arial" w:hAnsi="Arial" w:cs="Arial"/>
            <w:sz w:val="24"/>
            <w:szCs w:val="24"/>
            <w:lang w:val="en-US"/>
          </w:rPr>
          <w:t xml:space="preserve">, F. </w:t>
        </w:r>
        <w:proofErr w:type="spellStart"/>
        <w:r>
          <w:rPr>
            <w:rFonts w:ascii="Arial" w:eastAsia="Arial" w:hAnsi="Arial" w:cs="Arial"/>
            <w:sz w:val="24"/>
            <w:szCs w:val="24"/>
            <w:lang w:val="en-US"/>
          </w:rPr>
          <w:t>Siewe</w:t>
        </w:r>
        <w:proofErr w:type="spellEnd"/>
        <w:r>
          <w:rPr>
            <w:rFonts w:ascii="Arial" w:eastAsia="Arial" w:hAnsi="Arial" w:cs="Arial"/>
            <w:sz w:val="24"/>
            <w:szCs w:val="24"/>
            <w:lang w:val="en-US"/>
          </w:rPr>
          <w:t xml:space="preserve">, and Y. He, “On Recommendation of Learning Objects Using Felder-Silverman Learning Style Model,” </w:t>
        </w:r>
        <w:r>
          <w:rPr>
            <w:rFonts w:ascii="Arial" w:eastAsia="Arial" w:hAnsi="Arial" w:cs="Arial"/>
            <w:i/>
            <w:sz w:val="24"/>
            <w:szCs w:val="24"/>
            <w:lang w:val="en-US"/>
          </w:rPr>
          <w:t>IEEE Access</w:t>
        </w:r>
        <w:r>
          <w:rPr>
            <w:rFonts w:ascii="Arial" w:eastAsia="Arial" w:hAnsi="Arial" w:cs="Arial"/>
            <w:sz w:val="24"/>
            <w:szCs w:val="24"/>
            <w:lang w:val="en-US"/>
          </w:rPr>
          <w:t xml:space="preserve">, vol. 7, pp. 163034–163048, 2019, </w:t>
        </w:r>
        <w:proofErr w:type="spellStart"/>
        <w:r>
          <w:rPr>
            <w:rFonts w:ascii="Arial" w:eastAsia="Arial" w:hAnsi="Arial" w:cs="Arial"/>
            <w:sz w:val="24"/>
            <w:szCs w:val="24"/>
            <w:lang w:val="en-US"/>
          </w:rPr>
          <w:t>doi</w:t>
        </w:r>
        <w:proofErr w:type="spellEnd"/>
        <w:r>
          <w:rPr>
            <w:rFonts w:ascii="Arial" w:eastAsia="Arial" w:hAnsi="Arial" w:cs="Arial"/>
            <w:sz w:val="24"/>
            <w:szCs w:val="24"/>
            <w:lang w:val="en-US"/>
          </w:rPr>
          <w:t>: 10.1109/ACCESS.2019.2935417.</w:t>
        </w:r>
      </w:ins>
    </w:p>
    <w:p w14:paraId="19C75842" w14:textId="77777777" w:rsidR="00AF4086" w:rsidRDefault="00AF4086" w:rsidP="0097128C">
      <w:pPr>
        <w:widowControl w:val="0"/>
        <w:spacing w:line="240" w:lineRule="auto"/>
        <w:ind w:left="640" w:hanging="640"/>
        <w:rPr>
          <w:ins w:id="1868" w:author="José Albeiro Montes Gil" w:date="2022-01-19T17:02:00Z"/>
          <w:rFonts w:ascii="Arial" w:eastAsia="Arial" w:hAnsi="Arial" w:cs="Arial"/>
          <w:sz w:val="24"/>
          <w:szCs w:val="24"/>
          <w:lang w:val="en-US"/>
        </w:rPr>
      </w:pPr>
      <w:ins w:id="1869" w:author="José Albeiro Montes Gil" w:date="2022-01-19T17:02:00Z">
        <w:r>
          <w:rPr>
            <w:rFonts w:ascii="Arial" w:eastAsia="Arial" w:hAnsi="Arial" w:cs="Arial"/>
            <w:sz w:val="24"/>
            <w:szCs w:val="24"/>
          </w:rPr>
          <w:t>P. Flores-Crespo, “</w:t>
        </w:r>
        <w:proofErr w:type="spellStart"/>
        <w:proofErr w:type="gramStart"/>
        <w:r>
          <w:rPr>
            <w:rFonts w:ascii="Arial" w:eastAsia="Arial" w:hAnsi="Arial" w:cs="Arial"/>
            <w:sz w:val="24"/>
            <w:szCs w:val="24"/>
          </w:rPr>
          <w:t>Sinéctica</w:t>
        </w:r>
        <w:proofErr w:type="spellEnd"/>
        <w:r>
          <w:rPr>
            <w:rFonts w:ascii="Arial" w:eastAsia="Arial" w:hAnsi="Arial" w:cs="Arial"/>
            <w:sz w:val="24"/>
            <w:szCs w:val="24"/>
          </w:rPr>
          <w:t> :</w:t>
        </w:r>
        <w:proofErr w:type="gramEnd"/>
        <w:r>
          <w:rPr>
            <w:rFonts w:ascii="Arial" w:eastAsia="Arial" w:hAnsi="Arial" w:cs="Arial"/>
            <w:sz w:val="24"/>
            <w:szCs w:val="24"/>
          </w:rPr>
          <w:t xml:space="preserve"> revista del Departamento de </w:t>
        </w:r>
        <w:proofErr w:type="spellStart"/>
        <w:r>
          <w:rPr>
            <w:rFonts w:ascii="Arial" w:eastAsia="Arial" w:hAnsi="Arial" w:cs="Arial"/>
            <w:sz w:val="24"/>
            <w:szCs w:val="24"/>
          </w:rPr>
          <w:t>Educación</w:t>
        </w:r>
        <w:proofErr w:type="spellEnd"/>
        <w:r>
          <w:rPr>
            <w:rFonts w:ascii="Arial" w:eastAsia="Arial" w:hAnsi="Arial" w:cs="Arial"/>
            <w:sz w:val="24"/>
            <w:szCs w:val="24"/>
          </w:rPr>
          <w:t xml:space="preserve"> del ITESO.,” </w:t>
        </w:r>
        <w:r>
          <w:rPr>
            <w:rFonts w:ascii="Arial" w:eastAsia="Arial" w:hAnsi="Arial" w:cs="Arial"/>
            <w:i/>
            <w:sz w:val="24"/>
            <w:szCs w:val="24"/>
          </w:rPr>
          <w:t xml:space="preserve">Sinéctica, Rev. Electrónica </w:t>
        </w:r>
        <w:proofErr w:type="spellStart"/>
        <w:r>
          <w:rPr>
            <w:rFonts w:ascii="Arial" w:eastAsia="Arial" w:hAnsi="Arial" w:cs="Arial"/>
            <w:i/>
            <w:sz w:val="24"/>
            <w:szCs w:val="24"/>
          </w:rPr>
          <w:t>Educ</w:t>
        </w:r>
        <w:proofErr w:type="spellEnd"/>
        <w:r>
          <w:rPr>
            <w:rFonts w:ascii="Arial" w:eastAsia="Arial" w:hAnsi="Arial" w:cs="Arial"/>
            <w:i/>
            <w:sz w:val="24"/>
            <w:szCs w:val="24"/>
          </w:rPr>
          <w:t>.</w:t>
        </w:r>
        <w:r>
          <w:rPr>
            <w:rFonts w:ascii="Arial" w:eastAsia="Arial" w:hAnsi="Arial" w:cs="Arial"/>
            <w:sz w:val="24"/>
            <w:szCs w:val="24"/>
          </w:rPr>
          <w:t xml:space="preserve">, no. 17, pp. 24–32, 2009, [Online]. </w:t>
        </w:r>
        <w:r>
          <w:rPr>
            <w:rFonts w:ascii="Arial" w:eastAsia="Arial" w:hAnsi="Arial" w:cs="Arial"/>
            <w:sz w:val="24"/>
            <w:szCs w:val="24"/>
            <w:lang w:val="en-US"/>
          </w:rPr>
          <w:t xml:space="preserve">Available: </w:t>
        </w:r>
      </w:ins>
    </w:p>
    <w:p w14:paraId="0F9192E7" w14:textId="77777777" w:rsidR="00AF4086" w:rsidRDefault="00AF4086" w:rsidP="0097128C">
      <w:pPr>
        <w:widowControl w:val="0"/>
        <w:spacing w:line="240" w:lineRule="auto"/>
        <w:ind w:left="640" w:hanging="640"/>
        <w:rPr>
          <w:ins w:id="1870" w:author="José Albeiro Montes Gil" w:date="2022-01-19T17:02:00Z"/>
          <w:rFonts w:ascii="Arial" w:eastAsia="Arial" w:hAnsi="Arial" w:cs="Arial"/>
          <w:sz w:val="24"/>
          <w:szCs w:val="24"/>
          <w:lang w:val="en-US"/>
        </w:rPr>
      </w:pPr>
      <w:ins w:id="1871" w:author="José Albeiro Montes Gil" w:date="2022-01-19T17:02:00Z">
        <w:r w:rsidRPr="00726B10">
          <w:rPr>
            <w:rFonts w:ascii="Arial" w:eastAsia="Arial" w:hAnsi="Arial" w:cs="Arial"/>
            <w:sz w:val="24"/>
            <w:szCs w:val="24"/>
            <w:lang w:val="en-US"/>
          </w:rPr>
          <w:t>http://www.scielo.org.mx/scielo.php?script=sci_arttext&amp;pid=S1665-109X2009000200005&amp;lng=es&amp;nrm=iso&amp;tlng=es%0Ahttp://www.redalyc.org/articulo.oa?id=99817933004</w:t>
        </w:r>
        <w:r>
          <w:rPr>
            <w:rFonts w:ascii="Arial" w:eastAsia="Arial" w:hAnsi="Arial" w:cs="Arial"/>
            <w:sz w:val="24"/>
            <w:szCs w:val="24"/>
            <w:lang w:val="en-US"/>
          </w:rPr>
          <w:t>.</w:t>
        </w:r>
      </w:ins>
    </w:p>
    <w:p w14:paraId="5EBD60DD" w14:textId="77777777" w:rsidR="00AF4086" w:rsidRDefault="00AF4086" w:rsidP="0097128C">
      <w:pPr>
        <w:widowControl w:val="0"/>
        <w:spacing w:line="240" w:lineRule="auto"/>
        <w:rPr>
          <w:ins w:id="1872" w:author="José Albeiro Montes Gil" w:date="2022-01-19T17:02:00Z"/>
        </w:rPr>
      </w:pPr>
      <w:ins w:id="1873" w:author="José Albeiro Montes Gil" w:date="2022-01-19T17:02:00Z">
        <w:r>
          <w:rPr>
            <w:rFonts w:ascii="Arial" w:eastAsia="Arial" w:hAnsi="Arial" w:cs="Arial"/>
            <w:sz w:val="24"/>
            <w:szCs w:val="24"/>
            <w:lang w:val="en-US"/>
          </w:rPr>
          <w:t xml:space="preserve">T. </w:t>
        </w:r>
        <w:proofErr w:type="spellStart"/>
        <w:r>
          <w:rPr>
            <w:rFonts w:ascii="Arial" w:eastAsia="Arial" w:hAnsi="Arial" w:cs="Arial"/>
            <w:sz w:val="24"/>
            <w:szCs w:val="24"/>
            <w:lang w:val="en-US"/>
          </w:rPr>
          <w:t>Kaewkiriya</w:t>
        </w:r>
        <w:proofErr w:type="spellEnd"/>
        <w:r>
          <w:rPr>
            <w:rFonts w:ascii="Arial" w:eastAsia="Arial" w:hAnsi="Arial" w:cs="Arial"/>
            <w:sz w:val="24"/>
            <w:szCs w:val="24"/>
            <w:lang w:val="en-US"/>
          </w:rPr>
          <w:t xml:space="preserve">, N. </w:t>
        </w:r>
        <w:proofErr w:type="spellStart"/>
        <w:r>
          <w:rPr>
            <w:rFonts w:ascii="Arial" w:eastAsia="Arial" w:hAnsi="Arial" w:cs="Arial"/>
            <w:sz w:val="24"/>
            <w:szCs w:val="24"/>
            <w:lang w:val="en-US"/>
          </w:rPr>
          <w:t>Utakrit</w:t>
        </w:r>
        <w:proofErr w:type="spellEnd"/>
        <w:r>
          <w:rPr>
            <w:rFonts w:ascii="Arial" w:eastAsia="Arial" w:hAnsi="Arial" w:cs="Arial"/>
            <w:sz w:val="24"/>
            <w:szCs w:val="24"/>
            <w:lang w:val="en-US"/>
          </w:rPr>
          <w:t xml:space="preserve">, and M. </w:t>
        </w:r>
        <w:proofErr w:type="spellStart"/>
        <w:r>
          <w:rPr>
            <w:rFonts w:ascii="Arial" w:eastAsia="Arial" w:hAnsi="Arial" w:cs="Arial"/>
            <w:sz w:val="24"/>
            <w:szCs w:val="24"/>
            <w:lang w:val="en-US"/>
          </w:rPr>
          <w:t>Tiantong</w:t>
        </w:r>
        <w:proofErr w:type="spellEnd"/>
        <w:r>
          <w:rPr>
            <w:rFonts w:ascii="Arial" w:eastAsia="Arial" w:hAnsi="Arial" w:cs="Arial"/>
            <w:sz w:val="24"/>
            <w:szCs w:val="24"/>
            <w:lang w:val="en-US"/>
          </w:rPr>
          <w:t xml:space="preserve">, “The Design of a Rule Base for an e-Learning Recommendation System Base on Multiple Intelligences,” </w:t>
        </w:r>
        <w:r>
          <w:rPr>
            <w:rFonts w:ascii="Arial" w:eastAsia="Arial" w:hAnsi="Arial" w:cs="Arial"/>
            <w:i/>
            <w:sz w:val="24"/>
            <w:szCs w:val="24"/>
            <w:lang w:val="en-US"/>
          </w:rPr>
          <w:t xml:space="preserve">Int. J. Inf. </w:t>
        </w:r>
        <w:proofErr w:type="spellStart"/>
        <w:r>
          <w:rPr>
            <w:rFonts w:ascii="Arial" w:eastAsia="Arial" w:hAnsi="Arial" w:cs="Arial"/>
            <w:i/>
            <w:sz w:val="24"/>
            <w:szCs w:val="24"/>
          </w:rPr>
          <w:t>Educ</w:t>
        </w:r>
        <w:proofErr w:type="spellEnd"/>
        <w:r>
          <w:rPr>
            <w:rFonts w:ascii="Arial" w:eastAsia="Arial" w:hAnsi="Arial" w:cs="Arial"/>
            <w:i/>
            <w:sz w:val="24"/>
            <w:szCs w:val="24"/>
          </w:rPr>
          <w:t xml:space="preserve">. </w:t>
        </w:r>
        <w:proofErr w:type="spellStart"/>
        <w:r>
          <w:rPr>
            <w:rFonts w:ascii="Arial" w:eastAsia="Arial" w:hAnsi="Arial" w:cs="Arial"/>
            <w:i/>
            <w:sz w:val="24"/>
            <w:szCs w:val="24"/>
          </w:rPr>
          <w:t>Technol</w:t>
        </w:r>
        <w:proofErr w:type="spellEnd"/>
        <w:r>
          <w:rPr>
            <w:rFonts w:ascii="Arial" w:eastAsia="Arial" w:hAnsi="Arial" w:cs="Arial"/>
            <w:i/>
            <w:sz w:val="24"/>
            <w:szCs w:val="24"/>
          </w:rPr>
          <w:t>.</w:t>
        </w:r>
        <w:r>
          <w:rPr>
            <w:rFonts w:ascii="Arial" w:eastAsia="Arial" w:hAnsi="Arial" w:cs="Arial"/>
            <w:sz w:val="24"/>
            <w:szCs w:val="24"/>
          </w:rPr>
          <w:t xml:space="preserve">, vol. 6, no. 3, pp. 206–210, 2016, </w:t>
        </w:r>
        <w:proofErr w:type="spellStart"/>
        <w:r>
          <w:rPr>
            <w:rFonts w:ascii="Arial" w:eastAsia="Arial" w:hAnsi="Arial" w:cs="Arial"/>
            <w:sz w:val="24"/>
            <w:szCs w:val="24"/>
          </w:rPr>
          <w:t>doi</w:t>
        </w:r>
        <w:proofErr w:type="spellEnd"/>
        <w:r>
          <w:rPr>
            <w:rFonts w:ascii="Arial" w:eastAsia="Arial" w:hAnsi="Arial" w:cs="Arial"/>
            <w:sz w:val="24"/>
            <w:szCs w:val="24"/>
          </w:rPr>
          <w:t>: 10.7763/</w:t>
        </w:r>
        <w:proofErr w:type="gramStart"/>
        <w:r>
          <w:rPr>
            <w:rFonts w:ascii="Arial" w:eastAsia="Arial" w:hAnsi="Arial" w:cs="Arial"/>
            <w:sz w:val="24"/>
            <w:szCs w:val="24"/>
          </w:rPr>
          <w:t>ijiet.2016.v</w:t>
        </w:r>
        <w:proofErr w:type="gramEnd"/>
        <w:r>
          <w:rPr>
            <w:rFonts w:ascii="Arial" w:eastAsia="Arial" w:hAnsi="Arial" w:cs="Arial"/>
            <w:sz w:val="24"/>
            <w:szCs w:val="24"/>
          </w:rPr>
          <w:t>6.685</w:t>
        </w:r>
        <w:r>
          <w:rPr>
            <w:rFonts w:ascii="Arial" w:eastAsia="Arial" w:hAnsi="Arial" w:cs="Arial"/>
          </w:rPr>
          <w:t>.</w:t>
        </w:r>
      </w:ins>
    </w:p>
    <w:p w14:paraId="2239D9ED" w14:textId="77777777" w:rsidR="00AF4086" w:rsidRDefault="00AF4086" w:rsidP="0097128C">
      <w:pPr>
        <w:widowControl w:val="0"/>
        <w:spacing w:after="0" w:line="240" w:lineRule="auto"/>
        <w:ind w:left="640" w:hanging="640"/>
        <w:rPr>
          <w:ins w:id="1874" w:author="José Albeiro Montes Gil" w:date="2022-01-19T17:02:00Z"/>
          <w:rFonts w:ascii="Arial" w:eastAsia="Arial" w:hAnsi="Arial" w:cs="Arial"/>
          <w:sz w:val="24"/>
          <w:szCs w:val="24"/>
        </w:rPr>
      </w:pPr>
    </w:p>
    <w:p w14:paraId="206A1232" w14:textId="77777777" w:rsidR="00AF4086" w:rsidRDefault="00AF4086" w:rsidP="0097128C">
      <w:pPr>
        <w:widowControl w:val="0"/>
        <w:spacing w:after="0" w:line="240" w:lineRule="auto"/>
        <w:ind w:left="640" w:hanging="640"/>
        <w:rPr>
          <w:ins w:id="1875" w:author="José Albeiro Montes Gil" w:date="2022-01-19T17:02:00Z"/>
        </w:rPr>
      </w:pPr>
      <w:ins w:id="1876" w:author="José Albeiro Montes Gil" w:date="2022-01-19T17:02:00Z">
        <w:r>
          <w:rPr>
            <w:rFonts w:ascii="Arial" w:eastAsia="Arial" w:hAnsi="Arial" w:cs="Arial"/>
            <w:sz w:val="24"/>
            <w:szCs w:val="24"/>
          </w:rPr>
          <w:t xml:space="preserve">G. M. L. C. M. I. M. Galeano, “Estudio de caso colectivo en niños y niñas entre 8 y 9 años con bajo rendimiento escolar en una institución de carácter privada, para abordar el Proceso Básico de Aprendizaje de la atención,” </w:t>
        </w:r>
        <w:r>
          <w:rPr>
            <w:rFonts w:ascii="Arial" w:eastAsia="Arial" w:hAnsi="Arial" w:cs="Arial"/>
            <w:i/>
            <w:iCs/>
            <w:sz w:val="24"/>
            <w:szCs w:val="24"/>
          </w:rPr>
          <w:t xml:space="preserve">J. </w:t>
        </w:r>
        <w:proofErr w:type="spellStart"/>
        <w:r>
          <w:rPr>
            <w:rFonts w:ascii="Arial" w:eastAsia="Arial" w:hAnsi="Arial" w:cs="Arial"/>
            <w:i/>
            <w:iCs/>
            <w:sz w:val="24"/>
            <w:szCs w:val="24"/>
          </w:rPr>
          <w:t>Chem</w:t>
        </w:r>
        <w:proofErr w:type="spellEnd"/>
        <w:r>
          <w:rPr>
            <w:rFonts w:ascii="Arial" w:eastAsia="Arial" w:hAnsi="Arial" w:cs="Arial"/>
            <w:i/>
            <w:iCs/>
            <w:sz w:val="24"/>
            <w:szCs w:val="24"/>
          </w:rPr>
          <w:t xml:space="preserve">. </w:t>
        </w:r>
        <w:proofErr w:type="spellStart"/>
        <w:r>
          <w:rPr>
            <w:rFonts w:ascii="Arial" w:eastAsia="Arial" w:hAnsi="Arial" w:cs="Arial"/>
            <w:i/>
            <w:iCs/>
            <w:sz w:val="24"/>
            <w:szCs w:val="24"/>
          </w:rPr>
          <w:t>Inf</w:t>
        </w:r>
        <w:proofErr w:type="spellEnd"/>
        <w:r>
          <w:rPr>
            <w:rFonts w:ascii="Arial" w:eastAsia="Arial" w:hAnsi="Arial" w:cs="Arial"/>
            <w:i/>
            <w:iCs/>
            <w:sz w:val="24"/>
            <w:szCs w:val="24"/>
          </w:rPr>
          <w:t xml:space="preserve">. </w:t>
        </w:r>
        <w:proofErr w:type="spellStart"/>
        <w:r>
          <w:rPr>
            <w:rFonts w:ascii="Arial" w:eastAsia="Arial" w:hAnsi="Arial" w:cs="Arial"/>
            <w:i/>
            <w:iCs/>
            <w:sz w:val="24"/>
            <w:szCs w:val="24"/>
          </w:rPr>
          <w:t>Model</w:t>
        </w:r>
        <w:proofErr w:type="spellEnd"/>
        <w:r>
          <w:rPr>
            <w:rFonts w:ascii="Arial" w:eastAsia="Arial" w:hAnsi="Arial" w:cs="Arial"/>
            <w:i/>
            <w:iCs/>
            <w:sz w:val="24"/>
            <w:szCs w:val="24"/>
          </w:rPr>
          <w:t>.</w:t>
        </w:r>
        <w:r>
          <w:rPr>
            <w:rFonts w:ascii="Arial" w:eastAsia="Arial" w:hAnsi="Arial" w:cs="Arial"/>
            <w:sz w:val="24"/>
            <w:szCs w:val="24"/>
          </w:rPr>
          <w:t xml:space="preserve">, vol. 8, no. 9, pp. 1–83, 2018, </w:t>
        </w:r>
        <w:proofErr w:type="spellStart"/>
        <w:r>
          <w:rPr>
            <w:rFonts w:ascii="Arial" w:eastAsia="Arial" w:hAnsi="Arial" w:cs="Arial"/>
            <w:sz w:val="24"/>
            <w:szCs w:val="24"/>
          </w:rPr>
          <w:t>doi</w:t>
        </w:r>
        <w:proofErr w:type="spellEnd"/>
        <w:r>
          <w:rPr>
            <w:rFonts w:ascii="Arial" w:eastAsia="Arial" w:hAnsi="Arial" w:cs="Arial"/>
            <w:sz w:val="24"/>
            <w:szCs w:val="24"/>
          </w:rPr>
          <w:t>: 10.1017/CBO9781107415324.004.</w:t>
        </w:r>
      </w:ins>
    </w:p>
    <w:p w14:paraId="2048CB61" w14:textId="77777777" w:rsidR="00AF4086" w:rsidRPr="00BA26DF" w:rsidRDefault="00AF4086" w:rsidP="0097128C">
      <w:pPr>
        <w:widowControl w:val="0"/>
        <w:spacing w:line="240" w:lineRule="auto"/>
        <w:ind w:left="640" w:hanging="640"/>
        <w:rPr>
          <w:ins w:id="1877" w:author="José Albeiro Montes Gil" w:date="2022-01-19T17:02:00Z"/>
          <w:rFonts w:ascii="Arial" w:eastAsia="Arial" w:hAnsi="Arial" w:cs="Arial"/>
          <w:sz w:val="24"/>
          <w:szCs w:val="24"/>
        </w:rPr>
      </w:pPr>
      <w:ins w:id="1878" w:author="José Albeiro Montes Gil" w:date="2022-01-19T17:02:00Z">
        <w:r w:rsidRPr="00BA26DF">
          <w:rPr>
            <w:rFonts w:ascii="Arial" w:eastAsia="Arial" w:hAnsi="Arial" w:cs="Arial"/>
            <w:sz w:val="24"/>
            <w:szCs w:val="24"/>
          </w:rPr>
          <w:t xml:space="preserve">E. L. </w:t>
        </w:r>
        <w:proofErr w:type="spellStart"/>
        <w:r w:rsidRPr="00BA26DF">
          <w:rPr>
            <w:rFonts w:ascii="Arial" w:eastAsia="Arial" w:hAnsi="Arial" w:cs="Arial"/>
            <w:sz w:val="24"/>
            <w:szCs w:val="24"/>
          </w:rPr>
          <w:t>Guelmes</w:t>
        </w:r>
        <w:proofErr w:type="spellEnd"/>
        <w:r w:rsidRPr="00BA26DF">
          <w:rPr>
            <w:rFonts w:ascii="Arial" w:eastAsia="Arial" w:hAnsi="Arial" w:cs="Arial"/>
            <w:sz w:val="24"/>
            <w:szCs w:val="24"/>
          </w:rPr>
          <w:t xml:space="preserve"> Valdés and L. E. Nieto Almeida, “Algunas reflexiones sobre el enfoque mixto de la investigación pedagógica en el contexto cubano,” Rev. Univ. y Soc., vol. 7, no. 1, pp. 23–29, 2015.</w:t>
        </w:r>
      </w:ins>
    </w:p>
    <w:p w14:paraId="23AEF918" w14:textId="77777777" w:rsidR="00AF4086" w:rsidRPr="00BA26DF" w:rsidRDefault="00AF4086" w:rsidP="0097128C">
      <w:pPr>
        <w:widowControl w:val="0"/>
        <w:spacing w:line="240" w:lineRule="auto"/>
        <w:ind w:left="640" w:hanging="640"/>
        <w:rPr>
          <w:ins w:id="1879" w:author="José Albeiro Montes Gil" w:date="2022-01-19T17:02:00Z"/>
          <w:rFonts w:ascii="Arial" w:eastAsia="Arial" w:hAnsi="Arial" w:cs="Arial"/>
          <w:sz w:val="24"/>
          <w:szCs w:val="24"/>
        </w:rPr>
      </w:pPr>
      <w:ins w:id="1880" w:author="José Albeiro Montes Gil" w:date="2022-01-19T17:02:00Z">
        <w:r w:rsidRPr="00BA26DF">
          <w:rPr>
            <w:rFonts w:ascii="Arial" w:eastAsia="Arial" w:hAnsi="Arial" w:cs="Arial"/>
            <w:sz w:val="24"/>
            <w:szCs w:val="24"/>
          </w:rPr>
          <w:t xml:space="preserve">Z. Pereira, “Los diseños de método mixto en la investigación en educación: Una experiencia concreta,” Rev. Electrónica </w:t>
        </w:r>
        <w:proofErr w:type="spellStart"/>
        <w:r w:rsidRPr="00BA26DF">
          <w:rPr>
            <w:rFonts w:ascii="Arial" w:eastAsia="Arial" w:hAnsi="Arial" w:cs="Arial"/>
            <w:sz w:val="24"/>
            <w:szCs w:val="24"/>
          </w:rPr>
          <w:t>Educ</w:t>
        </w:r>
        <w:proofErr w:type="spellEnd"/>
        <w:r w:rsidRPr="00BA26DF">
          <w:rPr>
            <w:rFonts w:ascii="Arial" w:eastAsia="Arial" w:hAnsi="Arial" w:cs="Arial"/>
            <w:sz w:val="24"/>
            <w:szCs w:val="24"/>
          </w:rPr>
          <w:t>., vol. 15, no. 1, pp. 15–29, 2011.</w:t>
        </w:r>
      </w:ins>
    </w:p>
    <w:p w14:paraId="0A96D1AF" w14:textId="77777777" w:rsidR="00AF4086" w:rsidRPr="00046206" w:rsidRDefault="00AF4086" w:rsidP="0097128C">
      <w:pPr>
        <w:widowControl w:val="0"/>
        <w:spacing w:line="240" w:lineRule="auto"/>
        <w:ind w:left="640" w:hanging="640"/>
        <w:rPr>
          <w:ins w:id="1881" w:author="José Albeiro Montes Gil" w:date="2022-01-19T17:02:00Z"/>
          <w:rFonts w:ascii="Arial" w:eastAsia="Arial" w:hAnsi="Arial" w:cs="Arial"/>
          <w:sz w:val="24"/>
          <w:szCs w:val="24"/>
        </w:rPr>
      </w:pPr>
    </w:p>
    <w:p w14:paraId="56F6D062" w14:textId="77777777" w:rsidR="00AF4086" w:rsidRPr="000330FD" w:rsidRDefault="00AF4086" w:rsidP="0097128C">
      <w:pPr>
        <w:widowControl w:val="0"/>
        <w:spacing w:line="240" w:lineRule="auto"/>
        <w:ind w:left="640" w:hanging="640"/>
        <w:rPr>
          <w:ins w:id="1882" w:author="José Albeiro Montes Gil" w:date="2022-01-19T17:02:00Z"/>
          <w:rFonts w:ascii="Arial" w:eastAsia="Arial" w:hAnsi="Arial" w:cs="Arial"/>
          <w:sz w:val="24"/>
          <w:szCs w:val="24"/>
          <w:lang w:val="en-US"/>
        </w:rPr>
      </w:pPr>
      <w:ins w:id="1883" w:author="José Albeiro Montes Gil" w:date="2022-01-19T17:02:00Z">
        <w:r w:rsidRPr="00BA26DF">
          <w:rPr>
            <w:rFonts w:ascii="Arial" w:eastAsia="Arial" w:hAnsi="Arial" w:cs="Arial"/>
            <w:sz w:val="24"/>
            <w:szCs w:val="24"/>
            <w:lang w:val="en-US"/>
          </w:rPr>
          <w:t xml:space="preserve">L. Orozco, “Design Thinking,” IEEE </w:t>
        </w:r>
        <w:proofErr w:type="spellStart"/>
        <w:r w:rsidRPr="00BA26DF">
          <w:rPr>
            <w:rFonts w:ascii="Arial" w:eastAsia="Arial" w:hAnsi="Arial" w:cs="Arial"/>
            <w:sz w:val="24"/>
            <w:szCs w:val="24"/>
            <w:lang w:val="en-US"/>
          </w:rPr>
          <w:t>Softw</w:t>
        </w:r>
        <w:proofErr w:type="spellEnd"/>
        <w:r w:rsidRPr="00BA26DF">
          <w:rPr>
            <w:rFonts w:ascii="Arial" w:eastAsia="Arial" w:hAnsi="Arial" w:cs="Arial"/>
            <w:sz w:val="24"/>
            <w:szCs w:val="24"/>
            <w:lang w:val="en-US"/>
          </w:rPr>
          <w:t>., vol. 37, no. 2, pp. 21–24, 2020.</w:t>
        </w:r>
      </w:ins>
    </w:p>
    <w:p w14:paraId="55A52714" w14:textId="77777777" w:rsidR="00AF4086" w:rsidRPr="008B3BC4" w:rsidRDefault="00AF4086" w:rsidP="0097128C">
      <w:pPr>
        <w:widowControl w:val="0"/>
        <w:spacing w:line="240" w:lineRule="auto"/>
        <w:ind w:left="640" w:hanging="640"/>
        <w:rPr>
          <w:ins w:id="1884" w:author="José Albeiro Montes Gil" w:date="2022-01-19T17:02:00Z"/>
          <w:rFonts w:ascii="Arial" w:hAnsi="Arial" w:cs="Arial"/>
          <w:noProof/>
          <w:sz w:val="24"/>
          <w:szCs w:val="24"/>
          <w:lang w:val="en-US"/>
        </w:rPr>
      </w:pPr>
    </w:p>
    <w:p w14:paraId="3BD8FE30" w14:textId="77777777" w:rsidR="00AF4086" w:rsidRDefault="00AF4086" w:rsidP="0097128C">
      <w:pPr>
        <w:widowControl w:val="0"/>
        <w:spacing w:line="240" w:lineRule="auto"/>
        <w:ind w:left="640" w:hanging="640"/>
        <w:rPr>
          <w:ins w:id="1885" w:author="José Albeiro Montes Gil" w:date="2022-01-19T17:02:00Z"/>
          <w:rFonts w:ascii="Arial" w:hAnsi="Arial" w:cs="Arial"/>
          <w:noProof/>
          <w:sz w:val="24"/>
          <w:szCs w:val="24"/>
        </w:rPr>
      </w:pPr>
      <w:ins w:id="1886" w:author="José Albeiro Montes Gil" w:date="2022-01-19T17:02:00Z">
        <w:r w:rsidRPr="000330FD">
          <w:rPr>
            <w:rFonts w:ascii="Arial" w:hAnsi="Arial" w:cs="Arial"/>
            <w:noProof/>
            <w:sz w:val="24"/>
            <w:szCs w:val="24"/>
          </w:rPr>
          <w:t xml:space="preserve">Diingo, “Design Thinking En español,” </w:t>
        </w:r>
        <w:commentRangeStart w:id="1887"/>
        <w:r w:rsidRPr="000330FD">
          <w:rPr>
            <w:rFonts w:ascii="Arial" w:hAnsi="Arial" w:cs="Arial"/>
            <w:noProof/>
            <w:sz w:val="24"/>
            <w:szCs w:val="24"/>
          </w:rPr>
          <w:t>2021</w:t>
        </w:r>
        <w:commentRangeEnd w:id="1887"/>
        <w:r>
          <w:rPr>
            <w:rStyle w:val="Refdecomentario"/>
          </w:rPr>
          <w:commentReference w:id="1887"/>
        </w:r>
        <w:r w:rsidRPr="000330FD">
          <w:rPr>
            <w:rFonts w:ascii="Arial" w:hAnsi="Arial" w:cs="Arial"/>
            <w:noProof/>
            <w:sz w:val="24"/>
            <w:szCs w:val="24"/>
          </w:rPr>
          <w:t>.</w:t>
        </w:r>
      </w:ins>
    </w:p>
    <w:p w14:paraId="0E9C3BB3" w14:textId="77777777" w:rsidR="00AF4086" w:rsidRDefault="00AF4086" w:rsidP="0097128C">
      <w:pPr>
        <w:widowControl w:val="0"/>
        <w:spacing w:line="240" w:lineRule="auto"/>
        <w:ind w:left="640" w:hanging="640"/>
        <w:rPr>
          <w:ins w:id="1888" w:author="José Albeiro Montes Gil" w:date="2022-01-19T17:02:00Z"/>
          <w:rFonts w:ascii="Arial" w:hAnsi="Arial" w:cs="Arial"/>
          <w:noProof/>
          <w:sz w:val="24"/>
          <w:szCs w:val="24"/>
        </w:rPr>
      </w:pPr>
    </w:p>
    <w:p w14:paraId="1AAB07B7" w14:textId="77777777" w:rsidR="00AF4086" w:rsidRDefault="00AF4086" w:rsidP="0097128C">
      <w:pPr>
        <w:widowControl w:val="0"/>
        <w:spacing w:line="240" w:lineRule="auto"/>
        <w:ind w:left="640" w:hanging="640"/>
        <w:rPr>
          <w:ins w:id="1889" w:author="José Albeiro Montes Gil" w:date="2022-01-19T17:02:00Z"/>
          <w:rFonts w:ascii="Arial" w:hAnsi="Arial" w:cs="Arial"/>
          <w:noProof/>
          <w:sz w:val="24"/>
          <w:szCs w:val="24"/>
        </w:rPr>
      </w:pPr>
      <w:ins w:id="1890" w:author="José Albeiro Montes Gil" w:date="2022-01-19T17:02:00Z">
        <w:r w:rsidRPr="00034DC1">
          <w:rPr>
            <w:rFonts w:ascii="Arial" w:hAnsi="Arial" w:cs="Arial"/>
            <w:noProof/>
            <w:sz w:val="24"/>
            <w:szCs w:val="24"/>
          </w:rPr>
          <w:t xml:space="preserve">D. Thinking, “Laboratorio de Resolución de Problemas,” p. 63, 2019, [Online]. </w:t>
        </w:r>
        <w:commentRangeStart w:id="1891"/>
        <w:r w:rsidRPr="00034DC1">
          <w:rPr>
            <w:rFonts w:ascii="Arial" w:hAnsi="Arial" w:cs="Arial"/>
            <w:noProof/>
            <w:sz w:val="24"/>
            <w:szCs w:val="24"/>
          </w:rPr>
          <w:t>Available</w:t>
        </w:r>
        <w:commentRangeEnd w:id="1891"/>
        <w:r>
          <w:rPr>
            <w:rStyle w:val="Refdecomentario"/>
          </w:rPr>
          <w:commentReference w:id="1891"/>
        </w:r>
        <w:r w:rsidRPr="00034DC1">
          <w:rPr>
            <w:rFonts w:ascii="Arial" w:hAnsi="Arial" w:cs="Arial"/>
            <w:noProof/>
            <w:sz w:val="24"/>
            <w:szCs w:val="24"/>
          </w:rPr>
          <w:t>:</w:t>
        </w:r>
      </w:ins>
    </w:p>
    <w:p w14:paraId="2E53A81C" w14:textId="77777777" w:rsidR="00AF4086" w:rsidRDefault="00AF4086" w:rsidP="0097128C">
      <w:pPr>
        <w:widowControl w:val="0"/>
        <w:spacing w:line="240" w:lineRule="auto"/>
        <w:ind w:left="640" w:hanging="640"/>
        <w:rPr>
          <w:ins w:id="1892" w:author="José Albeiro Montes Gil" w:date="2022-01-19T17:02:00Z"/>
          <w:rFonts w:ascii="Arial" w:hAnsi="Arial" w:cs="Arial"/>
          <w:noProof/>
          <w:sz w:val="24"/>
          <w:szCs w:val="24"/>
        </w:rPr>
      </w:pPr>
    </w:p>
    <w:p w14:paraId="5A650F97" w14:textId="77777777" w:rsidR="00AF4086" w:rsidRDefault="00AF4086" w:rsidP="0097128C">
      <w:pPr>
        <w:widowControl w:val="0"/>
        <w:spacing w:line="240" w:lineRule="auto"/>
        <w:ind w:left="640" w:hanging="640"/>
        <w:rPr>
          <w:ins w:id="1893" w:author="José Albeiro Montes Gil" w:date="2022-01-19T17:02:00Z"/>
          <w:rFonts w:ascii="Arial" w:hAnsi="Arial" w:cs="Arial"/>
          <w:noProof/>
          <w:sz w:val="24"/>
          <w:szCs w:val="24"/>
        </w:rPr>
      </w:pPr>
      <w:ins w:id="1894" w:author="José Albeiro Montes Gil" w:date="2022-01-19T17:02:00Z">
        <w:r w:rsidRPr="00FF2E07">
          <w:rPr>
            <w:rFonts w:ascii="Arial" w:hAnsi="Arial" w:cs="Arial"/>
            <w:noProof/>
            <w:sz w:val="24"/>
            <w:szCs w:val="24"/>
          </w:rPr>
          <w:t>Colombia, el país de la Ocde con los resultados más bajos en las pruebas Pisa 2018</w:t>
        </w:r>
      </w:ins>
    </w:p>
    <w:p w14:paraId="7213F064" w14:textId="77777777" w:rsidR="00AF4086" w:rsidRDefault="00AF4086" w:rsidP="0097128C">
      <w:pPr>
        <w:widowControl w:val="0"/>
        <w:spacing w:line="240" w:lineRule="auto"/>
        <w:ind w:left="640" w:hanging="640"/>
        <w:rPr>
          <w:ins w:id="1895" w:author="José Albeiro Montes Gil" w:date="2022-01-19T17:02:00Z"/>
          <w:rFonts w:ascii="Arial" w:eastAsia="Arial" w:hAnsi="Arial" w:cs="Arial"/>
          <w:sz w:val="24"/>
          <w:szCs w:val="24"/>
        </w:rPr>
      </w:pPr>
      <w:ins w:id="1896" w:author="José Albeiro Montes Gil" w:date="2022-01-19T17:02:00Z">
        <w:r>
          <w:rPr>
            <w:rFonts w:ascii="Arial" w:eastAsia="Arial" w:hAnsi="Arial" w:cs="Arial"/>
            <w:sz w:val="24"/>
            <w:szCs w:val="24"/>
          </w:rPr>
          <w:t xml:space="preserve">Recuperado de </w:t>
        </w:r>
        <w:r w:rsidRPr="00726B10">
          <w:rPr>
            <w:rFonts w:ascii="Arial" w:eastAsia="Arial" w:hAnsi="Arial" w:cs="Arial"/>
            <w:sz w:val="24"/>
            <w:szCs w:val="24"/>
          </w:rPr>
          <w:t>https://www.semana.com/educacion/articulo/como-le-fue-a-colombia-en-las-ultimas-pruebas-pisa/642984/</w:t>
        </w:r>
      </w:ins>
    </w:p>
    <w:p w14:paraId="01FA12AF" w14:textId="77777777" w:rsidR="00AF4086" w:rsidRDefault="00AF4086" w:rsidP="0097128C">
      <w:pPr>
        <w:widowControl w:val="0"/>
        <w:spacing w:line="240" w:lineRule="auto"/>
        <w:ind w:left="640" w:hanging="640"/>
        <w:rPr>
          <w:ins w:id="1897" w:author="José Albeiro Montes Gil" w:date="2022-01-19T17:02:00Z"/>
          <w:rFonts w:ascii="Arial" w:hAnsi="Arial" w:cs="Arial"/>
          <w:sz w:val="24"/>
          <w:szCs w:val="24"/>
        </w:rPr>
      </w:pPr>
      <w:ins w:id="1898" w:author="José Albeiro Montes Gil" w:date="2022-01-19T17:02:00Z">
        <w:r w:rsidRPr="00AA01FC">
          <w:rPr>
            <w:rFonts w:ascii="Arial" w:hAnsi="Arial" w:cs="Arial"/>
            <w:sz w:val="24"/>
            <w:szCs w:val="24"/>
          </w:rPr>
          <w:t xml:space="preserve">A Rodríguez Serrano, M Martín-Núñez, S Gil-Soldevila (2017): “Diseño </w:t>
        </w:r>
        <w:proofErr w:type="spellStart"/>
        <w:r w:rsidRPr="00AA01FC">
          <w:rPr>
            <w:rFonts w:ascii="Arial" w:hAnsi="Arial" w:cs="Arial"/>
            <w:sz w:val="24"/>
            <w:szCs w:val="24"/>
          </w:rPr>
          <w:t>ludológico</w:t>
        </w:r>
        <w:proofErr w:type="spellEnd"/>
        <w:r w:rsidRPr="00AA01FC">
          <w:rPr>
            <w:rFonts w:ascii="Arial" w:hAnsi="Arial" w:cs="Arial"/>
            <w:sz w:val="24"/>
            <w:szCs w:val="24"/>
          </w:rPr>
          <w:t xml:space="preserve"> y realidad aumentada. </w:t>
        </w:r>
        <w:proofErr w:type="gramStart"/>
        <w:r w:rsidRPr="00AA01FC">
          <w:rPr>
            <w:rFonts w:ascii="Arial" w:hAnsi="Arial" w:cs="Arial"/>
            <w:sz w:val="24"/>
            <w:szCs w:val="24"/>
          </w:rPr>
          <w:t xml:space="preserve">La experiencia de juego en Pokémon </w:t>
        </w:r>
        <w:proofErr w:type="spellStart"/>
        <w:r w:rsidRPr="00AA01FC">
          <w:rPr>
            <w:rFonts w:ascii="Arial" w:hAnsi="Arial" w:cs="Arial"/>
            <w:sz w:val="24"/>
            <w:szCs w:val="24"/>
          </w:rPr>
          <w:t>Go</w:t>
        </w:r>
        <w:proofErr w:type="spellEnd"/>
        <w:r w:rsidRPr="00AA01FC">
          <w:rPr>
            <w:rFonts w:ascii="Arial" w:hAnsi="Arial" w:cs="Arial"/>
            <w:sz w:val="24"/>
            <w:szCs w:val="24"/>
          </w:rPr>
          <w:t>!</w:t>
        </w:r>
        <w:proofErr w:type="gramEnd"/>
        <w:r w:rsidRPr="00AA01FC">
          <w:rPr>
            <w:rFonts w:ascii="Arial" w:hAnsi="Arial" w:cs="Arial"/>
            <w:sz w:val="24"/>
            <w:szCs w:val="24"/>
          </w:rPr>
          <w:t xml:space="preserve"> (</w:t>
        </w:r>
        <w:proofErr w:type="spellStart"/>
        <w:r w:rsidRPr="00AA01FC">
          <w:rPr>
            <w:rFonts w:ascii="Arial" w:hAnsi="Arial" w:cs="Arial"/>
            <w:sz w:val="24"/>
            <w:szCs w:val="24"/>
          </w:rPr>
          <w:t>Niantic</w:t>
        </w:r>
        <w:proofErr w:type="spellEnd"/>
        <w:r w:rsidRPr="00AA01FC">
          <w:rPr>
            <w:rFonts w:ascii="Arial" w:hAnsi="Arial" w:cs="Arial"/>
            <w:sz w:val="24"/>
            <w:szCs w:val="24"/>
          </w:rPr>
          <w:t xml:space="preserve">, 2016)”. </w:t>
        </w:r>
        <w:r w:rsidRPr="00AA01FC">
          <w:rPr>
            <w:rFonts w:ascii="Arial" w:hAnsi="Arial" w:cs="Arial"/>
            <w:i/>
            <w:iCs/>
            <w:sz w:val="24"/>
            <w:szCs w:val="24"/>
          </w:rPr>
          <w:t>Revista Latina de Comunicación Social</w:t>
        </w:r>
        <w:r w:rsidRPr="00AA01FC">
          <w:rPr>
            <w:rFonts w:ascii="Arial" w:hAnsi="Arial" w:cs="Arial"/>
            <w:sz w:val="24"/>
            <w:szCs w:val="24"/>
          </w:rPr>
          <w:t>, 72, pp. 667 a 678.</w:t>
        </w:r>
      </w:ins>
    </w:p>
    <w:customXmlInsRangeStart w:id="1899" w:author="José Albeiro Montes Gil" w:date="2022-01-19T17:02:00Z"/>
    <w:sdt>
      <w:sdtPr>
        <w:tag w:val="MENDELEY_BIBLIOGRAPHY"/>
        <w:id w:val="726182965"/>
        <w:placeholder>
          <w:docPart w:val="DefaultPlaceholder_-1854013440"/>
        </w:placeholder>
      </w:sdtPr>
      <w:sdtEndPr/>
      <w:sdtContent>
        <w:customXmlInsRangeEnd w:id="1899"/>
        <w:p w14:paraId="3EF39CDC" w14:textId="77777777" w:rsidR="00353F1B" w:rsidRDefault="00353F1B" w:rsidP="0097128C">
          <w:pPr>
            <w:autoSpaceDE w:val="0"/>
            <w:autoSpaceDN w:val="0"/>
            <w:ind w:hanging="480"/>
            <w:divId w:val="820922056"/>
            <w:rPr>
              <w:ins w:id="1900" w:author="José Albeiro Montes Gil" w:date="2022-01-19T17:29:00Z"/>
              <w:rFonts w:eastAsia="Times New Roman"/>
              <w:sz w:val="24"/>
              <w:szCs w:val="24"/>
            </w:rPr>
          </w:pPr>
          <w:ins w:id="1901" w:author="José Albeiro Montes Gil" w:date="2022-01-19T17:29:00Z">
            <w:r>
              <w:rPr>
                <w:rFonts w:eastAsia="Times New Roman"/>
              </w:rPr>
              <w:t xml:space="preserve">Ar, O. B. (2020). </w:t>
            </w:r>
            <w:r>
              <w:rPr>
                <w:rFonts w:eastAsia="Times New Roman"/>
                <w:i/>
                <w:iCs/>
              </w:rPr>
              <w:t>La calidad educativa en Colombia. Un análisis desde las pruebas SABER y PISA.</w:t>
            </w:r>
          </w:ins>
        </w:p>
        <w:p w14:paraId="22D5870E" w14:textId="77777777" w:rsidR="00353F1B" w:rsidRDefault="00353F1B" w:rsidP="0097128C">
          <w:pPr>
            <w:autoSpaceDE w:val="0"/>
            <w:autoSpaceDN w:val="0"/>
            <w:ind w:hanging="480"/>
            <w:divId w:val="231812447"/>
            <w:rPr>
              <w:ins w:id="1902" w:author="José Albeiro Montes Gil" w:date="2022-01-19T17:29:00Z"/>
              <w:rFonts w:eastAsia="Times New Roman"/>
            </w:rPr>
          </w:pPr>
          <w:ins w:id="1903" w:author="José Albeiro Montes Gil" w:date="2022-01-19T17:29:00Z">
            <w:r>
              <w:rPr>
                <w:rFonts w:eastAsia="Times New Roman"/>
              </w:rPr>
              <w:t xml:space="preserve">Arfé, B., Mason, L., &amp; Fajardo, I. (2018). </w:t>
            </w:r>
            <w:proofErr w:type="spellStart"/>
            <w:r>
              <w:rPr>
                <w:rFonts w:eastAsia="Times New Roman"/>
              </w:rPr>
              <w:t>Simplifying</w:t>
            </w:r>
            <w:proofErr w:type="spellEnd"/>
            <w:r>
              <w:rPr>
                <w:rFonts w:eastAsia="Times New Roman"/>
              </w:rPr>
              <w:t xml:space="preserve"> </w:t>
            </w:r>
            <w:proofErr w:type="spellStart"/>
            <w:r>
              <w:rPr>
                <w:rFonts w:eastAsia="Times New Roman"/>
              </w:rPr>
              <w:t>informational</w:t>
            </w:r>
            <w:proofErr w:type="spellEnd"/>
            <w:r>
              <w:rPr>
                <w:rFonts w:eastAsia="Times New Roman"/>
              </w:rPr>
              <w:t xml:space="preserve"> </w:t>
            </w:r>
            <w:proofErr w:type="spellStart"/>
            <w:r>
              <w:rPr>
                <w:rFonts w:eastAsia="Times New Roman"/>
              </w:rPr>
              <w:t>text</w:t>
            </w:r>
            <w:proofErr w:type="spellEnd"/>
            <w:r>
              <w:rPr>
                <w:rFonts w:eastAsia="Times New Roman"/>
              </w:rPr>
              <w:t xml:space="preserve"> </w:t>
            </w:r>
            <w:proofErr w:type="spellStart"/>
            <w:r>
              <w:rPr>
                <w:rFonts w:eastAsia="Times New Roman"/>
              </w:rPr>
              <w:t>structure</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struggling</w:t>
            </w:r>
            <w:proofErr w:type="spellEnd"/>
            <w:r>
              <w:rPr>
                <w:rFonts w:eastAsia="Times New Roman"/>
              </w:rPr>
              <w:t xml:space="preserve"> </w:t>
            </w:r>
            <w:proofErr w:type="spellStart"/>
            <w:r>
              <w:rPr>
                <w:rFonts w:eastAsia="Times New Roman"/>
              </w:rPr>
              <w:t>readers</w:t>
            </w:r>
            <w:proofErr w:type="spellEnd"/>
            <w:r>
              <w:rPr>
                <w:rFonts w:eastAsia="Times New Roman"/>
              </w:rPr>
              <w:t xml:space="preserve">. </w:t>
            </w:r>
            <w:r>
              <w:rPr>
                <w:rFonts w:eastAsia="Times New Roman"/>
                <w:i/>
                <w:iCs/>
              </w:rPr>
              <w:t xml:space="preserve">Reading and </w:t>
            </w:r>
            <w:proofErr w:type="spellStart"/>
            <w:r>
              <w:rPr>
                <w:rFonts w:eastAsia="Times New Roman"/>
                <w:i/>
                <w:iCs/>
              </w:rPr>
              <w:t>Writing</w:t>
            </w:r>
            <w:proofErr w:type="spellEnd"/>
            <w:r>
              <w:rPr>
                <w:rFonts w:eastAsia="Times New Roman"/>
              </w:rPr>
              <w:t xml:space="preserve">, </w:t>
            </w:r>
            <w:r>
              <w:rPr>
                <w:rFonts w:eastAsia="Times New Roman"/>
                <w:i/>
                <w:iCs/>
              </w:rPr>
              <w:t>31</w:t>
            </w:r>
            <w:r>
              <w:rPr>
                <w:rFonts w:eastAsia="Times New Roman"/>
              </w:rPr>
              <w:t>(9), 2191–2210. https://doi.org/10.1007/s11145-017-9785-6</w:t>
            </w:r>
          </w:ins>
        </w:p>
        <w:p w14:paraId="74AAE379" w14:textId="77777777" w:rsidR="00353F1B" w:rsidRDefault="00353F1B" w:rsidP="0097128C">
          <w:pPr>
            <w:autoSpaceDE w:val="0"/>
            <w:autoSpaceDN w:val="0"/>
            <w:ind w:hanging="480"/>
            <w:divId w:val="859585041"/>
            <w:rPr>
              <w:ins w:id="1904" w:author="José Albeiro Montes Gil" w:date="2022-01-19T17:29:00Z"/>
              <w:rFonts w:eastAsia="Times New Roman"/>
            </w:rPr>
          </w:pPr>
          <w:proofErr w:type="spellStart"/>
          <w:ins w:id="1905" w:author="José Albeiro Montes Gil" w:date="2022-01-19T17:29:00Z">
            <w:r>
              <w:rPr>
                <w:rFonts w:eastAsia="Times New Roman"/>
              </w:rPr>
              <w:t>Bhroin</w:t>
            </w:r>
            <w:proofErr w:type="spellEnd"/>
            <w:r>
              <w:rPr>
                <w:rFonts w:eastAsia="Times New Roman"/>
              </w:rPr>
              <w:t xml:space="preserve">, N. N., </w:t>
            </w:r>
            <w:proofErr w:type="spellStart"/>
            <w:r>
              <w:rPr>
                <w:rFonts w:eastAsia="Times New Roman"/>
              </w:rPr>
              <w:t>Researcher</w:t>
            </w:r>
            <w:proofErr w:type="spellEnd"/>
            <w:r>
              <w:rPr>
                <w:rFonts w:eastAsia="Times New Roman"/>
              </w:rPr>
              <w:t xml:space="preserve">, P., &amp; </w:t>
            </w:r>
            <w:proofErr w:type="spellStart"/>
            <w:r>
              <w:rPr>
                <w:rFonts w:eastAsia="Times New Roman"/>
              </w:rPr>
              <w:t>Rehder</w:t>
            </w:r>
            <w:proofErr w:type="spellEnd"/>
            <w:r>
              <w:rPr>
                <w:rFonts w:eastAsia="Times New Roman"/>
              </w:rPr>
              <w:t xml:space="preserve">, M. M. (2018). </w:t>
            </w:r>
            <w:r>
              <w:rPr>
                <w:rFonts w:eastAsia="Times New Roman"/>
                <w:i/>
                <w:iCs/>
              </w:rPr>
              <w:t>CONTENTS 2 EXECUTIVE SUMMARY 3 RESEARCH CONTEXT 3 METHODOLOGY 4 CONCEPTUAL FRAMEWORKS 6 TECHNICAL EXPERTISE 6 SOCIAL MEDIA 8 YOUTUBE 9 GAMING COMMUNITIES 11 CREATING CONTENT AND PROGRAMMING 12 RECOMMENDATIONS 13 REFERENCES 14</w:t>
            </w:r>
            <w:r>
              <w:rPr>
                <w:rFonts w:eastAsia="Times New Roman"/>
              </w:rPr>
              <w:t>. https://doi.org/10.1177/146144481668593</w:t>
            </w:r>
          </w:ins>
        </w:p>
        <w:p w14:paraId="5AE58C6C" w14:textId="77777777" w:rsidR="00353F1B" w:rsidRDefault="00353F1B" w:rsidP="0097128C">
          <w:pPr>
            <w:autoSpaceDE w:val="0"/>
            <w:autoSpaceDN w:val="0"/>
            <w:ind w:hanging="480"/>
            <w:divId w:val="945578918"/>
            <w:rPr>
              <w:ins w:id="1906" w:author="José Albeiro Montes Gil" w:date="2022-01-19T17:29:00Z"/>
              <w:rFonts w:eastAsia="Times New Roman"/>
            </w:rPr>
          </w:pPr>
          <w:ins w:id="1907" w:author="José Albeiro Montes Gil" w:date="2022-01-19T17:29:00Z">
            <w:r>
              <w:rPr>
                <w:rFonts w:eastAsia="Times New Roman"/>
              </w:rPr>
              <w:t xml:space="preserve">Camargo, F., Méndez, A., Stella, L., &amp; Camargo, A. F. (2021). </w:t>
            </w:r>
            <w:r>
              <w:rPr>
                <w:rFonts w:eastAsia="Times New Roman"/>
                <w:i/>
                <w:iCs/>
              </w:rPr>
              <w:t xml:space="preserve">Tecnologías </w:t>
            </w:r>
            <w:proofErr w:type="gramStart"/>
            <w:r>
              <w:rPr>
                <w:rFonts w:eastAsia="Times New Roman"/>
                <w:i/>
                <w:iCs/>
              </w:rPr>
              <w:t>4 .</w:t>
            </w:r>
            <w:proofErr w:type="gramEnd"/>
            <w:r>
              <w:rPr>
                <w:rFonts w:eastAsia="Times New Roman"/>
                <w:i/>
                <w:iCs/>
              </w:rPr>
              <w:t xml:space="preserve"> </w:t>
            </w:r>
            <w:proofErr w:type="gramStart"/>
            <w:r>
              <w:rPr>
                <w:rFonts w:eastAsia="Times New Roman"/>
                <w:i/>
                <w:iCs/>
              </w:rPr>
              <w:t>0 :</w:t>
            </w:r>
            <w:proofErr w:type="gramEnd"/>
            <w:r>
              <w:rPr>
                <w:rFonts w:eastAsia="Times New Roman"/>
                <w:i/>
                <w:iCs/>
              </w:rPr>
              <w:t xml:space="preserve"> El Desafío De La Educación Media En Colombia</w:t>
            </w:r>
            <w:r>
              <w:rPr>
                <w:rFonts w:eastAsia="Times New Roman"/>
              </w:rPr>
              <w:t>.</w:t>
            </w:r>
          </w:ins>
        </w:p>
        <w:p w14:paraId="3348E1A1" w14:textId="77777777" w:rsidR="00353F1B" w:rsidRDefault="00353F1B" w:rsidP="0097128C">
          <w:pPr>
            <w:autoSpaceDE w:val="0"/>
            <w:autoSpaceDN w:val="0"/>
            <w:ind w:hanging="480"/>
            <w:divId w:val="1851724297"/>
            <w:rPr>
              <w:ins w:id="1908" w:author="José Albeiro Montes Gil" w:date="2022-01-19T17:29:00Z"/>
              <w:rFonts w:eastAsia="Times New Roman"/>
            </w:rPr>
          </w:pPr>
          <w:ins w:id="1909" w:author="José Albeiro Montes Gil" w:date="2022-01-19T17:29:00Z">
            <w:r>
              <w:rPr>
                <w:rFonts w:eastAsia="Times New Roman"/>
                <w:i/>
                <w:iCs/>
              </w:rPr>
              <w:t xml:space="preserve">Colombia, el país de la </w:t>
            </w:r>
            <w:proofErr w:type="spellStart"/>
            <w:r>
              <w:rPr>
                <w:rFonts w:eastAsia="Times New Roman"/>
                <w:i/>
                <w:iCs/>
              </w:rPr>
              <w:t>Ocde</w:t>
            </w:r>
            <w:proofErr w:type="spellEnd"/>
            <w:r>
              <w:rPr>
                <w:rFonts w:eastAsia="Times New Roman"/>
                <w:i/>
                <w:iCs/>
              </w:rPr>
              <w:t xml:space="preserve"> con los resultados más bajos en las pruebas Pisa 2018</w:t>
            </w:r>
            <w:r>
              <w:rPr>
                <w:rFonts w:eastAsia="Times New Roman"/>
              </w:rPr>
              <w:t>. (</w:t>
            </w:r>
            <w:proofErr w:type="spellStart"/>
            <w:r>
              <w:rPr>
                <w:rFonts w:eastAsia="Times New Roman"/>
              </w:rPr>
              <w:t>n.d</w:t>
            </w:r>
            <w:proofErr w:type="spellEnd"/>
            <w:r>
              <w:rPr>
                <w:rFonts w:eastAsia="Times New Roman"/>
              </w:rPr>
              <w:t xml:space="preserve">.). </w:t>
            </w:r>
            <w:proofErr w:type="spellStart"/>
            <w:r>
              <w:rPr>
                <w:rFonts w:eastAsia="Times New Roman"/>
              </w:rPr>
              <w:t>Retrieved</w:t>
            </w:r>
            <w:proofErr w:type="spellEnd"/>
            <w:r>
              <w:rPr>
                <w:rFonts w:eastAsia="Times New Roman"/>
              </w:rPr>
              <w:t xml:space="preserve"> </w:t>
            </w:r>
            <w:proofErr w:type="spellStart"/>
            <w:r>
              <w:rPr>
                <w:rFonts w:eastAsia="Times New Roman"/>
              </w:rPr>
              <w:t>November</w:t>
            </w:r>
            <w:proofErr w:type="spellEnd"/>
            <w:r>
              <w:rPr>
                <w:rFonts w:eastAsia="Times New Roman"/>
              </w:rPr>
              <w:t xml:space="preserve"> 3, 2021, </w:t>
            </w:r>
            <w:proofErr w:type="spellStart"/>
            <w:r>
              <w:rPr>
                <w:rFonts w:eastAsia="Times New Roman"/>
              </w:rPr>
              <w:t>from</w:t>
            </w:r>
            <w:proofErr w:type="spellEnd"/>
            <w:r>
              <w:rPr>
                <w:rFonts w:eastAsia="Times New Roman"/>
              </w:rPr>
              <w:t xml:space="preserve"> https://www.semana.com/educacion/articulo/como-le-fue-a-colombia-en-las-ultimas-pruebas-pisa/642984/</w:t>
            </w:r>
          </w:ins>
        </w:p>
        <w:p w14:paraId="0E04A187" w14:textId="77777777" w:rsidR="00353F1B" w:rsidRDefault="00353F1B" w:rsidP="0097128C">
          <w:pPr>
            <w:autoSpaceDE w:val="0"/>
            <w:autoSpaceDN w:val="0"/>
            <w:ind w:hanging="480"/>
            <w:divId w:val="1908488412"/>
            <w:rPr>
              <w:ins w:id="1910" w:author="José Albeiro Montes Gil" w:date="2022-01-19T17:29:00Z"/>
              <w:rFonts w:eastAsia="Times New Roman"/>
            </w:rPr>
          </w:pPr>
          <w:ins w:id="1911" w:author="José Albeiro Montes Gil" w:date="2022-01-19T17:29:00Z">
            <w:r>
              <w:rPr>
                <w:rFonts w:eastAsia="Times New Roman"/>
              </w:rPr>
              <w:t xml:space="preserve">Conejero, A. G. (2009). Etapas lectoescritura infantil. </w:t>
            </w:r>
            <w:r>
              <w:rPr>
                <w:rFonts w:eastAsia="Times New Roman"/>
                <w:i/>
                <w:iCs/>
              </w:rPr>
              <w:t>Etapas de La Lectoescritura Infantil</w:t>
            </w:r>
            <w:r>
              <w:rPr>
                <w:rFonts w:eastAsia="Times New Roman"/>
              </w:rPr>
              <w:t>.</w:t>
            </w:r>
          </w:ins>
        </w:p>
        <w:p w14:paraId="62B568D2" w14:textId="77777777" w:rsidR="00353F1B" w:rsidRDefault="00353F1B" w:rsidP="0097128C">
          <w:pPr>
            <w:autoSpaceDE w:val="0"/>
            <w:autoSpaceDN w:val="0"/>
            <w:ind w:hanging="480"/>
            <w:divId w:val="1626615730"/>
            <w:rPr>
              <w:ins w:id="1912" w:author="José Albeiro Montes Gil" w:date="2022-01-19T17:29:00Z"/>
              <w:rFonts w:eastAsia="Times New Roman"/>
            </w:rPr>
          </w:pPr>
          <w:proofErr w:type="spellStart"/>
          <w:ins w:id="1913" w:author="José Albeiro Montes Gil" w:date="2022-01-19T17:29:00Z">
            <w:r>
              <w:rPr>
                <w:rFonts w:eastAsia="Times New Roman"/>
              </w:rPr>
              <w:lastRenderedPageBreak/>
              <w:t>Enriquez</w:t>
            </w:r>
            <w:proofErr w:type="spellEnd"/>
            <w:r>
              <w:rPr>
                <w:rFonts w:eastAsia="Times New Roman"/>
              </w:rPr>
              <w:t xml:space="preserve">, J. G., &amp; Casas, S. I. (2013). USABILIDAD EN APLICACIONES </w:t>
            </w:r>
            <w:proofErr w:type="spellStart"/>
            <w:proofErr w:type="gramStart"/>
            <w:r>
              <w:rPr>
                <w:rFonts w:eastAsia="Times New Roman"/>
              </w:rPr>
              <w:t>MÓVILES,Vista</w:t>
            </w:r>
            <w:proofErr w:type="spellEnd"/>
            <w:proofErr w:type="gramEnd"/>
            <w:r>
              <w:rPr>
                <w:rFonts w:eastAsia="Times New Roman"/>
              </w:rPr>
              <w:t xml:space="preserve"> de Usabilidad en aplicaciones móviles. </w:t>
            </w:r>
            <w:proofErr w:type="spellStart"/>
            <w:r>
              <w:rPr>
                <w:rFonts w:eastAsia="Times New Roman"/>
                <w:i/>
                <w:iCs/>
              </w:rPr>
              <w:t>Itc</w:t>
            </w:r>
            <w:proofErr w:type="spellEnd"/>
            <w:r>
              <w:rPr>
                <w:rFonts w:eastAsia="Times New Roman"/>
              </w:rPr>
              <w:t>, 23.</w:t>
            </w:r>
          </w:ins>
        </w:p>
        <w:p w14:paraId="648323A4" w14:textId="77777777" w:rsidR="00353F1B" w:rsidRDefault="00353F1B" w:rsidP="0097128C">
          <w:pPr>
            <w:autoSpaceDE w:val="0"/>
            <w:autoSpaceDN w:val="0"/>
            <w:ind w:hanging="480"/>
            <w:divId w:val="1631938178"/>
            <w:rPr>
              <w:ins w:id="1914" w:author="José Albeiro Montes Gil" w:date="2022-01-19T17:29:00Z"/>
              <w:rFonts w:eastAsia="Times New Roman"/>
            </w:rPr>
          </w:pPr>
          <w:ins w:id="1915" w:author="José Albeiro Montes Gil" w:date="2022-01-19T17:29:00Z">
            <w:r>
              <w:rPr>
                <w:rFonts w:eastAsia="Times New Roman"/>
              </w:rPr>
              <w:t xml:space="preserve">Godoy, S., &amp; López, D. (2014). </w:t>
            </w:r>
            <w:r>
              <w:rPr>
                <w:rFonts w:eastAsia="Times New Roman"/>
                <w:i/>
                <w:iCs/>
              </w:rPr>
              <w:t xml:space="preserve">Educación preescolar en </w:t>
            </w:r>
            <w:proofErr w:type="gramStart"/>
            <w:r>
              <w:rPr>
                <w:rFonts w:eastAsia="Times New Roman"/>
                <w:i/>
                <w:iCs/>
              </w:rPr>
              <w:t>Colombia :</w:t>
            </w:r>
            <w:proofErr w:type="gramEnd"/>
            <w:r>
              <w:rPr>
                <w:rFonts w:eastAsia="Times New Roman"/>
                <w:i/>
                <w:iCs/>
              </w:rPr>
              <w:t xml:space="preserve"> un punto de partida de las brechas en el aprendizaje</w:t>
            </w:r>
            <w:r>
              <w:rPr>
                <w:rFonts w:eastAsia="Times New Roman"/>
              </w:rPr>
              <w:t>. 48–55.</w:t>
            </w:r>
          </w:ins>
        </w:p>
        <w:p w14:paraId="15FB453D" w14:textId="77777777" w:rsidR="00353F1B" w:rsidRDefault="00353F1B" w:rsidP="0097128C">
          <w:pPr>
            <w:autoSpaceDE w:val="0"/>
            <w:autoSpaceDN w:val="0"/>
            <w:ind w:hanging="480"/>
            <w:divId w:val="1027296126"/>
            <w:rPr>
              <w:ins w:id="1916" w:author="José Albeiro Montes Gil" w:date="2022-01-19T17:29:00Z"/>
              <w:rFonts w:eastAsia="Times New Roman"/>
            </w:rPr>
          </w:pPr>
          <w:ins w:id="1917" w:author="José Albeiro Montes Gil" w:date="2022-01-19T17:29:00Z">
            <w:r>
              <w:rPr>
                <w:rFonts w:eastAsia="Times New Roman"/>
              </w:rPr>
              <w:t>Hugo, V., &amp; Pasallo, M. (</w:t>
            </w:r>
            <w:proofErr w:type="spellStart"/>
            <w:r>
              <w:rPr>
                <w:rFonts w:eastAsia="Times New Roman"/>
              </w:rPr>
              <w:t>n.d</w:t>
            </w:r>
            <w:proofErr w:type="spellEnd"/>
            <w:r>
              <w:rPr>
                <w:rFonts w:eastAsia="Times New Roman"/>
              </w:rPr>
              <w:t xml:space="preserve">.). </w:t>
            </w:r>
            <w:proofErr w:type="spellStart"/>
            <w:r>
              <w:rPr>
                <w:rFonts w:eastAsia="Times New Roman"/>
                <w:i/>
                <w:iCs/>
              </w:rPr>
              <w:t>Comprension</w:t>
            </w:r>
            <w:proofErr w:type="spellEnd"/>
            <w:r>
              <w:rPr>
                <w:rFonts w:eastAsia="Times New Roman"/>
                <w:i/>
                <w:iCs/>
              </w:rPr>
              <w:t xml:space="preserve"> Lectora </w:t>
            </w:r>
            <w:proofErr w:type="spellStart"/>
            <w:r>
              <w:rPr>
                <w:rFonts w:eastAsia="Times New Roman"/>
                <w:i/>
                <w:iCs/>
              </w:rPr>
              <w:t>Ninios</w:t>
            </w:r>
            <w:proofErr w:type="spellEnd"/>
            <w:r>
              <w:rPr>
                <w:rFonts w:eastAsia="Times New Roman"/>
                <w:i/>
                <w:iCs/>
              </w:rPr>
              <w:t xml:space="preserve"> Poblaciones Vulnerables</w:t>
            </w:r>
            <w:r>
              <w:rPr>
                <w:rFonts w:eastAsia="Times New Roman"/>
              </w:rPr>
              <w:t>.</w:t>
            </w:r>
          </w:ins>
        </w:p>
        <w:p w14:paraId="639BF5E5" w14:textId="77777777" w:rsidR="00353F1B" w:rsidRDefault="00353F1B" w:rsidP="0097128C">
          <w:pPr>
            <w:autoSpaceDE w:val="0"/>
            <w:autoSpaceDN w:val="0"/>
            <w:ind w:hanging="480"/>
            <w:divId w:val="1193417483"/>
            <w:rPr>
              <w:ins w:id="1918" w:author="José Albeiro Montes Gil" w:date="2022-01-19T17:29:00Z"/>
              <w:rFonts w:eastAsia="Times New Roman"/>
            </w:rPr>
          </w:pPr>
          <w:ins w:id="1919" w:author="José Albeiro Montes Gil" w:date="2022-01-19T17:29:00Z">
            <w:r>
              <w:rPr>
                <w:rFonts w:eastAsia="Times New Roman"/>
              </w:rPr>
              <w:t xml:space="preserve">Karina, R. M. M. V. Mg. C. P. M. (2021). La lectoescritura en el proceso de aprendizaje en los estudiantes del segundo año de educación básica de la escuela Antonio Frías. In </w:t>
            </w:r>
            <w:r>
              <w:rPr>
                <w:rFonts w:eastAsia="Times New Roman"/>
                <w:i/>
                <w:iCs/>
              </w:rPr>
              <w:t>“La lectoescritura en el proceso de aprendizaje en los estudiantes del segundo año de educación básica de la escuela Antonio Frías.”</w:t>
            </w:r>
          </w:ins>
        </w:p>
        <w:p w14:paraId="71354FFE" w14:textId="77777777" w:rsidR="00353F1B" w:rsidRDefault="00353F1B" w:rsidP="0097128C">
          <w:pPr>
            <w:autoSpaceDE w:val="0"/>
            <w:autoSpaceDN w:val="0"/>
            <w:ind w:hanging="480"/>
            <w:divId w:val="151993949"/>
            <w:rPr>
              <w:ins w:id="1920" w:author="José Albeiro Montes Gil" w:date="2022-01-19T17:29:00Z"/>
              <w:rFonts w:eastAsia="Times New Roman"/>
            </w:rPr>
          </w:pPr>
          <w:ins w:id="1921" w:author="José Albeiro Montes Gil" w:date="2022-01-19T17:29:00Z">
            <w:r>
              <w:rPr>
                <w:rFonts w:eastAsia="Times New Roman"/>
              </w:rPr>
              <w:t xml:space="preserve">López, C., </w:t>
            </w:r>
            <w:proofErr w:type="spellStart"/>
            <w:r>
              <w:rPr>
                <w:rFonts w:eastAsia="Times New Roman"/>
              </w:rPr>
              <w:t>Hormechea</w:t>
            </w:r>
            <w:proofErr w:type="spellEnd"/>
            <w:r>
              <w:rPr>
                <w:rFonts w:eastAsia="Times New Roman"/>
              </w:rPr>
              <w:t xml:space="preserve">, K., González, L., &amp; Camelo, Y. (2019). Uso de la realidad aumentada como Estrategia de aprendizaje para la enseñanza de las ciencias naturales.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Chemical </w:t>
            </w:r>
            <w:proofErr w:type="spellStart"/>
            <w:r>
              <w:rPr>
                <w:rFonts w:eastAsia="Times New Roman"/>
                <w:i/>
                <w:iCs/>
              </w:rPr>
              <w:t>Information</w:t>
            </w:r>
            <w:proofErr w:type="spellEnd"/>
            <w:r>
              <w:rPr>
                <w:rFonts w:eastAsia="Times New Roman"/>
                <w:i/>
                <w:iCs/>
              </w:rPr>
              <w:t xml:space="preserve"> and </w:t>
            </w:r>
            <w:proofErr w:type="spellStart"/>
            <w:r>
              <w:rPr>
                <w:rFonts w:eastAsia="Times New Roman"/>
                <w:i/>
                <w:iCs/>
              </w:rPr>
              <w:t>Modeling</w:t>
            </w:r>
            <w:proofErr w:type="spellEnd"/>
            <w:r>
              <w:rPr>
                <w:rFonts w:eastAsia="Times New Roman"/>
              </w:rPr>
              <w:t>, 171.</w:t>
            </w:r>
          </w:ins>
        </w:p>
        <w:p w14:paraId="254AC281" w14:textId="77777777" w:rsidR="00353F1B" w:rsidRDefault="00353F1B" w:rsidP="0097128C">
          <w:pPr>
            <w:autoSpaceDE w:val="0"/>
            <w:autoSpaceDN w:val="0"/>
            <w:ind w:hanging="480"/>
            <w:divId w:val="301666132"/>
            <w:rPr>
              <w:ins w:id="1922" w:author="José Albeiro Montes Gil" w:date="2022-01-19T17:29:00Z"/>
              <w:rFonts w:eastAsia="Times New Roman"/>
            </w:rPr>
          </w:pPr>
          <w:ins w:id="1923" w:author="José Albeiro Montes Gil" w:date="2022-01-19T17:29:00Z">
            <w:r>
              <w:rPr>
                <w:rFonts w:eastAsia="Times New Roman"/>
              </w:rPr>
              <w:t>Luz, M., &amp; Montoya, O. (</w:t>
            </w:r>
            <w:proofErr w:type="spellStart"/>
            <w:r>
              <w:rPr>
                <w:rFonts w:eastAsia="Times New Roman"/>
              </w:rPr>
              <w:t>n.d</w:t>
            </w:r>
            <w:proofErr w:type="spellEnd"/>
            <w:r>
              <w:rPr>
                <w:rFonts w:eastAsia="Times New Roman"/>
              </w:rPr>
              <w:t xml:space="preserve">.). </w:t>
            </w:r>
            <w:r>
              <w:rPr>
                <w:rFonts w:eastAsia="Times New Roman"/>
                <w:i/>
                <w:iCs/>
              </w:rPr>
              <w:t xml:space="preserve">Dificultades en la lectura y r e n d i m i e n t o a c a d </w:t>
            </w:r>
            <w:proofErr w:type="spellStart"/>
            <w:r>
              <w:rPr>
                <w:rFonts w:eastAsia="Times New Roman"/>
                <w:i/>
                <w:iCs/>
              </w:rPr>
              <w:t>é</w:t>
            </w:r>
            <w:proofErr w:type="spellEnd"/>
            <w:r>
              <w:rPr>
                <w:rFonts w:eastAsia="Times New Roman"/>
                <w:i/>
                <w:iCs/>
              </w:rPr>
              <w:t xml:space="preserve"> m i c o</w:t>
            </w:r>
            <w:r>
              <w:rPr>
                <w:rFonts w:eastAsia="Times New Roman"/>
              </w:rPr>
              <w:t>.</w:t>
            </w:r>
          </w:ins>
        </w:p>
        <w:p w14:paraId="401492D3" w14:textId="77777777" w:rsidR="00353F1B" w:rsidRDefault="00353F1B" w:rsidP="0097128C">
          <w:pPr>
            <w:autoSpaceDE w:val="0"/>
            <w:autoSpaceDN w:val="0"/>
            <w:ind w:hanging="480"/>
            <w:divId w:val="454107143"/>
            <w:rPr>
              <w:ins w:id="1924" w:author="José Albeiro Montes Gil" w:date="2022-01-19T17:29:00Z"/>
              <w:rFonts w:eastAsia="Times New Roman"/>
            </w:rPr>
          </w:pPr>
          <w:ins w:id="1925" w:author="José Albeiro Montes Gil" w:date="2022-01-19T17:29:00Z">
            <w:r>
              <w:rPr>
                <w:rFonts w:eastAsia="Times New Roman"/>
              </w:rPr>
              <w:t xml:space="preserve">Mayta, L. I. (2018). </w:t>
            </w:r>
            <w:r>
              <w:rPr>
                <w:rFonts w:eastAsia="Times New Roman"/>
                <w:i/>
                <w:iCs/>
              </w:rPr>
              <w:t>Videojuego para mejorar la atención en niños de 10-12 años con TDAH aplicando conceptos de Realidad Aumentada</w:t>
            </w:r>
            <w:r>
              <w:rPr>
                <w:rFonts w:eastAsia="Times New Roman"/>
              </w:rPr>
              <w:t>.</w:t>
            </w:r>
          </w:ins>
        </w:p>
        <w:p w14:paraId="705178D3" w14:textId="77777777" w:rsidR="00353F1B" w:rsidRDefault="00353F1B" w:rsidP="0097128C">
          <w:pPr>
            <w:autoSpaceDE w:val="0"/>
            <w:autoSpaceDN w:val="0"/>
            <w:ind w:hanging="480"/>
            <w:divId w:val="1106388679"/>
            <w:rPr>
              <w:ins w:id="1926" w:author="José Albeiro Montes Gil" w:date="2022-01-19T17:29:00Z"/>
              <w:rFonts w:eastAsia="Times New Roman"/>
            </w:rPr>
          </w:pPr>
          <w:ins w:id="1927" w:author="José Albeiro Montes Gil" w:date="2022-01-19T17:29:00Z">
            <w:r>
              <w:rPr>
                <w:rFonts w:eastAsia="Times New Roman"/>
              </w:rPr>
              <w:t xml:space="preserve">Naranjo, J., Robalino López, Á., </w:t>
            </w:r>
            <w:proofErr w:type="spellStart"/>
            <w:r>
              <w:rPr>
                <w:rFonts w:eastAsia="Times New Roman"/>
              </w:rPr>
              <w:t>Alarcon</w:t>
            </w:r>
            <w:proofErr w:type="spellEnd"/>
            <w:r>
              <w:rPr>
                <w:rFonts w:eastAsia="Times New Roman"/>
              </w:rPr>
              <w:t xml:space="preserve"> </w:t>
            </w:r>
            <w:proofErr w:type="spellStart"/>
            <w:r>
              <w:rPr>
                <w:rFonts w:eastAsia="Times New Roman"/>
              </w:rPr>
              <w:t>Ortíz</w:t>
            </w:r>
            <w:proofErr w:type="spellEnd"/>
            <w:r>
              <w:rPr>
                <w:rFonts w:eastAsia="Times New Roman"/>
              </w:rPr>
              <w:t xml:space="preserve">, A., </w:t>
            </w:r>
            <w:proofErr w:type="spellStart"/>
            <w:r>
              <w:rPr>
                <w:rFonts w:eastAsia="Times New Roman"/>
              </w:rPr>
              <w:t>Peralvo</w:t>
            </w:r>
            <w:proofErr w:type="spellEnd"/>
            <w:r>
              <w:rPr>
                <w:rFonts w:eastAsia="Times New Roman"/>
              </w:rPr>
              <w:t xml:space="preserve">, A., Romero, R., &amp; García, M. (2021). Videojuegos educativos para niñas y niños en educación preescolar utilizando robótica y realidad aumentada. </w:t>
            </w:r>
            <w:proofErr w:type="spellStart"/>
            <w:r>
              <w:rPr>
                <w:rFonts w:eastAsia="Times New Roman"/>
                <w:i/>
                <w:iCs/>
              </w:rPr>
              <w:t>Risti</w:t>
            </w:r>
            <w:proofErr w:type="spellEnd"/>
            <w:r>
              <w:rPr>
                <w:rFonts w:eastAsia="Times New Roman"/>
              </w:rPr>
              <w:t xml:space="preserve">, </w:t>
            </w:r>
            <w:r>
              <w:rPr>
                <w:rFonts w:eastAsia="Times New Roman"/>
                <w:i/>
                <w:iCs/>
              </w:rPr>
              <w:t>42</w:t>
            </w:r>
            <w:r>
              <w:rPr>
                <w:rFonts w:eastAsia="Times New Roman"/>
              </w:rPr>
              <w:t>, 530–541.</w:t>
            </w:r>
          </w:ins>
        </w:p>
        <w:p w14:paraId="00951E22" w14:textId="77777777" w:rsidR="00353F1B" w:rsidRDefault="00353F1B" w:rsidP="0097128C">
          <w:pPr>
            <w:autoSpaceDE w:val="0"/>
            <w:autoSpaceDN w:val="0"/>
            <w:ind w:hanging="480"/>
            <w:divId w:val="819230830"/>
            <w:rPr>
              <w:ins w:id="1928" w:author="José Albeiro Montes Gil" w:date="2022-01-19T17:29:00Z"/>
              <w:rFonts w:eastAsia="Times New Roman"/>
            </w:rPr>
          </w:pPr>
          <w:ins w:id="1929" w:author="José Albeiro Montes Gil" w:date="2022-01-19T17:29:00Z">
            <w:r>
              <w:rPr>
                <w:rFonts w:eastAsia="Times New Roman"/>
              </w:rPr>
              <w:t xml:space="preserve">Navarrete, R. N., &amp; Ovalle, G. F. R. (2018). Aplicación móvil que utiliza realidad aumentada para ilustrar el abecedario y los números. </w:t>
            </w:r>
            <w:proofErr w:type="spellStart"/>
            <w:r>
              <w:rPr>
                <w:rFonts w:eastAsia="Times New Roman"/>
                <w:i/>
                <w:iCs/>
              </w:rPr>
              <w:t>Photosynthetica</w:t>
            </w:r>
            <w:proofErr w:type="spellEnd"/>
            <w:r>
              <w:rPr>
                <w:rFonts w:eastAsia="Times New Roman"/>
              </w:rPr>
              <w:t xml:space="preserve">, </w:t>
            </w:r>
            <w:r>
              <w:rPr>
                <w:rFonts w:eastAsia="Times New Roman"/>
                <w:i/>
                <w:iCs/>
              </w:rPr>
              <w:t>2</w:t>
            </w:r>
            <w:r>
              <w:rPr>
                <w:rFonts w:eastAsia="Times New Roman"/>
              </w:rPr>
              <w:t>(1), 1–13.</w:t>
            </w:r>
          </w:ins>
        </w:p>
        <w:p w14:paraId="73B1ABFB" w14:textId="77777777" w:rsidR="00353F1B" w:rsidRDefault="00353F1B" w:rsidP="0097128C">
          <w:pPr>
            <w:autoSpaceDE w:val="0"/>
            <w:autoSpaceDN w:val="0"/>
            <w:ind w:hanging="480"/>
            <w:divId w:val="902107284"/>
            <w:rPr>
              <w:ins w:id="1930" w:author="José Albeiro Montes Gil" w:date="2022-01-19T17:29:00Z"/>
              <w:rFonts w:eastAsia="Times New Roman"/>
            </w:rPr>
          </w:pPr>
          <w:ins w:id="1931" w:author="José Albeiro Montes Gil" w:date="2022-01-19T17:29:00Z">
            <w:r>
              <w:rPr>
                <w:rFonts w:eastAsia="Times New Roman"/>
              </w:rPr>
              <w:t xml:space="preserve">Navarrete, R., &amp; Rodríguez, G. (2018). </w:t>
            </w:r>
            <w:r>
              <w:rPr>
                <w:rFonts w:eastAsia="Times New Roman"/>
                <w:i/>
                <w:iCs/>
              </w:rPr>
              <w:t>Aplicación móvil que utiliza realidad aumentada para ilustrar el abecedario y los números</w:t>
            </w:r>
            <w:r>
              <w:rPr>
                <w:rFonts w:eastAsia="Times New Roman"/>
              </w:rPr>
              <w:t>. 97.</w:t>
            </w:r>
          </w:ins>
        </w:p>
        <w:p w14:paraId="021FADC8" w14:textId="77777777" w:rsidR="00353F1B" w:rsidRDefault="00353F1B" w:rsidP="0097128C">
          <w:pPr>
            <w:autoSpaceDE w:val="0"/>
            <w:autoSpaceDN w:val="0"/>
            <w:ind w:hanging="480"/>
            <w:divId w:val="2099474561"/>
            <w:rPr>
              <w:ins w:id="1932" w:author="José Albeiro Montes Gil" w:date="2022-01-19T17:29:00Z"/>
              <w:rFonts w:eastAsia="Times New Roman"/>
            </w:rPr>
          </w:pPr>
          <w:ins w:id="1933" w:author="José Albeiro Montes Gil" w:date="2022-01-19T17:29:00Z">
            <w:r>
              <w:rPr>
                <w:rFonts w:eastAsia="Times New Roman"/>
              </w:rPr>
              <w:t xml:space="preserve">Oliveira, M. do S. R. de, &amp; </w:t>
            </w:r>
            <w:proofErr w:type="spellStart"/>
            <w:r>
              <w:rPr>
                <w:rFonts w:eastAsia="Times New Roman"/>
              </w:rPr>
              <w:t>Menezes</w:t>
            </w:r>
            <w:proofErr w:type="spellEnd"/>
            <w:r>
              <w:rPr>
                <w:rFonts w:eastAsia="Times New Roman"/>
              </w:rPr>
              <w:t xml:space="preserve">, A. M. D. C. (2019). </w:t>
            </w:r>
            <w:proofErr w:type="spellStart"/>
            <w:r>
              <w:rPr>
                <w:rFonts w:eastAsia="Times New Roman"/>
              </w:rPr>
              <w:t>Leitura</w:t>
            </w:r>
            <w:proofErr w:type="spellEnd"/>
            <w:r>
              <w:rPr>
                <w:rFonts w:eastAsia="Times New Roman"/>
              </w:rPr>
              <w:t xml:space="preserve"> nos anos </w:t>
            </w:r>
            <w:proofErr w:type="spellStart"/>
            <w:r>
              <w:rPr>
                <w:rFonts w:eastAsia="Times New Roman"/>
              </w:rPr>
              <w:t>iniciais</w:t>
            </w:r>
            <w:proofErr w:type="spellEnd"/>
            <w:r>
              <w:rPr>
                <w:rFonts w:eastAsia="Times New Roman"/>
              </w:rPr>
              <w:t xml:space="preserve">: O despertar para o </w:t>
            </w:r>
            <w:proofErr w:type="spellStart"/>
            <w:r>
              <w:rPr>
                <w:rFonts w:eastAsia="Times New Roman"/>
              </w:rPr>
              <w:t>prazer</w:t>
            </w:r>
            <w:proofErr w:type="spellEnd"/>
            <w:r>
              <w:rPr>
                <w:rFonts w:eastAsia="Times New Roman"/>
              </w:rPr>
              <w:t xml:space="preserve"> da </w:t>
            </w:r>
            <w:proofErr w:type="spellStart"/>
            <w:r>
              <w:rPr>
                <w:rFonts w:eastAsia="Times New Roman"/>
              </w:rPr>
              <w:t>leitura</w:t>
            </w:r>
            <w:proofErr w:type="spellEnd"/>
            <w:r>
              <w:rPr>
                <w:rFonts w:eastAsia="Times New Roman"/>
              </w:rPr>
              <w:t xml:space="preserve"> </w:t>
            </w:r>
            <w:proofErr w:type="spellStart"/>
            <w:r>
              <w:rPr>
                <w:rFonts w:eastAsia="Times New Roman"/>
              </w:rPr>
              <w:t>na</w:t>
            </w:r>
            <w:proofErr w:type="spellEnd"/>
            <w:r>
              <w:rPr>
                <w:rFonts w:eastAsia="Times New Roman"/>
              </w:rPr>
              <w:t xml:space="preserve"> fase inicial da </w:t>
            </w:r>
            <w:proofErr w:type="spellStart"/>
            <w:r>
              <w:rPr>
                <w:rFonts w:eastAsia="Times New Roman"/>
              </w:rPr>
              <w:t>escolarização</w:t>
            </w:r>
            <w:proofErr w:type="spellEnd"/>
            <w:r>
              <w:rPr>
                <w:rFonts w:eastAsia="Times New Roman"/>
              </w:rPr>
              <w:t xml:space="preserve"> da </w:t>
            </w:r>
            <w:proofErr w:type="spellStart"/>
            <w:r>
              <w:rPr>
                <w:rFonts w:eastAsia="Times New Roman"/>
              </w:rPr>
              <w:t>criança</w:t>
            </w:r>
            <w:proofErr w:type="spellEnd"/>
            <w:r>
              <w:rPr>
                <w:rFonts w:eastAsia="Times New Roman"/>
              </w:rPr>
              <w:t xml:space="preserve"> / Reading in </w:t>
            </w:r>
            <w:proofErr w:type="spellStart"/>
            <w:r>
              <w:rPr>
                <w:rFonts w:eastAsia="Times New Roman"/>
              </w:rPr>
              <w:t>the</w:t>
            </w:r>
            <w:proofErr w:type="spellEnd"/>
            <w:r>
              <w:rPr>
                <w:rFonts w:eastAsia="Times New Roman"/>
              </w:rPr>
              <w:t xml:space="preserve"> </w:t>
            </w:r>
            <w:proofErr w:type="spellStart"/>
            <w:r>
              <w:rPr>
                <w:rFonts w:eastAsia="Times New Roman"/>
              </w:rPr>
              <w:t>early</w:t>
            </w:r>
            <w:proofErr w:type="spellEnd"/>
            <w:r>
              <w:rPr>
                <w:rFonts w:eastAsia="Times New Roman"/>
              </w:rPr>
              <w:t xml:space="preserve"> </w:t>
            </w:r>
            <w:proofErr w:type="spellStart"/>
            <w:r>
              <w:rPr>
                <w:rFonts w:eastAsia="Times New Roman"/>
              </w:rPr>
              <w:t>years</w:t>
            </w:r>
            <w:proofErr w:type="spellEnd"/>
            <w:r>
              <w:rPr>
                <w:rFonts w:eastAsia="Times New Roman"/>
              </w:rPr>
              <w:t xml:space="preserve">: </w:t>
            </w:r>
            <w:proofErr w:type="spellStart"/>
            <w:r>
              <w:rPr>
                <w:rFonts w:eastAsia="Times New Roman"/>
              </w:rPr>
              <w:t>Awakening</w:t>
            </w:r>
            <w:proofErr w:type="spellEnd"/>
            <w:r>
              <w:rPr>
                <w:rFonts w:eastAsia="Times New Roman"/>
              </w:rPr>
              <w:t xml:space="preserve"> </w:t>
            </w:r>
            <w:proofErr w:type="spellStart"/>
            <w:r>
              <w:rPr>
                <w:rFonts w:eastAsia="Times New Roman"/>
              </w:rPr>
              <w:t>to</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pleasure</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reading</w:t>
            </w:r>
            <w:proofErr w:type="spellEnd"/>
            <w:r>
              <w:rPr>
                <w:rFonts w:eastAsia="Times New Roman"/>
              </w:rPr>
              <w:t xml:space="preserve"> in </w:t>
            </w:r>
            <w:proofErr w:type="spellStart"/>
            <w:r>
              <w:rPr>
                <w:rFonts w:eastAsia="Times New Roman"/>
              </w:rPr>
              <w:t>the</w:t>
            </w:r>
            <w:proofErr w:type="spellEnd"/>
            <w:r>
              <w:rPr>
                <w:rFonts w:eastAsia="Times New Roman"/>
              </w:rPr>
              <w:t xml:space="preserve"> </w:t>
            </w:r>
            <w:proofErr w:type="spellStart"/>
            <w:r>
              <w:rPr>
                <w:rFonts w:eastAsia="Times New Roman"/>
              </w:rPr>
              <w:t>early</w:t>
            </w:r>
            <w:proofErr w:type="spellEnd"/>
            <w:r>
              <w:rPr>
                <w:rFonts w:eastAsia="Times New Roman"/>
              </w:rPr>
              <w:t xml:space="preserve"> </w:t>
            </w:r>
            <w:proofErr w:type="spellStart"/>
            <w:r>
              <w:rPr>
                <w:rFonts w:eastAsia="Times New Roman"/>
              </w:rPr>
              <w:t>stages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schooling</w:t>
            </w:r>
            <w:proofErr w:type="spellEnd"/>
            <w:r>
              <w:rPr>
                <w:rFonts w:eastAsia="Times New Roman"/>
              </w:rPr>
              <w:t xml:space="preserve">. </w:t>
            </w:r>
            <w:r>
              <w:rPr>
                <w:rFonts w:eastAsia="Times New Roman"/>
                <w:i/>
                <w:iCs/>
              </w:rPr>
              <w:t xml:space="preserve">ID </w:t>
            </w:r>
            <w:proofErr w:type="spellStart"/>
            <w:r>
              <w:rPr>
                <w:rFonts w:eastAsia="Times New Roman"/>
                <w:i/>
                <w:iCs/>
              </w:rPr>
              <w:t>on</w:t>
            </w:r>
            <w:proofErr w:type="spellEnd"/>
            <w:r>
              <w:rPr>
                <w:rFonts w:eastAsia="Times New Roman"/>
                <w:i/>
                <w:iCs/>
              </w:rPr>
              <w:t xml:space="preserve"> Line REVISTA DE PSICOLOGIA</w:t>
            </w:r>
            <w:r>
              <w:rPr>
                <w:rFonts w:eastAsia="Times New Roman"/>
              </w:rPr>
              <w:t xml:space="preserve">, </w:t>
            </w:r>
            <w:r>
              <w:rPr>
                <w:rFonts w:eastAsia="Times New Roman"/>
                <w:i/>
                <w:iCs/>
              </w:rPr>
              <w:t>13</w:t>
            </w:r>
            <w:r>
              <w:rPr>
                <w:rFonts w:eastAsia="Times New Roman"/>
              </w:rPr>
              <w:t>(48), 944–954. https://doi.org/10.14295/idonline.v13i48.2301</w:t>
            </w:r>
          </w:ins>
        </w:p>
        <w:p w14:paraId="145A7866" w14:textId="77777777" w:rsidR="00353F1B" w:rsidRDefault="00353F1B" w:rsidP="0097128C">
          <w:pPr>
            <w:autoSpaceDE w:val="0"/>
            <w:autoSpaceDN w:val="0"/>
            <w:ind w:hanging="480"/>
            <w:divId w:val="1071319303"/>
            <w:rPr>
              <w:ins w:id="1934" w:author="José Albeiro Montes Gil" w:date="2022-01-19T17:29:00Z"/>
              <w:rFonts w:eastAsia="Times New Roman"/>
            </w:rPr>
          </w:pPr>
          <w:ins w:id="1935" w:author="José Albeiro Montes Gil" w:date="2022-01-19T17:29:00Z">
            <w:r>
              <w:rPr>
                <w:rFonts w:eastAsia="Times New Roman"/>
              </w:rPr>
              <w:t xml:space="preserve">Patricia, A., Manosalva, B., Iris, B., &amp; Merchán, R. (2011). </w:t>
            </w:r>
            <w:r>
              <w:rPr>
                <w:rFonts w:eastAsia="Times New Roman"/>
                <w:i/>
                <w:iCs/>
              </w:rPr>
              <w:t xml:space="preserve">Análisis y comprensión del surgimiento de la noción de infancia, sus referentes históricos y su influencia en el desarrollo preescolar en </w:t>
            </w:r>
            <w:proofErr w:type="spellStart"/>
            <w:r>
              <w:rPr>
                <w:rFonts w:eastAsia="Times New Roman"/>
                <w:i/>
                <w:iCs/>
              </w:rPr>
              <w:t>colombia</w:t>
            </w:r>
            <w:proofErr w:type="spellEnd"/>
            <w:r>
              <w:rPr>
                <w:rFonts w:eastAsia="Times New Roman"/>
              </w:rPr>
              <w:t xml:space="preserve">. </w:t>
            </w:r>
            <w:r>
              <w:rPr>
                <w:rFonts w:eastAsia="Times New Roman"/>
                <w:i/>
                <w:iCs/>
              </w:rPr>
              <w:t>2</w:t>
            </w:r>
            <w:r>
              <w:rPr>
                <w:rFonts w:eastAsia="Times New Roman"/>
              </w:rPr>
              <w:t>, 24–34.</w:t>
            </w:r>
          </w:ins>
        </w:p>
        <w:p w14:paraId="6DC99102" w14:textId="77777777" w:rsidR="00353F1B" w:rsidRDefault="00353F1B" w:rsidP="0097128C">
          <w:pPr>
            <w:autoSpaceDE w:val="0"/>
            <w:autoSpaceDN w:val="0"/>
            <w:ind w:hanging="480"/>
            <w:divId w:val="1864436222"/>
            <w:rPr>
              <w:ins w:id="1936" w:author="José Albeiro Montes Gil" w:date="2022-01-19T17:29:00Z"/>
              <w:rFonts w:eastAsia="Times New Roman"/>
            </w:rPr>
          </w:pPr>
          <w:ins w:id="1937" w:author="José Albeiro Montes Gil" w:date="2022-01-19T17:29:00Z">
            <w:r>
              <w:rPr>
                <w:rFonts w:eastAsia="Times New Roman"/>
              </w:rPr>
              <w:t xml:space="preserve">Prendes Espinosa, C. (2014). Realidad aumentada y educación: análisis de experiencias prácticas. </w:t>
            </w:r>
            <w:r>
              <w:rPr>
                <w:rFonts w:eastAsia="Times New Roman"/>
                <w:i/>
                <w:iCs/>
              </w:rPr>
              <w:t>Píxel-Bit, Revista de Medios y Educación</w:t>
            </w:r>
            <w:r>
              <w:rPr>
                <w:rFonts w:eastAsia="Times New Roman"/>
              </w:rPr>
              <w:t xml:space="preserve">, </w:t>
            </w:r>
            <w:r>
              <w:rPr>
                <w:rFonts w:eastAsia="Times New Roman"/>
                <w:i/>
                <w:iCs/>
              </w:rPr>
              <w:t>46</w:t>
            </w:r>
            <w:r>
              <w:rPr>
                <w:rFonts w:eastAsia="Times New Roman"/>
              </w:rPr>
              <w:t>, 187–203. https://doi.org/10.12795/pixelbit.2015.i46.12</w:t>
            </w:r>
          </w:ins>
        </w:p>
        <w:p w14:paraId="68CCF428" w14:textId="77777777" w:rsidR="00353F1B" w:rsidRDefault="00353F1B" w:rsidP="0097128C">
          <w:pPr>
            <w:autoSpaceDE w:val="0"/>
            <w:autoSpaceDN w:val="0"/>
            <w:ind w:hanging="480"/>
            <w:divId w:val="1356351104"/>
            <w:rPr>
              <w:ins w:id="1938" w:author="José Albeiro Montes Gil" w:date="2022-01-19T17:29:00Z"/>
              <w:rFonts w:eastAsia="Times New Roman"/>
            </w:rPr>
          </w:pPr>
          <w:proofErr w:type="spellStart"/>
          <w:ins w:id="1939" w:author="José Albeiro Montes Gil" w:date="2022-01-19T17:29:00Z">
            <w:r>
              <w:rPr>
                <w:rFonts w:eastAsia="Times New Roman"/>
              </w:rPr>
              <w:t>Tardáguila</w:t>
            </w:r>
            <w:proofErr w:type="spellEnd"/>
            <w:r>
              <w:rPr>
                <w:rFonts w:eastAsia="Times New Roman"/>
              </w:rPr>
              <w:t xml:space="preserve">, C. (2009). Dispositivos móviles y multimedia. </w:t>
            </w:r>
            <w:r>
              <w:rPr>
                <w:rFonts w:eastAsia="Times New Roman"/>
                <w:i/>
                <w:iCs/>
              </w:rPr>
              <w:t>Mosaic</w:t>
            </w:r>
            <w:r>
              <w:rPr>
                <w:rFonts w:eastAsia="Times New Roman"/>
              </w:rPr>
              <w:t xml:space="preserve">, </w:t>
            </w:r>
            <w:r>
              <w:rPr>
                <w:rFonts w:eastAsia="Times New Roman"/>
                <w:i/>
                <w:iCs/>
              </w:rPr>
              <w:t>49</w:t>
            </w:r>
            <w:r>
              <w:rPr>
                <w:rFonts w:eastAsia="Times New Roman"/>
              </w:rPr>
              <w:t>. https://doi.org/10.7238/m.n49.0619</w:t>
            </w:r>
          </w:ins>
        </w:p>
        <w:p w14:paraId="19BF9B3E" w14:textId="77777777" w:rsidR="00353F1B" w:rsidRDefault="00353F1B" w:rsidP="0097128C">
          <w:pPr>
            <w:autoSpaceDE w:val="0"/>
            <w:autoSpaceDN w:val="0"/>
            <w:ind w:hanging="480"/>
            <w:divId w:val="877592767"/>
            <w:rPr>
              <w:ins w:id="1940" w:author="José Albeiro Montes Gil" w:date="2022-01-19T17:29:00Z"/>
              <w:rFonts w:eastAsia="Times New Roman"/>
            </w:rPr>
          </w:pPr>
          <w:proofErr w:type="spellStart"/>
          <w:ins w:id="1941" w:author="José Albeiro Montes Gil" w:date="2022-01-19T17:29:00Z">
            <w:r>
              <w:rPr>
                <w:rFonts w:eastAsia="Times New Roman"/>
              </w:rPr>
              <w:t>Vaknin-Nusbaum</w:t>
            </w:r>
            <w:proofErr w:type="spellEnd"/>
            <w:r>
              <w:rPr>
                <w:rFonts w:eastAsia="Times New Roman"/>
              </w:rPr>
              <w:t xml:space="preserve">, V., Nevo, E., Brande, S., &amp; </w:t>
            </w:r>
            <w:proofErr w:type="spellStart"/>
            <w:r>
              <w:rPr>
                <w:rFonts w:eastAsia="Times New Roman"/>
              </w:rPr>
              <w:t>Gambrell</w:t>
            </w:r>
            <w:proofErr w:type="spellEnd"/>
            <w:r>
              <w:rPr>
                <w:rFonts w:eastAsia="Times New Roman"/>
              </w:rPr>
              <w:t xml:space="preserve">, L. (2020). Reading and </w:t>
            </w:r>
            <w:proofErr w:type="spellStart"/>
            <w:r>
              <w:rPr>
                <w:rFonts w:eastAsia="Times New Roman"/>
              </w:rPr>
              <w:t>Writing</w:t>
            </w:r>
            <w:proofErr w:type="spellEnd"/>
            <w:r>
              <w:rPr>
                <w:rFonts w:eastAsia="Times New Roman"/>
              </w:rPr>
              <w:t xml:space="preserve"> </w:t>
            </w:r>
            <w:proofErr w:type="spellStart"/>
            <w:r>
              <w:rPr>
                <w:rFonts w:eastAsia="Times New Roman"/>
              </w:rPr>
              <w:t>Motivation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Third</w:t>
            </w:r>
            <w:proofErr w:type="spellEnd"/>
            <w:r>
              <w:rPr>
                <w:rFonts w:eastAsia="Times New Roman"/>
              </w:rPr>
              <w:t xml:space="preserve"> </w:t>
            </w:r>
            <w:proofErr w:type="spellStart"/>
            <w:r>
              <w:rPr>
                <w:rFonts w:eastAsia="Times New Roman"/>
              </w:rPr>
              <w:t>to</w:t>
            </w:r>
            <w:proofErr w:type="spellEnd"/>
            <w:r>
              <w:rPr>
                <w:rFonts w:eastAsia="Times New Roman"/>
              </w:rPr>
              <w:t xml:space="preserve"> </w:t>
            </w:r>
            <w:proofErr w:type="spellStart"/>
            <w:r>
              <w:rPr>
                <w:rFonts w:eastAsia="Times New Roman"/>
              </w:rPr>
              <w:t>Sixth</w:t>
            </w:r>
            <w:proofErr w:type="spellEnd"/>
            <w:r>
              <w:rPr>
                <w:rFonts w:eastAsia="Times New Roman"/>
              </w:rPr>
              <w:t xml:space="preserve"> </w:t>
            </w:r>
            <w:proofErr w:type="spellStart"/>
            <w:r>
              <w:rPr>
                <w:rFonts w:eastAsia="Times New Roman"/>
              </w:rPr>
              <w:t>Graders</w:t>
            </w:r>
            <w:proofErr w:type="spellEnd"/>
            <w:r>
              <w:rPr>
                <w:rFonts w:eastAsia="Times New Roman"/>
              </w:rPr>
              <w:t xml:space="preserve">. </w:t>
            </w:r>
            <w:r>
              <w:rPr>
                <w:rFonts w:eastAsia="Times New Roman"/>
                <w:i/>
                <w:iCs/>
              </w:rPr>
              <w:t xml:space="preserve">Reading </w:t>
            </w:r>
            <w:proofErr w:type="spellStart"/>
            <w:r>
              <w:rPr>
                <w:rFonts w:eastAsia="Times New Roman"/>
                <w:i/>
                <w:iCs/>
              </w:rPr>
              <w:t>Psychology</w:t>
            </w:r>
            <w:proofErr w:type="spellEnd"/>
            <w:r>
              <w:rPr>
                <w:rFonts w:eastAsia="Times New Roman"/>
              </w:rPr>
              <w:t xml:space="preserve">, </w:t>
            </w:r>
            <w:r>
              <w:rPr>
                <w:rFonts w:eastAsia="Times New Roman"/>
                <w:i/>
                <w:iCs/>
              </w:rPr>
              <w:t>41</w:t>
            </w:r>
            <w:r>
              <w:rPr>
                <w:rFonts w:eastAsia="Times New Roman"/>
              </w:rPr>
              <w:t>(1), 44–70. https://doi.org/10.1080/02702711.2019.1674435</w:t>
            </w:r>
          </w:ins>
        </w:p>
        <w:p w14:paraId="66B364E6" w14:textId="77777777" w:rsidR="00353F1B" w:rsidRDefault="00353F1B" w:rsidP="0097128C">
          <w:pPr>
            <w:autoSpaceDE w:val="0"/>
            <w:autoSpaceDN w:val="0"/>
            <w:ind w:hanging="480"/>
            <w:divId w:val="500700535"/>
            <w:rPr>
              <w:ins w:id="1942" w:author="José Albeiro Montes Gil" w:date="2022-01-19T17:29:00Z"/>
              <w:rFonts w:eastAsia="Times New Roman"/>
            </w:rPr>
          </w:pPr>
          <w:ins w:id="1943" w:author="José Albeiro Montes Gil" w:date="2022-01-19T17:29:00Z">
            <w:r>
              <w:rPr>
                <w:rFonts w:eastAsia="Times New Roman"/>
              </w:rPr>
              <w:t xml:space="preserve">Verónica Marín-Díaz, B. E. S.-R. (2014). </w:t>
            </w:r>
            <w:r>
              <w:rPr>
                <w:rFonts w:eastAsia="Times New Roman"/>
                <w:i/>
                <w:iCs/>
              </w:rPr>
              <w:t>La Realidad Aumentada en Educación Primaria desde la visión de los estudiantes</w:t>
            </w:r>
            <w:r>
              <w:rPr>
                <w:rFonts w:eastAsia="Times New Roman"/>
              </w:rPr>
              <w:t xml:space="preserve"> (p. 1).</w:t>
            </w:r>
          </w:ins>
        </w:p>
        <w:p w14:paraId="71AB7BD8" w14:textId="0B32C16C" w:rsidR="00AF4086" w:rsidRDefault="00353F1B" w:rsidP="0097128C">
          <w:pPr>
            <w:rPr>
              <w:ins w:id="1944" w:author="José Albeiro Montes Gil" w:date="2022-01-19T17:02:00Z"/>
            </w:rPr>
          </w:pPr>
          <w:ins w:id="1945" w:author="José Albeiro Montes Gil" w:date="2022-01-19T17:29:00Z">
            <w:r>
              <w:rPr>
                <w:rFonts w:eastAsia="Times New Roman"/>
              </w:rPr>
              <w:lastRenderedPageBreak/>
              <w:t> </w:t>
            </w:r>
          </w:ins>
        </w:p>
        <w:customXmlInsRangeStart w:id="1946" w:author="José Albeiro Montes Gil" w:date="2022-01-19T17:02:00Z"/>
      </w:sdtContent>
    </w:sdt>
    <w:customXmlInsRangeEnd w:id="1946"/>
    <w:p w14:paraId="5ABAF71E" w14:textId="77777777" w:rsidR="00AF4086" w:rsidRDefault="00AF4086" w:rsidP="0097128C">
      <w:pPr>
        <w:widowControl w:val="0"/>
        <w:spacing w:line="240" w:lineRule="auto"/>
        <w:ind w:left="640" w:hanging="640"/>
        <w:rPr>
          <w:ins w:id="1947" w:author="José Albeiro Montes Gil" w:date="2022-01-19T17:02:00Z"/>
          <w:rFonts w:ascii="Arial" w:hAnsi="Arial" w:cs="Arial"/>
          <w:sz w:val="24"/>
          <w:szCs w:val="24"/>
        </w:rPr>
      </w:pPr>
    </w:p>
    <w:p w14:paraId="51A72F29" w14:textId="77777777" w:rsidR="00AF4086" w:rsidRPr="00FF2E07" w:rsidRDefault="00AF4086" w:rsidP="0097128C">
      <w:pPr>
        <w:widowControl w:val="0"/>
        <w:spacing w:line="240" w:lineRule="auto"/>
        <w:ind w:left="640" w:hanging="640"/>
        <w:rPr>
          <w:ins w:id="1948" w:author="José Albeiro Montes Gil" w:date="2022-01-19T17:02:00Z"/>
          <w:rFonts w:ascii="Arial" w:eastAsia="Arial" w:hAnsi="Arial" w:cs="Arial"/>
          <w:sz w:val="24"/>
          <w:szCs w:val="24"/>
        </w:rPr>
      </w:pPr>
    </w:p>
    <w:p w14:paraId="7C37F582" w14:textId="4CE1CE71" w:rsidR="004A7756" w:rsidRPr="00061CC6" w:rsidDel="00AF4086" w:rsidRDefault="006A6081" w:rsidP="0097128C">
      <w:pPr>
        <w:spacing w:line="240" w:lineRule="auto"/>
        <w:ind w:firstLine="284"/>
        <w:rPr>
          <w:del w:id="1949" w:author="José Albeiro Montes Gil" w:date="2022-01-19T17:02:00Z"/>
          <w:rFonts w:ascii="Arial" w:hAnsi="Arial" w:cs="Arial"/>
          <w:color w:val="222222"/>
          <w:sz w:val="26"/>
          <w:szCs w:val="26"/>
          <w:highlight w:val="white"/>
        </w:rPr>
        <w:pPrChange w:id="1950" w:author="José Albeiro Montes Gil" w:date="2022-01-20T12:42:00Z">
          <w:pPr>
            <w:spacing w:line="240" w:lineRule="auto"/>
            <w:ind w:firstLine="284"/>
            <w:jc w:val="center"/>
          </w:pPr>
        </w:pPrChange>
      </w:pPr>
      <w:del w:id="1951" w:author="José Albeiro Montes Gil" w:date="2022-01-19T17:02:00Z">
        <w:r w:rsidRPr="00061CC6" w:rsidDel="00AF4086">
          <w:rPr>
            <w:rFonts w:ascii="Arial" w:hAnsi="Arial" w:cs="Arial"/>
            <w:color w:val="222222"/>
            <w:sz w:val="26"/>
            <w:szCs w:val="26"/>
            <w:highlight w:val="white"/>
          </w:rPr>
          <w:delText>APLICACIÓN MÓVIL USANDO REALIDAD AUMENTADA COMO APOYO A LA LECTO</w:delText>
        </w:r>
        <w:r w:rsidR="001C36EA" w:rsidRPr="00061CC6" w:rsidDel="00AF4086">
          <w:rPr>
            <w:rFonts w:ascii="Arial" w:hAnsi="Arial" w:cs="Arial"/>
            <w:color w:val="222222"/>
            <w:sz w:val="26"/>
            <w:szCs w:val="26"/>
            <w:highlight w:val="white"/>
          </w:rPr>
          <w:delText>ESCRITURA EN EDUCACIÓN PREESCOLAR</w:delText>
        </w:r>
      </w:del>
    </w:p>
    <w:p w14:paraId="09D26D5F" w14:textId="0DB9AF74" w:rsidR="004A7756" w:rsidDel="00AF4086" w:rsidRDefault="004A7756" w:rsidP="0097128C">
      <w:pPr>
        <w:spacing w:after="0" w:line="240" w:lineRule="auto"/>
        <w:rPr>
          <w:del w:id="1952" w:author="José Albeiro Montes Gil" w:date="2022-01-19T17:02:00Z"/>
          <w:rFonts w:ascii="Arial" w:eastAsia="Arial" w:hAnsi="Arial" w:cs="Arial"/>
          <w:color w:val="800000"/>
        </w:rPr>
        <w:pPrChange w:id="1953" w:author="José Albeiro Montes Gil" w:date="2022-01-20T12:42:00Z">
          <w:pPr>
            <w:spacing w:after="0" w:line="240" w:lineRule="auto"/>
            <w:jc w:val="center"/>
          </w:pPr>
        </w:pPrChange>
      </w:pPr>
    </w:p>
    <w:p w14:paraId="68BA93C6" w14:textId="278CA5EC" w:rsidR="00061CC6" w:rsidDel="00AF4086" w:rsidRDefault="00061CC6" w:rsidP="0097128C">
      <w:pPr>
        <w:spacing w:after="0" w:line="240" w:lineRule="auto"/>
        <w:rPr>
          <w:del w:id="1954" w:author="José Albeiro Montes Gil" w:date="2022-01-19T17:02:00Z"/>
          <w:rFonts w:ascii="Arial" w:eastAsia="Arial" w:hAnsi="Arial" w:cs="Arial"/>
          <w:color w:val="800000"/>
        </w:rPr>
        <w:pPrChange w:id="1955" w:author="José Albeiro Montes Gil" w:date="2022-01-20T12:42:00Z">
          <w:pPr>
            <w:spacing w:after="0" w:line="240" w:lineRule="auto"/>
            <w:jc w:val="center"/>
          </w:pPr>
        </w:pPrChange>
      </w:pPr>
    </w:p>
    <w:p w14:paraId="58C410F5" w14:textId="59C60BBA" w:rsidR="004A7756" w:rsidDel="00AF4086" w:rsidRDefault="004A7756" w:rsidP="0097128C">
      <w:pPr>
        <w:spacing w:after="0" w:line="240" w:lineRule="auto"/>
        <w:rPr>
          <w:del w:id="1956" w:author="José Albeiro Montes Gil" w:date="2022-01-19T17:02:00Z"/>
          <w:rFonts w:ascii="Arial" w:eastAsia="Arial" w:hAnsi="Arial" w:cs="Arial"/>
          <w:color w:val="800000"/>
        </w:rPr>
        <w:pPrChange w:id="1957" w:author="José Albeiro Montes Gil" w:date="2022-01-20T12:42:00Z">
          <w:pPr>
            <w:spacing w:after="0" w:line="240" w:lineRule="auto"/>
            <w:jc w:val="center"/>
          </w:pPr>
        </w:pPrChange>
      </w:pPr>
    </w:p>
    <w:p w14:paraId="74CB74C5" w14:textId="1DBCB2DE" w:rsidR="004A7756" w:rsidDel="00AF4086" w:rsidRDefault="004A7756" w:rsidP="0097128C">
      <w:pPr>
        <w:spacing w:after="0" w:line="240" w:lineRule="auto"/>
        <w:rPr>
          <w:del w:id="1958" w:author="José Albeiro Montes Gil" w:date="2022-01-19T17:02:00Z"/>
          <w:rFonts w:ascii="Arial" w:eastAsia="Arial" w:hAnsi="Arial" w:cs="Arial"/>
        </w:rPr>
        <w:pPrChange w:id="1959" w:author="José Albeiro Montes Gil" w:date="2022-01-20T12:42:00Z">
          <w:pPr>
            <w:spacing w:after="0" w:line="240" w:lineRule="auto"/>
            <w:jc w:val="center"/>
          </w:pPr>
        </w:pPrChange>
      </w:pPr>
    </w:p>
    <w:p w14:paraId="3C4BADBE" w14:textId="6B26AF62" w:rsidR="00061CC6" w:rsidDel="00AF4086" w:rsidRDefault="00061CC6" w:rsidP="0097128C">
      <w:pPr>
        <w:spacing w:after="0" w:line="240" w:lineRule="auto"/>
        <w:rPr>
          <w:del w:id="1960" w:author="José Albeiro Montes Gil" w:date="2022-01-19T17:02:00Z"/>
          <w:rFonts w:ascii="Arial" w:eastAsia="Arial" w:hAnsi="Arial" w:cs="Arial"/>
        </w:rPr>
        <w:pPrChange w:id="1961" w:author="José Albeiro Montes Gil" w:date="2022-01-20T12:42:00Z">
          <w:pPr>
            <w:spacing w:after="0" w:line="240" w:lineRule="auto"/>
            <w:jc w:val="center"/>
          </w:pPr>
        </w:pPrChange>
      </w:pPr>
    </w:p>
    <w:p w14:paraId="3E551562" w14:textId="60EC9014" w:rsidR="004A7756" w:rsidDel="00AF4086" w:rsidRDefault="001C36EA" w:rsidP="0097128C">
      <w:pPr>
        <w:spacing w:after="0" w:line="240" w:lineRule="auto"/>
        <w:rPr>
          <w:del w:id="1962" w:author="José Albeiro Montes Gil" w:date="2022-01-19T17:02:00Z"/>
          <w:rFonts w:ascii="Arial" w:eastAsia="Arial" w:hAnsi="Arial" w:cs="Arial"/>
        </w:rPr>
        <w:pPrChange w:id="1963" w:author="José Albeiro Montes Gil" w:date="2022-01-20T12:42:00Z">
          <w:pPr>
            <w:spacing w:after="0" w:line="240" w:lineRule="auto"/>
            <w:jc w:val="center"/>
          </w:pPr>
        </w:pPrChange>
      </w:pPr>
      <w:del w:id="1964" w:author="José Albeiro Montes Gil" w:date="2022-01-19T17:02:00Z">
        <w:r w:rsidDel="00AF4086">
          <w:rPr>
            <w:noProof/>
            <w:lang w:val="en-US" w:eastAsia="en-US"/>
          </w:rPr>
          <w:drawing>
            <wp:inline distT="0" distB="0" distL="0" distR="0" wp14:anchorId="3EB6D780" wp14:editId="0776152E">
              <wp:extent cx="2499360" cy="1188085"/>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8" cstate="print"/>
                      <a:stretch>
                        <a:fillRect/>
                      </a:stretch>
                    </pic:blipFill>
                    <pic:spPr bwMode="auto">
                      <a:xfrm>
                        <a:off x="0" y="0"/>
                        <a:ext cx="2499360" cy="1188085"/>
                      </a:xfrm>
                      <a:prstGeom prst="rect">
                        <a:avLst/>
                      </a:prstGeom>
                    </pic:spPr>
                  </pic:pic>
                </a:graphicData>
              </a:graphic>
            </wp:inline>
          </w:drawing>
        </w:r>
      </w:del>
    </w:p>
    <w:p w14:paraId="612235C1" w14:textId="6E602C53" w:rsidR="004A7756" w:rsidDel="00AF4086" w:rsidRDefault="004A7756" w:rsidP="0097128C">
      <w:pPr>
        <w:spacing w:after="0" w:line="240" w:lineRule="auto"/>
        <w:rPr>
          <w:del w:id="1965" w:author="José Albeiro Montes Gil" w:date="2022-01-19T17:02:00Z"/>
          <w:rFonts w:ascii="Arial" w:eastAsia="Arial" w:hAnsi="Arial" w:cs="Arial"/>
        </w:rPr>
        <w:pPrChange w:id="1966" w:author="José Albeiro Montes Gil" w:date="2022-01-20T12:42:00Z">
          <w:pPr>
            <w:spacing w:after="0" w:line="240" w:lineRule="auto"/>
            <w:jc w:val="center"/>
          </w:pPr>
        </w:pPrChange>
      </w:pPr>
    </w:p>
    <w:p w14:paraId="78750F31" w14:textId="7A915CEB" w:rsidR="00061CC6" w:rsidDel="00AF4086" w:rsidRDefault="00061CC6" w:rsidP="0097128C">
      <w:pPr>
        <w:spacing w:after="0" w:line="240" w:lineRule="auto"/>
        <w:rPr>
          <w:del w:id="1967" w:author="José Albeiro Montes Gil" w:date="2022-01-19T17:02:00Z"/>
          <w:rFonts w:ascii="Arial" w:eastAsia="Arial" w:hAnsi="Arial" w:cs="Arial"/>
        </w:rPr>
        <w:pPrChange w:id="1968" w:author="José Albeiro Montes Gil" w:date="2022-01-20T12:42:00Z">
          <w:pPr>
            <w:spacing w:after="0" w:line="240" w:lineRule="auto"/>
            <w:jc w:val="center"/>
          </w:pPr>
        </w:pPrChange>
      </w:pPr>
    </w:p>
    <w:p w14:paraId="3DD4C216" w14:textId="35A68B73" w:rsidR="00061CC6" w:rsidDel="00AF4086" w:rsidRDefault="00061CC6" w:rsidP="0097128C">
      <w:pPr>
        <w:spacing w:after="0" w:line="240" w:lineRule="auto"/>
        <w:rPr>
          <w:del w:id="1969" w:author="José Albeiro Montes Gil" w:date="2022-01-19T17:02:00Z"/>
          <w:rFonts w:ascii="Arial" w:eastAsia="Arial" w:hAnsi="Arial" w:cs="Arial"/>
        </w:rPr>
        <w:pPrChange w:id="1970" w:author="José Albeiro Montes Gil" w:date="2022-01-20T12:42:00Z">
          <w:pPr>
            <w:spacing w:after="0" w:line="240" w:lineRule="auto"/>
            <w:jc w:val="center"/>
          </w:pPr>
        </w:pPrChange>
      </w:pPr>
    </w:p>
    <w:p w14:paraId="2626A66D" w14:textId="514079CB" w:rsidR="00061CC6" w:rsidDel="00AF4086" w:rsidRDefault="00061CC6" w:rsidP="0097128C">
      <w:pPr>
        <w:spacing w:after="0" w:line="240" w:lineRule="auto"/>
        <w:rPr>
          <w:del w:id="1971" w:author="José Albeiro Montes Gil" w:date="2022-01-19T17:02:00Z"/>
          <w:rFonts w:ascii="Arial" w:eastAsia="Arial" w:hAnsi="Arial" w:cs="Arial"/>
        </w:rPr>
        <w:pPrChange w:id="1972" w:author="José Albeiro Montes Gil" w:date="2022-01-20T12:42:00Z">
          <w:pPr>
            <w:spacing w:after="0" w:line="240" w:lineRule="auto"/>
            <w:jc w:val="center"/>
          </w:pPr>
        </w:pPrChange>
      </w:pPr>
    </w:p>
    <w:p w14:paraId="33CB74AC" w14:textId="318D315F" w:rsidR="004A7756" w:rsidDel="00AF4086" w:rsidRDefault="004A7756" w:rsidP="0097128C">
      <w:pPr>
        <w:spacing w:after="0" w:line="240" w:lineRule="auto"/>
        <w:rPr>
          <w:del w:id="1973" w:author="José Albeiro Montes Gil" w:date="2022-01-19T17:02:00Z"/>
          <w:rFonts w:ascii="Arial" w:eastAsia="Arial" w:hAnsi="Arial" w:cs="Arial"/>
        </w:rPr>
        <w:pPrChange w:id="1974" w:author="José Albeiro Montes Gil" w:date="2022-01-20T12:42:00Z">
          <w:pPr>
            <w:spacing w:after="0" w:line="240" w:lineRule="auto"/>
            <w:jc w:val="center"/>
          </w:pPr>
        </w:pPrChange>
      </w:pPr>
    </w:p>
    <w:p w14:paraId="1F47B27E" w14:textId="2A0D6A19" w:rsidR="00061CC6" w:rsidRPr="008C7470" w:rsidDel="00AF4086" w:rsidRDefault="00061CC6" w:rsidP="0097128C">
      <w:pPr>
        <w:spacing w:after="0" w:line="240" w:lineRule="auto"/>
        <w:rPr>
          <w:del w:id="1975" w:author="José Albeiro Montes Gil" w:date="2022-01-19T17:02:00Z"/>
          <w:rFonts w:ascii="Arial" w:eastAsia="Arial" w:hAnsi="Arial" w:cs="Arial"/>
          <w:color w:val="000000"/>
          <w:szCs w:val="28"/>
          <w:lang w:val="en-US"/>
        </w:rPr>
        <w:pPrChange w:id="1976" w:author="José Albeiro Montes Gil" w:date="2022-01-20T12:42:00Z">
          <w:pPr>
            <w:spacing w:after="0" w:line="240" w:lineRule="auto"/>
            <w:jc w:val="center"/>
          </w:pPr>
        </w:pPrChange>
      </w:pPr>
      <w:del w:id="1977" w:author="José Albeiro Montes Gil" w:date="2022-01-19T17:02:00Z">
        <w:r w:rsidRPr="008C7470" w:rsidDel="00AF4086">
          <w:rPr>
            <w:rFonts w:ascii="Arial" w:eastAsia="Arial" w:hAnsi="Arial" w:cs="Arial"/>
            <w:color w:val="000000"/>
            <w:szCs w:val="28"/>
            <w:lang w:val="en-US"/>
          </w:rPr>
          <w:delText>LIZETH MAGALLY CASTILLO ROBLES</w:delText>
        </w:r>
      </w:del>
    </w:p>
    <w:p w14:paraId="1C97549B" w14:textId="65AC02C5" w:rsidR="00061CC6" w:rsidRPr="008C7470" w:rsidDel="00AF4086" w:rsidRDefault="00061CC6" w:rsidP="0097128C">
      <w:pPr>
        <w:spacing w:after="0" w:line="240" w:lineRule="auto"/>
        <w:rPr>
          <w:del w:id="1978" w:author="José Albeiro Montes Gil" w:date="2022-01-19T17:02:00Z"/>
          <w:rFonts w:ascii="Arial" w:eastAsia="Arial" w:hAnsi="Arial" w:cs="Arial"/>
          <w:color w:val="000000"/>
          <w:szCs w:val="28"/>
          <w:lang w:val="en-US"/>
        </w:rPr>
        <w:pPrChange w:id="1979" w:author="José Albeiro Montes Gil" w:date="2022-01-20T12:42:00Z">
          <w:pPr>
            <w:spacing w:after="0" w:line="240" w:lineRule="auto"/>
            <w:jc w:val="center"/>
          </w:pPr>
        </w:pPrChange>
      </w:pPr>
      <w:del w:id="1980" w:author="José Albeiro Montes Gil" w:date="2022-01-19T17:02:00Z">
        <w:r w:rsidRPr="008C7470" w:rsidDel="00AF4086">
          <w:rPr>
            <w:rFonts w:ascii="Arial" w:eastAsia="Arial" w:hAnsi="Arial" w:cs="Arial"/>
            <w:color w:val="000000"/>
            <w:szCs w:val="28"/>
            <w:lang w:val="en-US"/>
          </w:rPr>
          <w:delText>ANGE STEFANY MUÑOZ MUÑOZ</w:delText>
        </w:r>
      </w:del>
    </w:p>
    <w:p w14:paraId="74958710" w14:textId="12F33462" w:rsidR="004A7756" w:rsidRPr="008C7470" w:rsidDel="00AF4086" w:rsidRDefault="004A7756" w:rsidP="0097128C">
      <w:pPr>
        <w:spacing w:after="0" w:line="240" w:lineRule="auto"/>
        <w:rPr>
          <w:del w:id="1981" w:author="José Albeiro Montes Gil" w:date="2022-01-19T17:02:00Z"/>
          <w:rFonts w:ascii="Arial" w:eastAsia="Arial" w:hAnsi="Arial" w:cs="Arial"/>
          <w:color w:val="000000"/>
          <w:lang w:val="en-US"/>
        </w:rPr>
        <w:pPrChange w:id="1982" w:author="José Albeiro Montes Gil" w:date="2022-01-20T12:42:00Z">
          <w:pPr>
            <w:spacing w:after="0" w:line="240" w:lineRule="auto"/>
            <w:jc w:val="center"/>
          </w:pPr>
        </w:pPrChange>
      </w:pPr>
    </w:p>
    <w:p w14:paraId="276B58F7" w14:textId="172D4DE6" w:rsidR="004A7756" w:rsidRPr="008C7470" w:rsidDel="00AF4086" w:rsidRDefault="004A7756" w:rsidP="0097128C">
      <w:pPr>
        <w:spacing w:after="0" w:line="240" w:lineRule="auto"/>
        <w:rPr>
          <w:del w:id="1983" w:author="José Albeiro Montes Gil" w:date="2022-01-19T17:02:00Z"/>
          <w:rFonts w:ascii="Arial" w:eastAsia="Lohit Devanagari" w:hAnsi="Arial" w:cs="Arial"/>
          <w:color w:val="000000"/>
          <w:lang w:val="en-US"/>
        </w:rPr>
        <w:pPrChange w:id="1984" w:author="José Albeiro Montes Gil" w:date="2022-01-20T12:42:00Z">
          <w:pPr>
            <w:spacing w:after="0" w:line="240" w:lineRule="auto"/>
            <w:jc w:val="center"/>
          </w:pPr>
        </w:pPrChange>
      </w:pPr>
    </w:p>
    <w:p w14:paraId="5C40C1C9" w14:textId="4012302B" w:rsidR="00061CC6" w:rsidRPr="008C7470" w:rsidDel="00AF4086" w:rsidRDefault="00061CC6" w:rsidP="0097128C">
      <w:pPr>
        <w:spacing w:after="0" w:line="240" w:lineRule="auto"/>
        <w:rPr>
          <w:del w:id="1985" w:author="José Albeiro Montes Gil" w:date="2022-01-19T17:02:00Z"/>
          <w:rFonts w:ascii="Arial" w:eastAsia="Lohit Devanagari" w:hAnsi="Arial" w:cs="Arial"/>
          <w:color w:val="000000"/>
          <w:lang w:val="en-US"/>
        </w:rPr>
        <w:pPrChange w:id="1986" w:author="José Albeiro Montes Gil" w:date="2022-01-20T12:42:00Z">
          <w:pPr>
            <w:spacing w:after="0" w:line="240" w:lineRule="auto"/>
            <w:jc w:val="center"/>
          </w:pPr>
        </w:pPrChange>
      </w:pPr>
    </w:p>
    <w:p w14:paraId="3B5735DB" w14:textId="14CEC3A1" w:rsidR="004A7756" w:rsidRPr="008C7470" w:rsidDel="00AF4086" w:rsidRDefault="004A7756" w:rsidP="0097128C">
      <w:pPr>
        <w:spacing w:after="0" w:line="240" w:lineRule="auto"/>
        <w:rPr>
          <w:del w:id="1987" w:author="José Albeiro Montes Gil" w:date="2022-01-19T17:02:00Z"/>
          <w:rFonts w:ascii="Arial" w:eastAsia="Arial" w:hAnsi="Arial" w:cs="Arial"/>
          <w:lang w:val="en-US"/>
        </w:rPr>
        <w:pPrChange w:id="1988" w:author="José Albeiro Montes Gil" w:date="2022-01-20T12:42:00Z">
          <w:pPr>
            <w:spacing w:after="0" w:line="240" w:lineRule="auto"/>
            <w:jc w:val="center"/>
          </w:pPr>
        </w:pPrChange>
      </w:pPr>
    </w:p>
    <w:p w14:paraId="1BB9D360" w14:textId="5B33C171" w:rsidR="004A7756" w:rsidRPr="008C7470" w:rsidDel="00AF4086" w:rsidRDefault="004A7756" w:rsidP="0097128C">
      <w:pPr>
        <w:spacing w:after="0" w:line="240" w:lineRule="auto"/>
        <w:rPr>
          <w:del w:id="1989" w:author="José Albeiro Montes Gil" w:date="2022-01-19T17:02:00Z"/>
          <w:rFonts w:ascii="Arial" w:eastAsia="Arial" w:hAnsi="Arial" w:cs="Arial"/>
          <w:lang w:val="en-US"/>
        </w:rPr>
        <w:pPrChange w:id="1990" w:author="José Albeiro Montes Gil" w:date="2022-01-20T12:42:00Z">
          <w:pPr>
            <w:spacing w:after="0" w:line="240" w:lineRule="auto"/>
            <w:jc w:val="center"/>
          </w:pPr>
        </w:pPrChange>
      </w:pPr>
    </w:p>
    <w:p w14:paraId="42EEC1EC" w14:textId="326B3B02" w:rsidR="004A7756" w:rsidDel="00AF4086" w:rsidRDefault="001C36EA" w:rsidP="0097128C">
      <w:pPr>
        <w:spacing w:after="0" w:line="240" w:lineRule="auto"/>
        <w:rPr>
          <w:del w:id="1991" w:author="José Albeiro Montes Gil" w:date="2022-01-19T17:02:00Z"/>
          <w:rFonts w:ascii="Arial" w:eastAsia="Arial" w:hAnsi="Arial" w:cs="Arial"/>
          <w:color w:val="000000"/>
        </w:rPr>
        <w:pPrChange w:id="1992" w:author="José Albeiro Montes Gil" w:date="2022-01-20T12:42:00Z">
          <w:pPr>
            <w:spacing w:after="0" w:line="240" w:lineRule="auto"/>
            <w:jc w:val="center"/>
          </w:pPr>
        </w:pPrChange>
      </w:pPr>
      <w:del w:id="1993" w:author="José Albeiro Montes Gil" w:date="2022-01-19T17:02:00Z">
        <w:r w:rsidDel="00AF4086">
          <w:rPr>
            <w:rFonts w:ascii="Arial" w:eastAsia="Arial" w:hAnsi="Arial" w:cs="Arial"/>
            <w:color w:val="000000"/>
          </w:rPr>
          <w:delText>ANTEPROYECTO DE GRADO PARA OPTAR AL TÍTULO DE:</w:delText>
        </w:r>
      </w:del>
    </w:p>
    <w:p w14:paraId="5C924F7A" w14:textId="6EBD717E" w:rsidR="004A7756" w:rsidDel="00AF4086" w:rsidRDefault="001C36EA" w:rsidP="0097128C">
      <w:pPr>
        <w:spacing w:after="0" w:line="240" w:lineRule="auto"/>
        <w:rPr>
          <w:del w:id="1994" w:author="José Albeiro Montes Gil" w:date="2022-01-19T17:02:00Z"/>
          <w:rFonts w:ascii="Arial" w:eastAsia="Arial" w:hAnsi="Arial" w:cs="Arial"/>
          <w:color w:val="000000"/>
        </w:rPr>
        <w:pPrChange w:id="1995" w:author="José Albeiro Montes Gil" w:date="2022-01-20T12:42:00Z">
          <w:pPr>
            <w:spacing w:after="0" w:line="240" w:lineRule="auto"/>
            <w:jc w:val="center"/>
          </w:pPr>
        </w:pPrChange>
      </w:pPr>
      <w:del w:id="1996" w:author="José Albeiro Montes Gil" w:date="2022-01-19T17:02:00Z">
        <w:r w:rsidDel="00AF4086">
          <w:rPr>
            <w:rFonts w:ascii="Arial" w:eastAsia="Arial" w:hAnsi="Arial" w:cs="Arial"/>
            <w:color w:val="000000"/>
          </w:rPr>
          <w:delText>INGENIERO DE SISTEMAS</w:delText>
        </w:r>
      </w:del>
    </w:p>
    <w:p w14:paraId="73FFE5DE" w14:textId="74B7E8E7" w:rsidR="004A7756" w:rsidRPr="00061CC6" w:rsidDel="00AF4086" w:rsidRDefault="004A7756" w:rsidP="0097128C">
      <w:pPr>
        <w:spacing w:after="0" w:line="240" w:lineRule="auto"/>
        <w:rPr>
          <w:del w:id="1997" w:author="José Albeiro Montes Gil" w:date="2022-01-19T17:02:00Z"/>
          <w:rFonts w:ascii="Arial" w:eastAsia="Arial" w:hAnsi="Arial" w:cs="Arial"/>
        </w:rPr>
        <w:pPrChange w:id="1998" w:author="José Albeiro Montes Gil" w:date="2022-01-20T12:42:00Z">
          <w:pPr>
            <w:spacing w:after="0" w:line="240" w:lineRule="auto"/>
            <w:jc w:val="center"/>
          </w:pPr>
        </w:pPrChange>
      </w:pPr>
    </w:p>
    <w:p w14:paraId="3B225ABA" w14:textId="4E6EE91E" w:rsidR="004A7756" w:rsidRPr="00061CC6" w:rsidDel="00AF4086" w:rsidRDefault="004A7756" w:rsidP="0097128C">
      <w:pPr>
        <w:spacing w:after="0" w:line="240" w:lineRule="auto"/>
        <w:rPr>
          <w:del w:id="1999" w:author="José Albeiro Montes Gil" w:date="2022-01-19T17:02:00Z"/>
          <w:rFonts w:ascii="Arial" w:eastAsia="Arial" w:hAnsi="Arial" w:cs="Arial"/>
        </w:rPr>
        <w:pPrChange w:id="2000" w:author="José Albeiro Montes Gil" w:date="2022-01-20T12:42:00Z">
          <w:pPr>
            <w:spacing w:after="0" w:line="240" w:lineRule="auto"/>
            <w:jc w:val="center"/>
          </w:pPr>
        </w:pPrChange>
      </w:pPr>
    </w:p>
    <w:p w14:paraId="2FFF6CC2" w14:textId="0FF1FFD7" w:rsidR="004A7756" w:rsidDel="00AF4086" w:rsidRDefault="004A7756" w:rsidP="0097128C">
      <w:pPr>
        <w:spacing w:after="0" w:line="240" w:lineRule="auto"/>
        <w:rPr>
          <w:del w:id="2001" w:author="José Albeiro Montes Gil" w:date="2022-01-19T17:02:00Z"/>
          <w:rFonts w:ascii="Arial" w:eastAsia="Arial" w:hAnsi="Arial" w:cs="Arial"/>
        </w:rPr>
        <w:pPrChange w:id="2002" w:author="José Albeiro Montes Gil" w:date="2022-01-20T12:42:00Z">
          <w:pPr>
            <w:spacing w:after="0" w:line="240" w:lineRule="auto"/>
            <w:jc w:val="center"/>
          </w:pPr>
        </w:pPrChange>
      </w:pPr>
    </w:p>
    <w:p w14:paraId="74FC2A7C" w14:textId="51F089B6" w:rsidR="00061CC6" w:rsidRPr="00061CC6" w:rsidDel="00AF4086" w:rsidRDefault="00061CC6" w:rsidP="0097128C">
      <w:pPr>
        <w:spacing w:after="0" w:line="240" w:lineRule="auto"/>
        <w:rPr>
          <w:del w:id="2003" w:author="José Albeiro Montes Gil" w:date="2022-01-19T17:02:00Z"/>
          <w:rFonts w:ascii="Arial" w:eastAsia="Arial" w:hAnsi="Arial" w:cs="Arial"/>
        </w:rPr>
        <w:pPrChange w:id="2004" w:author="José Albeiro Montes Gil" w:date="2022-01-20T12:42:00Z">
          <w:pPr>
            <w:spacing w:after="0" w:line="240" w:lineRule="auto"/>
            <w:jc w:val="center"/>
          </w:pPr>
        </w:pPrChange>
      </w:pPr>
    </w:p>
    <w:p w14:paraId="08F6D95A" w14:textId="13DFE436" w:rsidR="004A7756" w:rsidRPr="00061CC6" w:rsidDel="00AF4086" w:rsidRDefault="004A7756" w:rsidP="0097128C">
      <w:pPr>
        <w:spacing w:after="0" w:line="240" w:lineRule="auto"/>
        <w:rPr>
          <w:del w:id="2005" w:author="José Albeiro Montes Gil" w:date="2022-01-19T17:02:00Z"/>
          <w:rFonts w:ascii="Arial" w:eastAsia="Arial" w:hAnsi="Arial" w:cs="Arial"/>
        </w:rPr>
        <w:pPrChange w:id="2006" w:author="José Albeiro Montes Gil" w:date="2022-01-20T12:42:00Z">
          <w:pPr>
            <w:spacing w:after="0" w:line="240" w:lineRule="auto"/>
            <w:jc w:val="center"/>
          </w:pPr>
        </w:pPrChange>
      </w:pPr>
    </w:p>
    <w:p w14:paraId="00FD0061" w14:textId="09B30F56" w:rsidR="00CE3058" w:rsidDel="00AF4086" w:rsidRDefault="001C36EA" w:rsidP="0097128C">
      <w:pPr>
        <w:spacing w:after="0" w:line="240" w:lineRule="auto"/>
        <w:rPr>
          <w:ins w:id="2007" w:author="Franciscanas" w:date="2021-10-29T13:01:00Z"/>
          <w:del w:id="2008" w:author="José Albeiro Montes Gil" w:date="2022-01-19T17:02:00Z"/>
          <w:rFonts w:ascii="Arial" w:eastAsia="Arial" w:hAnsi="Arial" w:cs="Arial"/>
        </w:rPr>
        <w:pPrChange w:id="2009" w:author="José Albeiro Montes Gil" w:date="2022-01-20T12:42:00Z">
          <w:pPr>
            <w:spacing w:after="0" w:line="240" w:lineRule="auto"/>
            <w:jc w:val="center"/>
          </w:pPr>
        </w:pPrChange>
      </w:pPr>
      <w:del w:id="2010" w:author="José Albeiro Montes Gil" w:date="2022-01-19T17:02:00Z">
        <w:r w:rsidDel="00AF4086">
          <w:rPr>
            <w:rFonts w:ascii="Arial" w:eastAsia="Arial" w:hAnsi="Arial" w:cs="Arial"/>
          </w:rPr>
          <w:delText xml:space="preserve">DIRECTOR: </w:delText>
        </w:r>
      </w:del>
    </w:p>
    <w:p w14:paraId="050442F0" w14:textId="3E146407" w:rsidR="004A7756" w:rsidDel="00AF4086" w:rsidRDefault="001C36EA" w:rsidP="0097128C">
      <w:pPr>
        <w:spacing w:after="0" w:line="240" w:lineRule="auto"/>
        <w:rPr>
          <w:del w:id="2011" w:author="José Albeiro Montes Gil" w:date="2022-01-19T17:02:00Z"/>
          <w:rFonts w:ascii="Arial" w:eastAsia="Arial" w:hAnsi="Arial" w:cs="Arial"/>
        </w:rPr>
        <w:pPrChange w:id="2012" w:author="José Albeiro Montes Gil" w:date="2022-01-20T12:42:00Z">
          <w:pPr>
            <w:spacing w:after="0" w:line="240" w:lineRule="auto"/>
            <w:jc w:val="center"/>
          </w:pPr>
        </w:pPrChange>
      </w:pPr>
      <w:del w:id="2013" w:author="José Albeiro Montes Gil" w:date="2022-01-19T17:02:00Z">
        <w:r w:rsidDel="00AF4086">
          <w:rPr>
            <w:rFonts w:ascii="Arial" w:eastAsia="Arial" w:hAnsi="Arial" w:cs="Arial"/>
          </w:rPr>
          <w:delText>Franco Arturo Urbano Ordoñez</w:delText>
        </w:r>
      </w:del>
    </w:p>
    <w:p w14:paraId="0F889F6C" w14:textId="6730F2A0" w:rsidR="00CE3058" w:rsidDel="00AF4086" w:rsidRDefault="001C36EA" w:rsidP="0097128C">
      <w:pPr>
        <w:tabs>
          <w:tab w:val="center" w:pos="4759"/>
          <w:tab w:val="right" w:pos="9518"/>
        </w:tabs>
        <w:spacing w:after="0" w:line="240" w:lineRule="auto"/>
        <w:rPr>
          <w:ins w:id="2014" w:author="Franciscanas" w:date="2021-10-29T13:01:00Z"/>
          <w:del w:id="2015" w:author="José Albeiro Montes Gil" w:date="2022-01-19T17:02:00Z"/>
          <w:rFonts w:ascii="Arial" w:eastAsia="Arial" w:hAnsi="Arial" w:cs="Arial"/>
        </w:rPr>
        <w:pPrChange w:id="2016" w:author="José Albeiro Montes Gil" w:date="2022-01-20T12:42:00Z">
          <w:pPr>
            <w:tabs>
              <w:tab w:val="center" w:pos="4759"/>
              <w:tab w:val="right" w:pos="9518"/>
            </w:tabs>
            <w:spacing w:after="0" w:line="240" w:lineRule="auto"/>
          </w:pPr>
        </w:pPrChange>
      </w:pPr>
      <w:del w:id="2017" w:author="José Albeiro Montes Gil" w:date="2022-01-19T17:02:00Z">
        <w:r w:rsidDel="00AF4086">
          <w:rPr>
            <w:rFonts w:ascii="Arial" w:eastAsia="Arial" w:hAnsi="Arial" w:cs="Arial"/>
          </w:rPr>
          <w:tab/>
          <w:delText>CO. DIRECTOR:</w:delText>
        </w:r>
      </w:del>
    </w:p>
    <w:p w14:paraId="0758B3FC" w14:textId="27948088" w:rsidR="008C7470" w:rsidDel="00AF4086" w:rsidRDefault="001C36EA" w:rsidP="0097128C">
      <w:pPr>
        <w:tabs>
          <w:tab w:val="center" w:pos="4759"/>
          <w:tab w:val="right" w:pos="9518"/>
        </w:tabs>
        <w:spacing w:after="0" w:line="240" w:lineRule="auto"/>
        <w:rPr>
          <w:del w:id="2018" w:author="José Albeiro Montes Gil" w:date="2022-01-19T17:02:00Z"/>
          <w:rFonts w:ascii="Arial" w:eastAsia="Arial" w:hAnsi="Arial" w:cs="Arial"/>
        </w:rPr>
        <w:pPrChange w:id="2019" w:author="José Albeiro Montes Gil" w:date="2022-01-20T12:42:00Z">
          <w:pPr>
            <w:tabs>
              <w:tab w:val="center" w:pos="4759"/>
              <w:tab w:val="right" w:pos="9518"/>
            </w:tabs>
            <w:spacing w:after="0" w:line="240" w:lineRule="auto"/>
            <w:jc w:val="center"/>
          </w:pPr>
        </w:pPrChange>
      </w:pPr>
      <w:del w:id="2020" w:author="José Albeiro Montes Gil" w:date="2022-01-19T17:02:00Z">
        <w:r w:rsidDel="00AF4086">
          <w:rPr>
            <w:rFonts w:ascii="Arial" w:eastAsia="Arial" w:hAnsi="Arial" w:cs="Arial"/>
          </w:rPr>
          <w:delText>José Armando Ordoñez</w:delText>
        </w:r>
      </w:del>
    </w:p>
    <w:p w14:paraId="70FD722A" w14:textId="07139B8E" w:rsidR="004A7756" w:rsidRPr="00061CC6" w:rsidDel="00AF4086" w:rsidRDefault="004A7756" w:rsidP="0097128C">
      <w:pPr>
        <w:spacing w:after="0" w:line="240" w:lineRule="auto"/>
        <w:rPr>
          <w:del w:id="2021" w:author="José Albeiro Montes Gil" w:date="2022-01-19T17:02:00Z"/>
          <w:rFonts w:ascii="Arial" w:eastAsia="Arial" w:hAnsi="Arial" w:cs="Arial"/>
        </w:rPr>
        <w:pPrChange w:id="2022" w:author="José Albeiro Montes Gil" w:date="2022-01-20T12:42:00Z">
          <w:pPr>
            <w:spacing w:after="0" w:line="240" w:lineRule="auto"/>
            <w:jc w:val="center"/>
          </w:pPr>
        </w:pPrChange>
      </w:pPr>
    </w:p>
    <w:p w14:paraId="46119A51" w14:textId="16434844" w:rsidR="004A7756" w:rsidRPr="00061CC6" w:rsidDel="00AF4086" w:rsidRDefault="004A7756" w:rsidP="0097128C">
      <w:pPr>
        <w:spacing w:after="0" w:line="240" w:lineRule="auto"/>
        <w:rPr>
          <w:del w:id="2023" w:author="José Albeiro Montes Gil" w:date="2022-01-19T17:02:00Z"/>
          <w:rFonts w:ascii="Arial" w:eastAsia="Arial" w:hAnsi="Arial" w:cs="Arial"/>
        </w:rPr>
        <w:pPrChange w:id="2024" w:author="José Albeiro Montes Gil" w:date="2022-01-20T12:42:00Z">
          <w:pPr>
            <w:spacing w:after="0" w:line="240" w:lineRule="auto"/>
            <w:jc w:val="center"/>
          </w:pPr>
        </w:pPrChange>
      </w:pPr>
    </w:p>
    <w:p w14:paraId="2C59F868" w14:textId="2E381C97" w:rsidR="004A7756" w:rsidRPr="00061CC6" w:rsidDel="00AF4086" w:rsidRDefault="004A7756" w:rsidP="0097128C">
      <w:pPr>
        <w:spacing w:after="0" w:line="240" w:lineRule="auto"/>
        <w:rPr>
          <w:del w:id="2025" w:author="José Albeiro Montes Gil" w:date="2022-01-19T17:02:00Z"/>
          <w:rFonts w:ascii="Arial" w:eastAsia="Arial" w:hAnsi="Arial" w:cs="Arial"/>
        </w:rPr>
        <w:pPrChange w:id="2026" w:author="José Albeiro Montes Gil" w:date="2022-01-20T12:42:00Z">
          <w:pPr>
            <w:spacing w:after="0" w:line="240" w:lineRule="auto"/>
            <w:jc w:val="center"/>
          </w:pPr>
        </w:pPrChange>
      </w:pPr>
    </w:p>
    <w:p w14:paraId="129B859A" w14:textId="0AFC04E8" w:rsidR="004A7756" w:rsidDel="00AF4086" w:rsidRDefault="001C36EA" w:rsidP="0097128C">
      <w:pPr>
        <w:spacing w:after="0" w:line="240" w:lineRule="auto"/>
        <w:rPr>
          <w:del w:id="2027" w:author="José Albeiro Montes Gil" w:date="2022-01-19T17:02:00Z"/>
        </w:rPr>
        <w:pPrChange w:id="2028" w:author="José Albeiro Montes Gil" w:date="2022-01-20T12:42:00Z">
          <w:pPr>
            <w:spacing w:after="0" w:line="240" w:lineRule="auto"/>
            <w:jc w:val="center"/>
          </w:pPr>
        </w:pPrChange>
      </w:pPr>
      <w:del w:id="2029" w:author="José Albeiro Montes Gil" w:date="2022-01-19T17:02:00Z">
        <w:r w:rsidDel="00AF4086">
          <w:rPr>
            <w:rFonts w:ascii="Arial" w:eastAsia="Arial" w:hAnsi="Arial" w:cs="Arial"/>
          </w:rPr>
          <w:delText>FUNDACIÓN</w:delText>
        </w:r>
        <w:r w:rsidDel="00AF4086">
          <w:rPr>
            <w:rFonts w:ascii="Arial" w:eastAsia="Arial" w:hAnsi="Arial" w:cs="Arial"/>
            <w:color w:val="000000"/>
          </w:rPr>
          <w:delText xml:space="preserve"> UNIVERSITARIA DE POPAYÁN</w:delText>
        </w:r>
      </w:del>
    </w:p>
    <w:p w14:paraId="736113EC" w14:textId="34F0401A" w:rsidR="004A7756" w:rsidDel="00AF4086" w:rsidRDefault="001C36EA" w:rsidP="0097128C">
      <w:pPr>
        <w:spacing w:after="0" w:line="240" w:lineRule="auto"/>
        <w:rPr>
          <w:del w:id="2030" w:author="José Albeiro Montes Gil" w:date="2022-01-19T17:02:00Z"/>
          <w:rFonts w:ascii="Arial" w:eastAsia="Arial" w:hAnsi="Arial" w:cs="Arial"/>
          <w:color w:val="000000"/>
        </w:rPr>
        <w:pPrChange w:id="2031" w:author="José Albeiro Montes Gil" w:date="2022-01-20T12:42:00Z">
          <w:pPr>
            <w:spacing w:after="0" w:line="240" w:lineRule="auto"/>
            <w:jc w:val="center"/>
          </w:pPr>
        </w:pPrChange>
      </w:pPr>
      <w:del w:id="2032" w:author="José Albeiro Montes Gil" w:date="2022-01-19T17:02:00Z">
        <w:r w:rsidDel="00AF4086">
          <w:rPr>
            <w:rFonts w:ascii="Arial" w:eastAsia="Arial" w:hAnsi="Arial" w:cs="Arial"/>
            <w:color w:val="000000"/>
          </w:rPr>
          <w:delText>FACULTAD DE INGENIERÍA</w:delText>
        </w:r>
      </w:del>
    </w:p>
    <w:p w14:paraId="6E4640AA" w14:textId="1BB458D8" w:rsidR="004A7756" w:rsidDel="00AF4086" w:rsidRDefault="001C36EA" w:rsidP="0097128C">
      <w:pPr>
        <w:spacing w:after="0" w:line="240" w:lineRule="auto"/>
        <w:rPr>
          <w:del w:id="2033" w:author="José Albeiro Montes Gil" w:date="2022-01-19T17:02:00Z"/>
          <w:rFonts w:ascii="Arial" w:eastAsia="Arial" w:hAnsi="Arial" w:cs="Arial"/>
          <w:color w:val="000000"/>
        </w:rPr>
        <w:pPrChange w:id="2034" w:author="José Albeiro Montes Gil" w:date="2022-01-20T12:42:00Z">
          <w:pPr>
            <w:spacing w:after="0" w:line="240" w:lineRule="auto"/>
            <w:jc w:val="center"/>
          </w:pPr>
        </w:pPrChange>
      </w:pPr>
      <w:del w:id="2035" w:author="José Albeiro Montes Gil" w:date="2022-01-19T17:02:00Z">
        <w:r w:rsidDel="00AF4086">
          <w:rPr>
            <w:rFonts w:ascii="Arial" w:eastAsia="Arial" w:hAnsi="Arial" w:cs="Arial"/>
            <w:color w:val="000000"/>
          </w:rPr>
          <w:delText>PROGRAMA DE INGENIERÍA DE SISTEMAS</w:delText>
        </w:r>
      </w:del>
    </w:p>
    <w:p w14:paraId="182BA462" w14:textId="39765146" w:rsidR="00061CC6" w:rsidDel="00AF4086" w:rsidRDefault="00061CC6" w:rsidP="0097128C">
      <w:pPr>
        <w:spacing w:after="0" w:line="240" w:lineRule="auto"/>
        <w:rPr>
          <w:del w:id="2036" w:author="José Albeiro Montes Gil" w:date="2022-01-19T17:02:00Z"/>
          <w:rFonts w:ascii="Arial" w:eastAsia="Arial" w:hAnsi="Arial" w:cs="Arial"/>
          <w:color w:val="000000"/>
        </w:rPr>
        <w:pPrChange w:id="2037" w:author="José Albeiro Montes Gil" w:date="2022-01-20T12:42:00Z">
          <w:pPr>
            <w:spacing w:after="0" w:line="240" w:lineRule="auto"/>
            <w:jc w:val="center"/>
          </w:pPr>
        </w:pPrChange>
      </w:pPr>
      <w:del w:id="2038" w:author="José Albeiro Montes Gil" w:date="2022-01-19T17:02:00Z">
        <w:r w:rsidDel="00AF4086">
          <w:rPr>
            <w:rFonts w:ascii="Arial" w:eastAsia="Arial" w:hAnsi="Arial" w:cs="Arial"/>
            <w:color w:val="000000"/>
          </w:rPr>
          <w:delText>Popayán – Cauca</w:delText>
        </w:r>
      </w:del>
    </w:p>
    <w:p w14:paraId="5D4E095C" w14:textId="51A9CBAB" w:rsidR="004A7756" w:rsidDel="00AF4086" w:rsidRDefault="00061CC6" w:rsidP="0097128C">
      <w:pPr>
        <w:spacing w:after="0" w:line="240" w:lineRule="auto"/>
        <w:rPr>
          <w:del w:id="2039" w:author="José Albeiro Montes Gil" w:date="2022-01-19T17:02:00Z"/>
          <w:rFonts w:ascii="Arial" w:eastAsia="Arial" w:hAnsi="Arial" w:cs="Arial"/>
          <w:color w:val="000000"/>
        </w:rPr>
        <w:pPrChange w:id="2040" w:author="José Albeiro Montes Gil" w:date="2022-01-20T12:42:00Z">
          <w:pPr>
            <w:spacing w:after="0" w:line="240" w:lineRule="auto"/>
            <w:jc w:val="center"/>
          </w:pPr>
        </w:pPrChange>
      </w:pPr>
      <w:del w:id="2041" w:author="José Albeiro Montes Gil" w:date="2022-01-19T17:02:00Z">
        <w:r w:rsidDel="00AF4086">
          <w:rPr>
            <w:rFonts w:ascii="Arial" w:eastAsia="Arial" w:hAnsi="Arial" w:cs="Arial"/>
            <w:color w:val="000000"/>
          </w:rPr>
          <w:delText>2021</w:delText>
        </w:r>
      </w:del>
    </w:p>
    <w:p w14:paraId="15C9EC63" w14:textId="79F7319D" w:rsidR="007F1FE8" w:rsidDel="00AF4086" w:rsidRDefault="007F1FE8" w:rsidP="0097128C">
      <w:pPr>
        <w:spacing w:after="0" w:line="240" w:lineRule="auto"/>
        <w:rPr>
          <w:del w:id="2042" w:author="José Albeiro Montes Gil" w:date="2022-01-19T17:02:00Z"/>
          <w:rFonts w:ascii="Arial" w:eastAsia="Arial" w:hAnsi="Arial" w:cs="Arial"/>
          <w:color w:val="000000"/>
        </w:rPr>
        <w:pPrChange w:id="2043" w:author="José Albeiro Montes Gil" w:date="2022-01-20T12:42:00Z">
          <w:pPr>
            <w:spacing w:after="0" w:line="240" w:lineRule="auto"/>
            <w:jc w:val="center"/>
          </w:pPr>
        </w:pPrChange>
      </w:pPr>
    </w:p>
    <w:customXmlDelRangeStart w:id="2044" w:author="José Albeiro Montes Gil" w:date="2022-01-19T17:02:00Z"/>
    <w:bookmarkStart w:id="2045" w:name="_Toc87338557" w:displacedByCustomXml="next"/>
    <w:bookmarkStart w:id="2046" w:name="_Toc87338354" w:displacedByCustomXml="next"/>
    <w:bookmarkStart w:id="2047" w:name="_Toc87344332" w:displacedByCustomXml="next"/>
    <w:sdt>
      <w:sdtPr>
        <w:rPr>
          <w:rFonts w:ascii="Arial" w:hAnsi="Arial" w:cs="Arial"/>
          <w:sz w:val="24"/>
          <w:szCs w:val="24"/>
          <w:lang w:val="es-ES"/>
        </w:rPr>
        <w:id w:val="-1428416030"/>
        <w:docPartObj>
          <w:docPartGallery w:val="Table of Contents"/>
          <w:docPartUnique/>
        </w:docPartObj>
      </w:sdtPr>
      <w:sdtEndPr>
        <w:rPr>
          <w:b w:val="0"/>
          <w:bCs w:val="0"/>
          <w:noProof/>
          <w:color w:val="00000A"/>
          <w:lang w:val="es-CO"/>
        </w:rPr>
      </w:sdtEndPr>
      <w:sdtContent>
        <w:customXmlDelRangeEnd w:id="2044"/>
        <w:p w14:paraId="7E7E3CE5" w14:textId="140CD489" w:rsidR="007F1FE8" w:rsidRPr="003349A0" w:rsidDel="00AF4086" w:rsidRDefault="007F1FE8" w:rsidP="0097128C">
          <w:pPr>
            <w:pStyle w:val="TtuloTDC"/>
            <w:rPr>
              <w:del w:id="2048" w:author="José Albeiro Montes Gil" w:date="2022-01-19T17:02:00Z"/>
              <w:rFonts w:ascii="Arial" w:hAnsi="Arial" w:cs="Arial"/>
              <w:color w:val="000000" w:themeColor="text1"/>
              <w:sz w:val="24"/>
              <w:szCs w:val="24"/>
            </w:rPr>
            <w:pPrChange w:id="2049" w:author="José Albeiro Montes Gil" w:date="2022-01-20T12:42:00Z">
              <w:pPr>
                <w:pStyle w:val="TtuloTDC"/>
                <w:jc w:val="center"/>
              </w:pPr>
            </w:pPrChange>
          </w:pPr>
          <w:del w:id="2050" w:author="José Albeiro Montes Gil" w:date="2022-01-19T17:02:00Z">
            <w:r w:rsidRPr="003349A0" w:rsidDel="00AF4086">
              <w:rPr>
                <w:rFonts w:ascii="Arial" w:hAnsi="Arial" w:cs="Arial"/>
                <w:color w:val="000000" w:themeColor="text1"/>
                <w:sz w:val="24"/>
                <w:szCs w:val="24"/>
                <w:lang w:val="es-ES"/>
              </w:rPr>
              <w:delText>Tabla de contenido</w:delText>
            </w:r>
            <w:bookmarkEnd w:id="2047"/>
            <w:bookmarkEnd w:id="2046"/>
            <w:bookmarkEnd w:id="2045"/>
          </w:del>
        </w:p>
        <w:p w14:paraId="4BF32077" w14:textId="4ACB911F" w:rsidR="003349A0" w:rsidRPr="003349A0" w:rsidDel="00AF4086" w:rsidRDefault="007F1FE8" w:rsidP="0097128C">
          <w:pPr>
            <w:pStyle w:val="TDC1"/>
            <w:tabs>
              <w:tab w:val="right" w:leader="dot" w:pos="9508"/>
            </w:tabs>
            <w:rPr>
              <w:del w:id="2051" w:author="José Albeiro Montes Gil" w:date="2022-01-19T17:02:00Z"/>
              <w:rFonts w:ascii="Arial" w:eastAsiaTheme="minorEastAsia" w:hAnsi="Arial" w:cs="Arial"/>
              <w:b w:val="0"/>
              <w:bCs w:val="0"/>
              <w:caps w:val="0"/>
              <w:noProof/>
              <w:color w:val="auto"/>
              <w:sz w:val="24"/>
              <w:szCs w:val="24"/>
              <w:lang w:eastAsia="es-ES_tradnl"/>
            </w:rPr>
            <w:pPrChange w:id="2052" w:author="José Albeiro Montes Gil" w:date="2022-01-20T12:42:00Z">
              <w:pPr>
                <w:pStyle w:val="TDC1"/>
                <w:tabs>
                  <w:tab w:val="right" w:leader="dot" w:pos="9508"/>
                </w:tabs>
              </w:pPr>
            </w:pPrChange>
          </w:pPr>
          <w:del w:id="2053" w:author="José Albeiro Montes Gil" w:date="2022-01-19T17:02:00Z">
            <w:r w:rsidRPr="003349A0" w:rsidDel="00AF4086">
              <w:rPr>
                <w:rFonts w:ascii="Arial" w:hAnsi="Arial" w:cs="Arial"/>
                <w:caps w:val="0"/>
                <w:sz w:val="24"/>
                <w:szCs w:val="24"/>
              </w:rPr>
              <w:fldChar w:fldCharType="begin"/>
            </w:r>
            <w:r w:rsidRPr="003349A0" w:rsidDel="00AF4086">
              <w:rPr>
                <w:rFonts w:ascii="Arial" w:hAnsi="Arial" w:cs="Arial"/>
                <w:caps w:val="0"/>
                <w:sz w:val="24"/>
                <w:szCs w:val="24"/>
              </w:rPr>
              <w:delInstrText xml:space="preserve"> TOC \o "1-3" \h \z \u </w:delInstrText>
            </w:r>
            <w:r w:rsidRPr="003349A0" w:rsidDel="00AF4086">
              <w:rPr>
                <w:rFonts w:ascii="Arial" w:hAnsi="Arial" w:cs="Arial"/>
                <w:caps w:val="0"/>
                <w:sz w:val="24"/>
                <w:szCs w:val="24"/>
              </w:rPr>
              <w:fldChar w:fldCharType="separate"/>
            </w:r>
          </w:del>
        </w:p>
        <w:p w14:paraId="49315810" w14:textId="1FC3AA8F" w:rsidR="003349A0" w:rsidRPr="003349A0" w:rsidDel="00AF4086" w:rsidRDefault="00C26EE5" w:rsidP="0097128C">
          <w:pPr>
            <w:pStyle w:val="TDC1"/>
            <w:tabs>
              <w:tab w:val="left" w:pos="440"/>
              <w:tab w:val="right" w:leader="dot" w:pos="9508"/>
            </w:tabs>
            <w:rPr>
              <w:del w:id="2054" w:author="José Albeiro Montes Gil" w:date="2022-01-19T17:02:00Z"/>
              <w:rFonts w:ascii="Arial" w:eastAsiaTheme="minorEastAsia" w:hAnsi="Arial" w:cs="Arial"/>
              <w:b w:val="0"/>
              <w:bCs w:val="0"/>
              <w:caps w:val="0"/>
              <w:noProof/>
              <w:color w:val="auto"/>
              <w:sz w:val="24"/>
              <w:szCs w:val="24"/>
              <w:lang w:eastAsia="es-ES_tradnl"/>
            </w:rPr>
            <w:pPrChange w:id="2055" w:author="José Albeiro Montes Gil" w:date="2022-01-20T12:42:00Z">
              <w:pPr>
                <w:pStyle w:val="TDC1"/>
                <w:tabs>
                  <w:tab w:val="left" w:pos="440"/>
                  <w:tab w:val="right" w:leader="dot" w:pos="9508"/>
                </w:tabs>
              </w:pPr>
            </w:pPrChange>
          </w:pPr>
          <w:del w:id="2056" w:author="José Albeiro Montes Gil" w:date="2022-01-19T17:02:00Z">
            <w:r w:rsidDel="00AF4086">
              <w:rPr>
                <w:b w:val="0"/>
                <w:bCs w:val="0"/>
                <w:caps w:val="0"/>
              </w:rPr>
              <w:fldChar w:fldCharType="begin"/>
            </w:r>
            <w:r w:rsidDel="00AF4086">
              <w:delInstrText xml:space="preserve"> HYPERLINK \l "_Toc87344333" </w:delInstrText>
            </w:r>
            <w:r w:rsidDel="00AF4086">
              <w:rPr>
                <w:b w:val="0"/>
                <w:bCs w:val="0"/>
                <w:caps w:val="0"/>
              </w:rPr>
              <w:fldChar w:fldCharType="separate"/>
            </w:r>
            <w:r w:rsidR="003349A0" w:rsidRPr="003349A0" w:rsidDel="00AF4086">
              <w:rPr>
                <w:rStyle w:val="Hipervnculo"/>
                <w:rFonts w:ascii="Arial" w:hAnsi="Arial" w:cs="Arial"/>
                <w:noProof/>
                <w:sz w:val="24"/>
                <w:szCs w:val="24"/>
              </w:rPr>
              <w:delText>1.</w:delText>
            </w:r>
            <w:r w:rsidR="003349A0" w:rsidRPr="003349A0" w:rsidDel="00AF4086">
              <w:rPr>
                <w:rFonts w:ascii="Arial" w:eastAsiaTheme="minorEastAsia" w:hAnsi="Arial" w:cs="Arial"/>
                <w:b w:val="0"/>
                <w:bCs w:val="0"/>
                <w:caps w:val="0"/>
                <w:noProof/>
                <w:color w:val="auto"/>
                <w:sz w:val="24"/>
                <w:szCs w:val="24"/>
                <w:lang w:eastAsia="es-ES_tradnl"/>
              </w:rPr>
              <w:tab/>
            </w:r>
            <w:r w:rsidR="003349A0" w:rsidRPr="003349A0" w:rsidDel="00AF4086">
              <w:rPr>
                <w:rStyle w:val="Hipervnculo"/>
                <w:rFonts w:ascii="Arial" w:hAnsi="Arial" w:cs="Arial"/>
                <w:noProof/>
                <w:sz w:val="24"/>
                <w:szCs w:val="24"/>
              </w:rPr>
              <w:delText>PLANTEAMIENTO DEL PROBLEMA</w:delText>
            </w:r>
            <w:r w:rsidR="003349A0" w:rsidRPr="003349A0" w:rsidDel="00AF4086">
              <w:rPr>
                <w:rFonts w:ascii="Arial" w:hAnsi="Arial" w:cs="Arial"/>
                <w:noProof/>
                <w:webHidden/>
                <w:sz w:val="24"/>
                <w:szCs w:val="24"/>
              </w:rPr>
              <w:tab/>
            </w:r>
            <w:r w:rsidR="003349A0" w:rsidRPr="003349A0" w:rsidDel="00AF4086">
              <w:rPr>
                <w:rFonts w:ascii="Arial" w:hAnsi="Arial" w:cs="Arial"/>
                <w:b w:val="0"/>
                <w:bCs w:val="0"/>
                <w:caps w:val="0"/>
                <w:noProof/>
                <w:webHidden/>
                <w:sz w:val="24"/>
                <w:szCs w:val="24"/>
              </w:rPr>
              <w:fldChar w:fldCharType="begin"/>
            </w:r>
            <w:r w:rsidR="003349A0" w:rsidRPr="003349A0" w:rsidDel="00AF4086">
              <w:rPr>
                <w:rFonts w:ascii="Arial" w:hAnsi="Arial" w:cs="Arial"/>
                <w:noProof/>
                <w:webHidden/>
                <w:sz w:val="24"/>
                <w:szCs w:val="24"/>
              </w:rPr>
              <w:delInstrText xml:space="preserve"> PAGEREF _Toc87344333 \h </w:delInstrText>
            </w:r>
            <w:r w:rsidR="003349A0" w:rsidRPr="003349A0" w:rsidDel="00AF4086">
              <w:rPr>
                <w:rFonts w:ascii="Arial" w:hAnsi="Arial" w:cs="Arial"/>
                <w:b w:val="0"/>
                <w:bCs w:val="0"/>
                <w:caps w:val="0"/>
                <w:noProof/>
                <w:webHidden/>
                <w:sz w:val="24"/>
                <w:szCs w:val="24"/>
              </w:rPr>
            </w:r>
            <w:r w:rsidR="003349A0" w:rsidRPr="003349A0" w:rsidDel="00AF4086">
              <w:rPr>
                <w:rFonts w:ascii="Arial" w:hAnsi="Arial" w:cs="Arial"/>
                <w:b w:val="0"/>
                <w:bCs w:val="0"/>
                <w:caps w:val="0"/>
                <w:noProof/>
                <w:webHidden/>
                <w:sz w:val="24"/>
                <w:szCs w:val="24"/>
              </w:rPr>
              <w:fldChar w:fldCharType="separate"/>
            </w:r>
            <w:r w:rsidR="003349A0" w:rsidRPr="003349A0" w:rsidDel="00AF4086">
              <w:rPr>
                <w:rFonts w:ascii="Arial" w:hAnsi="Arial" w:cs="Arial"/>
                <w:noProof/>
                <w:webHidden/>
                <w:sz w:val="24"/>
                <w:szCs w:val="24"/>
              </w:rPr>
              <w:delText>5</w:delText>
            </w:r>
            <w:r w:rsidR="003349A0" w:rsidRPr="003349A0" w:rsidDel="00AF4086">
              <w:rPr>
                <w:rFonts w:ascii="Arial" w:hAnsi="Arial" w:cs="Arial"/>
                <w:b w:val="0"/>
                <w:bCs w:val="0"/>
                <w:caps w:val="0"/>
                <w:noProof/>
                <w:webHidden/>
                <w:sz w:val="24"/>
                <w:szCs w:val="24"/>
              </w:rPr>
              <w:fldChar w:fldCharType="end"/>
            </w:r>
            <w:r w:rsidDel="00AF4086">
              <w:rPr>
                <w:rFonts w:ascii="Arial" w:hAnsi="Arial" w:cs="Arial"/>
                <w:b w:val="0"/>
                <w:bCs w:val="0"/>
                <w:caps w:val="0"/>
                <w:noProof/>
                <w:sz w:val="24"/>
                <w:szCs w:val="24"/>
              </w:rPr>
              <w:fldChar w:fldCharType="end"/>
            </w:r>
          </w:del>
        </w:p>
        <w:p w14:paraId="050C27B2" w14:textId="48B9AC59" w:rsidR="003349A0" w:rsidRPr="003349A0" w:rsidDel="00AF4086" w:rsidRDefault="00C26EE5" w:rsidP="0097128C">
          <w:pPr>
            <w:pStyle w:val="TDC2"/>
            <w:tabs>
              <w:tab w:val="right" w:leader="dot" w:pos="9508"/>
            </w:tabs>
            <w:rPr>
              <w:del w:id="2057" w:author="José Albeiro Montes Gil" w:date="2022-01-19T17:02:00Z"/>
              <w:rFonts w:ascii="Arial" w:eastAsiaTheme="minorEastAsia" w:hAnsi="Arial" w:cs="Arial"/>
              <w:smallCaps w:val="0"/>
              <w:noProof/>
              <w:color w:val="auto"/>
              <w:sz w:val="24"/>
              <w:szCs w:val="24"/>
              <w:lang w:eastAsia="es-ES_tradnl"/>
            </w:rPr>
            <w:pPrChange w:id="2058" w:author="José Albeiro Montes Gil" w:date="2022-01-20T12:42:00Z">
              <w:pPr>
                <w:pStyle w:val="TDC2"/>
                <w:tabs>
                  <w:tab w:val="right" w:leader="dot" w:pos="9508"/>
                </w:tabs>
              </w:pPr>
            </w:pPrChange>
          </w:pPr>
          <w:del w:id="2059" w:author="José Albeiro Montes Gil" w:date="2022-01-19T17:02:00Z">
            <w:r w:rsidDel="00AF4086">
              <w:rPr>
                <w:smallCaps w:val="0"/>
              </w:rPr>
              <w:fldChar w:fldCharType="begin"/>
            </w:r>
            <w:r w:rsidDel="00AF4086">
              <w:delInstrText xml:space="preserve"> HYPERLINK \l "_Toc87344334" </w:delInstrText>
            </w:r>
            <w:r w:rsidDel="00AF4086">
              <w:rPr>
                <w:smallCaps w:val="0"/>
              </w:rPr>
              <w:fldChar w:fldCharType="separate"/>
            </w:r>
            <w:r w:rsidR="003349A0" w:rsidRPr="003349A0" w:rsidDel="00AF4086">
              <w:rPr>
                <w:rStyle w:val="Hipervnculo"/>
                <w:rFonts w:ascii="Arial" w:hAnsi="Arial" w:cs="Arial"/>
                <w:noProof/>
                <w:sz w:val="24"/>
                <w:szCs w:val="24"/>
              </w:rPr>
              <w:delText>1.1 Formulación del Problema</w:delText>
            </w:r>
            <w:r w:rsidR="003349A0" w:rsidRPr="003349A0" w:rsidDel="00AF4086">
              <w:rPr>
                <w:rFonts w:ascii="Arial" w:hAnsi="Arial" w:cs="Arial"/>
                <w:noProof/>
                <w:webHidden/>
                <w:sz w:val="24"/>
                <w:szCs w:val="24"/>
              </w:rPr>
              <w:tab/>
            </w:r>
            <w:r w:rsidR="003349A0" w:rsidRPr="003349A0" w:rsidDel="00AF4086">
              <w:rPr>
                <w:rFonts w:ascii="Arial" w:hAnsi="Arial" w:cs="Arial"/>
                <w:smallCaps w:val="0"/>
                <w:noProof/>
                <w:webHidden/>
                <w:sz w:val="24"/>
                <w:szCs w:val="24"/>
              </w:rPr>
              <w:fldChar w:fldCharType="begin"/>
            </w:r>
            <w:r w:rsidR="003349A0" w:rsidRPr="003349A0" w:rsidDel="00AF4086">
              <w:rPr>
                <w:rFonts w:ascii="Arial" w:hAnsi="Arial" w:cs="Arial"/>
                <w:noProof/>
                <w:webHidden/>
                <w:sz w:val="24"/>
                <w:szCs w:val="24"/>
              </w:rPr>
              <w:delInstrText xml:space="preserve"> PAGEREF _Toc87344334 \h </w:delInstrText>
            </w:r>
            <w:r w:rsidR="003349A0" w:rsidRPr="003349A0" w:rsidDel="00AF4086">
              <w:rPr>
                <w:rFonts w:ascii="Arial" w:hAnsi="Arial" w:cs="Arial"/>
                <w:smallCaps w:val="0"/>
                <w:noProof/>
                <w:webHidden/>
                <w:sz w:val="24"/>
                <w:szCs w:val="24"/>
              </w:rPr>
            </w:r>
            <w:r w:rsidR="003349A0" w:rsidRPr="003349A0" w:rsidDel="00AF4086">
              <w:rPr>
                <w:rFonts w:ascii="Arial" w:hAnsi="Arial" w:cs="Arial"/>
                <w:smallCaps w:val="0"/>
                <w:noProof/>
                <w:webHidden/>
                <w:sz w:val="24"/>
                <w:szCs w:val="24"/>
              </w:rPr>
              <w:fldChar w:fldCharType="separate"/>
            </w:r>
            <w:r w:rsidR="003349A0" w:rsidRPr="003349A0" w:rsidDel="00AF4086">
              <w:rPr>
                <w:rFonts w:ascii="Arial" w:hAnsi="Arial" w:cs="Arial"/>
                <w:noProof/>
                <w:webHidden/>
                <w:sz w:val="24"/>
                <w:szCs w:val="24"/>
              </w:rPr>
              <w:delText>5</w:delText>
            </w:r>
            <w:r w:rsidR="003349A0" w:rsidRPr="003349A0" w:rsidDel="00AF4086">
              <w:rPr>
                <w:rFonts w:ascii="Arial" w:hAnsi="Arial" w:cs="Arial"/>
                <w:smallCaps w:val="0"/>
                <w:noProof/>
                <w:webHidden/>
                <w:sz w:val="24"/>
                <w:szCs w:val="24"/>
              </w:rPr>
              <w:fldChar w:fldCharType="end"/>
            </w:r>
            <w:r w:rsidDel="00AF4086">
              <w:rPr>
                <w:rFonts w:ascii="Arial" w:hAnsi="Arial" w:cs="Arial"/>
                <w:smallCaps w:val="0"/>
                <w:noProof/>
                <w:sz w:val="24"/>
                <w:szCs w:val="24"/>
              </w:rPr>
              <w:fldChar w:fldCharType="end"/>
            </w:r>
          </w:del>
        </w:p>
        <w:p w14:paraId="3E5B8EE3" w14:textId="53C78202" w:rsidR="003349A0" w:rsidRPr="003349A0" w:rsidDel="00AF4086" w:rsidRDefault="00C26EE5" w:rsidP="0097128C">
          <w:pPr>
            <w:pStyle w:val="TDC1"/>
            <w:tabs>
              <w:tab w:val="right" w:leader="dot" w:pos="9508"/>
            </w:tabs>
            <w:rPr>
              <w:del w:id="2060" w:author="José Albeiro Montes Gil" w:date="2022-01-19T17:02:00Z"/>
              <w:rFonts w:ascii="Arial" w:eastAsiaTheme="minorEastAsia" w:hAnsi="Arial" w:cs="Arial"/>
              <w:b w:val="0"/>
              <w:bCs w:val="0"/>
              <w:caps w:val="0"/>
              <w:noProof/>
              <w:color w:val="auto"/>
              <w:sz w:val="24"/>
              <w:szCs w:val="24"/>
              <w:lang w:eastAsia="es-ES_tradnl"/>
            </w:rPr>
            <w:pPrChange w:id="2061" w:author="José Albeiro Montes Gil" w:date="2022-01-20T12:42:00Z">
              <w:pPr>
                <w:pStyle w:val="TDC1"/>
                <w:tabs>
                  <w:tab w:val="right" w:leader="dot" w:pos="9508"/>
                </w:tabs>
              </w:pPr>
            </w:pPrChange>
          </w:pPr>
          <w:del w:id="2062" w:author="José Albeiro Montes Gil" w:date="2022-01-19T17:02:00Z">
            <w:r w:rsidDel="00AF4086">
              <w:rPr>
                <w:b w:val="0"/>
                <w:bCs w:val="0"/>
                <w:caps w:val="0"/>
              </w:rPr>
              <w:fldChar w:fldCharType="begin"/>
            </w:r>
            <w:r w:rsidDel="00AF4086">
              <w:delInstrText xml:space="preserve"> HYPERLINK \l "_Toc87344335" </w:delInstrText>
            </w:r>
            <w:r w:rsidDel="00AF4086">
              <w:rPr>
                <w:b w:val="0"/>
                <w:bCs w:val="0"/>
                <w:caps w:val="0"/>
              </w:rPr>
              <w:fldChar w:fldCharType="separate"/>
            </w:r>
            <w:r w:rsidR="003349A0" w:rsidRPr="003349A0" w:rsidDel="00AF4086">
              <w:rPr>
                <w:rFonts w:ascii="Arial" w:hAnsi="Arial" w:cs="Arial"/>
                <w:noProof/>
                <w:webHidden/>
                <w:sz w:val="24"/>
                <w:szCs w:val="24"/>
              </w:rPr>
              <w:tab/>
            </w:r>
            <w:r w:rsidR="003349A0" w:rsidRPr="003349A0" w:rsidDel="00AF4086">
              <w:rPr>
                <w:rFonts w:ascii="Arial" w:hAnsi="Arial" w:cs="Arial"/>
                <w:b w:val="0"/>
                <w:bCs w:val="0"/>
                <w:caps w:val="0"/>
                <w:noProof/>
                <w:webHidden/>
                <w:sz w:val="24"/>
                <w:szCs w:val="24"/>
              </w:rPr>
              <w:fldChar w:fldCharType="begin"/>
            </w:r>
            <w:r w:rsidR="003349A0" w:rsidRPr="003349A0" w:rsidDel="00AF4086">
              <w:rPr>
                <w:rFonts w:ascii="Arial" w:hAnsi="Arial" w:cs="Arial"/>
                <w:noProof/>
                <w:webHidden/>
                <w:sz w:val="24"/>
                <w:szCs w:val="24"/>
              </w:rPr>
              <w:delInstrText xml:space="preserve"> PAGEREF _Toc87344335 \h </w:delInstrText>
            </w:r>
            <w:r w:rsidR="003349A0" w:rsidRPr="003349A0" w:rsidDel="00AF4086">
              <w:rPr>
                <w:rFonts w:ascii="Arial" w:hAnsi="Arial" w:cs="Arial"/>
                <w:b w:val="0"/>
                <w:bCs w:val="0"/>
                <w:caps w:val="0"/>
                <w:noProof/>
                <w:webHidden/>
                <w:sz w:val="24"/>
                <w:szCs w:val="24"/>
              </w:rPr>
            </w:r>
            <w:r w:rsidR="003349A0" w:rsidRPr="003349A0" w:rsidDel="00AF4086">
              <w:rPr>
                <w:rFonts w:ascii="Arial" w:hAnsi="Arial" w:cs="Arial"/>
                <w:b w:val="0"/>
                <w:bCs w:val="0"/>
                <w:caps w:val="0"/>
                <w:noProof/>
                <w:webHidden/>
                <w:sz w:val="24"/>
                <w:szCs w:val="24"/>
              </w:rPr>
              <w:fldChar w:fldCharType="separate"/>
            </w:r>
            <w:r w:rsidR="003349A0" w:rsidRPr="003349A0" w:rsidDel="00AF4086">
              <w:rPr>
                <w:rFonts w:ascii="Arial" w:hAnsi="Arial" w:cs="Arial"/>
                <w:noProof/>
                <w:webHidden/>
                <w:sz w:val="24"/>
                <w:szCs w:val="24"/>
              </w:rPr>
              <w:delText>6</w:delText>
            </w:r>
            <w:r w:rsidR="003349A0" w:rsidRPr="003349A0" w:rsidDel="00AF4086">
              <w:rPr>
                <w:rFonts w:ascii="Arial" w:hAnsi="Arial" w:cs="Arial"/>
                <w:b w:val="0"/>
                <w:bCs w:val="0"/>
                <w:caps w:val="0"/>
                <w:noProof/>
                <w:webHidden/>
                <w:sz w:val="24"/>
                <w:szCs w:val="24"/>
              </w:rPr>
              <w:fldChar w:fldCharType="end"/>
            </w:r>
            <w:r w:rsidDel="00AF4086">
              <w:rPr>
                <w:rFonts w:ascii="Arial" w:hAnsi="Arial" w:cs="Arial"/>
                <w:b w:val="0"/>
                <w:bCs w:val="0"/>
                <w:caps w:val="0"/>
                <w:noProof/>
                <w:sz w:val="24"/>
                <w:szCs w:val="24"/>
              </w:rPr>
              <w:fldChar w:fldCharType="end"/>
            </w:r>
          </w:del>
        </w:p>
        <w:p w14:paraId="59856F48" w14:textId="77F76963" w:rsidR="003349A0" w:rsidRPr="003349A0" w:rsidDel="00AF4086" w:rsidRDefault="00C26EE5" w:rsidP="0097128C">
          <w:pPr>
            <w:pStyle w:val="TDC1"/>
            <w:tabs>
              <w:tab w:val="left" w:pos="440"/>
              <w:tab w:val="right" w:leader="dot" w:pos="9508"/>
            </w:tabs>
            <w:rPr>
              <w:del w:id="2063" w:author="José Albeiro Montes Gil" w:date="2022-01-19T17:02:00Z"/>
              <w:rFonts w:ascii="Arial" w:eastAsiaTheme="minorEastAsia" w:hAnsi="Arial" w:cs="Arial"/>
              <w:b w:val="0"/>
              <w:bCs w:val="0"/>
              <w:caps w:val="0"/>
              <w:noProof/>
              <w:color w:val="auto"/>
              <w:sz w:val="24"/>
              <w:szCs w:val="24"/>
              <w:lang w:eastAsia="es-ES_tradnl"/>
            </w:rPr>
            <w:pPrChange w:id="2064" w:author="José Albeiro Montes Gil" w:date="2022-01-20T12:42:00Z">
              <w:pPr>
                <w:pStyle w:val="TDC1"/>
                <w:tabs>
                  <w:tab w:val="left" w:pos="440"/>
                  <w:tab w:val="right" w:leader="dot" w:pos="9508"/>
                </w:tabs>
              </w:pPr>
            </w:pPrChange>
          </w:pPr>
          <w:del w:id="2065" w:author="José Albeiro Montes Gil" w:date="2022-01-19T17:02:00Z">
            <w:r w:rsidDel="00AF4086">
              <w:rPr>
                <w:b w:val="0"/>
                <w:bCs w:val="0"/>
                <w:caps w:val="0"/>
              </w:rPr>
              <w:fldChar w:fldCharType="begin"/>
            </w:r>
            <w:r w:rsidDel="00AF4086">
              <w:delInstrText xml:space="preserve"> HYPERLINK \l "_Toc87344337" </w:delInstrText>
            </w:r>
            <w:r w:rsidDel="00AF4086">
              <w:rPr>
                <w:b w:val="0"/>
                <w:bCs w:val="0"/>
                <w:caps w:val="0"/>
              </w:rPr>
              <w:fldChar w:fldCharType="separate"/>
            </w:r>
            <w:r w:rsidR="003349A0" w:rsidRPr="003349A0" w:rsidDel="00AF4086">
              <w:rPr>
                <w:rStyle w:val="Hipervnculo"/>
                <w:rFonts w:ascii="Arial" w:hAnsi="Arial" w:cs="Arial"/>
                <w:noProof/>
                <w:sz w:val="24"/>
                <w:szCs w:val="24"/>
              </w:rPr>
              <w:delText>2.</w:delText>
            </w:r>
            <w:r w:rsidR="003349A0" w:rsidRPr="003349A0" w:rsidDel="00AF4086">
              <w:rPr>
                <w:rFonts w:ascii="Arial" w:eastAsiaTheme="minorEastAsia" w:hAnsi="Arial" w:cs="Arial"/>
                <w:b w:val="0"/>
                <w:bCs w:val="0"/>
                <w:caps w:val="0"/>
                <w:noProof/>
                <w:color w:val="auto"/>
                <w:sz w:val="24"/>
                <w:szCs w:val="24"/>
                <w:lang w:eastAsia="es-ES_tradnl"/>
              </w:rPr>
              <w:tab/>
            </w:r>
            <w:r w:rsidR="003349A0" w:rsidRPr="003349A0" w:rsidDel="00AF4086">
              <w:rPr>
                <w:rStyle w:val="Hipervnculo"/>
                <w:rFonts w:ascii="Arial" w:hAnsi="Arial" w:cs="Arial"/>
                <w:noProof/>
                <w:sz w:val="24"/>
                <w:szCs w:val="24"/>
              </w:rPr>
              <w:delText>OBJETIVOS</w:delText>
            </w:r>
            <w:r w:rsidR="003349A0" w:rsidRPr="003349A0" w:rsidDel="00AF4086">
              <w:rPr>
                <w:rFonts w:ascii="Arial" w:hAnsi="Arial" w:cs="Arial"/>
                <w:noProof/>
                <w:webHidden/>
                <w:sz w:val="24"/>
                <w:szCs w:val="24"/>
              </w:rPr>
              <w:tab/>
            </w:r>
            <w:r w:rsidR="003349A0" w:rsidRPr="003349A0" w:rsidDel="00AF4086">
              <w:rPr>
                <w:rFonts w:ascii="Arial" w:hAnsi="Arial" w:cs="Arial"/>
                <w:b w:val="0"/>
                <w:bCs w:val="0"/>
                <w:caps w:val="0"/>
                <w:noProof/>
                <w:webHidden/>
                <w:sz w:val="24"/>
                <w:szCs w:val="24"/>
              </w:rPr>
              <w:fldChar w:fldCharType="begin"/>
            </w:r>
            <w:r w:rsidR="003349A0" w:rsidRPr="003349A0" w:rsidDel="00AF4086">
              <w:rPr>
                <w:rFonts w:ascii="Arial" w:hAnsi="Arial" w:cs="Arial"/>
                <w:noProof/>
                <w:webHidden/>
                <w:sz w:val="24"/>
                <w:szCs w:val="24"/>
              </w:rPr>
              <w:delInstrText xml:space="preserve"> PAGEREF _Toc87344337 \h </w:delInstrText>
            </w:r>
            <w:r w:rsidR="003349A0" w:rsidRPr="003349A0" w:rsidDel="00AF4086">
              <w:rPr>
                <w:rFonts w:ascii="Arial" w:hAnsi="Arial" w:cs="Arial"/>
                <w:b w:val="0"/>
                <w:bCs w:val="0"/>
                <w:caps w:val="0"/>
                <w:noProof/>
                <w:webHidden/>
                <w:sz w:val="24"/>
                <w:szCs w:val="24"/>
              </w:rPr>
            </w:r>
            <w:r w:rsidR="003349A0" w:rsidRPr="003349A0" w:rsidDel="00AF4086">
              <w:rPr>
                <w:rFonts w:ascii="Arial" w:hAnsi="Arial" w:cs="Arial"/>
                <w:b w:val="0"/>
                <w:bCs w:val="0"/>
                <w:caps w:val="0"/>
                <w:noProof/>
                <w:webHidden/>
                <w:sz w:val="24"/>
                <w:szCs w:val="24"/>
              </w:rPr>
              <w:fldChar w:fldCharType="separate"/>
            </w:r>
            <w:r w:rsidR="003349A0" w:rsidRPr="003349A0" w:rsidDel="00AF4086">
              <w:rPr>
                <w:rFonts w:ascii="Arial" w:hAnsi="Arial" w:cs="Arial"/>
                <w:noProof/>
                <w:webHidden/>
                <w:sz w:val="24"/>
                <w:szCs w:val="24"/>
              </w:rPr>
              <w:delText>8</w:delText>
            </w:r>
            <w:r w:rsidR="003349A0" w:rsidRPr="003349A0" w:rsidDel="00AF4086">
              <w:rPr>
                <w:rFonts w:ascii="Arial" w:hAnsi="Arial" w:cs="Arial"/>
                <w:b w:val="0"/>
                <w:bCs w:val="0"/>
                <w:caps w:val="0"/>
                <w:noProof/>
                <w:webHidden/>
                <w:sz w:val="24"/>
                <w:szCs w:val="24"/>
              </w:rPr>
              <w:fldChar w:fldCharType="end"/>
            </w:r>
            <w:r w:rsidDel="00AF4086">
              <w:rPr>
                <w:rFonts w:ascii="Arial" w:hAnsi="Arial" w:cs="Arial"/>
                <w:b w:val="0"/>
                <w:bCs w:val="0"/>
                <w:caps w:val="0"/>
                <w:noProof/>
                <w:sz w:val="24"/>
                <w:szCs w:val="24"/>
              </w:rPr>
              <w:fldChar w:fldCharType="end"/>
            </w:r>
          </w:del>
        </w:p>
        <w:p w14:paraId="6F0B0EAC" w14:textId="75A7A602" w:rsidR="003349A0" w:rsidRPr="003349A0" w:rsidDel="00AF4086" w:rsidRDefault="00C26EE5" w:rsidP="0097128C">
          <w:pPr>
            <w:pStyle w:val="TDC1"/>
            <w:tabs>
              <w:tab w:val="left" w:pos="660"/>
              <w:tab w:val="right" w:leader="dot" w:pos="9508"/>
            </w:tabs>
            <w:rPr>
              <w:del w:id="2066" w:author="José Albeiro Montes Gil" w:date="2022-01-19T17:02:00Z"/>
              <w:rFonts w:ascii="Arial" w:eastAsiaTheme="minorEastAsia" w:hAnsi="Arial" w:cs="Arial"/>
              <w:b w:val="0"/>
              <w:bCs w:val="0"/>
              <w:caps w:val="0"/>
              <w:noProof/>
              <w:color w:val="auto"/>
              <w:sz w:val="24"/>
              <w:szCs w:val="24"/>
              <w:lang w:eastAsia="es-ES_tradnl"/>
            </w:rPr>
            <w:pPrChange w:id="2067" w:author="José Albeiro Montes Gil" w:date="2022-01-20T12:42:00Z">
              <w:pPr>
                <w:pStyle w:val="TDC1"/>
                <w:tabs>
                  <w:tab w:val="left" w:pos="660"/>
                  <w:tab w:val="right" w:leader="dot" w:pos="9508"/>
                </w:tabs>
              </w:pPr>
            </w:pPrChange>
          </w:pPr>
          <w:del w:id="2068" w:author="José Albeiro Montes Gil" w:date="2022-01-19T17:02:00Z">
            <w:r w:rsidDel="00AF4086">
              <w:rPr>
                <w:b w:val="0"/>
                <w:bCs w:val="0"/>
                <w:caps w:val="0"/>
              </w:rPr>
              <w:fldChar w:fldCharType="begin"/>
            </w:r>
            <w:r w:rsidDel="00AF4086">
              <w:delInstrText xml:space="preserve"> HYPERLINK \l "_Toc87344338" </w:delInstrText>
            </w:r>
            <w:r w:rsidDel="00AF4086">
              <w:rPr>
                <w:b w:val="0"/>
                <w:bCs w:val="0"/>
                <w:caps w:val="0"/>
              </w:rPr>
              <w:fldChar w:fldCharType="separate"/>
            </w:r>
            <w:r w:rsidR="003349A0" w:rsidRPr="003349A0" w:rsidDel="00AF4086">
              <w:rPr>
                <w:rStyle w:val="Hipervnculo"/>
                <w:rFonts w:ascii="Arial" w:hAnsi="Arial" w:cs="Arial"/>
                <w:noProof/>
                <w:sz w:val="24"/>
                <w:szCs w:val="24"/>
              </w:rPr>
              <w:delText>2.1</w:delText>
            </w:r>
            <w:r w:rsidR="003349A0" w:rsidRPr="003349A0" w:rsidDel="00AF4086">
              <w:rPr>
                <w:rFonts w:ascii="Arial" w:eastAsiaTheme="minorEastAsia" w:hAnsi="Arial" w:cs="Arial"/>
                <w:b w:val="0"/>
                <w:bCs w:val="0"/>
                <w:caps w:val="0"/>
                <w:noProof/>
                <w:color w:val="auto"/>
                <w:sz w:val="24"/>
                <w:szCs w:val="24"/>
                <w:lang w:eastAsia="es-ES_tradnl"/>
              </w:rPr>
              <w:tab/>
            </w:r>
            <w:r w:rsidR="003349A0" w:rsidRPr="003349A0" w:rsidDel="00AF4086">
              <w:rPr>
                <w:rStyle w:val="Hipervnculo"/>
                <w:rFonts w:ascii="Arial" w:hAnsi="Arial" w:cs="Arial"/>
                <w:noProof/>
                <w:sz w:val="24"/>
                <w:szCs w:val="24"/>
              </w:rPr>
              <w:delText>Objetivo general</w:delText>
            </w:r>
            <w:r w:rsidR="003349A0" w:rsidRPr="003349A0" w:rsidDel="00AF4086">
              <w:rPr>
                <w:rFonts w:ascii="Arial" w:hAnsi="Arial" w:cs="Arial"/>
                <w:noProof/>
                <w:webHidden/>
                <w:sz w:val="24"/>
                <w:szCs w:val="24"/>
              </w:rPr>
              <w:tab/>
            </w:r>
            <w:r w:rsidR="003349A0" w:rsidRPr="003349A0" w:rsidDel="00AF4086">
              <w:rPr>
                <w:rFonts w:ascii="Arial" w:hAnsi="Arial" w:cs="Arial"/>
                <w:b w:val="0"/>
                <w:bCs w:val="0"/>
                <w:caps w:val="0"/>
                <w:noProof/>
                <w:webHidden/>
                <w:sz w:val="24"/>
                <w:szCs w:val="24"/>
              </w:rPr>
              <w:fldChar w:fldCharType="begin"/>
            </w:r>
            <w:r w:rsidR="003349A0" w:rsidRPr="003349A0" w:rsidDel="00AF4086">
              <w:rPr>
                <w:rFonts w:ascii="Arial" w:hAnsi="Arial" w:cs="Arial"/>
                <w:noProof/>
                <w:webHidden/>
                <w:sz w:val="24"/>
                <w:szCs w:val="24"/>
              </w:rPr>
              <w:delInstrText xml:space="preserve"> PAGEREF _Toc87344338 \h </w:delInstrText>
            </w:r>
            <w:r w:rsidR="003349A0" w:rsidRPr="003349A0" w:rsidDel="00AF4086">
              <w:rPr>
                <w:rFonts w:ascii="Arial" w:hAnsi="Arial" w:cs="Arial"/>
                <w:b w:val="0"/>
                <w:bCs w:val="0"/>
                <w:caps w:val="0"/>
                <w:noProof/>
                <w:webHidden/>
                <w:sz w:val="24"/>
                <w:szCs w:val="24"/>
              </w:rPr>
            </w:r>
            <w:r w:rsidR="003349A0" w:rsidRPr="003349A0" w:rsidDel="00AF4086">
              <w:rPr>
                <w:rFonts w:ascii="Arial" w:hAnsi="Arial" w:cs="Arial"/>
                <w:b w:val="0"/>
                <w:bCs w:val="0"/>
                <w:caps w:val="0"/>
                <w:noProof/>
                <w:webHidden/>
                <w:sz w:val="24"/>
                <w:szCs w:val="24"/>
              </w:rPr>
              <w:fldChar w:fldCharType="separate"/>
            </w:r>
            <w:r w:rsidR="003349A0" w:rsidRPr="003349A0" w:rsidDel="00AF4086">
              <w:rPr>
                <w:rFonts w:ascii="Arial" w:hAnsi="Arial" w:cs="Arial"/>
                <w:noProof/>
                <w:webHidden/>
                <w:sz w:val="24"/>
                <w:szCs w:val="24"/>
              </w:rPr>
              <w:delText>8</w:delText>
            </w:r>
            <w:r w:rsidR="003349A0" w:rsidRPr="003349A0" w:rsidDel="00AF4086">
              <w:rPr>
                <w:rFonts w:ascii="Arial" w:hAnsi="Arial" w:cs="Arial"/>
                <w:b w:val="0"/>
                <w:bCs w:val="0"/>
                <w:caps w:val="0"/>
                <w:noProof/>
                <w:webHidden/>
                <w:sz w:val="24"/>
                <w:szCs w:val="24"/>
              </w:rPr>
              <w:fldChar w:fldCharType="end"/>
            </w:r>
            <w:r w:rsidDel="00AF4086">
              <w:rPr>
                <w:rFonts w:ascii="Arial" w:hAnsi="Arial" w:cs="Arial"/>
                <w:b w:val="0"/>
                <w:bCs w:val="0"/>
                <w:caps w:val="0"/>
                <w:noProof/>
                <w:sz w:val="24"/>
                <w:szCs w:val="24"/>
              </w:rPr>
              <w:fldChar w:fldCharType="end"/>
            </w:r>
          </w:del>
        </w:p>
        <w:p w14:paraId="163EBD72" w14:textId="422DB161" w:rsidR="003349A0" w:rsidRPr="003349A0" w:rsidDel="00AF4086" w:rsidRDefault="00C26EE5" w:rsidP="0097128C">
          <w:pPr>
            <w:pStyle w:val="TDC2"/>
            <w:tabs>
              <w:tab w:val="left" w:pos="880"/>
              <w:tab w:val="right" w:leader="dot" w:pos="9508"/>
            </w:tabs>
            <w:rPr>
              <w:del w:id="2069" w:author="José Albeiro Montes Gil" w:date="2022-01-19T17:02:00Z"/>
              <w:rFonts w:ascii="Arial" w:eastAsiaTheme="minorEastAsia" w:hAnsi="Arial" w:cs="Arial"/>
              <w:smallCaps w:val="0"/>
              <w:noProof/>
              <w:color w:val="auto"/>
              <w:sz w:val="24"/>
              <w:szCs w:val="24"/>
              <w:lang w:eastAsia="es-ES_tradnl"/>
            </w:rPr>
            <w:pPrChange w:id="2070" w:author="José Albeiro Montes Gil" w:date="2022-01-20T12:42:00Z">
              <w:pPr>
                <w:pStyle w:val="TDC2"/>
                <w:tabs>
                  <w:tab w:val="left" w:pos="880"/>
                  <w:tab w:val="right" w:leader="dot" w:pos="9508"/>
                </w:tabs>
              </w:pPr>
            </w:pPrChange>
          </w:pPr>
          <w:del w:id="2071" w:author="José Albeiro Montes Gil" w:date="2022-01-19T17:02:00Z">
            <w:r w:rsidDel="00AF4086">
              <w:rPr>
                <w:smallCaps w:val="0"/>
              </w:rPr>
              <w:fldChar w:fldCharType="begin"/>
            </w:r>
            <w:r w:rsidDel="00AF4086">
              <w:delInstrText xml:space="preserve"> HYPERLINK \l "_Toc87344339" </w:delInstrText>
            </w:r>
            <w:r w:rsidDel="00AF4086">
              <w:rPr>
                <w:smallCaps w:val="0"/>
              </w:rPr>
              <w:fldChar w:fldCharType="separate"/>
            </w:r>
            <w:r w:rsidR="003349A0" w:rsidRPr="003349A0" w:rsidDel="00AF4086">
              <w:rPr>
                <w:rStyle w:val="Hipervnculo"/>
                <w:rFonts w:ascii="Arial" w:hAnsi="Arial" w:cs="Arial"/>
                <w:noProof/>
                <w:sz w:val="24"/>
                <w:szCs w:val="24"/>
              </w:rPr>
              <w:delText>2.2</w:delText>
            </w:r>
            <w:r w:rsidR="003349A0" w:rsidRPr="003349A0" w:rsidDel="00AF4086">
              <w:rPr>
                <w:rFonts w:ascii="Arial" w:eastAsiaTheme="minorEastAsia" w:hAnsi="Arial" w:cs="Arial"/>
                <w:smallCaps w:val="0"/>
                <w:noProof/>
                <w:color w:val="auto"/>
                <w:sz w:val="24"/>
                <w:szCs w:val="24"/>
                <w:lang w:eastAsia="es-ES_tradnl"/>
              </w:rPr>
              <w:tab/>
            </w:r>
            <w:r w:rsidR="003349A0" w:rsidRPr="003349A0" w:rsidDel="00AF4086">
              <w:rPr>
                <w:rStyle w:val="Hipervnculo"/>
                <w:rFonts w:ascii="Arial" w:hAnsi="Arial" w:cs="Arial"/>
                <w:noProof/>
                <w:sz w:val="24"/>
                <w:szCs w:val="24"/>
              </w:rPr>
              <w:delText>Objetivos Específicos</w:delText>
            </w:r>
            <w:r w:rsidR="003349A0" w:rsidRPr="003349A0" w:rsidDel="00AF4086">
              <w:rPr>
                <w:rFonts w:ascii="Arial" w:hAnsi="Arial" w:cs="Arial"/>
                <w:noProof/>
                <w:webHidden/>
                <w:sz w:val="24"/>
                <w:szCs w:val="24"/>
              </w:rPr>
              <w:tab/>
            </w:r>
            <w:r w:rsidR="003349A0" w:rsidRPr="003349A0" w:rsidDel="00AF4086">
              <w:rPr>
                <w:rFonts w:ascii="Arial" w:hAnsi="Arial" w:cs="Arial"/>
                <w:smallCaps w:val="0"/>
                <w:noProof/>
                <w:webHidden/>
                <w:sz w:val="24"/>
                <w:szCs w:val="24"/>
              </w:rPr>
              <w:fldChar w:fldCharType="begin"/>
            </w:r>
            <w:r w:rsidR="003349A0" w:rsidRPr="003349A0" w:rsidDel="00AF4086">
              <w:rPr>
                <w:rFonts w:ascii="Arial" w:hAnsi="Arial" w:cs="Arial"/>
                <w:noProof/>
                <w:webHidden/>
                <w:sz w:val="24"/>
                <w:szCs w:val="24"/>
              </w:rPr>
              <w:delInstrText xml:space="preserve"> PAGEREF _Toc87344339 \h </w:delInstrText>
            </w:r>
            <w:r w:rsidR="003349A0" w:rsidRPr="003349A0" w:rsidDel="00AF4086">
              <w:rPr>
                <w:rFonts w:ascii="Arial" w:hAnsi="Arial" w:cs="Arial"/>
                <w:smallCaps w:val="0"/>
                <w:noProof/>
                <w:webHidden/>
                <w:sz w:val="24"/>
                <w:szCs w:val="24"/>
              </w:rPr>
            </w:r>
            <w:r w:rsidR="003349A0" w:rsidRPr="003349A0" w:rsidDel="00AF4086">
              <w:rPr>
                <w:rFonts w:ascii="Arial" w:hAnsi="Arial" w:cs="Arial"/>
                <w:smallCaps w:val="0"/>
                <w:noProof/>
                <w:webHidden/>
                <w:sz w:val="24"/>
                <w:szCs w:val="24"/>
              </w:rPr>
              <w:fldChar w:fldCharType="separate"/>
            </w:r>
            <w:r w:rsidR="003349A0" w:rsidRPr="003349A0" w:rsidDel="00AF4086">
              <w:rPr>
                <w:rFonts w:ascii="Arial" w:hAnsi="Arial" w:cs="Arial"/>
                <w:noProof/>
                <w:webHidden/>
                <w:sz w:val="24"/>
                <w:szCs w:val="24"/>
              </w:rPr>
              <w:delText>8</w:delText>
            </w:r>
            <w:r w:rsidR="003349A0" w:rsidRPr="003349A0" w:rsidDel="00AF4086">
              <w:rPr>
                <w:rFonts w:ascii="Arial" w:hAnsi="Arial" w:cs="Arial"/>
                <w:smallCaps w:val="0"/>
                <w:noProof/>
                <w:webHidden/>
                <w:sz w:val="24"/>
                <w:szCs w:val="24"/>
              </w:rPr>
              <w:fldChar w:fldCharType="end"/>
            </w:r>
            <w:r w:rsidDel="00AF4086">
              <w:rPr>
                <w:rFonts w:ascii="Arial" w:hAnsi="Arial" w:cs="Arial"/>
                <w:smallCaps w:val="0"/>
                <w:noProof/>
                <w:sz w:val="24"/>
                <w:szCs w:val="24"/>
              </w:rPr>
              <w:fldChar w:fldCharType="end"/>
            </w:r>
          </w:del>
        </w:p>
        <w:p w14:paraId="7FF673AF" w14:textId="5F640C2C" w:rsidR="003349A0" w:rsidRPr="003349A0" w:rsidDel="00AF4086" w:rsidRDefault="00C26EE5" w:rsidP="0097128C">
          <w:pPr>
            <w:pStyle w:val="TDC1"/>
            <w:tabs>
              <w:tab w:val="left" w:pos="440"/>
              <w:tab w:val="right" w:leader="dot" w:pos="9508"/>
            </w:tabs>
            <w:rPr>
              <w:del w:id="2072" w:author="José Albeiro Montes Gil" w:date="2022-01-19T17:02:00Z"/>
              <w:rFonts w:ascii="Arial" w:eastAsiaTheme="minorEastAsia" w:hAnsi="Arial" w:cs="Arial"/>
              <w:b w:val="0"/>
              <w:bCs w:val="0"/>
              <w:caps w:val="0"/>
              <w:noProof/>
              <w:color w:val="auto"/>
              <w:sz w:val="24"/>
              <w:szCs w:val="24"/>
              <w:lang w:eastAsia="es-ES_tradnl"/>
            </w:rPr>
            <w:pPrChange w:id="2073" w:author="José Albeiro Montes Gil" w:date="2022-01-20T12:42:00Z">
              <w:pPr>
                <w:pStyle w:val="TDC1"/>
                <w:tabs>
                  <w:tab w:val="left" w:pos="440"/>
                  <w:tab w:val="right" w:leader="dot" w:pos="9508"/>
                </w:tabs>
              </w:pPr>
            </w:pPrChange>
          </w:pPr>
          <w:del w:id="2074" w:author="José Albeiro Montes Gil" w:date="2022-01-19T17:02:00Z">
            <w:r w:rsidDel="00AF4086">
              <w:rPr>
                <w:b w:val="0"/>
                <w:bCs w:val="0"/>
                <w:caps w:val="0"/>
              </w:rPr>
              <w:fldChar w:fldCharType="begin"/>
            </w:r>
            <w:r w:rsidDel="00AF4086">
              <w:delInstrText xml:space="preserve"> HYPERLINK \l "_Toc87344340" </w:delInstrText>
            </w:r>
            <w:r w:rsidDel="00AF4086">
              <w:rPr>
                <w:b w:val="0"/>
                <w:bCs w:val="0"/>
                <w:caps w:val="0"/>
              </w:rPr>
              <w:fldChar w:fldCharType="separate"/>
            </w:r>
            <w:r w:rsidR="003349A0" w:rsidRPr="003349A0" w:rsidDel="00AF4086">
              <w:rPr>
                <w:rStyle w:val="Hipervnculo"/>
                <w:rFonts w:ascii="Arial" w:hAnsi="Arial" w:cs="Arial"/>
                <w:noProof/>
                <w:sz w:val="24"/>
                <w:szCs w:val="24"/>
              </w:rPr>
              <w:delText>3.</w:delText>
            </w:r>
            <w:r w:rsidR="003349A0" w:rsidRPr="003349A0" w:rsidDel="00AF4086">
              <w:rPr>
                <w:rFonts w:ascii="Arial" w:eastAsiaTheme="minorEastAsia" w:hAnsi="Arial" w:cs="Arial"/>
                <w:b w:val="0"/>
                <w:bCs w:val="0"/>
                <w:caps w:val="0"/>
                <w:noProof/>
                <w:color w:val="auto"/>
                <w:sz w:val="24"/>
                <w:szCs w:val="24"/>
                <w:lang w:eastAsia="es-ES_tradnl"/>
              </w:rPr>
              <w:tab/>
            </w:r>
            <w:r w:rsidR="003349A0" w:rsidRPr="003349A0" w:rsidDel="00AF4086">
              <w:rPr>
                <w:rStyle w:val="Hipervnculo"/>
                <w:rFonts w:ascii="Arial" w:hAnsi="Arial" w:cs="Arial"/>
                <w:noProof/>
                <w:sz w:val="24"/>
                <w:szCs w:val="24"/>
              </w:rPr>
              <w:delText>JUSTIFICACIÓN</w:delText>
            </w:r>
            <w:r w:rsidR="003349A0" w:rsidRPr="003349A0" w:rsidDel="00AF4086">
              <w:rPr>
                <w:rFonts w:ascii="Arial" w:hAnsi="Arial" w:cs="Arial"/>
                <w:noProof/>
                <w:webHidden/>
                <w:sz w:val="24"/>
                <w:szCs w:val="24"/>
              </w:rPr>
              <w:tab/>
            </w:r>
            <w:r w:rsidR="003349A0" w:rsidRPr="003349A0" w:rsidDel="00AF4086">
              <w:rPr>
                <w:rFonts w:ascii="Arial" w:hAnsi="Arial" w:cs="Arial"/>
                <w:b w:val="0"/>
                <w:bCs w:val="0"/>
                <w:caps w:val="0"/>
                <w:noProof/>
                <w:webHidden/>
                <w:sz w:val="24"/>
                <w:szCs w:val="24"/>
              </w:rPr>
              <w:fldChar w:fldCharType="begin"/>
            </w:r>
            <w:r w:rsidR="003349A0" w:rsidRPr="003349A0" w:rsidDel="00AF4086">
              <w:rPr>
                <w:rFonts w:ascii="Arial" w:hAnsi="Arial" w:cs="Arial"/>
                <w:noProof/>
                <w:webHidden/>
                <w:sz w:val="24"/>
                <w:szCs w:val="24"/>
              </w:rPr>
              <w:delInstrText xml:space="preserve"> PAGEREF _Toc87344340 \h </w:delInstrText>
            </w:r>
            <w:r w:rsidR="003349A0" w:rsidRPr="003349A0" w:rsidDel="00AF4086">
              <w:rPr>
                <w:rFonts w:ascii="Arial" w:hAnsi="Arial" w:cs="Arial"/>
                <w:b w:val="0"/>
                <w:bCs w:val="0"/>
                <w:caps w:val="0"/>
                <w:noProof/>
                <w:webHidden/>
                <w:sz w:val="24"/>
                <w:szCs w:val="24"/>
              </w:rPr>
            </w:r>
            <w:r w:rsidR="003349A0" w:rsidRPr="003349A0" w:rsidDel="00AF4086">
              <w:rPr>
                <w:rFonts w:ascii="Arial" w:hAnsi="Arial" w:cs="Arial"/>
                <w:b w:val="0"/>
                <w:bCs w:val="0"/>
                <w:caps w:val="0"/>
                <w:noProof/>
                <w:webHidden/>
                <w:sz w:val="24"/>
                <w:szCs w:val="24"/>
              </w:rPr>
              <w:fldChar w:fldCharType="separate"/>
            </w:r>
            <w:r w:rsidR="003349A0" w:rsidRPr="003349A0" w:rsidDel="00AF4086">
              <w:rPr>
                <w:rFonts w:ascii="Arial" w:hAnsi="Arial" w:cs="Arial"/>
                <w:noProof/>
                <w:webHidden/>
                <w:sz w:val="24"/>
                <w:szCs w:val="24"/>
              </w:rPr>
              <w:delText>8</w:delText>
            </w:r>
            <w:r w:rsidR="003349A0" w:rsidRPr="003349A0" w:rsidDel="00AF4086">
              <w:rPr>
                <w:rFonts w:ascii="Arial" w:hAnsi="Arial" w:cs="Arial"/>
                <w:b w:val="0"/>
                <w:bCs w:val="0"/>
                <w:caps w:val="0"/>
                <w:noProof/>
                <w:webHidden/>
                <w:sz w:val="24"/>
                <w:szCs w:val="24"/>
              </w:rPr>
              <w:fldChar w:fldCharType="end"/>
            </w:r>
            <w:r w:rsidDel="00AF4086">
              <w:rPr>
                <w:rFonts w:ascii="Arial" w:hAnsi="Arial" w:cs="Arial"/>
                <w:b w:val="0"/>
                <w:bCs w:val="0"/>
                <w:caps w:val="0"/>
                <w:noProof/>
                <w:sz w:val="24"/>
                <w:szCs w:val="24"/>
              </w:rPr>
              <w:fldChar w:fldCharType="end"/>
            </w:r>
          </w:del>
        </w:p>
        <w:p w14:paraId="2CC10666" w14:textId="13229A51" w:rsidR="003349A0" w:rsidRPr="003349A0" w:rsidDel="00AF4086" w:rsidRDefault="00C26EE5" w:rsidP="0097128C">
          <w:pPr>
            <w:pStyle w:val="TDC2"/>
            <w:tabs>
              <w:tab w:val="left" w:pos="660"/>
              <w:tab w:val="right" w:leader="dot" w:pos="9508"/>
            </w:tabs>
            <w:rPr>
              <w:del w:id="2075" w:author="José Albeiro Montes Gil" w:date="2022-01-19T17:02:00Z"/>
              <w:rFonts w:ascii="Arial" w:eastAsiaTheme="minorEastAsia" w:hAnsi="Arial" w:cs="Arial"/>
              <w:smallCaps w:val="0"/>
              <w:noProof/>
              <w:color w:val="auto"/>
              <w:sz w:val="24"/>
              <w:szCs w:val="24"/>
              <w:lang w:eastAsia="es-ES_tradnl"/>
            </w:rPr>
            <w:pPrChange w:id="2076" w:author="José Albeiro Montes Gil" w:date="2022-01-20T12:42:00Z">
              <w:pPr>
                <w:pStyle w:val="TDC2"/>
                <w:tabs>
                  <w:tab w:val="left" w:pos="660"/>
                  <w:tab w:val="right" w:leader="dot" w:pos="9508"/>
                </w:tabs>
              </w:pPr>
            </w:pPrChange>
          </w:pPr>
          <w:del w:id="2077" w:author="José Albeiro Montes Gil" w:date="2022-01-19T17:02:00Z">
            <w:r w:rsidDel="00AF4086">
              <w:rPr>
                <w:smallCaps w:val="0"/>
              </w:rPr>
              <w:fldChar w:fldCharType="begin"/>
            </w:r>
            <w:r w:rsidDel="00AF4086">
              <w:delInstrText xml:space="preserve"> HYPERLINK \l "_Toc87344341" </w:delInstrText>
            </w:r>
            <w:r w:rsidDel="00AF4086">
              <w:rPr>
                <w:smallCaps w:val="0"/>
              </w:rPr>
              <w:fldChar w:fldCharType="separate"/>
            </w:r>
            <w:r w:rsidR="003349A0" w:rsidRPr="003349A0" w:rsidDel="00AF4086">
              <w:rPr>
                <w:rStyle w:val="Hipervnculo"/>
                <w:rFonts w:ascii="Arial" w:hAnsi="Arial" w:cs="Arial"/>
                <w:noProof/>
                <w:sz w:val="24"/>
                <w:szCs w:val="24"/>
              </w:rPr>
              <w:delText>4.</w:delText>
            </w:r>
            <w:r w:rsidR="003349A0" w:rsidRPr="003349A0" w:rsidDel="00AF4086">
              <w:rPr>
                <w:rFonts w:ascii="Arial" w:eastAsiaTheme="minorEastAsia" w:hAnsi="Arial" w:cs="Arial"/>
                <w:smallCaps w:val="0"/>
                <w:noProof/>
                <w:color w:val="auto"/>
                <w:sz w:val="24"/>
                <w:szCs w:val="24"/>
                <w:lang w:eastAsia="es-ES_tradnl"/>
              </w:rPr>
              <w:tab/>
            </w:r>
            <w:r w:rsidR="003349A0" w:rsidRPr="003349A0" w:rsidDel="00AF4086">
              <w:rPr>
                <w:rStyle w:val="Hipervnculo"/>
                <w:rFonts w:ascii="Arial" w:hAnsi="Arial" w:cs="Arial"/>
                <w:noProof/>
                <w:sz w:val="24"/>
                <w:szCs w:val="24"/>
              </w:rPr>
              <w:delText>MARCOS DE REFERENCIA</w:delText>
            </w:r>
            <w:r w:rsidR="003349A0" w:rsidRPr="003349A0" w:rsidDel="00AF4086">
              <w:rPr>
                <w:rFonts w:ascii="Arial" w:hAnsi="Arial" w:cs="Arial"/>
                <w:noProof/>
                <w:webHidden/>
                <w:sz w:val="24"/>
                <w:szCs w:val="24"/>
              </w:rPr>
              <w:tab/>
            </w:r>
            <w:r w:rsidR="003349A0" w:rsidRPr="003349A0" w:rsidDel="00AF4086">
              <w:rPr>
                <w:rFonts w:ascii="Arial" w:hAnsi="Arial" w:cs="Arial"/>
                <w:smallCaps w:val="0"/>
                <w:noProof/>
                <w:webHidden/>
                <w:sz w:val="24"/>
                <w:szCs w:val="24"/>
              </w:rPr>
              <w:fldChar w:fldCharType="begin"/>
            </w:r>
            <w:r w:rsidR="003349A0" w:rsidRPr="003349A0" w:rsidDel="00AF4086">
              <w:rPr>
                <w:rFonts w:ascii="Arial" w:hAnsi="Arial" w:cs="Arial"/>
                <w:noProof/>
                <w:webHidden/>
                <w:sz w:val="24"/>
                <w:szCs w:val="24"/>
              </w:rPr>
              <w:delInstrText xml:space="preserve"> PAGEREF _Toc87344341 \h </w:delInstrText>
            </w:r>
            <w:r w:rsidR="003349A0" w:rsidRPr="003349A0" w:rsidDel="00AF4086">
              <w:rPr>
                <w:rFonts w:ascii="Arial" w:hAnsi="Arial" w:cs="Arial"/>
                <w:smallCaps w:val="0"/>
                <w:noProof/>
                <w:webHidden/>
                <w:sz w:val="24"/>
                <w:szCs w:val="24"/>
              </w:rPr>
            </w:r>
            <w:r w:rsidR="003349A0" w:rsidRPr="003349A0" w:rsidDel="00AF4086">
              <w:rPr>
                <w:rFonts w:ascii="Arial" w:hAnsi="Arial" w:cs="Arial"/>
                <w:smallCaps w:val="0"/>
                <w:noProof/>
                <w:webHidden/>
                <w:sz w:val="24"/>
                <w:szCs w:val="24"/>
              </w:rPr>
              <w:fldChar w:fldCharType="separate"/>
            </w:r>
            <w:r w:rsidR="003349A0" w:rsidRPr="003349A0" w:rsidDel="00AF4086">
              <w:rPr>
                <w:rFonts w:ascii="Arial" w:hAnsi="Arial" w:cs="Arial"/>
                <w:noProof/>
                <w:webHidden/>
                <w:sz w:val="24"/>
                <w:szCs w:val="24"/>
              </w:rPr>
              <w:delText>10</w:delText>
            </w:r>
            <w:r w:rsidR="003349A0" w:rsidRPr="003349A0" w:rsidDel="00AF4086">
              <w:rPr>
                <w:rFonts w:ascii="Arial" w:hAnsi="Arial" w:cs="Arial"/>
                <w:smallCaps w:val="0"/>
                <w:noProof/>
                <w:webHidden/>
                <w:sz w:val="24"/>
                <w:szCs w:val="24"/>
              </w:rPr>
              <w:fldChar w:fldCharType="end"/>
            </w:r>
            <w:r w:rsidDel="00AF4086">
              <w:rPr>
                <w:rFonts w:ascii="Arial" w:hAnsi="Arial" w:cs="Arial"/>
                <w:smallCaps w:val="0"/>
                <w:noProof/>
                <w:sz w:val="24"/>
                <w:szCs w:val="24"/>
              </w:rPr>
              <w:fldChar w:fldCharType="end"/>
            </w:r>
          </w:del>
        </w:p>
        <w:p w14:paraId="041F3A6B" w14:textId="6274DAC3" w:rsidR="003349A0" w:rsidRPr="003349A0" w:rsidDel="00AF4086" w:rsidRDefault="00C26EE5" w:rsidP="0097128C">
          <w:pPr>
            <w:pStyle w:val="TDC2"/>
            <w:tabs>
              <w:tab w:val="left" w:pos="880"/>
              <w:tab w:val="right" w:leader="dot" w:pos="9508"/>
            </w:tabs>
            <w:rPr>
              <w:del w:id="2078" w:author="José Albeiro Montes Gil" w:date="2022-01-19T17:02:00Z"/>
              <w:rFonts w:ascii="Arial" w:eastAsiaTheme="minorEastAsia" w:hAnsi="Arial" w:cs="Arial"/>
              <w:smallCaps w:val="0"/>
              <w:noProof/>
              <w:color w:val="auto"/>
              <w:sz w:val="24"/>
              <w:szCs w:val="24"/>
              <w:lang w:eastAsia="es-ES_tradnl"/>
            </w:rPr>
            <w:pPrChange w:id="2079" w:author="José Albeiro Montes Gil" w:date="2022-01-20T12:42:00Z">
              <w:pPr>
                <w:pStyle w:val="TDC2"/>
                <w:tabs>
                  <w:tab w:val="left" w:pos="880"/>
                  <w:tab w:val="right" w:leader="dot" w:pos="9508"/>
                </w:tabs>
              </w:pPr>
            </w:pPrChange>
          </w:pPr>
          <w:del w:id="2080" w:author="José Albeiro Montes Gil" w:date="2022-01-19T17:02:00Z">
            <w:r w:rsidDel="00AF4086">
              <w:rPr>
                <w:smallCaps w:val="0"/>
              </w:rPr>
              <w:fldChar w:fldCharType="begin"/>
            </w:r>
            <w:r w:rsidDel="00AF4086">
              <w:delInstrText xml:space="preserve"> HYPERLINK \l "_Toc87344342" </w:delInstrText>
            </w:r>
            <w:r w:rsidDel="00AF4086">
              <w:rPr>
                <w:smallCaps w:val="0"/>
              </w:rPr>
              <w:fldChar w:fldCharType="separate"/>
            </w:r>
            <w:r w:rsidR="003349A0" w:rsidRPr="003349A0" w:rsidDel="00AF4086">
              <w:rPr>
                <w:rStyle w:val="Hipervnculo"/>
                <w:rFonts w:ascii="Arial" w:hAnsi="Arial" w:cs="Arial"/>
                <w:noProof/>
                <w:sz w:val="24"/>
                <w:szCs w:val="24"/>
              </w:rPr>
              <w:delText>4.1</w:delText>
            </w:r>
            <w:r w:rsidR="003349A0" w:rsidRPr="003349A0" w:rsidDel="00AF4086">
              <w:rPr>
                <w:rFonts w:ascii="Arial" w:eastAsiaTheme="minorEastAsia" w:hAnsi="Arial" w:cs="Arial"/>
                <w:smallCaps w:val="0"/>
                <w:noProof/>
                <w:color w:val="auto"/>
                <w:sz w:val="24"/>
                <w:szCs w:val="24"/>
                <w:lang w:eastAsia="es-ES_tradnl"/>
              </w:rPr>
              <w:tab/>
            </w:r>
            <w:r w:rsidR="003349A0" w:rsidRPr="003349A0" w:rsidDel="00AF4086">
              <w:rPr>
                <w:rStyle w:val="Hipervnculo"/>
                <w:rFonts w:ascii="Arial" w:hAnsi="Arial" w:cs="Arial"/>
                <w:noProof/>
                <w:sz w:val="24"/>
                <w:szCs w:val="24"/>
              </w:rPr>
              <w:delText>Marco Teórico – Conceptual</w:delText>
            </w:r>
            <w:r w:rsidR="003349A0" w:rsidRPr="003349A0" w:rsidDel="00AF4086">
              <w:rPr>
                <w:rFonts w:ascii="Arial" w:hAnsi="Arial" w:cs="Arial"/>
                <w:noProof/>
                <w:webHidden/>
                <w:sz w:val="24"/>
                <w:szCs w:val="24"/>
              </w:rPr>
              <w:tab/>
            </w:r>
            <w:r w:rsidR="003349A0" w:rsidRPr="003349A0" w:rsidDel="00AF4086">
              <w:rPr>
                <w:rFonts w:ascii="Arial" w:hAnsi="Arial" w:cs="Arial"/>
                <w:smallCaps w:val="0"/>
                <w:noProof/>
                <w:webHidden/>
                <w:sz w:val="24"/>
                <w:szCs w:val="24"/>
              </w:rPr>
              <w:fldChar w:fldCharType="begin"/>
            </w:r>
            <w:r w:rsidR="003349A0" w:rsidRPr="003349A0" w:rsidDel="00AF4086">
              <w:rPr>
                <w:rFonts w:ascii="Arial" w:hAnsi="Arial" w:cs="Arial"/>
                <w:noProof/>
                <w:webHidden/>
                <w:sz w:val="24"/>
                <w:szCs w:val="24"/>
              </w:rPr>
              <w:delInstrText xml:space="preserve"> PAGEREF _Toc87344342 \h </w:delInstrText>
            </w:r>
            <w:r w:rsidR="003349A0" w:rsidRPr="003349A0" w:rsidDel="00AF4086">
              <w:rPr>
                <w:rFonts w:ascii="Arial" w:hAnsi="Arial" w:cs="Arial"/>
                <w:smallCaps w:val="0"/>
                <w:noProof/>
                <w:webHidden/>
                <w:sz w:val="24"/>
                <w:szCs w:val="24"/>
              </w:rPr>
            </w:r>
            <w:r w:rsidR="003349A0" w:rsidRPr="003349A0" w:rsidDel="00AF4086">
              <w:rPr>
                <w:rFonts w:ascii="Arial" w:hAnsi="Arial" w:cs="Arial"/>
                <w:smallCaps w:val="0"/>
                <w:noProof/>
                <w:webHidden/>
                <w:sz w:val="24"/>
                <w:szCs w:val="24"/>
              </w:rPr>
              <w:fldChar w:fldCharType="separate"/>
            </w:r>
            <w:r w:rsidR="003349A0" w:rsidRPr="003349A0" w:rsidDel="00AF4086">
              <w:rPr>
                <w:rFonts w:ascii="Arial" w:hAnsi="Arial" w:cs="Arial"/>
                <w:noProof/>
                <w:webHidden/>
                <w:sz w:val="24"/>
                <w:szCs w:val="24"/>
              </w:rPr>
              <w:delText>10</w:delText>
            </w:r>
            <w:r w:rsidR="003349A0" w:rsidRPr="003349A0" w:rsidDel="00AF4086">
              <w:rPr>
                <w:rFonts w:ascii="Arial" w:hAnsi="Arial" w:cs="Arial"/>
                <w:smallCaps w:val="0"/>
                <w:noProof/>
                <w:webHidden/>
                <w:sz w:val="24"/>
                <w:szCs w:val="24"/>
              </w:rPr>
              <w:fldChar w:fldCharType="end"/>
            </w:r>
            <w:r w:rsidDel="00AF4086">
              <w:rPr>
                <w:rFonts w:ascii="Arial" w:hAnsi="Arial" w:cs="Arial"/>
                <w:smallCaps w:val="0"/>
                <w:noProof/>
                <w:sz w:val="24"/>
                <w:szCs w:val="24"/>
              </w:rPr>
              <w:fldChar w:fldCharType="end"/>
            </w:r>
          </w:del>
        </w:p>
        <w:p w14:paraId="3D10D9A9" w14:textId="6727F992" w:rsidR="003349A0" w:rsidRPr="003349A0" w:rsidDel="00AF4086" w:rsidRDefault="00C26EE5" w:rsidP="0097128C">
          <w:pPr>
            <w:pStyle w:val="TDC2"/>
            <w:tabs>
              <w:tab w:val="left" w:pos="880"/>
              <w:tab w:val="right" w:leader="dot" w:pos="9508"/>
            </w:tabs>
            <w:rPr>
              <w:del w:id="2081" w:author="José Albeiro Montes Gil" w:date="2022-01-19T17:02:00Z"/>
              <w:rFonts w:ascii="Arial" w:eastAsiaTheme="minorEastAsia" w:hAnsi="Arial" w:cs="Arial"/>
              <w:smallCaps w:val="0"/>
              <w:noProof/>
              <w:color w:val="auto"/>
              <w:sz w:val="24"/>
              <w:szCs w:val="24"/>
              <w:lang w:eastAsia="es-ES_tradnl"/>
            </w:rPr>
            <w:pPrChange w:id="2082" w:author="José Albeiro Montes Gil" w:date="2022-01-20T12:42:00Z">
              <w:pPr>
                <w:pStyle w:val="TDC2"/>
                <w:tabs>
                  <w:tab w:val="left" w:pos="880"/>
                  <w:tab w:val="right" w:leader="dot" w:pos="9508"/>
                </w:tabs>
              </w:pPr>
            </w:pPrChange>
          </w:pPr>
          <w:del w:id="2083" w:author="José Albeiro Montes Gil" w:date="2022-01-19T17:02:00Z">
            <w:r w:rsidDel="00AF4086">
              <w:rPr>
                <w:smallCaps w:val="0"/>
              </w:rPr>
              <w:fldChar w:fldCharType="begin"/>
            </w:r>
            <w:r w:rsidDel="00AF4086">
              <w:delInstrText xml:space="preserve"> HYPERLINK \l "_Toc87344343" </w:delInstrText>
            </w:r>
            <w:r w:rsidDel="00AF4086">
              <w:rPr>
                <w:smallCaps w:val="0"/>
              </w:rPr>
              <w:fldChar w:fldCharType="separate"/>
            </w:r>
            <w:r w:rsidR="003349A0" w:rsidRPr="003349A0" w:rsidDel="00AF4086">
              <w:rPr>
                <w:rStyle w:val="Hipervnculo"/>
                <w:rFonts w:ascii="Arial" w:hAnsi="Arial" w:cs="Arial"/>
                <w:noProof/>
                <w:sz w:val="24"/>
                <w:szCs w:val="24"/>
              </w:rPr>
              <w:delText>4.1.1</w:delText>
            </w:r>
            <w:r w:rsidR="003349A0" w:rsidRPr="003349A0" w:rsidDel="00AF4086">
              <w:rPr>
                <w:rFonts w:ascii="Arial" w:eastAsiaTheme="minorEastAsia" w:hAnsi="Arial" w:cs="Arial"/>
                <w:smallCaps w:val="0"/>
                <w:noProof/>
                <w:color w:val="auto"/>
                <w:sz w:val="24"/>
                <w:szCs w:val="24"/>
                <w:lang w:eastAsia="es-ES_tradnl"/>
              </w:rPr>
              <w:tab/>
            </w:r>
            <w:r w:rsidR="003349A0" w:rsidRPr="003349A0" w:rsidDel="00AF4086">
              <w:rPr>
                <w:rStyle w:val="Hipervnculo"/>
                <w:rFonts w:ascii="Arial" w:hAnsi="Arial" w:cs="Arial"/>
                <w:noProof/>
                <w:sz w:val="24"/>
                <w:szCs w:val="24"/>
              </w:rPr>
              <w:delText>Educación preescolar</w:delText>
            </w:r>
            <w:r w:rsidR="003349A0" w:rsidRPr="003349A0" w:rsidDel="00AF4086">
              <w:rPr>
                <w:rFonts w:ascii="Arial" w:hAnsi="Arial" w:cs="Arial"/>
                <w:noProof/>
                <w:webHidden/>
                <w:sz w:val="24"/>
                <w:szCs w:val="24"/>
              </w:rPr>
              <w:tab/>
            </w:r>
            <w:r w:rsidR="003349A0" w:rsidRPr="003349A0" w:rsidDel="00AF4086">
              <w:rPr>
                <w:rFonts w:ascii="Arial" w:hAnsi="Arial" w:cs="Arial"/>
                <w:smallCaps w:val="0"/>
                <w:noProof/>
                <w:webHidden/>
                <w:sz w:val="24"/>
                <w:szCs w:val="24"/>
              </w:rPr>
              <w:fldChar w:fldCharType="begin"/>
            </w:r>
            <w:r w:rsidR="003349A0" w:rsidRPr="003349A0" w:rsidDel="00AF4086">
              <w:rPr>
                <w:rFonts w:ascii="Arial" w:hAnsi="Arial" w:cs="Arial"/>
                <w:noProof/>
                <w:webHidden/>
                <w:sz w:val="24"/>
                <w:szCs w:val="24"/>
              </w:rPr>
              <w:delInstrText xml:space="preserve"> PAGEREF _Toc87344343 \h </w:delInstrText>
            </w:r>
            <w:r w:rsidR="003349A0" w:rsidRPr="003349A0" w:rsidDel="00AF4086">
              <w:rPr>
                <w:rFonts w:ascii="Arial" w:hAnsi="Arial" w:cs="Arial"/>
                <w:smallCaps w:val="0"/>
                <w:noProof/>
                <w:webHidden/>
                <w:sz w:val="24"/>
                <w:szCs w:val="24"/>
              </w:rPr>
            </w:r>
            <w:r w:rsidR="003349A0" w:rsidRPr="003349A0" w:rsidDel="00AF4086">
              <w:rPr>
                <w:rFonts w:ascii="Arial" w:hAnsi="Arial" w:cs="Arial"/>
                <w:smallCaps w:val="0"/>
                <w:noProof/>
                <w:webHidden/>
                <w:sz w:val="24"/>
                <w:szCs w:val="24"/>
              </w:rPr>
              <w:fldChar w:fldCharType="separate"/>
            </w:r>
            <w:r w:rsidR="003349A0" w:rsidRPr="003349A0" w:rsidDel="00AF4086">
              <w:rPr>
                <w:rFonts w:ascii="Arial" w:hAnsi="Arial" w:cs="Arial"/>
                <w:noProof/>
                <w:webHidden/>
                <w:sz w:val="24"/>
                <w:szCs w:val="24"/>
              </w:rPr>
              <w:delText>10</w:delText>
            </w:r>
            <w:r w:rsidR="003349A0" w:rsidRPr="003349A0" w:rsidDel="00AF4086">
              <w:rPr>
                <w:rFonts w:ascii="Arial" w:hAnsi="Arial" w:cs="Arial"/>
                <w:smallCaps w:val="0"/>
                <w:noProof/>
                <w:webHidden/>
                <w:sz w:val="24"/>
                <w:szCs w:val="24"/>
              </w:rPr>
              <w:fldChar w:fldCharType="end"/>
            </w:r>
            <w:r w:rsidDel="00AF4086">
              <w:rPr>
                <w:rFonts w:ascii="Arial" w:hAnsi="Arial" w:cs="Arial"/>
                <w:smallCaps w:val="0"/>
                <w:noProof/>
                <w:sz w:val="24"/>
                <w:szCs w:val="24"/>
              </w:rPr>
              <w:fldChar w:fldCharType="end"/>
            </w:r>
          </w:del>
        </w:p>
        <w:p w14:paraId="4A7B0A7A" w14:textId="2308ABDD" w:rsidR="003349A0" w:rsidRPr="003349A0" w:rsidDel="00AF4086" w:rsidRDefault="00C26EE5" w:rsidP="0097128C">
          <w:pPr>
            <w:pStyle w:val="TDC2"/>
            <w:tabs>
              <w:tab w:val="left" w:pos="880"/>
              <w:tab w:val="right" w:leader="dot" w:pos="9508"/>
            </w:tabs>
            <w:rPr>
              <w:del w:id="2084" w:author="José Albeiro Montes Gil" w:date="2022-01-19T17:02:00Z"/>
              <w:rFonts w:ascii="Arial" w:eastAsiaTheme="minorEastAsia" w:hAnsi="Arial" w:cs="Arial"/>
              <w:smallCaps w:val="0"/>
              <w:noProof/>
              <w:color w:val="auto"/>
              <w:sz w:val="24"/>
              <w:szCs w:val="24"/>
              <w:lang w:eastAsia="es-ES_tradnl"/>
            </w:rPr>
            <w:pPrChange w:id="2085" w:author="José Albeiro Montes Gil" w:date="2022-01-20T12:42:00Z">
              <w:pPr>
                <w:pStyle w:val="TDC2"/>
                <w:tabs>
                  <w:tab w:val="left" w:pos="880"/>
                  <w:tab w:val="right" w:leader="dot" w:pos="9508"/>
                </w:tabs>
              </w:pPr>
            </w:pPrChange>
          </w:pPr>
          <w:del w:id="2086" w:author="José Albeiro Montes Gil" w:date="2022-01-19T17:02:00Z">
            <w:r w:rsidDel="00AF4086">
              <w:rPr>
                <w:smallCaps w:val="0"/>
              </w:rPr>
              <w:fldChar w:fldCharType="begin"/>
            </w:r>
            <w:r w:rsidDel="00AF4086">
              <w:delInstrText xml:space="preserve"> HYPERLINK \l "_Toc87344344" </w:delInstrText>
            </w:r>
            <w:r w:rsidDel="00AF4086">
              <w:rPr>
                <w:smallCaps w:val="0"/>
              </w:rPr>
              <w:fldChar w:fldCharType="separate"/>
            </w:r>
            <w:r w:rsidR="003349A0" w:rsidRPr="003349A0" w:rsidDel="00AF4086">
              <w:rPr>
                <w:rStyle w:val="Hipervnculo"/>
                <w:rFonts w:ascii="Arial" w:hAnsi="Arial" w:cs="Arial"/>
                <w:noProof/>
                <w:sz w:val="24"/>
                <w:szCs w:val="24"/>
              </w:rPr>
              <w:delText>4.1.2</w:delText>
            </w:r>
            <w:r w:rsidR="003349A0" w:rsidRPr="003349A0" w:rsidDel="00AF4086">
              <w:rPr>
                <w:rFonts w:ascii="Arial" w:eastAsiaTheme="minorEastAsia" w:hAnsi="Arial" w:cs="Arial"/>
                <w:smallCaps w:val="0"/>
                <w:noProof/>
                <w:color w:val="auto"/>
                <w:sz w:val="24"/>
                <w:szCs w:val="24"/>
                <w:lang w:eastAsia="es-ES_tradnl"/>
              </w:rPr>
              <w:tab/>
            </w:r>
            <w:r w:rsidR="003349A0" w:rsidRPr="003349A0" w:rsidDel="00AF4086">
              <w:rPr>
                <w:rStyle w:val="Hipervnculo"/>
                <w:rFonts w:ascii="Arial" w:hAnsi="Arial" w:cs="Arial"/>
                <w:noProof/>
                <w:sz w:val="24"/>
                <w:szCs w:val="24"/>
              </w:rPr>
              <w:delText>Lectoescritura</w:delText>
            </w:r>
            <w:r w:rsidR="003349A0" w:rsidRPr="003349A0" w:rsidDel="00AF4086">
              <w:rPr>
                <w:rFonts w:ascii="Arial" w:hAnsi="Arial" w:cs="Arial"/>
                <w:noProof/>
                <w:webHidden/>
                <w:sz w:val="24"/>
                <w:szCs w:val="24"/>
              </w:rPr>
              <w:tab/>
            </w:r>
            <w:r w:rsidR="003349A0" w:rsidRPr="003349A0" w:rsidDel="00AF4086">
              <w:rPr>
                <w:rFonts w:ascii="Arial" w:hAnsi="Arial" w:cs="Arial"/>
                <w:smallCaps w:val="0"/>
                <w:noProof/>
                <w:webHidden/>
                <w:sz w:val="24"/>
                <w:szCs w:val="24"/>
              </w:rPr>
              <w:fldChar w:fldCharType="begin"/>
            </w:r>
            <w:r w:rsidR="003349A0" w:rsidRPr="003349A0" w:rsidDel="00AF4086">
              <w:rPr>
                <w:rFonts w:ascii="Arial" w:hAnsi="Arial" w:cs="Arial"/>
                <w:noProof/>
                <w:webHidden/>
                <w:sz w:val="24"/>
                <w:szCs w:val="24"/>
              </w:rPr>
              <w:delInstrText xml:space="preserve"> PAGEREF _Toc87344344 \h </w:delInstrText>
            </w:r>
            <w:r w:rsidR="003349A0" w:rsidRPr="003349A0" w:rsidDel="00AF4086">
              <w:rPr>
                <w:rFonts w:ascii="Arial" w:hAnsi="Arial" w:cs="Arial"/>
                <w:smallCaps w:val="0"/>
                <w:noProof/>
                <w:webHidden/>
                <w:sz w:val="24"/>
                <w:szCs w:val="24"/>
              </w:rPr>
            </w:r>
            <w:r w:rsidR="003349A0" w:rsidRPr="003349A0" w:rsidDel="00AF4086">
              <w:rPr>
                <w:rFonts w:ascii="Arial" w:hAnsi="Arial" w:cs="Arial"/>
                <w:smallCaps w:val="0"/>
                <w:noProof/>
                <w:webHidden/>
                <w:sz w:val="24"/>
                <w:szCs w:val="24"/>
              </w:rPr>
              <w:fldChar w:fldCharType="separate"/>
            </w:r>
            <w:r w:rsidR="003349A0" w:rsidRPr="003349A0" w:rsidDel="00AF4086">
              <w:rPr>
                <w:rFonts w:ascii="Arial" w:hAnsi="Arial" w:cs="Arial"/>
                <w:noProof/>
                <w:webHidden/>
                <w:sz w:val="24"/>
                <w:szCs w:val="24"/>
              </w:rPr>
              <w:delText>10</w:delText>
            </w:r>
            <w:r w:rsidR="003349A0" w:rsidRPr="003349A0" w:rsidDel="00AF4086">
              <w:rPr>
                <w:rFonts w:ascii="Arial" w:hAnsi="Arial" w:cs="Arial"/>
                <w:smallCaps w:val="0"/>
                <w:noProof/>
                <w:webHidden/>
                <w:sz w:val="24"/>
                <w:szCs w:val="24"/>
              </w:rPr>
              <w:fldChar w:fldCharType="end"/>
            </w:r>
            <w:r w:rsidDel="00AF4086">
              <w:rPr>
                <w:rFonts w:ascii="Arial" w:hAnsi="Arial" w:cs="Arial"/>
                <w:smallCaps w:val="0"/>
                <w:noProof/>
                <w:sz w:val="24"/>
                <w:szCs w:val="24"/>
              </w:rPr>
              <w:fldChar w:fldCharType="end"/>
            </w:r>
          </w:del>
        </w:p>
        <w:p w14:paraId="6D4DBB3E" w14:textId="35382E08" w:rsidR="003349A0" w:rsidRPr="003349A0" w:rsidDel="00AF4086" w:rsidRDefault="00C26EE5" w:rsidP="0097128C">
          <w:pPr>
            <w:pStyle w:val="TDC2"/>
            <w:tabs>
              <w:tab w:val="left" w:pos="880"/>
              <w:tab w:val="right" w:leader="dot" w:pos="9508"/>
            </w:tabs>
            <w:rPr>
              <w:del w:id="2087" w:author="José Albeiro Montes Gil" w:date="2022-01-19T17:02:00Z"/>
              <w:rFonts w:ascii="Arial" w:eastAsiaTheme="minorEastAsia" w:hAnsi="Arial" w:cs="Arial"/>
              <w:smallCaps w:val="0"/>
              <w:noProof/>
              <w:color w:val="auto"/>
              <w:sz w:val="24"/>
              <w:szCs w:val="24"/>
              <w:lang w:eastAsia="es-ES_tradnl"/>
            </w:rPr>
            <w:pPrChange w:id="2088" w:author="José Albeiro Montes Gil" w:date="2022-01-20T12:42:00Z">
              <w:pPr>
                <w:pStyle w:val="TDC2"/>
                <w:tabs>
                  <w:tab w:val="left" w:pos="880"/>
                  <w:tab w:val="right" w:leader="dot" w:pos="9508"/>
                </w:tabs>
              </w:pPr>
            </w:pPrChange>
          </w:pPr>
          <w:del w:id="2089" w:author="José Albeiro Montes Gil" w:date="2022-01-19T17:02:00Z">
            <w:r w:rsidDel="00AF4086">
              <w:rPr>
                <w:smallCaps w:val="0"/>
              </w:rPr>
              <w:fldChar w:fldCharType="begin"/>
            </w:r>
            <w:r w:rsidDel="00AF4086">
              <w:delInstrText xml:space="preserve"> HYPERLINK \l "_Toc87344345" </w:delInstrText>
            </w:r>
            <w:r w:rsidDel="00AF4086">
              <w:rPr>
                <w:smallCaps w:val="0"/>
              </w:rPr>
              <w:fldChar w:fldCharType="separate"/>
            </w:r>
            <w:r w:rsidR="003349A0" w:rsidRPr="003349A0" w:rsidDel="00AF4086">
              <w:rPr>
                <w:rStyle w:val="Hipervnculo"/>
                <w:rFonts w:ascii="Arial" w:hAnsi="Arial" w:cs="Arial"/>
                <w:noProof/>
                <w:sz w:val="24"/>
                <w:szCs w:val="24"/>
              </w:rPr>
              <w:delText>4.1.3</w:delText>
            </w:r>
            <w:r w:rsidR="003349A0" w:rsidRPr="003349A0" w:rsidDel="00AF4086">
              <w:rPr>
                <w:rFonts w:ascii="Arial" w:eastAsiaTheme="minorEastAsia" w:hAnsi="Arial" w:cs="Arial"/>
                <w:smallCaps w:val="0"/>
                <w:noProof/>
                <w:color w:val="auto"/>
                <w:sz w:val="24"/>
                <w:szCs w:val="24"/>
                <w:lang w:eastAsia="es-ES_tradnl"/>
              </w:rPr>
              <w:tab/>
            </w:r>
            <w:r w:rsidR="003349A0" w:rsidRPr="003349A0" w:rsidDel="00AF4086">
              <w:rPr>
                <w:rStyle w:val="Hipervnculo"/>
                <w:rFonts w:ascii="Arial" w:hAnsi="Arial" w:cs="Arial"/>
                <w:noProof/>
                <w:sz w:val="24"/>
                <w:szCs w:val="24"/>
              </w:rPr>
              <w:delText>Aplicación móvil</w:delText>
            </w:r>
            <w:r w:rsidR="003349A0" w:rsidRPr="003349A0" w:rsidDel="00AF4086">
              <w:rPr>
                <w:rFonts w:ascii="Arial" w:hAnsi="Arial" w:cs="Arial"/>
                <w:noProof/>
                <w:webHidden/>
                <w:sz w:val="24"/>
                <w:szCs w:val="24"/>
              </w:rPr>
              <w:tab/>
            </w:r>
            <w:r w:rsidR="003349A0" w:rsidRPr="003349A0" w:rsidDel="00AF4086">
              <w:rPr>
                <w:rFonts w:ascii="Arial" w:hAnsi="Arial" w:cs="Arial"/>
                <w:smallCaps w:val="0"/>
                <w:noProof/>
                <w:webHidden/>
                <w:sz w:val="24"/>
                <w:szCs w:val="24"/>
              </w:rPr>
              <w:fldChar w:fldCharType="begin"/>
            </w:r>
            <w:r w:rsidR="003349A0" w:rsidRPr="003349A0" w:rsidDel="00AF4086">
              <w:rPr>
                <w:rFonts w:ascii="Arial" w:hAnsi="Arial" w:cs="Arial"/>
                <w:noProof/>
                <w:webHidden/>
                <w:sz w:val="24"/>
                <w:szCs w:val="24"/>
              </w:rPr>
              <w:delInstrText xml:space="preserve"> PAGEREF _Toc87344345 \h </w:delInstrText>
            </w:r>
            <w:r w:rsidR="003349A0" w:rsidRPr="003349A0" w:rsidDel="00AF4086">
              <w:rPr>
                <w:rFonts w:ascii="Arial" w:hAnsi="Arial" w:cs="Arial"/>
                <w:smallCaps w:val="0"/>
                <w:noProof/>
                <w:webHidden/>
                <w:sz w:val="24"/>
                <w:szCs w:val="24"/>
              </w:rPr>
            </w:r>
            <w:r w:rsidR="003349A0" w:rsidRPr="003349A0" w:rsidDel="00AF4086">
              <w:rPr>
                <w:rFonts w:ascii="Arial" w:hAnsi="Arial" w:cs="Arial"/>
                <w:smallCaps w:val="0"/>
                <w:noProof/>
                <w:webHidden/>
                <w:sz w:val="24"/>
                <w:szCs w:val="24"/>
              </w:rPr>
              <w:fldChar w:fldCharType="separate"/>
            </w:r>
            <w:r w:rsidR="003349A0" w:rsidRPr="003349A0" w:rsidDel="00AF4086">
              <w:rPr>
                <w:rFonts w:ascii="Arial" w:hAnsi="Arial" w:cs="Arial"/>
                <w:noProof/>
                <w:webHidden/>
                <w:sz w:val="24"/>
                <w:szCs w:val="24"/>
              </w:rPr>
              <w:delText>11</w:delText>
            </w:r>
            <w:r w:rsidR="003349A0" w:rsidRPr="003349A0" w:rsidDel="00AF4086">
              <w:rPr>
                <w:rFonts w:ascii="Arial" w:hAnsi="Arial" w:cs="Arial"/>
                <w:smallCaps w:val="0"/>
                <w:noProof/>
                <w:webHidden/>
                <w:sz w:val="24"/>
                <w:szCs w:val="24"/>
              </w:rPr>
              <w:fldChar w:fldCharType="end"/>
            </w:r>
            <w:r w:rsidDel="00AF4086">
              <w:rPr>
                <w:rFonts w:ascii="Arial" w:hAnsi="Arial" w:cs="Arial"/>
                <w:smallCaps w:val="0"/>
                <w:noProof/>
                <w:sz w:val="24"/>
                <w:szCs w:val="24"/>
              </w:rPr>
              <w:fldChar w:fldCharType="end"/>
            </w:r>
          </w:del>
        </w:p>
        <w:p w14:paraId="5A1519F4" w14:textId="49ACABA5" w:rsidR="003349A0" w:rsidRPr="003349A0" w:rsidDel="00AF4086" w:rsidRDefault="00C26EE5" w:rsidP="0097128C">
          <w:pPr>
            <w:pStyle w:val="TDC2"/>
            <w:tabs>
              <w:tab w:val="left" w:pos="880"/>
              <w:tab w:val="right" w:leader="dot" w:pos="9508"/>
            </w:tabs>
            <w:rPr>
              <w:del w:id="2090" w:author="José Albeiro Montes Gil" w:date="2022-01-19T17:02:00Z"/>
              <w:rFonts w:ascii="Arial" w:eastAsiaTheme="minorEastAsia" w:hAnsi="Arial" w:cs="Arial"/>
              <w:smallCaps w:val="0"/>
              <w:noProof/>
              <w:color w:val="auto"/>
              <w:sz w:val="24"/>
              <w:szCs w:val="24"/>
              <w:lang w:eastAsia="es-ES_tradnl"/>
            </w:rPr>
            <w:pPrChange w:id="2091" w:author="José Albeiro Montes Gil" w:date="2022-01-20T12:42:00Z">
              <w:pPr>
                <w:pStyle w:val="TDC2"/>
                <w:tabs>
                  <w:tab w:val="left" w:pos="880"/>
                  <w:tab w:val="right" w:leader="dot" w:pos="9508"/>
                </w:tabs>
              </w:pPr>
            </w:pPrChange>
          </w:pPr>
          <w:del w:id="2092" w:author="José Albeiro Montes Gil" w:date="2022-01-19T17:02:00Z">
            <w:r w:rsidDel="00AF4086">
              <w:rPr>
                <w:smallCaps w:val="0"/>
              </w:rPr>
              <w:fldChar w:fldCharType="begin"/>
            </w:r>
            <w:r w:rsidDel="00AF4086">
              <w:delInstrText xml:space="preserve"> HYPERLINK \l "_Toc87344346" </w:delInstrText>
            </w:r>
            <w:r w:rsidDel="00AF4086">
              <w:rPr>
                <w:smallCaps w:val="0"/>
              </w:rPr>
              <w:fldChar w:fldCharType="separate"/>
            </w:r>
            <w:r w:rsidR="003349A0" w:rsidRPr="003349A0" w:rsidDel="00AF4086">
              <w:rPr>
                <w:rStyle w:val="Hipervnculo"/>
                <w:rFonts w:ascii="Arial" w:hAnsi="Arial" w:cs="Arial"/>
                <w:noProof/>
                <w:sz w:val="24"/>
                <w:szCs w:val="24"/>
              </w:rPr>
              <w:delText>4.1.4</w:delText>
            </w:r>
            <w:r w:rsidR="003349A0" w:rsidRPr="003349A0" w:rsidDel="00AF4086">
              <w:rPr>
                <w:rFonts w:ascii="Arial" w:eastAsiaTheme="minorEastAsia" w:hAnsi="Arial" w:cs="Arial"/>
                <w:smallCaps w:val="0"/>
                <w:noProof/>
                <w:color w:val="auto"/>
                <w:sz w:val="24"/>
                <w:szCs w:val="24"/>
                <w:lang w:eastAsia="es-ES_tradnl"/>
              </w:rPr>
              <w:tab/>
            </w:r>
            <w:r w:rsidR="003349A0" w:rsidRPr="003349A0" w:rsidDel="00AF4086">
              <w:rPr>
                <w:rStyle w:val="Hipervnculo"/>
                <w:rFonts w:ascii="Arial" w:hAnsi="Arial" w:cs="Arial"/>
                <w:noProof/>
                <w:sz w:val="24"/>
                <w:szCs w:val="24"/>
              </w:rPr>
              <w:delText>Realidad Aumentada</w:delText>
            </w:r>
            <w:r w:rsidR="003349A0" w:rsidRPr="003349A0" w:rsidDel="00AF4086">
              <w:rPr>
                <w:rFonts w:ascii="Arial" w:hAnsi="Arial" w:cs="Arial"/>
                <w:noProof/>
                <w:webHidden/>
                <w:sz w:val="24"/>
                <w:szCs w:val="24"/>
              </w:rPr>
              <w:tab/>
            </w:r>
            <w:r w:rsidR="003349A0" w:rsidRPr="003349A0" w:rsidDel="00AF4086">
              <w:rPr>
                <w:rFonts w:ascii="Arial" w:hAnsi="Arial" w:cs="Arial"/>
                <w:smallCaps w:val="0"/>
                <w:noProof/>
                <w:webHidden/>
                <w:sz w:val="24"/>
                <w:szCs w:val="24"/>
              </w:rPr>
              <w:fldChar w:fldCharType="begin"/>
            </w:r>
            <w:r w:rsidR="003349A0" w:rsidRPr="003349A0" w:rsidDel="00AF4086">
              <w:rPr>
                <w:rFonts w:ascii="Arial" w:hAnsi="Arial" w:cs="Arial"/>
                <w:noProof/>
                <w:webHidden/>
                <w:sz w:val="24"/>
                <w:szCs w:val="24"/>
              </w:rPr>
              <w:delInstrText xml:space="preserve"> PAGEREF _Toc87344346 \h </w:delInstrText>
            </w:r>
            <w:r w:rsidR="003349A0" w:rsidRPr="003349A0" w:rsidDel="00AF4086">
              <w:rPr>
                <w:rFonts w:ascii="Arial" w:hAnsi="Arial" w:cs="Arial"/>
                <w:smallCaps w:val="0"/>
                <w:noProof/>
                <w:webHidden/>
                <w:sz w:val="24"/>
                <w:szCs w:val="24"/>
              </w:rPr>
            </w:r>
            <w:r w:rsidR="003349A0" w:rsidRPr="003349A0" w:rsidDel="00AF4086">
              <w:rPr>
                <w:rFonts w:ascii="Arial" w:hAnsi="Arial" w:cs="Arial"/>
                <w:smallCaps w:val="0"/>
                <w:noProof/>
                <w:webHidden/>
                <w:sz w:val="24"/>
                <w:szCs w:val="24"/>
              </w:rPr>
              <w:fldChar w:fldCharType="separate"/>
            </w:r>
            <w:r w:rsidR="003349A0" w:rsidRPr="003349A0" w:rsidDel="00AF4086">
              <w:rPr>
                <w:rFonts w:ascii="Arial" w:hAnsi="Arial" w:cs="Arial"/>
                <w:noProof/>
                <w:webHidden/>
                <w:sz w:val="24"/>
                <w:szCs w:val="24"/>
              </w:rPr>
              <w:delText>11</w:delText>
            </w:r>
            <w:r w:rsidR="003349A0" w:rsidRPr="003349A0" w:rsidDel="00AF4086">
              <w:rPr>
                <w:rFonts w:ascii="Arial" w:hAnsi="Arial" w:cs="Arial"/>
                <w:smallCaps w:val="0"/>
                <w:noProof/>
                <w:webHidden/>
                <w:sz w:val="24"/>
                <w:szCs w:val="24"/>
              </w:rPr>
              <w:fldChar w:fldCharType="end"/>
            </w:r>
            <w:r w:rsidDel="00AF4086">
              <w:rPr>
                <w:rFonts w:ascii="Arial" w:hAnsi="Arial" w:cs="Arial"/>
                <w:smallCaps w:val="0"/>
                <w:noProof/>
                <w:sz w:val="24"/>
                <w:szCs w:val="24"/>
              </w:rPr>
              <w:fldChar w:fldCharType="end"/>
            </w:r>
          </w:del>
        </w:p>
        <w:p w14:paraId="76919D26" w14:textId="152B5935" w:rsidR="003349A0" w:rsidRPr="003349A0" w:rsidDel="00AF4086" w:rsidRDefault="00C26EE5" w:rsidP="0097128C">
          <w:pPr>
            <w:pStyle w:val="TDC2"/>
            <w:tabs>
              <w:tab w:val="left" w:pos="880"/>
              <w:tab w:val="right" w:leader="dot" w:pos="9508"/>
            </w:tabs>
            <w:rPr>
              <w:del w:id="2093" w:author="José Albeiro Montes Gil" w:date="2022-01-19T17:02:00Z"/>
              <w:rFonts w:ascii="Arial" w:eastAsiaTheme="minorEastAsia" w:hAnsi="Arial" w:cs="Arial"/>
              <w:smallCaps w:val="0"/>
              <w:noProof/>
              <w:color w:val="auto"/>
              <w:sz w:val="24"/>
              <w:szCs w:val="24"/>
              <w:lang w:eastAsia="es-ES_tradnl"/>
            </w:rPr>
            <w:pPrChange w:id="2094" w:author="José Albeiro Montes Gil" w:date="2022-01-20T12:42:00Z">
              <w:pPr>
                <w:pStyle w:val="TDC2"/>
                <w:tabs>
                  <w:tab w:val="left" w:pos="880"/>
                  <w:tab w:val="right" w:leader="dot" w:pos="9508"/>
                </w:tabs>
              </w:pPr>
            </w:pPrChange>
          </w:pPr>
          <w:del w:id="2095" w:author="José Albeiro Montes Gil" w:date="2022-01-19T17:02:00Z">
            <w:r w:rsidDel="00AF4086">
              <w:rPr>
                <w:smallCaps w:val="0"/>
              </w:rPr>
              <w:fldChar w:fldCharType="begin"/>
            </w:r>
            <w:r w:rsidDel="00AF4086">
              <w:delInstrText xml:space="preserve"> HYPERLINK \l "_Toc87344347" </w:delInstrText>
            </w:r>
            <w:r w:rsidDel="00AF4086">
              <w:rPr>
                <w:smallCaps w:val="0"/>
              </w:rPr>
              <w:fldChar w:fldCharType="separate"/>
            </w:r>
            <w:r w:rsidR="003349A0" w:rsidRPr="003349A0" w:rsidDel="00AF4086">
              <w:rPr>
                <w:rStyle w:val="Hipervnculo"/>
                <w:rFonts w:ascii="Arial" w:hAnsi="Arial" w:cs="Arial"/>
                <w:noProof/>
                <w:sz w:val="24"/>
                <w:szCs w:val="24"/>
              </w:rPr>
              <w:delText>4.2</w:delText>
            </w:r>
            <w:r w:rsidR="003349A0" w:rsidRPr="003349A0" w:rsidDel="00AF4086">
              <w:rPr>
                <w:rFonts w:ascii="Arial" w:eastAsiaTheme="minorEastAsia" w:hAnsi="Arial" w:cs="Arial"/>
                <w:smallCaps w:val="0"/>
                <w:noProof/>
                <w:color w:val="auto"/>
                <w:sz w:val="24"/>
                <w:szCs w:val="24"/>
                <w:lang w:eastAsia="es-ES_tradnl"/>
              </w:rPr>
              <w:tab/>
            </w:r>
            <w:r w:rsidR="003349A0" w:rsidRPr="003349A0" w:rsidDel="00AF4086">
              <w:rPr>
                <w:rStyle w:val="Hipervnculo"/>
                <w:rFonts w:ascii="Arial" w:hAnsi="Arial" w:cs="Arial"/>
                <w:noProof/>
                <w:sz w:val="24"/>
                <w:szCs w:val="24"/>
              </w:rPr>
              <w:delText>ANTECEDENTES Y ESTADO DEL ARTE</w:delText>
            </w:r>
            <w:r w:rsidR="003349A0" w:rsidRPr="003349A0" w:rsidDel="00AF4086">
              <w:rPr>
                <w:rFonts w:ascii="Arial" w:hAnsi="Arial" w:cs="Arial"/>
                <w:noProof/>
                <w:webHidden/>
                <w:sz w:val="24"/>
                <w:szCs w:val="24"/>
              </w:rPr>
              <w:tab/>
            </w:r>
            <w:r w:rsidR="003349A0" w:rsidRPr="003349A0" w:rsidDel="00AF4086">
              <w:rPr>
                <w:rFonts w:ascii="Arial" w:hAnsi="Arial" w:cs="Arial"/>
                <w:smallCaps w:val="0"/>
                <w:noProof/>
                <w:webHidden/>
                <w:sz w:val="24"/>
                <w:szCs w:val="24"/>
              </w:rPr>
              <w:fldChar w:fldCharType="begin"/>
            </w:r>
            <w:r w:rsidR="003349A0" w:rsidRPr="003349A0" w:rsidDel="00AF4086">
              <w:rPr>
                <w:rFonts w:ascii="Arial" w:hAnsi="Arial" w:cs="Arial"/>
                <w:noProof/>
                <w:webHidden/>
                <w:sz w:val="24"/>
                <w:szCs w:val="24"/>
              </w:rPr>
              <w:delInstrText xml:space="preserve"> PAGEREF _Toc87344347 \h </w:delInstrText>
            </w:r>
            <w:r w:rsidR="003349A0" w:rsidRPr="003349A0" w:rsidDel="00AF4086">
              <w:rPr>
                <w:rFonts w:ascii="Arial" w:hAnsi="Arial" w:cs="Arial"/>
                <w:smallCaps w:val="0"/>
                <w:noProof/>
                <w:webHidden/>
                <w:sz w:val="24"/>
                <w:szCs w:val="24"/>
              </w:rPr>
            </w:r>
            <w:r w:rsidR="003349A0" w:rsidRPr="003349A0" w:rsidDel="00AF4086">
              <w:rPr>
                <w:rFonts w:ascii="Arial" w:hAnsi="Arial" w:cs="Arial"/>
                <w:smallCaps w:val="0"/>
                <w:noProof/>
                <w:webHidden/>
                <w:sz w:val="24"/>
                <w:szCs w:val="24"/>
              </w:rPr>
              <w:fldChar w:fldCharType="separate"/>
            </w:r>
            <w:r w:rsidR="003349A0" w:rsidRPr="003349A0" w:rsidDel="00AF4086">
              <w:rPr>
                <w:rFonts w:ascii="Arial" w:hAnsi="Arial" w:cs="Arial"/>
                <w:noProof/>
                <w:webHidden/>
                <w:sz w:val="24"/>
                <w:szCs w:val="24"/>
              </w:rPr>
              <w:delText>12</w:delText>
            </w:r>
            <w:r w:rsidR="003349A0" w:rsidRPr="003349A0" w:rsidDel="00AF4086">
              <w:rPr>
                <w:rFonts w:ascii="Arial" w:hAnsi="Arial" w:cs="Arial"/>
                <w:smallCaps w:val="0"/>
                <w:noProof/>
                <w:webHidden/>
                <w:sz w:val="24"/>
                <w:szCs w:val="24"/>
              </w:rPr>
              <w:fldChar w:fldCharType="end"/>
            </w:r>
            <w:r w:rsidDel="00AF4086">
              <w:rPr>
                <w:rFonts w:ascii="Arial" w:hAnsi="Arial" w:cs="Arial"/>
                <w:smallCaps w:val="0"/>
                <w:noProof/>
                <w:sz w:val="24"/>
                <w:szCs w:val="24"/>
              </w:rPr>
              <w:fldChar w:fldCharType="end"/>
            </w:r>
          </w:del>
        </w:p>
        <w:p w14:paraId="4B46B024" w14:textId="03EAAD84" w:rsidR="003349A0" w:rsidRPr="003349A0" w:rsidDel="00AF4086" w:rsidRDefault="00C26EE5" w:rsidP="0097128C">
          <w:pPr>
            <w:pStyle w:val="TDC3"/>
            <w:tabs>
              <w:tab w:val="left" w:pos="1100"/>
              <w:tab w:val="right" w:leader="dot" w:pos="9508"/>
            </w:tabs>
            <w:rPr>
              <w:del w:id="2096" w:author="José Albeiro Montes Gil" w:date="2022-01-19T17:02:00Z"/>
              <w:rFonts w:ascii="Arial" w:eastAsiaTheme="minorEastAsia" w:hAnsi="Arial" w:cs="Arial"/>
              <w:i w:val="0"/>
              <w:iCs w:val="0"/>
              <w:noProof/>
              <w:color w:val="auto"/>
              <w:sz w:val="24"/>
              <w:szCs w:val="24"/>
              <w:lang w:eastAsia="es-ES_tradnl"/>
            </w:rPr>
            <w:pPrChange w:id="2097" w:author="José Albeiro Montes Gil" w:date="2022-01-20T12:42:00Z">
              <w:pPr>
                <w:pStyle w:val="TDC3"/>
                <w:tabs>
                  <w:tab w:val="left" w:pos="1100"/>
                  <w:tab w:val="right" w:leader="dot" w:pos="9508"/>
                </w:tabs>
              </w:pPr>
            </w:pPrChange>
          </w:pPr>
          <w:del w:id="2098" w:author="José Albeiro Montes Gil" w:date="2022-01-19T17:02:00Z">
            <w:r w:rsidDel="00AF4086">
              <w:rPr>
                <w:i w:val="0"/>
                <w:iCs w:val="0"/>
              </w:rPr>
              <w:fldChar w:fldCharType="begin"/>
            </w:r>
            <w:r w:rsidDel="00AF4086">
              <w:delInstrText xml:space="preserve"> HYPERLINK \l "_Toc87344348" </w:delInstrText>
            </w:r>
            <w:r w:rsidDel="00AF4086">
              <w:rPr>
                <w:i w:val="0"/>
                <w:iCs w:val="0"/>
              </w:rPr>
              <w:fldChar w:fldCharType="separate"/>
            </w:r>
            <w:r w:rsidR="003349A0" w:rsidRPr="003349A0" w:rsidDel="00AF4086">
              <w:rPr>
                <w:rStyle w:val="Hipervnculo"/>
                <w:rFonts w:ascii="Arial" w:hAnsi="Arial" w:cs="Arial"/>
                <w:noProof/>
                <w:sz w:val="24"/>
                <w:szCs w:val="24"/>
              </w:rPr>
              <w:delText>4.2.1</w:delText>
            </w:r>
            <w:r w:rsidR="003349A0" w:rsidRPr="003349A0" w:rsidDel="00AF4086">
              <w:rPr>
                <w:rFonts w:ascii="Arial" w:eastAsiaTheme="minorEastAsia" w:hAnsi="Arial" w:cs="Arial"/>
                <w:i w:val="0"/>
                <w:iCs w:val="0"/>
                <w:noProof/>
                <w:color w:val="auto"/>
                <w:sz w:val="24"/>
                <w:szCs w:val="24"/>
                <w:lang w:eastAsia="es-ES_tradnl"/>
              </w:rPr>
              <w:tab/>
            </w:r>
            <w:r w:rsidR="003349A0" w:rsidRPr="003349A0" w:rsidDel="00AF4086">
              <w:rPr>
                <w:rStyle w:val="Hipervnculo"/>
                <w:rFonts w:ascii="Arial" w:hAnsi="Arial" w:cs="Arial"/>
                <w:noProof/>
                <w:sz w:val="24"/>
                <w:szCs w:val="24"/>
              </w:rPr>
              <w:delText>Antecedentes nacionales</w:delText>
            </w:r>
            <w:r w:rsidR="003349A0" w:rsidRPr="003349A0" w:rsidDel="00AF4086">
              <w:rPr>
                <w:rFonts w:ascii="Arial" w:hAnsi="Arial" w:cs="Arial"/>
                <w:noProof/>
                <w:webHidden/>
                <w:sz w:val="24"/>
                <w:szCs w:val="24"/>
              </w:rPr>
              <w:tab/>
            </w:r>
            <w:r w:rsidR="003349A0" w:rsidRPr="003349A0" w:rsidDel="00AF4086">
              <w:rPr>
                <w:rFonts w:ascii="Arial" w:hAnsi="Arial" w:cs="Arial"/>
                <w:i w:val="0"/>
                <w:iCs w:val="0"/>
                <w:noProof/>
                <w:webHidden/>
                <w:sz w:val="24"/>
                <w:szCs w:val="24"/>
              </w:rPr>
              <w:fldChar w:fldCharType="begin"/>
            </w:r>
            <w:r w:rsidR="003349A0" w:rsidRPr="003349A0" w:rsidDel="00AF4086">
              <w:rPr>
                <w:rFonts w:ascii="Arial" w:hAnsi="Arial" w:cs="Arial"/>
                <w:noProof/>
                <w:webHidden/>
                <w:sz w:val="24"/>
                <w:szCs w:val="24"/>
              </w:rPr>
              <w:delInstrText xml:space="preserve"> PAGEREF _Toc87344348 \h </w:delInstrText>
            </w:r>
            <w:r w:rsidR="003349A0" w:rsidRPr="003349A0" w:rsidDel="00AF4086">
              <w:rPr>
                <w:rFonts w:ascii="Arial" w:hAnsi="Arial" w:cs="Arial"/>
                <w:i w:val="0"/>
                <w:iCs w:val="0"/>
                <w:noProof/>
                <w:webHidden/>
                <w:sz w:val="24"/>
                <w:szCs w:val="24"/>
              </w:rPr>
            </w:r>
            <w:r w:rsidR="003349A0" w:rsidRPr="003349A0" w:rsidDel="00AF4086">
              <w:rPr>
                <w:rFonts w:ascii="Arial" w:hAnsi="Arial" w:cs="Arial"/>
                <w:i w:val="0"/>
                <w:iCs w:val="0"/>
                <w:noProof/>
                <w:webHidden/>
                <w:sz w:val="24"/>
                <w:szCs w:val="24"/>
              </w:rPr>
              <w:fldChar w:fldCharType="separate"/>
            </w:r>
            <w:r w:rsidR="003349A0" w:rsidRPr="003349A0" w:rsidDel="00AF4086">
              <w:rPr>
                <w:rFonts w:ascii="Arial" w:hAnsi="Arial" w:cs="Arial"/>
                <w:noProof/>
                <w:webHidden/>
                <w:sz w:val="24"/>
                <w:szCs w:val="24"/>
              </w:rPr>
              <w:delText>12</w:delText>
            </w:r>
            <w:r w:rsidR="003349A0" w:rsidRPr="003349A0" w:rsidDel="00AF4086">
              <w:rPr>
                <w:rFonts w:ascii="Arial" w:hAnsi="Arial" w:cs="Arial"/>
                <w:i w:val="0"/>
                <w:iCs w:val="0"/>
                <w:noProof/>
                <w:webHidden/>
                <w:sz w:val="24"/>
                <w:szCs w:val="24"/>
              </w:rPr>
              <w:fldChar w:fldCharType="end"/>
            </w:r>
            <w:r w:rsidDel="00AF4086">
              <w:rPr>
                <w:rFonts w:ascii="Arial" w:hAnsi="Arial" w:cs="Arial"/>
                <w:i w:val="0"/>
                <w:iCs w:val="0"/>
                <w:noProof/>
                <w:sz w:val="24"/>
                <w:szCs w:val="24"/>
              </w:rPr>
              <w:fldChar w:fldCharType="end"/>
            </w:r>
          </w:del>
        </w:p>
        <w:p w14:paraId="71E0404C" w14:textId="24363486" w:rsidR="003349A0" w:rsidRPr="003349A0" w:rsidDel="00AF4086" w:rsidRDefault="00C26EE5" w:rsidP="0097128C">
          <w:pPr>
            <w:pStyle w:val="TDC3"/>
            <w:tabs>
              <w:tab w:val="left" w:pos="1100"/>
              <w:tab w:val="right" w:leader="dot" w:pos="9508"/>
            </w:tabs>
            <w:rPr>
              <w:del w:id="2099" w:author="José Albeiro Montes Gil" w:date="2022-01-19T17:02:00Z"/>
              <w:rFonts w:ascii="Arial" w:eastAsiaTheme="minorEastAsia" w:hAnsi="Arial" w:cs="Arial"/>
              <w:i w:val="0"/>
              <w:iCs w:val="0"/>
              <w:noProof/>
              <w:color w:val="auto"/>
              <w:sz w:val="24"/>
              <w:szCs w:val="24"/>
              <w:lang w:eastAsia="es-ES_tradnl"/>
            </w:rPr>
            <w:pPrChange w:id="2100" w:author="José Albeiro Montes Gil" w:date="2022-01-20T12:42:00Z">
              <w:pPr>
                <w:pStyle w:val="TDC3"/>
                <w:tabs>
                  <w:tab w:val="left" w:pos="1100"/>
                  <w:tab w:val="right" w:leader="dot" w:pos="9508"/>
                </w:tabs>
              </w:pPr>
            </w:pPrChange>
          </w:pPr>
          <w:del w:id="2101" w:author="José Albeiro Montes Gil" w:date="2022-01-19T17:02:00Z">
            <w:r w:rsidDel="00AF4086">
              <w:rPr>
                <w:i w:val="0"/>
                <w:iCs w:val="0"/>
              </w:rPr>
              <w:fldChar w:fldCharType="begin"/>
            </w:r>
            <w:r w:rsidDel="00AF4086">
              <w:delInstrText xml:space="preserve"> HYPERLINK \l "_Toc87344349" </w:delInstrText>
            </w:r>
            <w:r w:rsidDel="00AF4086">
              <w:rPr>
                <w:i w:val="0"/>
                <w:iCs w:val="0"/>
              </w:rPr>
              <w:fldChar w:fldCharType="separate"/>
            </w:r>
            <w:r w:rsidR="003349A0" w:rsidRPr="003349A0" w:rsidDel="00AF4086">
              <w:rPr>
                <w:rStyle w:val="Hipervnculo"/>
                <w:rFonts w:ascii="Arial" w:hAnsi="Arial" w:cs="Arial"/>
                <w:noProof/>
                <w:sz w:val="24"/>
                <w:szCs w:val="24"/>
              </w:rPr>
              <w:delText>4.2.2</w:delText>
            </w:r>
            <w:r w:rsidR="003349A0" w:rsidRPr="003349A0" w:rsidDel="00AF4086">
              <w:rPr>
                <w:rFonts w:ascii="Arial" w:eastAsiaTheme="minorEastAsia" w:hAnsi="Arial" w:cs="Arial"/>
                <w:i w:val="0"/>
                <w:iCs w:val="0"/>
                <w:noProof/>
                <w:color w:val="auto"/>
                <w:sz w:val="24"/>
                <w:szCs w:val="24"/>
                <w:lang w:eastAsia="es-ES_tradnl"/>
              </w:rPr>
              <w:tab/>
            </w:r>
            <w:r w:rsidR="003349A0" w:rsidRPr="003349A0" w:rsidDel="00AF4086">
              <w:rPr>
                <w:rStyle w:val="Hipervnculo"/>
                <w:rFonts w:ascii="Arial" w:hAnsi="Arial" w:cs="Arial"/>
                <w:noProof/>
                <w:sz w:val="24"/>
                <w:szCs w:val="24"/>
              </w:rPr>
              <w:delText>Antecedentes internacionales</w:delText>
            </w:r>
            <w:r w:rsidR="003349A0" w:rsidRPr="003349A0" w:rsidDel="00AF4086">
              <w:rPr>
                <w:rFonts w:ascii="Arial" w:hAnsi="Arial" w:cs="Arial"/>
                <w:noProof/>
                <w:webHidden/>
                <w:sz w:val="24"/>
                <w:szCs w:val="24"/>
              </w:rPr>
              <w:tab/>
            </w:r>
            <w:r w:rsidR="003349A0" w:rsidRPr="003349A0" w:rsidDel="00AF4086">
              <w:rPr>
                <w:rFonts w:ascii="Arial" w:hAnsi="Arial" w:cs="Arial"/>
                <w:i w:val="0"/>
                <w:iCs w:val="0"/>
                <w:noProof/>
                <w:webHidden/>
                <w:sz w:val="24"/>
                <w:szCs w:val="24"/>
              </w:rPr>
              <w:fldChar w:fldCharType="begin"/>
            </w:r>
            <w:r w:rsidR="003349A0" w:rsidRPr="003349A0" w:rsidDel="00AF4086">
              <w:rPr>
                <w:rFonts w:ascii="Arial" w:hAnsi="Arial" w:cs="Arial"/>
                <w:noProof/>
                <w:webHidden/>
                <w:sz w:val="24"/>
                <w:szCs w:val="24"/>
              </w:rPr>
              <w:delInstrText xml:space="preserve"> PAGEREF _Toc87344349 \h </w:delInstrText>
            </w:r>
            <w:r w:rsidR="003349A0" w:rsidRPr="003349A0" w:rsidDel="00AF4086">
              <w:rPr>
                <w:rFonts w:ascii="Arial" w:hAnsi="Arial" w:cs="Arial"/>
                <w:i w:val="0"/>
                <w:iCs w:val="0"/>
                <w:noProof/>
                <w:webHidden/>
                <w:sz w:val="24"/>
                <w:szCs w:val="24"/>
              </w:rPr>
            </w:r>
            <w:r w:rsidR="003349A0" w:rsidRPr="003349A0" w:rsidDel="00AF4086">
              <w:rPr>
                <w:rFonts w:ascii="Arial" w:hAnsi="Arial" w:cs="Arial"/>
                <w:i w:val="0"/>
                <w:iCs w:val="0"/>
                <w:noProof/>
                <w:webHidden/>
                <w:sz w:val="24"/>
                <w:szCs w:val="24"/>
              </w:rPr>
              <w:fldChar w:fldCharType="separate"/>
            </w:r>
            <w:r w:rsidR="003349A0" w:rsidRPr="003349A0" w:rsidDel="00AF4086">
              <w:rPr>
                <w:rFonts w:ascii="Arial" w:hAnsi="Arial" w:cs="Arial"/>
                <w:noProof/>
                <w:webHidden/>
                <w:sz w:val="24"/>
                <w:szCs w:val="24"/>
              </w:rPr>
              <w:delText>13</w:delText>
            </w:r>
            <w:r w:rsidR="003349A0" w:rsidRPr="003349A0" w:rsidDel="00AF4086">
              <w:rPr>
                <w:rFonts w:ascii="Arial" w:hAnsi="Arial" w:cs="Arial"/>
                <w:i w:val="0"/>
                <w:iCs w:val="0"/>
                <w:noProof/>
                <w:webHidden/>
                <w:sz w:val="24"/>
                <w:szCs w:val="24"/>
              </w:rPr>
              <w:fldChar w:fldCharType="end"/>
            </w:r>
            <w:r w:rsidDel="00AF4086">
              <w:rPr>
                <w:rFonts w:ascii="Arial" w:hAnsi="Arial" w:cs="Arial"/>
                <w:i w:val="0"/>
                <w:iCs w:val="0"/>
                <w:noProof/>
                <w:sz w:val="24"/>
                <w:szCs w:val="24"/>
              </w:rPr>
              <w:fldChar w:fldCharType="end"/>
            </w:r>
          </w:del>
        </w:p>
        <w:p w14:paraId="430FA10A" w14:textId="7C6A80C4" w:rsidR="003349A0" w:rsidRPr="003349A0" w:rsidDel="00AF4086" w:rsidRDefault="00C26EE5" w:rsidP="0097128C">
          <w:pPr>
            <w:pStyle w:val="TDC2"/>
            <w:tabs>
              <w:tab w:val="left" w:pos="660"/>
              <w:tab w:val="right" w:leader="dot" w:pos="9508"/>
            </w:tabs>
            <w:rPr>
              <w:del w:id="2102" w:author="José Albeiro Montes Gil" w:date="2022-01-19T17:02:00Z"/>
              <w:rFonts w:ascii="Arial" w:eastAsiaTheme="minorEastAsia" w:hAnsi="Arial" w:cs="Arial"/>
              <w:smallCaps w:val="0"/>
              <w:noProof/>
              <w:color w:val="auto"/>
              <w:sz w:val="24"/>
              <w:szCs w:val="24"/>
              <w:lang w:eastAsia="es-ES_tradnl"/>
            </w:rPr>
            <w:pPrChange w:id="2103" w:author="José Albeiro Montes Gil" w:date="2022-01-20T12:42:00Z">
              <w:pPr>
                <w:pStyle w:val="TDC2"/>
                <w:tabs>
                  <w:tab w:val="left" w:pos="660"/>
                  <w:tab w:val="right" w:leader="dot" w:pos="9508"/>
                </w:tabs>
              </w:pPr>
            </w:pPrChange>
          </w:pPr>
          <w:del w:id="2104" w:author="José Albeiro Montes Gil" w:date="2022-01-19T17:02:00Z">
            <w:r w:rsidDel="00AF4086">
              <w:rPr>
                <w:smallCaps w:val="0"/>
              </w:rPr>
              <w:fldChar w:fldCharType="begin"/>
            </w:r>
            <w:r w:rsidDel="00AF4086">
              <w:delInstrText xml:space="preserve"> HYPERLINK \l "_Toc87344350" </w:delInstrText>
            </w:r>
            <w:r w:rsidDel="00AF4086">
              <w:rPr>
                <w:smallCaps w:val="0"/>
              </w:rPr>
              <w:fldChar w:fldCharType="separate"/>
            </w:r>
            <w:r w:rsidR="003349A0" w:rsidRPr="003349A0" w:rsidDel="00AF4086">
              <w:rPr>
                <w:rStyle w:val="Hipervnculo"/>
                <w:rFonts w:ascii="Arial" w:hAnsi="Arial" w:cs="Arial"/>
                <w:noProof/>
                <w:sz w:val="24"/>
                <w:szCs w:val="24"/>
              </w:rPr>
              <w:delText>5</w:delText>
            </w:r>
            <w:r w:rsidR="003349A0" w:rsidRPr="003349A0" w:rsidDel="00AF4086">
              <w:rPr>
                <w:rFonts w:ascii="Arial" w:eastAsiaTheme="minorEastAsia" w:hAnsi="Arial" w:cs="Arial"/>
                <w:smallCaps w:val="0"/>
                <w:noProof/>
                <w:color w:val="auto"/>
                <w:sz w:val="24"/>
                <w:szCs w:val="24"/>
                <w:lang w:eastAsia="es-ES_tradnl"/>
              </w:rPr>
              <w:tab/>
            </w:r>
            <w:r w:rsidR="003349A0" w:rsidRPr="003349A0" w:rsidDel="00AF4086">
              <w:rPr>
                <w:rStyle w:val="Hipervnculo"/>
                <w:rFonts w:ascii="Arial" w:hAnsi="Arial" w:cs="Arial"/>
                <w:noProof/>
                <w:sz w:val="24"/>
                <w:szCs w:val="24"/>
              </w:rPr>
              <w:delText>METODOLOGÍA</w:delText>
            </w:r>
            <w:r w:rsidR="003349A0" w:rsidRPr="003349A0" w:rsidDel="00AF4086">
              <w:rPr>
                <w:rFonts w:ascii="Arial" w:hAnsi="Arial" w:cs="Arial"/>
                <w:noProof/>
                <w:webHidden/>
                <w:sz w:val="24"/>
                <w:szCs w:val="24"/>
              </w:rPr>
              <w:tab/>
            </w:r>
            <w:r w:rsidR="003349A0" w:rsidRPr="003349A0" w:rsidDel="00AF4086">
              <w:rPr>
                <w:rFonts w:ascii="Arial" w:hAnsi="Arial" w:cs="Arial"/>
                <w:smallCaps w:val="0"/>
                <w:noProof/>
                <w:webHidden/>
                <w:sz w:val="24"/>
                <w:szCs w:val="24"/>
              </w:rPr>
              <w:fldChar w:fldCharType="begin"/>
            </w:r>
            <w:r w:rsidR="003349A0" w:rsidRPr="003349A0" w:rsidDel="00AF4086">
              <w:rPr>
                <w:rFonts w:ascii="Arial" w:hAnsi="Arial" w:cs="Arial"/>
                <w:noProof/>
                <w:webHidden/>
                <w:sz w:val="24"/>
                <w:szCs w:val="24"/>
              </w:rPr>
              <w:delInstrText xml:space="preserve"> PAGEREF _Toc87344350 \h </w:delInstrText>
            </w:r>
            <w:r w:rsidR="003349A0" w:rsidRPr="003349A0" w:rsidDel="00AF4086">
              <w:rPr>
                <w:rFonts w:ascii="Arial" w:hAnsi="Arial" w:cs="Arial"/>
                <w:smallCaps w:val="0"/>
                <w:noProof/>
                <w:webHidden/>
                <w:sz w:val="24"/>
                <w:szCs w:val="24"/>
              </w:rPr>
            </w:r>
            <w:r w:rsidR="003349A0" w:rsidRPr="003349A0" w:rsidDel="00AF4086">
              <w:rPr>
                <w:rFonts w:ascii="Arial" w:hAnsi="Arial" w:cs="Arial"/>
                <w:smallCaps w:val="0"/>
                <w:noProof/>
                <w:webHidden/>
                <w:sz w:val="24"/>
                <w:szCs w:val="24"/>
              </w:rPr>
              <w:fldChar w:fldCharType="separate"/>
            </w:r>
            <w:r w:rsidR="003349A0" w:rsidRPr="003349A0" w:rsidDel="00AF4086">
              <w:rPr>
                <w:rFonts w:ascii="Arial" w:hAnsi="Arial" w:cs="Arial"/>
                <w:noProof/>
                <w:webHidden/>
                <w:sz w:val="24"/>
                <w:szCs w:val="24"/>
              </w:rPr>
              <w:delText>14</w:delText>
            </w:r>
            <w:r w:rsidR="003349A0" w:rsidRPr="003349A0" w:rsidDel="00AF4086">
              <w:rPr>
                <w:rFonts w:ascii="Arial" w:hAnsi="Arial" w:cs="Arial"/>
                <w:smallCaps w:val="0"/>
                <w:noProof/>
                <w:webHidden/>
                <w:sz w:val="24"/>
                <w:szCs w:val="24"/>
              </w:rPr>
              <w:fldChar w:fldCharType="end"/>
            </w:r>
            <w:r w:rsidDel="00AF4086">
              <w:rPr>
                <w:rFonts w:ascii="Arial" w:hAnsi="Arial" w:cs="Arial"/>
                <w:smallCaps w:val="0"/>
                <w:noProof/>
                <w:sz w:val="24"/>
                <w:szCs w:val="24"/>
              </w:rPr>
              <w:fldChar w:fldCharType="end"/>
            </w:r>
          </w:del>
        </w:p>
        <w:p w14:paraId="49A1D92B" w14:textId="0871E76B" w:rsidR="003349A0" w:rsidRPr="003349A0" w:rsidDel="00AF4086" w:rsidRDefault="00C26EE5" w:rsidP="0097128C">
          <w:pPr>
            <w:pStyle w:val="TDC2"/>
            <w:tabs>
              <w:tab w:val="left" w:pos="880"/>
              <w:tab w:val="right" w:leader="dot" w:pos="9508"/>
            </w:tabs>
            <w:rPr>
              <w:del w:id="2105" w:author="José Albeiro Montes Gil" w:date="2022-01-19T17:02:00Z"/>
              <w:rFonts w:ascii="Arial" w:eastAsiaTheme="minorEastAsia" w:hAnsi="Arial" w:cs="Arial"/>
              <w:smallCaps w:val="0"/>
              <w:noProof/>
              <w:color w:val="auto"/>
              <w:sz w:val="24"/>
              <w:szCs w:val="24"/>
              <w:lang w:eastAsia="es-ES_tradnl"/>
            </w:rPr>
            <w:pPrChange w:id="2106" w:author="José Albeiro Montes Gil" w:date="2022-01-20T12:42:00Z">
              <w:pPr>
                <w:pStyle w:val="TDC2"/>
                <w:tabs>
                  <w:tab w:val="left" w:pos="880"/>
                  <w:tab w:val="right" w:leader="dot" w:pos="9508"/>
                </w:tabs>
              </w:pPr>
            </w:pPrChange>
          </w:pPr>
          <w:del w:id="2107" w:author="José Albeiro Montes Gil" w:date="2022-01-19T17:02:00Z">
            <w:r w:rsidDel="00AF4086">
              <w:rPr>
                <w:smallCaps w:val="0"/>
              </w:rPr>
              <w:fldChar w:fldCharType="begin"/>
            </w:r>
            <w:r w:rsidDel="00AF4086">
              <w:delInstrText xml:space="preserve"> HYPERLINK \l "_Toc87344351" </w:delInstrText>
            </w:r>
            <w:r w:rsidDel="00AF4086">
              <w:rPr>
                <w:smallCaps w:val="0"/>
              </w:rPr>
              <w:fldChar w:fldCharType="separate"/>
            </w:r>
            <w:r w:rsidR="003349A0" w:rsidRPr="003349A0" w:rsidDel="00AF4086">
              <w:rPr>
                <w:rStyle w:val="Hipervnculo"/>
                <w:rFonts w:ascii="Arial" w:hAnsi="Arial" w:cs="Arial"/>
                <w:noProof/>
                <w:sz w:val="24"/>
                <w:szCs w:val="24"/>
              </w:rPr>
              <w:delText>5.1</w:delText>
            </w:r>
            <w:r w:rsidR="003349A0" w:rsidRPr="003349A0" w:rsidDel="00AF4086">
              <w:rPr>
                <w:rFonts w:ascii="Arial" w:eastAsiaTheme="minorEastAsia" w:hAnsi="Arial" w:cs="Arial"/>
                <w:smallCaps w:val="0"/>
                <w:noProof/>
                <w:color w:val="auto"/>
                <w:sz w:val="24"/>
                <w:szCs w:val="24"/>
                <w:lang w:eastAsia="es-ES_tradnl"/>
              </w:rPr>
              <w:tab/>
            </w:r>
            <w:r w:rsidR="003349A0" w:rsidRPr="003349A0" w:rsidDel="00AF4086">
              <w:rPr>
                <w:rStyle w:val="Hipervnculo"/>
                <w:rFonts w:ascii="Arial" w:hAnsi="Arial" w:cs="Arial"/>
                <w:noProof/>
                <w:sz w:val="24"/>
                <w:szCs w:val="24"/>
              </w:rPr>
              <w:delText xml:space="preserve"> Enfoque investigativo</w:delText>
            </w:r>
            <w:r w:rsidR="003349A0" w:rsidRPr="003349A0" w:rsidDel="00AF4086">
              <w:rPr>
                <w:rFonts w:ascii="Arial" w:hAnsi="Arial" w:cs="Arial"/>
                <w:noProof/>
                <w:webHidden/>
                <w:sz w:val="24"/>
                <w:szCs w:val="24"/>
              </w:rPr>
              <w:tab/>
            </w:r>
            <w:r w:rsidR="003349A0" w:rsidRPr="003349A0" w:rsidDel="00AF4086">
              <w:rPr>
                <w:rFonts w:ascii="Arial" w:hAnsi="Arial" w:cs="Arial"/>
                <w:smallCaps w:val="0"/>
                <w:noProof/>
                <w:webHidden/>
                <w:sz w:val="24"/>
                <w:szCs w:val="24"/>
              </w:rPr>
              <w:fldChar w:fldCharType="begin"/>
            </w:r>
            <w:r w:rsidR="003349A0" w:rsidRPr="003349A0" w:rsidDel="00AF4086">
              <w:rPr>
                <w:rFonts w:ascii="Arial" w:hAnsi="Arial" w:cs="Arial"/>
                <w:noProof/>
                <w:webHidden/>
                <w:sz w:val="24"/>
                <w:szCs w:val="24"/>
              </w:rPr>
              <w:delInstrText xml:space="preserve"> PAGEREF _Toc87344351 \h </w:delInstrText>
            </w:r>
            <w:r w:rsidR="003349A0" w:rsidRPr="003349A0" w:rsidDel="00AF4086">
              <w:rPr>
                <w:rFonts w:ascii="Arial" w:hAnsi="Arial" w:cs="Arial"/>
                <w:smallCaps w:val="0"/>
                <w:noProof/>
                <w:webHidden/>
                <w:sz w:val="24"/>
                <w:szCs w:val="24"/>
              </w:rPr>
            </w:r>
            <w:r w:rsidR="003349A0" w:rsidRPr="003349A0" w:rsidDel="00AF4086">
              <w:rPr>
                <w:rFonts w:ascii="Arial" w:hAnsi="Arial" w:cs="Arial"/>
                <w:smallCaps w:val="0"/>
                <w:noProof/>
                <w:webHidden/>
                <w:sz w:val="24"/>
                <w:szCs w:val="24"/>
              </w:rPr>
              <w:fldChar w:fldCharType="separate"/>
            </w:r>
            <w:r w:rsidR="003349A0" w:rsidRPr="003349A0" w:rsidDel="00AF4086">
              <w:rPr>
                <w:rFonts w:ascii="Arial" w:hAnsi="Arial" w:cs="Arial"/>
                <w:noProof/>
                <w:webHidden/>
                <w:sz w:val="24"/>
                <w:szCs w:val="24"/>
              </w:rPr>
              <w:delText>14</w:delText>
            </w:r>
            <w:r w:rsidR="003349A0" w:rsidRPr="003349A0" w:rsidDel="00AF4086">
              <w:rPr>
                <w:rFonts w:ascii="Arial" w:hAnsi="Arial" w:cs="Arial"/>
                <w:smallCaps w:val="0"/>
                <w:noProof/>
                <w:webHidden/>
                <w:sz w:val="24"/>
                <w:szCs w:val="24"/>
              </w:rPr>
              <w:fldChar w:fldCharType="end"/>
            </w:r>
            <w:r w:rsidDel="00AF4086">
              <w:rPr>
                <w:rFonts w:ascii="Arial" w:hAnsi="Arial" w:cs="Arial"/>
                <w:smallCaps w:val="0"/>
                <w:noProof/>
                <w:sz w:val="24"/>
                <w:szCs w:val="24"/>
              </w:rPr>
              <w:fldChar w:fldCharType="end"/>
            </w:r>
          </w:del>
        </w:p>
        <w:p w14:paraId="61152CF9" w14:textId="2A0E445A" w:rsidR="003349A0" w:rsidRPr="003349A0" w:rsidDel="00AF4086" w:rsidRDefault="00C26EE5" w:rsidP="0097128C">
          <w:pPr>
            <w:pStyle w:val="TDC2"/>
            <w:tabs>
              <w:tab w:val="left" w:pos="880"/>
              <w:tab w:val="right" w:leader="dot" w:pos="9508"/>
            </w:tabs>
            <w:rPr>
              <w:del w:id="2108" w:author="José Albeiro Montes Gil" w:date="2022-01-19T17:02:00Z"/>
              <w:rFonts w:ascii="Arial" w:eastAsiaTheme="minorEastAsia" w:hAnsi="Arial" w:cs="Arial"/>
              <w:smallCaps w:val="0"/>
              <w:noProof/>
              <w:color w:val="auto"/>
              <w:sz w:val="24"/>
              <w:szCs w:val="24"/>
              <w:lang w:eastAsia="es-ES_tradnl"/>
            </w:rPr>
            <w:pPrChange w:id="2109" w:author="José Albeiro Montes Gil" w:date="2022-01-20T12:42:00Z">
              <w:pPr>
                <w:pStyle w:val="TDC2"/>
                <w:tabs>
                  <w:tab w:val="left" w:pos="880"/>
                  <w:tab w:val="right" w:leader="dot" w:pos="9508"/>
                </w:tabs>
              </w:pPr>
            </w:pPrChange>
          </w:pPr>
          <w:del w:id="2110" w:author="José Albeiro Montes Gil" w:date="2022-01-19T17:02:00Z">
            <w:r w:rsidDel="00AF4086">
              <w:rPr>
                <w:smallCaps w:val="0"/>
              </w:rPr>
              <w:fldChar w:fldCharType="begin"/>
            </w:r>
            <w:r w:rsidDel="00AF4086">
              <w:delInstrText xml:space="preserve"> HYPERLINK \l "_Toc87344352" </w:delInstrText>
            </w:r>
            <w:r w:rsidDel="00AF4086">
              <w:rPr>
                <w:smallCaps w:val="0"/>
              </w:rPr>
              <w:fldChar w:fldCharType="separate"/>
            </w:r>
            <w:r w:rsidR="003349A0" w:rsidRPr="003349A0" w:rsidDel="00AF4086">
              <w:rPr>
                <w:rStyle w:val="Hipervnculo"/>
                <w:rFonts w:ascii="Arial" w:hAnsi="Arial" w:cs="Arial"/>
                <w:noProof/>
                <w:sz w:val="24"/>
                <w:szCs w:val="24"/>
              </w:rPr>
              <w:delText>5.2</w:delText>
            </w:r>
            <w:r w:rsidR="003349A0" w:rsidRPr="003349A0" w:rsidDel="00AF4086">
              <w:rPr>
                <w:rFonts w:ascii="Arial" w:eastAsiaTheme="minorEastAsia" w:hAnsi="Arial" w:cs="Arial"/>
                <w:smallCaps w:val="0"/>
                <w:noProof/>
                <w:color w:val="auto"/>
                <w:sz w:val="24"/>
                <w:szCs w:val="24"/>
                <w:lang w:eastAsia="es-ES_tradnl"/>
              </w:rPr>
              <w:tab/>
            </w:r>
            <w:r w:rsidR="003349A0" w:rsidRPr="003349A0" w:rsidDel="00AF4086">
              <w:rPr>
                <w:rStyle w:val="Hipervnculo"/>
                <w:rFonts w:ascii="Arial" w:hAnsi="Arial" w:cs="Arial"/>
                <w:noProof/>
                <w:sz w:val="24"/>
                <w:szCs w:val="24"/>
              </w:rPr>
              <w:delText xml:space="preserve"> Design Thinking</w:delText>
            </w:r>
            <w:r w:rsidR="003349A0" w:rsidRPr="003349A0" w:rsidDel="00AF4086">
              <w:rPr>
                <w:rFonts w:ascii="Arial" w:hAnsi="Arial" w:cs="Arial"/>
                <w:noProof/>
                <w:webHidden/>
                <w:sz w:val="24"/>
                <w:szCs w:val="24"/>
              </w:rPr>
              <w:tab/>
            </w:r>
            <w:r w:rsidR="003349A0" w:rsidRPr="003349A0" w:rsidDel="00AF4086">
              <w:rPr>
                <w:rFonts w:ascii="Arial" w:hAnsi="Arial" w:cs="Arial"/>
                <w:smallCaps w:val="0"/>
                <w:noProof/>
                <w:webHidden/>
                <w:sz w:val="24"/>
                <w:szCs w:val="24"/>
              </w:rPr>
              <w:fldChar w:fldCharType="begin"/>
            </w:r>
            <w:r w:rsidR="003349A0" w:rsidRPr="003349A0" w:rsidDel="00AF4086">
              <w:rPr>
                <w:rFonts w:ascii="Arial" w:hAnsi="Arial" w:cs="Arial"/>
                <w:noProof/>
                <w:webHidden/>
                <w:sz w:val="24"/>
                <w:szCs w:val="24"/>
              </w:rPr>
              <w:delInstrText xml:space="preserve"> PAGEREF _Toc87344352 \h </w:delInstrText>
            </w:r>
            <w:r w:rsidR="003349A0" w:rsidRPr="003349A0" w:rsidDel="00AF4086">
              <w:rPr>
                <w:rFonts w:ascii="Arial" w:hAnsi="Arial" w:cs="Arial"/>
                <w:smallCaps w:val="0"/>
                <w:noProof/>
                <w:webHidden/>
                <w:sz w:val="24"/>
                <w:szCs w:val="24"/>
              </w:rPr>
            </w:r>
            <w:r w:rsidR="003349A0" w:rsidRPr="003349A0" w:rsidDel="00AF4086">
              <w:rPr>
                <w:rFonts w:ascii="Arial" w:hAnsi="Arial" w:cs="Arial"/>
                <w:smallCaps w:val="0"/>
                <w:noProof/>
                <w:webHidden/>
                <w:sz w:val="24"/>
                <w:szCs w:val="24"/>
              </w:rPr>
              <w:fldChar w:fldCharType="separate"/>
            </w:r>
            <w:r w:rsidR="003349A0" w:rsidRPr="003349A0" w:rsidDel="00AF4086">
              <w:rPr>
                <w:rFonts w:ascii="Arial" w:hAnsi="Arial" w:cs="Arial"/>
                <w:noProof/>
                <w:webHidden/>
                <w:sz w:val="24"/>
                <w:szCs w:val="24"/>
              </w:rPr>
              <w:delText>14</w:delText>
            </w:r>
            <w:r w:rsidR="003349A0" w:rsidRPr="003349A0" w:rsidDel="00AF4086">
              <w:rPr>
                <w:rFonts w:ascii="Arial" w:hAnsi="Arial" w:cs="Arial"/>
                <w:smallCaps w:val="0"/>
                <w:noProof/>
                <w:webHidden/>
                <w:sz w:val="24"/>
                <w:szCs w:val="24"/>
              </w:rPr>
              <w:fldChar w:fldCharType="end"/>
            </w:r>
            <w:r w:rsidDel="00AF4086">
              <w:rPr>
                <w:rFonts w:ascii="Arial" w:hAnsi="Arial" w:cs="Arial"/>
                <w:smallCaps w:val="0"/>
                <w:noProof/>
                <w:sz w:val="24"/>
                <w:szCs w:val="24"/>
              </w:rPr>
              <w:fldChar w:fldCharType="end"/>
            </w:r>
          </w:del>
        </w:p>
        <w:p w14:paraId="046B2AF2" w14:textId="4C71E4BC" w:rsidR="003349A0" w:rsidRPr="003349A0" w:rsidDel="00AF4086" w:rsidRDefault="00C26EE5" w:rsidP="0097128C">
          <w:pPr>
            <w:pStyle w:val="TDC2"/>
            <w:tabs>
              <w:tab w:val="left" w:pos="880"/>
              <w:tab w:val="right" w:leader="dot" w:pos="9508"/>
            </w:tabs>
            <w:rPr>
              <w:del w:id="2111" w:author="José Albeiro Montes Gil" w:date="2022-01-19T17:02:00Z"/>
              <w:rFonts w:ascii="Arial" w:eastAsiaTheme="minorEastAsia" w:hAnsi="Arial" w:cs="Arial"/>
              <w:smallCaps w:val="0"/>
              <w:noProof/>
              <w:color w:val="auto"/>
              <w:sz w:val="24"/>
              <w:szCs w:val="24"/>
              <w:lang w:eastAsia="es-ES_tradnl"/>
            </w:rPr>
            <w:pPrChange w:id="2112" w:author="José Albeiro Montes Gil" w:date="2022-01-20T12:42:00Z">
              <w:pPr>
                <w:pStyle w:val="TDC2"/>
                <w:tabs>
                  <w:tab w:val="left" w:pos="880"/>
                  <w:tab w:val="right" w:leader="dot" w:pos="9508"/>
                </w:tabs>
              </w:pPr>
            </w:pPrChange>
          </w:pPr>
          <w:del w:id="2113" w:author="José Albeiro Montes Gil" w:date="2022-01-19T17:02:00Z">
            <w:r w:rsidDel="00AF4086">
              <w:rPr>
                <w:smallCaps w:val="0"/>
              </w:rPr>
              <w:fldChar w:fldCharType="begin"/>
            </w:r>
            <w:r w:rsidDel="00AF4086">
              <w:delInstrText xml:space="preserve"> HYPERLINK \l "_Toc87344354" </w:delInstrText>
            </w:r>
            <w:r w:rsidDel="00AF4086">
              <w:rPr>
                <w:smallCaps w:val="0"/>
              </w:rPr>
              <w:fldChar w:fldCharType="separate"/>
            </w:r>
            <w:r w:rsidR="003349A0" w:rsidRPr="003349A0" w:rsidDel="00AF4086">
              <w:rPr>
                <w:rStyle w:val="Hipervnculo"/>
                <w:rFonts w:ascii="Arial" w:hAnsi="Arial" w:cs="Arial"/>
                <w:noProof/>
                <w:sz w:val="24"/>
                <w:szCs w:val="24"/>
              </w:rPr>
              <w:delText>5.3</w:delText>
            </w:r>
            <w:r w:rsidR="003349A0" w:rsidRPr="003349A0" w:rsidDel="00AF4086">
              <w:rPr>
                <w:rFonts w:ascii="Arial" w:eastAsiaTheme="minorEastAsia" w:hAnsi="Arial" w:cs="Arial"/>
                <w:smallCaps w:val="0"/>
                <w:noProof/>
                <w:color w:val="auto"/>
                <w:sz w:val="24"/>
                <w:szCs w:val="24"/>
                <w:lang w:eastAsia="es-ES_tradnl"/>
              </w:rPr>
              <w:tab/>
            </w:r>
            <w:r w:rsidR="003349A0" w:rsidRPr="003349A0" w:rsidDel="00AF4086">
              <w:rPr>
                <w:rStyle w:val="Hipervnculo"/>
                <w:rFonts w:ascii="Arial" w:hAnsi="Arial" w:cs="Arial"/>
                <w:noProof/>
                <w:sz w:val="24"/>
                <w:szCs w:val="24"/>
              </w:rPr>
              <w:delText xml:space="preserve"> Fases</w:delText>
            </w:r>
            <w:r w:rsidR="003349A0" w:rsidRPr="003349A0" w:rsidDel="00AF4086">
              <w:rPr>
                <w:rFonts w:ascii="Arial" w:hAnsi="Arial" w:cs="Arial"/>
                <w:noProof/>
                <w:webHidden/>
                <w:sz w:val="24"/>
                <w:szCs w:val="24"/>
              </w:rPr>
              <w:tab/>
            </w:r>
            <w:r w:rsidR="003349A0" w:rsidRPr="003349A0" w:rsidDel="00AF4086">
              <w:rPr>
                <w:rFonts w:ascii="Arial" w:hAnsi="Arial" w:cs="Arial"/>
                <w:smallCaps w:val="0"/>
                <w:noProof/>
                <w:webHidden/>
                <w:sz w:val="24"/>
                <w:szCs w:val="24"/>
              </w:rPr>
              <w:fldChar w:fldCharType="begin"/>
            </w:r>
            <w:r w:rsidR="003349A0" w:rsidRPr="003349A0" w:rsidDel="00AF4086">
              <w:rPr>
                <w:rFonts w:ascii="Arial" w:hAnsi="Arial" w:cs="Arial"/>
                <w:noProof/>
                <w:webHidden/>
                <w:sz w:val="24"/>
                <w:szCs w:val="24"/>
              </w:rPr>
              <w:delInstrText xml:space="preserve"> PAGEREF _Toc87344354 \h </w:delInstrText>
            </w:r>
            <w:r w:rsidR="003349A0" w:rsidRPr="003349A0" w:rsidDel="00AF4086">
              <w:rPr>
                <w:rFonts w:ascii="Arial" w:hAnsi="Arial" w:cs="Arial"/>
                <w:smallCaps w:val="0"/>
                <w:noProof/>
                <w:webHidden/>
                <w:sz w:val="24"/>
                <w:szCs w:val="24"/>
              </w:rPr>
            </w:r>
            <w:r w:rsidR="003349A0" w:rsidRPr="003349A0" w:rsidDel="00AF4086">
              <w:rPr>
                <w:rFonts w:ascii="Arial" w:hAnsi="Arial" w:cs="Arial"/>
                <w:smallCaps w:val="0"/>
                <w:noProof/>
                <w:webHidden/>
                <w:sz w:val="24"/>
                <w:szCs w:val="24"/>
              </w:rPr>
              <w:fldChar w:fldCharType="separate"/>
            </w:r>
            <w:r w:rsidR="003349A0" w:rsidRPr="003349A0" w:rsidDel="00AF4086">
              <w:rPr>
                <w:rFonts w:ascii="Arial" w:hAnsi="Arial" w:cs="Arial"/>
                <w:noProof/>
                <w:webHidden/>
                <w:sz w:val="24"/>
                <w:szCs w:val="24"/>
              </w:rPr>
              <w:delText>15</w:delText>
            </w:r>
            <w:r w:rsidR="003349A0" w:rsidRPr="003349A0" w:rsidDel="00AF4086">
              <w:rPr>
                <w:rFonts w:ascii="Arial" w:hAnsi="Arial" w:cs="Arial"/>
                <w:smallCaps w:val="0"/>
                <w:noProof/>
                <w:webHidden/>
                <w:sz w:val="24"/>
                <w:szCs w:val="24"/>
              </w:rPr>
              <w:fldChar w:fldCharType="end"/>
            </w:r>
            <w:r w:rsidDel="00AF4086">
              <w:rPr>
                <w:rFonts w:ascii="Arial" w:hAnsi="Arial" w:cs="Arial"/>
                <w:smallCaps w:val="0"/>
                <w:noProof/>
                <w:sz w:val="24"/>
                <w:szCs w:val="24"/>
              </w:rPr>
              <w:fldChar w:fldCharType="end"/>
            </w:r>
          </w:del>
        </w:p>
        <w:p w14:paraId="1E5B3B44" w14:textId="22E614CF" w:rsidR="003349A0" w:rsidRPr="003349A0" w:rsidDel="00AF4086" w:rsidRDefault="00C26EE5" w:rsidP="0097128C">
          <w:pPr>
            <w:pStyle w:val="TDC2"/>
            <w:tabs>
              <w:tab w:val="left" w:pos="880"/>
              <w:tab w:val="right" w:leader="dot" w:pos="9508"/>
            </w:tabs>
            <w:rPr>
              <w:del w:id="2114" w:author="José Albeiro Montes Gil" w:date="2022-01-19T17:02:00Z"/>
              <w:rFonts w:ascii="Arial" w:eastAsiaTheme="minorEastAsia" w:hAnsi="Arial" w:cs="Arial"/>
              <w:smallCaps w:val="0"/>
              <w:noProof/>
              <w:color w:val="auto"/>
              <w:sz w:val="24"/>
              <w:szCs w:val="24"/>
              <w:lang w:eastAsia="es-ES_tradnl"/>
            </w:rPr>
            <w:pPrChange w:id="2115" w:author="José Albeiro Montes Gil" w:date="2022-01-20T12:42:00Z">
              <w:pPr>
                <w:pStyle w:val="TDC2"/>
                <w:tabs>
                  <w:tab w:val="left" w:pos="880"/>
                  <w:tab w:val="right" w:leader="dot" w:pos="9508"/>
                </w:tabs>
              </w:pPr>
            </w:pPrChange>
          </w:pPr>
          <w:del w:id="2116" w:author="José Albeiro Montes Gil" w:date="2022-01-19T17:02:00Z">
            <w:r w:rsidDel="00AF4086">
              <w:rPr>
                <w:smallCaps w:val="0"/>
              </w:rPr>
              <w:fldChar w:fldCharType="begin"/>
            </w:r>
            <w:r w:rsidDel="00AF4086">
              <w:delInstrText xml:space="preserve"> HYPERLINK \l "_Toc87344355" </w:delInstrText>
            </w:r>
            <w:r w:rsidDel="00AF4086">
              <w:rPr>
                <w:smallCaps w:val="0"/>
              </w:rPr>
              <w:fldChar w:fldCharType="separate"/>
            </w:r>
            <w:r w:rsidR="003349A0" w:rsidRPr="003349A0" w:rsidDel="00AF4086">
              <w:rPr>
                <w:rStyle w:val="Hipervnculo"/>
                <w:rFonts w:ascii="Arial" w:hAnsi="Arial" w:cs="Arial"/>
                <w:noProof/>
                <w:sz w:val="24"/>
                <w:szCs w:val="24"/>
              </w:rPr>
              <w:delText>5.3.1</w:delText>
            </w:r>
            <w:r w:rsidR="003349A0" w:rsidRPr="003349A0" w:rsidDel="00AF4086">
              <w:rPr>
                <w:rFonts w:ascii="Arial" w:eastAsiaTheme="minorEastAsia" w:hAnsi="Arial" w:cs="Arial"/>
                <w:smallCaps w:val="0"/>
                <w:noProof/>
                <w:color w:val="auto"/>
                <w:sz w:val="24"/>
                <w:szCs w:val="24"/>
                <w:lang w:eastAsia="es-ES_tradnl"/>
              </w:rPr>
              <w:tab/>
            </w:r>
            <w:r w:rsidR="003349A0" w:rsidRPr="003349A0" w:rsidDel="00AF4086">
              <w:rPr>
                <w:rStyle w:val="Hipervnculo"/>
                <w:rFonts w:ascii="Arial" w:hAnsi="Arial" w:cs="Arial"/>
                <w:noProof/>
                <w:sz w:val="24"/>
                <w:szCs w:val="24"/>
              </w:rPr>
              <w:delText>Fase I. Empatizar</w:delText>
            </w:r>
            <w:r w:rsidR="003349A0" w:rsidRPr="003349A0" w:rsidDel="00AF4086">
              <w:rPr>
                <w:rFonts w:ascii="Arial" w:hAnsi="Arial" w:cs="Arial"/>
                <w:noProof/>
                <w:webHidden/>
                <w:sz w:val="24"/>
                <w:szCs w:val="24"/>
              </w:rPr>
              <w:tab/>
            </w:r>
            <w:r w:rsidR="003349A0" w:rsidRPr="003349A0" w:rsidDel="00AF4086">
              <w:rPr>
                <w:rFonts w:ascii="Arial" w:hAnsi="Arial" w:cs="Arial"/>
                <w:smallCaps w:val="0"/>
                <w:noProof/>
                <w:webHidden/>
                <w:sz w:val="24"/>
                <w:szCs w:val="24"/>
              </w:rPr>
              <w:fldChar w:fldCharType="begin"/>
            </w:r>
            <w:r w:rsidR="003349A0" w:rsidRPr="003349A0" w:rsidDel="00AF4086">
              <w:rPr>
                <w:rFonts w:ascii="Arial" w:hAnsi="Arial" w:cs="Arial"/>
                <w:noProof/>
                <w:webHidden/>
                <w:sz w:val="24"/>
                <w:szCs w:val="24"/>
              </w:rPr>
              <w:delInstrText xml:space="preserve"> PAGEREF _Toc87344355 \h </w:delInstrText>
            </w:r>
            <w:r w:rsidR="003349A0" w:rsidRPr="003349A0" w:rsidDel="00AF4086">
              <w:rPr>
                <w:rFonts w:ascii="Arial" w:hAnsi="Arial" w:cs="Arial"/>
                <w:smallCaps w:val="0"/>
                <w:noProof/>
                <w:webHidden/>
                <w:sz w:val="24"/>
                <w:szCs w:val="24"/>
              </w:rPr>
            </w:r>
            <w:r w:rsidR="003349A0" w:rsidRPr="003349A0" w:rsidDel="00AF4086">
              <w:rPr>
                <w:rFonts w:ascii="Arial" w:hAnsi="Arial" w:cs="Arial"/>
                <w:smallCaps w:val="0"/>
                <w:noProof/>
                <w:webHidden/>
                <w:sz w:val="24"/>
                <w:szCs w:val="24"/>
              </w:rPr>
              <w:fldChar w:fldCharType="separate"/>
            </w:r>
            <w:r w:rsidR="003349A0" w:rsidRPr="003349A0" w:rsidDel="00AF4086">
              <w:rPr>
                <w:rFonts w:ascii="Arial" w:hAnsi="Arial" w:cs="Arial"/>
                <w:noProof/>
                <w:webHidden/>
                <w:sz w:val="24"/>
                <w:szCs w:val="24"/>
              </w:rPr>
              <w:delText>15</w:delText>
            </w:r>
            <w:r w:rsidR="003349A0" w:rsidRPr="003349A0" w:rsidDel="00AF4086">
              <w:rPr>
                <w:rFonts w:ascii="Arial" w:hAnsi="Arial" w:cs="Arial"/>
                <w:smallCaps w:val="0"/>
                <w:noProof/>
                <w:webHidden/>
                <w:sz w:val="24"/>
                <w:szCs w:val="24"/>
              </w:rPr>
              <w:fldChar w:fldCharType="end"/>
            </w:r>
            <w:r w:rsidDel="00AF4086">
              <w:rPr>
                <w:rFonts w:ascii="Arial" w:hAnsi="Arial" w:cs="Arial"/>
                <w:smallCaps w:val="0"/>
                <w:noProof/>
                <w:sz w:val="24"/>
                <w:szCs w:val="24"/>
              </w:rPr>
              <w:fldChar w:fldCharType="end"/>
            </w:r>
          </w:del>
        </w:p>
        <w:p w14:paraId="2CFD5FC5" w14:textId="2A680652" w:rsidR="003349A0" w:rsidRPr="003349A0" w:rsidDel="00AF4086" w:rsidRDefault="00C26EE5" w:rsidP="0097128C">
          <w:pPr>
            <w:pStyle w:val="TDC2"/>
            <w:tabs>
              <w:tab w:val="left" w:pos="880"/>
              <w:tab w:val="right" w:leader="dot" w:pos="9508"/>
            </w:tabs>
            <w:rPr>
              <w:del w:id="2117" w:author="José Albeiro Montes Gil" w:date="2022-01-19T17:02:00Z"/>
              <w:rFonts w:ascii="Arial" w:eastAsiaTheme="minorEastAsia" w:hAnsi="Arial" w:cs="Arial"/>
              <w:smallCaps w:val="0"/>
              <w:noProof/>
              <w:color w:val="auto"/>
              <w:sz w:val="24"/>
              <w:szCs w:val="24"/>
              <w:lang w:eastAsia="es-ES_tradnl"/>
            </w:rPr>
            <w:pPrChange w:id="2118" w:author="José Albeiro Montes Gil" w:date="2022-01-20T12:42:00Z">
              <w:pPr>
                <w:pStyle w:val="TDC2"/>
                <w:tabs>
                  <w:tab w:val="left" w:pos="880"/>
                  <w:tab w:val="right" w:leader="dot" w:pos="9508"/>
                </w:tabs>
              </w:pPr>
            </w:pPrChange>
          </w:pPr>
          <w:del w:id="2119" w:author="José Albeiro Montes Gil" w:date="2022-01-19T17:02:00Z">
            <w:r w:rsidDel="00AF4086">
              <w:rPr>
                <w:smallCaps w:val="0"/>
              </w:rPr>
              <w:fldChar w:fldCharType="begin"/>
            </w:r>
            <w:r w:rsidDel="00AF4086">
              <w:delInstrText xml:space="preserve"> HYPERLINK \l "_Toc87344356" </w:delInstrText>
            </w:r>
            <w:r w:rsidDel="00AF4086">
              <w:rPr>
                <w:smallCaps w:val="0"/>
              </w:rPr>
              <w:fldChar w:fldCharType="separate"/>
            </w:r>
            <w:r w:rsidR="003349A0" w:rsidRPr="003349A0" w:rsidDel="00AF4086">
              <w:rPr>
                <w:rStyle w:val="Hipervnculo"/>
                <w:rFonts w:ascii="Arial" w:hAnsi="Arial" w:cs="Arial"/>
                <w:noProof/>
                <w:sz w:val="24"/>
                <w:szCs w:val="24"/>
              </w:rPr>
              <w:delText>5.3.2</w:delText>
            </w:r>
            <w:r w:rsidR="003349A0" w:rsidRPr="003349A0" w:rsidDel="00AF4086">
              <w:rPr>
                <w:rFonts w:ascii="Arial" w:eastAsiaTheme="minorEastAsia" w:hAnsi="Arial" w:cs="Arial"/>
                <w:smallCaps w:val="0"/>
                <w:noProof/>
                <w:color w:val="auto"/>
                <w:sz w:val="24"/>
                <w:szCs w:val="24"/>
                <w:lang w:eastAsia="es-ES_tradnl"/>
              </w:rPr>
              <w:tab/>
            </w:r>
            <w:r w:rsidR="003349A0" w:rsidRPr="003349A0" w:rsidDel="00AF4086">
              <w:rPr>
                <w:rStyle w:val="Hipervnculo"/>
                <w:rFonts w:ascii="Arial" w:hAnsi="Arial" w:cs="Arial"/>
                <w:noProof/>
                <w:sz w:val="24"/>
                <w:szCs w:val="24"/>
              </w:rPr>
              <w:delText>Fase II. Definir</w:delText>
            </w:r>
            <w:r w:rsidR="003349A0" w:rsidRPr="003349A0" w:rsidDel="00AF4086">
              <w:rPr>
                <w:rFonts w:ascii="Arial" w:hAnsi="Arial" w:cs="Arial"/>
                <w:noProof/>
                <w:webHidden/>
                <w:sz w:val="24"/>
                <w:szCs w:val="24"/>
              </w:rPr>
              <w:tab/>
            </w:r>
            <w:r w:rsidR="003349A0" w:rsidRPr="003349A0" w:rsidDel="00AF4086">
              <w:rPr>
                <w:rFonts w:ascii="Arial" w:hAnsi="Arial" w:cs="Arial"/>
                <w:smallCaps w:val="0"/>
                <w:noProof/>
                <w:webHidden/>
                <w:sz w:val="24"/>
                <w:szCs w:val="24"/>
              </w:rPr>
              <w:fldChar w:fldCharType="begin"/>
            </w:r>
            <w:r w:rsidR="003349A0" w:rsidRPr="003349A0" w:rsidDel="00AF4086">
              <w:rPr>
                <w:rFonts w:ascii="Arial" w:hAnsi="Arial" w:cs="Arial"/>
                <w:noProof/>
                <w:webHidden/>
                <w:sz w:val="24"/>
                <w:szCs w:val="24"/>
              </w:rPr>
              <w:delInstrText xml:space="preserve"> PAGEREF _Toc87344356 \h </w:delInstrText>
            </w:r>
            <w:r w:rsidR="003349A0" w:rsidRPr="003349A0" w:rsidDel="00AF4086">
              <w:rPr>
                <w:rFonts w:ascii="Arial" w:hAnsi="Arial" w:cs="Arial"/>
                <w:smallCaps w:val="0"/>
                <w:noProof/>
                <w:webHidden/>
                <w:sz w:val="24"/>
                <w:szCs w:val="24"/>
              </w:rPr>
            </w:r>
            <w:r w:rsidR="003349A0" w:rsidRPr="003349A0" w:rsidDel="00AF4086">
              <w:rPr>
                <w:rFonts w:ascii="Arial" w:hAnsi="Arial" w:cs="Arial"/>
                <w:smallCaps w:val="0"/>
                <w:noProof/>
                <w:webHidden/>
                <w:sz w:val="24"/>
                <w:szCs w:val="24"/>
              </w:rPr>
              <w:fldChar w:fldCharType="separate"/>
            </w:r>
            <w:r w:rsidR="003349A0" w:rsidRPr="003349A0" w:rsidDel="00AF4086">
              <w:rPr>
                <w:rFonts w:ascii="Arial" w:hAnsi="Arial" w:cs="Arial"/>
                <w:noProof/>
                <w:webHidden/>
                <w:sz w:val="24"/>
                <w:szCs w:val="24"/>
              </w:rPr>
              <w:delText>15</w:delText>
            </w:r>
            <w:r w:rsidR="003349A0" w:rsidRPr="003349A0" w:rsidDel="00AF4086">
              <w:rPr>
                <w:rFonts w:ascii="Arial" w:hAnsi="Arial" w:cs="Arial"/>
                <w:smallCaps w:val="0"/>
                <w:noProof/>
                <w:webHidden/>
                <w:sz w:val="24"/>
                <w:szCs w:val="24"/>
              </w:rPr>
              <w:fldChar w:fldCharType="end"/>
            </w:r>
            <w:r w:rsidDel="00AF4086">
              <w:rPr>
                <w:rFonts w:ascii="Arial" w:hAnsi="Arial" w:cs="Arial"/>
                <w:smallCaps w:val="0"/>
                <w:noProof/>
                <w:sz w:val="24"/>
                <w:szCs w:val="24"/>
              </w:rPr>
              <w:fldChar w:fldCharType="end"/>
            </w:r>
          </w:del>
        </w:p>
        <w:p w14:paraId="0F4FC7A9" w14:textId="5F55DF08" w:rsidR="003349A0" w:rsidRPr="003349A0" w:rsidDel="00AF4086" w:rsidRDefault="00C26EE5" w:rsidP="0097128C">
          <w:pPr>
            <w:pStyle w:val="TDC2"/>
            <w:tabs>
              <w:tab w:val="left" w:pos="880"/>
              <w:tab w:val="right" w:leader="dot" w:pos="9508"/>
            </w:tabs>
            <w:rPr>
              <w:del w:id="2120" w:author="José Albeiro Montes Gil" w:date="2022-01-19T17:02:00Z"/>
              <w:rFonts w:ascii="Arial" w:eastAsiaTheme="minorEastAsia" w:hAnsi="Arial" w:cs="Arial"/>
              <w:smallCaps w:val="0"/>
              <w:noProof/>
              <w:color w:val="auto"/>
              <w:sz w:val="24"/>
              <w:szCs w:val="24"/>
              <w:lang w:eastAsia="es-ES_tradnl"/>
            </w:rPr>
            <w:pPrChange w:id="2121" w:author="José Albeiro Montes Gil" w:date="2022-01-20T12:42:00Z">
              <w:pPr>
                <w:pStyle w:val="TDC2"/>
                <w:tabs>
                  <w:tab w:val="left" w:pos="880"/>
                  <w:tab w:val="right" w:leader="dot" w:pos="9508"/>
                </w:tabs>
              </w:pPr>
            </w:pPrChange>
          </w:pPr>
          <w:del w:id="2122" w:author="José Albeiro Montes Gil" w:date="2022-01-19T17:02:00Z">
            <w:r w:rsidDel="00AF4086">
              <w:rPr>
                <w:smallCaps w:val="0"/>
              </w:rPr>
              <w:fldChar w:fldCharType="begin"/>
            </w:r>
            <w:r w:rsidDel="00AF4086">
              <w:delInstrText xml:space="preserve"> HYPERLINK \l "_Toc87344357" </w:delInstrText>
            </w:r>
            <w:r w:rsidDel="00AF4086">
              <w:rPr>
                <w:smallCaps w:val="0"/>
              </w:rPr>
              <w:fldChar w:fldCharType="separate"/>
            </w:r>
            <w:r w:rsidR="003349A0" w:rsidRPr="003349A0" w:rsidDel="00AF4086">
              <w:rPr>
                <w:rStyle w:val="Hipervnculo"/>
                <w:rFonts w:ascii="Arial" w:hAnsi="Arial" w:cs="Arial"/>
                <w:noProof/>
                <w:sz w:val="24"/>
                <w:szCs w:val="24"/>
              </w:rPr>
              <w:delText>5.3.3</w:delText>
            </w:r>
            <w:r w:rsidR="003349A0" w:rsidRPr="003349A0" w:rsidDel="00AF4086">
              <w:rPr>
                <w:rFonts w:ascii="Arial" w:eastAsiaTheme="minorEastAsia" w:hAnsi="Arial" w:cs="Arial"/>
                <w:smallCaps w:val="0"/>
                <w:noProof/>
                <w:color w:val="auto"/>
                <w:sz w:val="24"/>
                <w:szCs w:val="24"/>
                <w:lang w:eastAsia="es-ES_tradnl"/>
              </w:rPr>
              <w:tab/>
            </w:r>
            <w:r w:rsidR="003349A0" w:rsidRPr="003349A0" w:rsidDel="00AF4086">
              <w:rPr>
                <w:rStyle w:val="Hipervnculo"/>
                <w:rFonts w:ascii="Arial" w:hAnsi="Arial" w:cs="Arial"/>
                <w:noProof/>
                <w:sz w:val="24"/>
                <w:szCs w:val="24"/>
              </w:rPr>
              <w:delText>Fase III. Idear</w:delText>
            </w:r>
            <w:r w:rsidR="003349A0" w:rsidRPr="003349A0" w:rsidDel="00AF4086">
              <w:rPr>
                <w:rFonts w:ascii="Arial" w:hAnsi="Arial" w:cs="Arial"/>
                <w:noProof/>
                <w:webHidden/>
                <w:sz w:val="24"/>
                <w:szCs w:val="24"/>
              </w:rPr>
              <w:tab/>
            </w:r>
            <w:r w:rsidR="003349A0" w:rsidRPr="003349A0" w:rsidDel="00AF4086">
              <w:rPr>
                <w:rFonts w:ascii="Arial" w:hAnsi="Arial" w:cs="Arial"/>
                <w:smallCaps w:val="0"/>
                <w:noProof/>
                <w:webHidden/>
                <w:sz w:val="24"/>
                <w:szCs w:val="24"/>
              </w:rPr>
              <w:fldChar w:fldCharType="begin"/>
            </w:r>
            <w:r w:rsidR="003349A0" w:rsidRPr="003349A0" w:rsidDel="00AF4086">
              <w:rPr>
                <w:rFonts w:ascii="Arial" w:hAnsi="Arial" w:cs="Arial"/>
                <w:noProof/>
                <w:webHidden/>
                <w:sz w:val="24"/>
                <w:szCs w:val="24"/>
              </w:rPr>
              <w:delInstrText xml:space="preserve"> PAGEREF _Toc87344357 \h </w:delInstrText>
            </w:r>
            <w:r w:rsidR="003349A0" w:rsidRPr="003349A0" w:rsidDel="00AF4086">
              <w:rPr>
                <w:rFonts w:ascii="Arial" w:hAnsi="Arial" w:cs="Arial"/>
                <w:smallCaps w:val="0"/>
                <w:noProof/>
                <w:webHidden/>
                <w:sz w:val="24"/>
                <w:szCs w:val="24"/>
              </w:rPr>
            </w:r>
            <w:r w:rsidR="003349A0" w:rsidRPr="003349A0" w:rsidDel="00AF4086">
              <w:rPr>
                <w:rFonts w:ascii="Arial" w:hAnsi="Arial" w:cs="Arial"/>
                <w:smallCaps w:val="0"/>
                <w:noProof/>
                <w:webHidden/>
                <w:sz w:val="24"/>
                <w:szCs w:val="24"/>
              </w:rPr>
              <w:fldChar w:fldCharType="separate"/>
            </w:r>
            <w:r w:rsidR="003349A0" w:rsidRPr="003349A0" w:rsidDel="00AF4086">
              <w:rPr>
                <w:rFonts w:ascii="Arial" w:hAnsi="Arial" w:cs="Arial"/>
                <w:noProof/>
                <w:webHidden/>
                <w:sz w:val="24"/>
                <w:szCs w:val="24"/>
              </w:rPr>
              <w:delText>16</w:delText>
            </w:r>
            <w:r w:rsidR="003349A0" w:rsidRPr="003349A0" w:rsidDel="00AF4086">
              <w:rPr>
                <w:rFonts w:ascii="Arial" w:hAnsi="Arial" w:cs="Arial"/>
                <w:smallCaps w:val="0"/>
                <w:noProof/>
                <w:webHidden/>
                <w:sz w:val="24"/>
                <w:szCs w:val="24"/>
              </w:rPr>
              <w:fldChar w:fldCharType="end"/>
            </w:r>
            <w:r w:rsidDel="00AF4086">
              <w:rPr>
                <w:rFonts w:ascii="Arial" w:hAnsi="Arial" w:cs="Arial"/>
                <w:smallCaps w:val="0"/>
                <w:noProof/>
                <w:sz w:val="24"/>
                <w:szCs w:val="24"/>
              </w:rPr>
              <w:fldChar w:fldCharType="end"/>
            </w:r>
          </w:del>
        </w:p>
        <w:p w14:paraId="02AB4FA0" w14:textId="70158493" w:rsidR="003349A0" w:rsidRPr="003349A0" w:rsidDel="00AF4086" w:rsidRDefault="00C26EE5" w:rsidP="0097128C">
          <w:pPr>
            <w:pStyle w:val="TDC2"/>
            <w:tabs>
              <w:tab w:val="left" w:pos="880"/>
              <w:tab w:val="right" w:leader="dot" w:pos="9508"/>
            </w:tabs>
            <w:rPr>
              <w:del w:id="2123" w:author="José Albeiro Montes Gil" w:date="2022-01-19T17:02:00Z"/>
              <w:rFonts w:ascii="Arial" w:eastAsiaTheme="minorEastAsia" w:hAnsi="Arial" w:cs="Arial"/>
              <w:smallCaps w:val="0"/>
              <w:noProof/>
              <w:color w:val="auto"/>
              <w:sz w:val="24"/>
              <w:szCs w:val="24"/>
              <w:lang w:eastAsia="es-ES_tradnl"/>
            </w:rPr>
            <w:pPrChange w:id="2124" w:author="José Albeiro Montes Gil" w:date="2022-01-20T12:42:00Z">
              <w:pPr>
                <w:pStyle w:val="TDC2"/>
                <w:tabs>
                  <w:tab w:val="left" w:pos="880"/>
                  <w:tab w:val="right" w:leader="dot" w:pos="9508"/>
                </w:tabs>
              </w:pPr>
            </w:pPrChange>
          </w:pPr>
          <w:del w:id="2125" w:author="José Albeiro Montes Gil" w:date="2022-01-19T17:02:00Z">
            <w:r w:rsidDel="00AF4086">
              <w:rPr>
                <w:smallCaps w:val="0"/>
              </w:rPr>
              <w:fldChar w:fldCharType="begin"/>
            </w:r>
            <w:r w:rsidDel="00AF4086">
              <w:delInstrText xml:space="preserve"> HYPERLINK \l "_Toc87344358" </w:delInstrText>
            </w:r>
            <w:r w:rsidDel="00AF4086">
              <w:rPr>
                <w:smallCaps w:val="0"/>
              </w:rPr>
              <w:fldChar w:fldCharType="separate"/>
            </w:r>
            <w:r w:rsidR="003349A0" w:rsidRPr="003349A0" w:rsidDel="00AF4086">
              <w:rPr>
                <w:rStyle w:val="Hipervnculo"/>
                <w:rFonts w:ascii="Arial" w:hAnsi="Arial" w:cs="Arial"/>
                <w:noProof/>
                <w:sz w:val="24"/>
                <w:szCs w:val="24"/>
              </w:rPr>
              <w:delText>5.3.4</w:delText>
            </w:r>
            <w:r w:rsidR="003349A0" w:rsidRPr="003349A0" w:rsidDel="00AF4086">
              <w:rPr>
                <w:rFonts w:ascii="Arial" w:eastAsiaTheme="minorEastAsia" w:hAnsi="Arial" w:cs="Arial"/>
                <w:smallCaps w:val="0"/>
                <w:noProof/>
                <w:color w:val="auto"/>
                <w:sz w:val="24"/>
                <w:szCs w:val="24"/>
                <w:lang w:eastAsia="es-ES_tradnl"/>
              </w:rPr>
              <w:tab/>
            </w:r>
            <w:r w:rsidR="003349A0" w:rsidRPr="003349A0" w:rsidDel="00AF4086">
              <w:rPr>
                <w:rStyle w:val="Hipervnculo"/>
                <w:rFonts w:ascii="Arial" w:hAnsi="Arial" w:cs="Arial"/>
                <w:noProof/>
                <w:sz w:val="24"/>
                <w:szCs w:val="24"/>
              </w:rPr>
              <w:delText>Fase IV. Prototipado</w:delText>
            </w:r>
            <w:r w:rsidR="003349A0" w:rsidRPr="003349A0" w:rsidDel="00AF4086">
              <w:rPr>
                <w:rFonts w:ascii="Arial" w:hAnsi="Arial" w:cs="Arial"/>
                <w:noProof/>
                <w:webHidden/>
                <w:sz w:val="24"/>
                <w:szCs w:val="24"/>
              </w:rPr>
              <w:tab/>
            </w:r>
            <w:r w:rsidR="003349A0" w:rsidRPr="003349A0" w:rsidDel="00AF4086">
              <w:rPr>
                <w:rFonts w:ascii="Arial" w:hAnsi="Arial" w:cs="Arial"/>
                <w:smallCaps w:val="0"/>
                <w:noProof/>
                <w:webHidden/>
                <w:sz w:val="24"/>
                <w:szCs w:val="24"/>
              </w:rPr>
              <w:fldChar w:fldCharType="begin"/>
            </w:r>
            <w:r w:rsidR="003349A0" w:rsidRPr="003349A0" w:rsidDel="00AF4086">
              <w:rPr>
                <w:rFonts w:ascii="Arial" w:hAnsi="Arial" w:cs="Arial"/>
                <w:noProof/>
                <w:webHidden/>
                <w:sz w:val="24"/>
                <w:szCs w:val="24"/>
              </w:rPr>
              <w:delInstrText xml:space="preserve"> PAGEREF _Toc87344358 \h </w:delInstrText>
            </w:r>
            <w:r w:rsidR="003349A0" w:rsidRPr="003349A0" w:rsidDel="00AF4086">
              <w:rPr>
                <w:rFonts w:ascii="Arial" w:hAnsi="Arial" w:cs="Arial"/>
                <w:smallCaps w:val="0"/>
                <w:noProof/>
                <w:webHidden/>
                <w:sz w:val="24"/>
                <w:szCs w:val="24"/>
              </w:rPr>
            </w:r>
            <w:r w:rsidR="003349A0" w:rsidRPr="003349A0" w:rsidDel="00AF4086">
              <w:rPr>
                <w:rFonts w:ascii="Arial" w:hAnsi="Arial" w:cs="Arial"/>
                <w:smallCaps w:val="0"/>
                <w:noProof/>
                <w:webHidden/>
                <w:sz w:val="24"/>
                <w:szCs w:val="24"/>
              </w:rPr>
              <w:fldChar w:fldCharType="separate"/>
            </w:r>
            <w:r w:rsidR="003349A0" w:rsidRPr="003349A0" w:rsidDel="00AF4086">
              <w:rPr>
                <w:rFonts w:ascii="Arial" w:hAnsi="Arial" w:cs="Arial"/>
                <w:noProof/>
                <w:webHidden/>
                <w:sz w:val="24"/>
                <w:szCs w:val="24"/>
              </w:rPr>
              <w:delText>16</w:delText>
            </w:r>
            <w:r w:rsidR="003349A0" w:rsidRPr="003349A0" w:rsidDel="00AF4086">
              <w:rPr>
                <w:rFonts w:ascii="Arial" w:hAnsi="Arial" w:cs="Arial"/>
                <w:smallCaps w:val="0"/>
                <w:noProof/>
                <w:webHidden/>
                <w:sz w:val="24"/>
                <w:szCs w:val="24"/>
              </w:rPr>
              <w:fldChar w:fldCharType="end"/>
            </w:r>
            <w:r w:rsidDel="00AF4086">
              <w:rPr>
                <w:rFonts w:ascii="Arial" w:hAnsi="Arial" w:cs="Arial"/>
                <w:smallCaps w:val="0"/>
                <w:noProof/>
                <w:sz w:val="24"/>
                <w:szCs w:val="24"/>
              </w:rPr>
              <w:fldChar w:fldCharType="end"/>
            </w:r>
          </w:del>
        </w:p>
        <w:p w14:paraId="011A6D91" w14:textId="5584AC5E" w:rsidR="003349A0" w:rsidRPr="003349A0" w:rsidDel="00AF4086" w:rsidRDefault="00C26EE5" w:rsidP="0097128C">
          <w:pPr>
            <w:pStyle w:val="TDC2"/>
            <w:tabs>
              <w:tab w:val="left" w:pos="660"/>
              <w:tab w:val="right" w:leader="dot" w:pos="9508"/>
            </w:tabs>
            <w:rPr>
              <w:del w:id="2126" w:author="José Albeiro Montes Gil" w:date="2022-01-19T17:02:00Z"/>
              <w:rFonts w:ascii="Arial" w:eastAsiaTheme="minorEastAsia" w:hAnsi="Arial" w:cs="Arial"/>
              <w:smallCaps w:val="0"/>
              <w:noProof/>
              <w:color w:val="auto"/>
              <w:sz w:val="24"/>
              <w:szCs w:val="24"/>
              <w:lang w:eastAsia="es-ES_tradnl"/>
            </w:rPr>
            <w:pPrChange w:id="2127" w:author="José Albeiro Montes Gil" w:date="2022-01-20T12:42:00Z">
              <w:pPr>
                <w:pStyle w:val="TDC2"/>
                <w:tabs>
                  <w:tab w:val="left" w:pos="660"/>
                  <w:tab w:val="right" w:leader="dot" w:pos="9508"/>
                </w:tabs>
              </w:pPr>
            </w:pPrChange>
          </w:pPr>
          <w:del w:id="2128" w:author="José Albeiro Montes Gil" w:date="2022-01-19T17:02:00Z">
            <w:r w:rsidDel="00AF4086">
              <w:rPr>
                <w:smallCaps w:val="0"/>
              </w:rPr>
              <w:fldChar w:fldCharType="begin"/>
            </w:r>
            <w:r w:rsidDel="00AF4086">
              <w:delInstrText xml:space="preserve"> HYPERLINK \l "_Toc87344361" </w:delInstrText>
            </w:r>
            <w:r w:rsidDel="00AF4086">
              <w:rPr>
                <w:smallCaps w:val="0"/>
              </w:rPr>
              <w:fldChar w:fldCharType="separate"/>
            </w:r>
            <w:r w:rsidR="003349A0" w:rsidRPr="003349A0" w:rsidDel="00AF4086">
              <w:rPr>
                <w:rStyle w:val="Hipervnculo"/>
                <w:rFonts w:ascii="Arial" w:hAnsi="Arial" w:cs="Arial"/>
                <w:noProof/>
                <w:sz w:val="24"/>
                <w:szCs w:val="24"/>
              </w:rPr>
              <w:delText>6.</w:delText>
            </w:r>
            <w:r w:rsidR="003349A0" w:rsidRPr="003349A0" w:rsidDel="00AF4086">
              <w:rPr>
                <w:rFonts w:ascii="Arial" w:eastAsiaTheme="minorEastAsia" w:hAnsi="Arial" w:cs="Arial"/>
                <w:smallCaps w:val="0"/>
                <w:noProof/>
                <w:color w:val="auto"/>
                <w:sz w:val="24"/>
                <w:szCs w:val="24"/>
                <w:lang w:eastAsia="es-ES_tradnl"/>
              </w:rPr>
              <w:tab/>
            </w:r>
            <w:r w:rsidR="003349A0" w:rsidRPr="003349A0" w:rsidDel="00AF4086">
              <w:rPr>
                <w:rStyle w:val="Hipervnculo"/>
                <w:rFonts w:ascii="Arial" w:hAnsi="Arial" w:cs="Arial"/>
                <w:noProof/>
                <w:sz w:val="24"/>
                <w:szCs w:val="24"/>
              </w:rPr>
              <w:delText>CRONOGRAMA</w:delText>
            </w:r>
            <w:r w:rsidR="003349A0" w:rsidRPr="003349A0" w:rsidDel="00AF4086">
              <w:rPr>
                <w:rFonts w:ascii="Arial" w:hAnsi="Arial" w:cs="Arial"/>
                <w:noProof/>
                <w:webHidden/>
                <w:sz w:val="24"/>
                <w:szCs w:val="24"/>
              </w:rPr>
              <w:tab/>
            </w:r>
            <w:r w:rsidR="003349A0" w:rsidRPr="003349A0" w:rsidDel="00AF4086">
              <w:rPr>
                <w:rFonts w:ascii="Arial" w:hAnsi="Arial" w:cs="Arial"/>
                <w:smallCaps w:val="0"/>
                <w:noProof/>
                <w:webHidden/>
                <w:sz w:val="24"/>
                <w:szCs w:val="24"/>
              </w:rPr>
              <w:fldChar w:fldCharType="begin"/>
            </w:r>
            <w:r w:rsidR="003349A0" w:rsidRPr="003349A0" w:rsidDel="00AF4086">
              <w:rPr>
                <w:rFonts w:ascii="Arial" w:hAnsi="Arial" w:cs="Arial"/>
                <w:noProof/>
                <w:webHidden/>
                <w:sz w:val="24"/>
                <w:szCs w:val="24"/>
              </w:rPr>
              <w:delInstrText xml:space="preserve"> PAGEREF _Toc87344361 \h </w:delInstrText>
            </w:r>
            <w:r w:rsidR="003349A0" w:rsidRPr="003349A0" w:rsidDel="00AF4086">
              <w:rPr>
                <w:rFonts w:ascii="Arial" w:hAnsi="Arial" w:cs="Arial"/>
                <w:smallCaps w:val="0"/>
                <w:noProof/>
                <w:webHidden/>
                <w:sz w:val="24"/>
                <w:szCs w:val="24"/>
              </w:rPr>
            </w:r>
            <w:r w:rsidR="003349A0" w:rsidRPr="003349A0" w:rsidDel="00AF4086">
              <w:rPr>
                <w:rFonts w:ascii="Arial" w:hAnsi="Arial" w:cs="Arial"/>
                <w:smallCaps w:val="0"/>
                <w:noProof/>
                <w:webHidden/>
                <w:sz w:val="24"/>
                <w:szCs w:val="24"/>
              </w:rPr>
              <w:fldChar w:fldCharType="separate"/>
            </w:r>
            <w:r w:rsidR="003349A0" w:rsidRPr="003349A0" w:rsidDel="00AF4086">
              <w:rPr>
                <w:rFonts w:ascii="Arial" w:hAnsi="Arial" w:cs="Arial"/>
                <w:noProof/>
                <w:webHidden/>
                <w:sz w:val="24"/>
                <w:szCs w:val="24"/>
              </w:rPr>
              <w:delText>22</w:delText>
            </w:r>
            <w:r w:rsidR="003349A0" w:rsidRPr="003349A0" w:rsidDel="00AF4086">
              <w:rPr>
                <w:rFonts w:ascii="Arial" w:hAnsi="Arial" w:cs="Arial"/>
                <w:smallCaps w:val="0"/>
                <w:noProof/>
                <w:webHidden/>
                <w:sz w:val="24"/>
                <w:szCs w:val="24"/>
              </w:rPr>
              <w:fldChar w:fldCharType="end"/>
            </w:r>
            <w:r w:rsidDel="00AF4086">
              <w:rPr>
                <w:rFonts w:ascii="Arial" w:hAnsi="Arial" w:cs="Arial"/>
                <w:smallCaps w:val="0"/>
                <w:noProof/>
                <w:sz w:val="24"/>
                <w:szCs w:val="24"/>
              </w:rPr>
              <w:fldChar w:fldCharType="end"/>
            </w:r>
          </w:del>
        </w:p>
        <w:p w14:paraId="6DEA0F3E" w14:textId="39864B5A" w:rsidR="003349A0" w:rsidRPr="003349A0" w:rsidDel="00AF4086" w:rsidRDefault="00C26EE5" w:rsidP="0097128C">
          <w:pPr>
            <w:pStyle w:val="TDC2"/>
            <w:tabs>
              <w:tab w:val="left" w:pos="660"/>
              <w:tab w:val="right" w:leader="dot" w:pos="9508"/>
            </w:tabs>
            <w:rPr>
              <w:del w:id="2129" w:author="José Albeiro Montes Gil" w:date="2022-01-19T17:02:00Z"/>
              <w:rFonts w:ascii="Arial" w:eastAsiaTheme="minorEastAsia" w:hAnsi="Arial" w:cs="Arial"/>
              <w:smallCaps w:val="0"/>
              <w:noProof/>
              <w:color w:val="auto"/>
              <w:sz w:val="24"/>
              <w:szCs w:val="24"/>
              <w:lang w:eastAsia="es-ES_tradnl"/>
            </w:rPr>
            <w:pPrChange w:id="2130" w:author="José Albeiro Montes Gil" w:date="2022-01-20T12:42:00Z">
              <w:pPr>
                <w:pStyle w:val="TDC2"/>
                <w:tabs>
                  <w:tab w:val="left" w:pos="660"/>
                  <w:tab w:val="right" w:leader="dot" w:pos="9508"/>
                </w:tabs>
              </w:pPr>
            </w:pPrChange>
          </w:pPr>
          <w:del w:id="2131" w:author="José Albeiro Montes Gil" w:date="2022-01-19T17:02:00Z">
            <w:r w:rsidDel="00AF4086">
              <w:rPr>
                <w:smallCaps w:val="0"/>
              </w:rPr>
              <w:fldChar w:fldCharType="begin"/>
            </w:r>
            <w:r w:rsidDel="00AF4086">
              <w:delInstrText xml:space="preserve"> HYPERLINK \l "_Toc87344363" </w:delInstrText>
            </w:r>
            <w:r w:rsidDel="00AF4086">
              <w:rPr>
                <w:smallCaps w:val="0"/>
              </w:rPr>
              <w:fldChar w:fldCharType="separate"/>
            </w:r>
            <w:r w:rsidR="003349A0" w:rsidRPr="003349A0" w:rsidDel="00AF4086">
              <w:rPr>
                <w:rStyle w:val="Hipervnculo"/>
                <w:rFonts w:ascii="Arial" w:hAnsi="Arial" w:cs="Arial"/>
                <w:noProof/>
                <w:sz w:val="24"/>
                <w:szCs w:val="24"/>
              </w:rPr>
              <w:delText>6.</w:delText>
            </w:r>
            <w:r w:rsidR="003349A0" w:rsidRPr="003349A0" w:rsidDel="00AF4086">
              <w:rPr>
                <w:rFonts w:ascii="Arial" w:eastAsiaTheme="minorEastAsia" w:hAnsi="Arial" w:cs="Arial"/>
                <w:smallCaps w:val="0"/>
                <w:noProof/>
                <w:color w:val="auto"/>
                <w:sz w:val="24"/>
                <w:szCs w:val="24"/>
                <w:lang w:eastAsia="es-ES_tradnl"/>
              </w:rPr>
              <w:tab/>
            </w:r>
            <w:r w:rsidR="003349A0" w:rsidRPr="003349A0" w:rsidDel="00AF4086">
              <w:rPr>
                <w:rStyle w:val="Hipervnculo"/>
                <w:rFonts w:ascii="Arial" w:hAnsi="Arial" w:cs="Arial"/>
                <w:noProof/>
                <w:sz w:val="24"/>
                <w:szCs w:val="24"/>
              </w:rPr>
              <w:delText>PRESUPUESTO</w:delText>
            </w:r>
            <w:r w:rsidR="003349A0" w:rsidRPr="003349A0" w:rsidDel="00AF4086">
              <w:rPr>
                <w:rFonts w:ascii="Arial" w:hAnsi="Arial" w:cs="Arial"/>
                <w:noProof/>
                <w:webHidden/>
                <w:sz w:val="24"/>
                <w:szCs w:val="24"/>
              </w:rPr>
              <w:tab/>
            </w:r>
            <w:r w:rsidR="003349A0" w:rsidRPr="003349A0" w:rsidDel="00AF4086">
              <w:rPr>
                <w:rFonts w:ascii="Arial" w:hAnsi="Arial" w:cs="Arial"/>
                <w:smallCaps w:val="0"/>
                <w:noProof/>
                <w:webHidden/>
                <w:sz w:val="24"/>
                <w:szCs w:val="24"/>
              </w:rPr>
              <w:fldChar w:fldCharType="begin"/>
            </w:r>
            <w:r w:rsidR="003349A0" w:rsidRPr="003349A0" w:rsidDel="00AF4086">
              <w:rPr>
                <w:rFonts w:ascii="Arial" w:hAnsi="Arial" w:cs="Arial"/>
                <w:noProof/>
                <w:webHidden/>
                <w:sz w:val="24"/>
                <w:szCs w:val="24"/>
              </w:rPr>
              <w:delInstrText xml:space="preserve"> PAGEREF _Toc87344363 \h </w:delInstrText>
            </w:r>
            <w:r w:rsidR="003349A0" w:rsidRPr="003349A0" w:rsidDel="00AF4086">
              <w:rPr>
                <w:rFonts w:ascii="Arial" w:hAnsi="Arial" w:cs="Arial"/>
                <w:smallCaps w:val="0"/>
                <w:noProof/>
                <w:webHidden/>
                <w:sz w:val="24"/>
                <w:szCs w:val="24"/>
              </w:rPr>
            </w:r>
            <w:r w:rsidR="003349A0" w:rsidRPr="003349A0" w:rsidDel="00AF4086">
              <w:rPr>
                <w:rFonts w:ascii="Arial" w:hAnsi="Arial" w:cs="Arial"/>
                <w:smallCaps w:val="0"/>
                <w:noProof/>
                <w:webHidden/>
                <w:sz w:val="24"/>
                <w:szCs w:val="24"/>
              </w:rPr>
              <w:fldChar w:fldCharType="separate"/>
            </w:r>
            <w:r w:rsidR="003349A0" w:rsidRPr="003349A0" w:rsidDel="00AF4086">
              <w:rPr>
                <w:rFonts w:ascii="Arial" w:hAnsi="Arial" w:cs="Arial"/>
                <w:noProof/>
                <w:webHidden/>
                <w:sz w:val="24"/>
                <w:szCs w:val="24"/>
              </w:rPr>
              <w:delText>23</w:delText>
            </w:r>
            <w:r w:rsidR="003349A0" w:rsidRPr="003349A0" w:rsidDel="00AF4086">
              <w:rPr>
                <w:rFonts w:ascii="Arial" w:hAnsi="Arial" w:cs="Arial"/>
                <w:smallCaps w:val="0"/>
                <w:noProof/>
                <w:webHidden/>
                <w:sz w:val="24"/>
                <w:szCs w:val="24"/>
              </w:rPr>
              <w:fldChar w:fldCharType="end"/>
            </w:r>
            <w:r w:rsidDel="00AF4086">
              <w:rPr>
                <w:rFonts w:ascii="Arial" w:hAnsi="Arial" w:cs="Arial"/>
                <w:smallCaps w:val="0"/>
                <w:noProof/>
                <w:sz w:val="24"/>
                <w:szCs w:val="24"/>
              </w:rPr>
              <w:fldChar w:fldCharType="end"/>
            </w:r>
          </w:del>
        </w:p>
        <w:p w14:paraId="4757BDDF" w14:textId="6B4B6774" w:rsidR="003349A0" w:rsidRPr="003349A0" w:rsidDel="00AF4086" w:rsidRDefault="00C26EE5" w:rsidP="0097128C">
          <w:pPr>
            <w:pStyle w:val="TDC2"/>
            <w:tabs>
              <w:tab w:val="left" w:pos="660"/>
              <w:tab w:val="right" w:leader="dot" w:pos="9508"/>
            </w:tabs>
            <w:rPr>
              <w:del w:id="2132" w:author="José Albeiro Montes Gil" w:date="2022-01-19T17:02:00Z"/>
              <w:rFonts w:ascii="Arial" w:eastAsiaTheme="minorEastAsia" w:hAnsi="Arial" w:cs="Arial"/>
              <w:smallCaps w:val="0"/>
              <w:noProof/>
              <w:color w:val="auto"/>
              <w:sz w:val="24"/>
              <w:szCs w:val="24"/>
              <w:lang w:eastAsia="es-ES_tradnl"/>
            </w:rPr>
            <w:pPrChange w:id="2133" w:author="José Albeiro Montes Gil" w:date="2022-01-20T12:42:00Z">
              <w:pPr>
                <w:pStyle w:val="TDC2"/>
                <w:tabs>
                  <w:tab w:val="left" w:pos="660"/>
                  <w:tab w:val="right" w:leader="dot" w:pos="9508"/>
                </w:tabs>
              </w:pPr>
            </w:pPrChange>
          </w:pPr>
          <w:del w:id="2134" w:author="José Albeiro Montes Gil" w:date="2022-01-19T17:02:00Z">
            <w:r w:rsidDel="00AF4086">
              <w:rPr>
                <w:smallCaps w:val="0"/>
              </w:rPr>
              <w:fldChar w:fldCharType="begin"/>
            </w:r>
            <w:r w:rsidDel="00AF4086">
              <w:delInstrText xml:space="preserve"> HYPERLINK \l "_Toc87344365" </w:delInstrText>
            </w:r>
            <w:r w:rsidDel="00AF4086">
              <w:rPr>
                <w:smallCaps w:val="0"/>
              </w:rPr>
              <w:fldChar w:fldCharType="separate"/>
            </w:r>
            <w:r w:rsidR="003349A0" w:rsidRPr="003349A0" w:rsidDel="00AF4086">
              <w:rPr>
                <w:rStyle w:val="Hipervnculo"/>
                <w:rFonts w:ascii="Arial" w:hAnsi="Arial" w:cs="Arial"/>
                <w:noProof/>
                <w:sz w:val="24"/>
                <w:szCs w:val="24"/>
              </w:rPr>
              <w:delText>7.</w:delText>
            </w:r>
            <w:r w:rsidR="003349A0" w:rsidRPr="003349A0" w:rsidDel="00AF4086">
              <w:rPr>
                <w:rFonts w:ascii="Arial" w:eastAsiaTheme="minorEastAsia" w:hAnsi="Arial" w:cs="Arial"/>
                <w:smallCaps w:val="0"/>
                <w:noProof/>
                <w:color w:val="auto"/>
                <w:sz w:val="24"/>
                <w:szCs w:val="24"/>
                <w:lang w:eastAsia="es-ES_tradnl"/>
              </w:rPr>
              <w:tab/>
            </w:r>
            <w:r w:rsidR="003349A0" w:rsidRPr="003349A0" w:rsidDel="00AF4086">
              <w:rPr>
                <w:rStyle w:val="Hipervnculo"/>
                <w:rFonts w:ascii="Arial" w:hAnsi="Arial" w:cs="Arial"/>
                <w:noProof/>
                <w:sz w:val="24"/>
                <w:szCs w:val="24"/>
              </w:rPr>
              <w:delText>RESULTADOS ESPERADOS</w:delText>
            </w:r>
            <w:r w:rsidR="003349A0" w:rsidRPr="003349A0" w:rsidDel="00AF4086">
              <w:rPr>
                <w:rFonts w:ascii="Arial" w:hAnsi="Arial" w:cs="Arial"/>
                <w:noProof/>
                <w:webHidden/>
                <w:sz w:val="24"/>
                <w:szCs w:val="24"/>
              </w:rPr>
              <w:tab/>
            </w:r>
            <w:r w:rsidR="003349A0" w:rsidRPr="003349A0" w:rsidDel="00AF4086">
              <w:rPr>
                <w:rFonts w:ascii="Arial" w:hAnsi="Arial" w:cs="Arial"/>
                <w:smallCaps w:val="0"/>
                <w:noProof/>
                <w:webHidden/>
                <w:sz w:val="24"/>
                <w:szCs w:val="24"/>
              </w:rPr>
              <w:fldChar w:fldCharType="begin"/>
            </w:r>
            <w:r w:rsidR="003349A0" w:rsidRPr="003349A0" w:rsidDel="00AF4086">
              <w:rPr>
                <w:rFonts w:ascii="Arial" w:hAnsi="Arial" w:cs="Arial"/>
                <w:noProof/>
                <w:webHidden/>
                <w:sz w:val="24"/>
                <w:szCs w:val="24"/>
              </w:rPr>
              <w:delInstrText xml:space="preserve"> PAGEREF _Toc87344365 \h </w:delInstrText>
            </w:r>
            <w:r w:rsidR="003349A0" w:rsidRPr="003349A0" w:rsidDel="00AF4086">
              <w:rPr>
                <w:rFonts w:ascii="Arial" w:hAnsi="Arial" w:cs="Arial"/>
                <w:smallCaps w:val="0"/>
                <w:noProof/>
                <w:webHidden/>
                <w:sz w:val="24"/>
                <w:szCs w:val="24"/>
              </w:rPr>
            </w:r>
            <w:r w:rsidR="003349A0" w:rsidRPr="003349A0" w:rsidDel="00AF4086">
              <w:rPr>
                <w:rFonts w:ascii="Arial" w:hAnsi="Arial" w:cs="Arial"/>
                <w:smallCaps w:val="0"/>
                <w:noProof/>
                <w:webHidden/>
                <w:sz w:val="24"/>
                <w:szCs w:val="24"/>
              </w:rPr>
              <w:fldChar w:fldCharType="separate"/>
            </w:r>
            <w:r w:rsidR="003349A0" w:rsidRPr="003349A0" w:rsidDel="00AF4086">
              <w:rPr>
                <w:rFonts w:ascii="Arial" w:hAnsi="Arial" w:cs="Arial"/>
                <w:noProof/>
                <w:webHidden/>
                <w:sz w:val="24"/>
                <w:szCs w:val="24"/>
              </w:rPr>
              <w:delText>23</w:delText>
            </w:r>
            <w:r w:rsidR="003349A0" w:rsidRPr="003349A0" w:rsidDel="00AF4086">
              <w:rPr>
                <w:rFonts w:ascii="Arial" w:hAnsi="Arial" w:cs="Arial"/>
                <w:smallCaps w:val="0"/>
                <w:noProof/>
                <w:webHidden/>
                <w:sz w:val="24"/>
                <w:szCs w:val="24"/>
              </w:rPr>
              <w:fldChar w:fldCharType="end"/>
            </w:r>
            <w:r w:rsidDel="00AF4086">
              <w:rPr>
                <w:rFonts w:ascii="Arial" w:hAnsi="Arial" w:cs="Arial"/>
                <w:smallCaps w:val="0"/>
                <w:noProof/>
                <w:sz w:val="24"/>
                <w:szCs w:val="24"/>
              </w:rPr>
              <w:fldChar w:fldCharType="end"/>
            </w:r>
          </w:del>
        </w:p>
        <w:p w14:paraId="0C1BE084" w14:textId="009C4941" w:rsidR="003349A0" w:rsidRPr="003349A0" w:rsidDel="00AF4086" w:rsidRDefault="00C26EE5" w:rsidP="0097128C">
          <w:pPr>
            <w:pStyle w:val="TDC2"/>
            <w:tabs>
              <w:tab w:val="left" w:pos="660"/>
              <w:tab w:val="right" w:leader="dot" w:pos="9508"/>
            </w:tabs>
            <w:rPr>
              <w:del w:id="2135" w:author="José Albeiro Montes Gil" w:date="2022-01-19T17:02:00Z"/>
              <w:rFonts w:ascii="Arial" w:eastAsiaTheme="minorEastAsia" w:hAnsi="Arial" w:cs="Arial"/>
              <w:smallCaps w:val="0"/>
              <w:noProof/>
              <w:color w:val="auto"/>
              <w:sz w:val="24"/>
              <w:szCs w:val="24"/>
              <w:lang w:eastAsia="es-ES_tradnl"/>
            </w:rPr>
            <w:pPrChange w:id="2136" w:author="José Albeiro Montes Gil" w:date="2022-01-20T12:42:00Z">
              <w:pPr>
                <w:pStyle w:val="TDC2"/>
                <w:tabs>
                  <w:tab w:val="left" w:pos="660"/>
                  <w:tab w:val="right" w:leader="dot" w:pos="9508"/>
                </w:tabs>
              </w:pPr>
            </w:pPrChange>
          </w:pPr>
          <w:del w:id="2137" w:author="José Albeiro Montes Gil" w:date="2022-01-19T17:02:00Z">
            <w:r w:rsidDel="00AF4086">
              <w:rPr>
                <w:smallCaps w:val="0"/>
              </w:rPr>
              <w:fldChar w:fldCharType="begin"/>
            </w:r>
            <w:r w:rsidDel="00AF4086">
              <w:delInstrText xml:space="preserve"> HYPERLINK \l "_Toc87344366" </w:delInstrText>
            </w:r>
            <w:r w:rsidDel="00AF4086">
              <w:rPr>
                <w:smallCaps w:val="0"/>
              </w:rPr>
              <w:fldChar w:fldCharType="separate"/>
            </w:r>
            <w:r w:rsidR="003349A0" w:rsidRPr="003349A0" w:rsidDel="00AF4086">
              <w:rPr>
                <w:rStyle w:val="Hipervnculo"/>
                <w:rFonts w:ascii="Arial" w:hAnsi="Arial" w:cs="Arial"/>
                <w:noProof/>
                <w:sz w:val="24"/>
                <w:szCs w:val="24"/>
              </w:rPr>
              <w:delText>8.</w:delText>
            </w:r>
            <w:r w:rsidR="003349A0" w:rsidRPr="003349A0" w:rsidDel="00AF4086">
              <w:rPr>
                <w:rFonts w:ascii="Arial" w:eastAsiaTheme="minorEastAsia" w:hAnsi="Arial" w:cs="Arial"/>
                <w:smallCaps w:val="0"/>
                <w:noProof/>
                <w:color w:val="auto"/>
                <w:sz w:val="24"/>
                <w:szCs w:val="24"/>
                <w:lang w:eastAsia="es-ES_tradnl"/>
              </w:rPr>
              <w:tab/>
            </w:r>
            <w:r w:rsidR="003349A0" w:rsidRPr="003349A0" w:rsidDel="00AF4086">
              <w:rPr>
                <w:rStyle w:val="Hipervnculo"/>
                <w:rFonts w:ascii="Arial" w:hAnsi="Arial" w:cs="Arial"/>
                <w:noProof/>
                <w:sz w:val="24"/>
                <w:szCs w:val="24"/>
              </w:rPr>
              <w:delText>Bibliografía</w:delText>
            </w:r>
            <w:r w:rsidR="003349A0" w:rsidRPr="003349A0" w:rsidDel="00AF4086">
              <w:rPr>
                <w:rFonts w:ascii="Arial" w:hAnsi="Arial" w:cs="Arial"/>
                <w:noProof/>
                <w:webHidden/>
                <w:sz w:val="24"/>
                <w:szCs w:val="24"/>
              </w:rPr>
              <w:tab/>
            </w:r>
            <w:r w:rsidR="003349A0" w:rsidRPr="003349A0" w:rsidDel="00AF4086">
              <w:rPr>
                <w:rFonts w:ascii="Arial" w:hAnsi="Arial" w:cs="Arial"/>
                <w:smallCaps w:val="0"/>
                <w:noProof/>
                <w:webHidden/>
                <w:sz w:val="24"/>
                <w:szCs w:val="24"/>
              </w:rPr>
              <w:fldChar w:fldCharType="begin"/>
            </w:r>
            <w:r w:rsidR="003349A0" w:rsidRPr="003349A0" w:rsidDel="00AF4086">
              <w:rPr>
                <w:rFonts w:ascii="Arial" w:hAnsi="Arial" w:cs="Arial"/>
                <w:noProof/>
                <w:webHidden/>
                <w:sz w:val="24"/>
                <w:szCs w:val="24"/>
              </w:rPr>
              <w:delInstrText xml:space="preserve"> PAGEREF _Toc87344366 \h </w:delInstrText>
            </w:r>
            <w:r w:rsidR="003349A0" w:rsidRPr="003349A0" w:rsidDel="00AF4086">
              <w:rPr>
                <w:rFonts w:ascii="Arial" w:hAnsi="Arial" w:cs="Arial"/>
                <w:smallCaps w:val="0"/>
                <w:noProof/>
                <w:webHidden/>
                <w:sz w:val="24"/>
                <w:szCs w:val="24"/>
              </w:rPr>
            </w:r>
            <w:r w:rsidR="003349A0" w:rsidRPr="003349A0" w:rsidDel="00AF4086">
              <w:rPr>
                <w:rFonts w:ascii="Arial" w:hAnsi="Arial" w:cs="Arial"/>
                <w:smallCaps w:val="0"/>
                <w:noProof/>
                <w:webHidden/>
                <w:sz w:val="24"/>
                <w:szCs w:val="24"/>
              </w:rPr>
              <w:fldChar w:fldCharType="separate"/>
            </w:r>
            <w:r w:rsidR="003349A0" w:rsidRPr="003349A0" w:rsidDel="00AF4086">
              <w:rPr>
                <w:rFonts w:ascii="Arial" w:hAnsi="Arial" w:cs="Arial"/>
                <w:noProof/>
                <w:webHidden/>
                <w:sz w:val="24"/>
                <w:szCs w:val="24"/>
              </w:rPr>
              <w:delText>24</w:delText>
            </w:r>
            <w:r w:rsidR="003349A0" w:rsidRPr="003349A0" w:rsidDel="00AF4086">
              <w:rPr>
                <w:rFonts w:ascii="Arial" w:hAnsi="Arial" w:cs="Arial"/>
                <w:smallCaps w:val="0"/>
                <w:noProof/>
                <w:webHidden/>
                <w:sz w:val="24"/>
                <w:szCs w:val="24"/>
              </w:rPr>
              <w:fldChar w:fldCharType="end"/>
            </w:r>
            <w:r w:rsidDel="00AF4086">
              <w:rPr>
                <w:rFonts w:ascii="Arial" w:hAnsi="Arial" w:cs="Arial"/>
                <w:smallCaps w:val="0"/>
                <w:noProof/>
                <w:sz w:val="24"/>
                <w:szCs w:val="24"/>
              </w:rPr>
              <w:fldChar w:fldCharType="end"/>
            </w:r>
          </w:del>
        </w:p>
        <w:p w14:paraId="2480ECE4" w14:textId="4EBFDC41" w:rsidR="00A956FE" w:rsidRPr="00C538D8" w:rsidDel="00AF4086" w:rsidRDefault="007F1FE8" w:rsidP="0097128C">
          <w:pPr>
            <w:rPr>
              <w:del w:id="2138" w:author="José Albeiro Montes Gil" w:date="2022-01-19T17:02:00Z"/>
              <w:rFonts w:ascii="Arial" w:hAnsi="Arial" w:cs="Arial"/>
              <w:sz w:val="24"/>
              <w:szCs w:val="24"/>
            </w:rPr>
            <w:pPrChange w:id="2139" w:author="José Albeiro Montes Gil" w:date="2022-01-20T12:42:00Z">
              <w:pPr/>
            </w:pPrChange>
          </w:pPr>
          <w:del w:id="2140" w:author="José Albeiro Montes Gil" w:date="2022-01-19T17:02:00Z">
            <w:r w:rsidRPr="003349A0" w:rsidDel="00AF4086">
              <w:rPr>
                <w:rFonts w:ascii="Arial" w:hAnsi="Arial" w:cs="Arial"/>
                <w:caps/>
                <w:sz w:val="24"/>
                <w:szCs w:val="24"/>
              </w:rPr>
              <w:fldChar w:fldCharType="end"/>
            </w:r>
          </w:del>
        </w:p>
        <w:customXmlDelRangeStart w:id="2141" w:author="José Albeiro Montes Gil" w:date="2022-01-19T17:02:00Z"/>
      </w:sdtContent>
    </w:sdt>
    <w:customXmlDelRangeEnd w:id="2141"/>
    <w:p w14:paraId="010C9E81" w14:textId="3171980F" w:rsidR="00A956FE" w:rsidRPr="00C538D8" w:rsidDel="00AF4086" w:rsidRDefault="00A956FE" w:rsidP="0097128C">
      <w:pPr>
        <w:rPr>
          <w:del w:id="2142" w:author="José Albeiro Montes Gil" w:date="2022-01-19T17:02:00Z"/>
          <w:rFonts w:ascii="Arial" w:hAnsi="Arial" w:cs="Arial"/>
          <w:sz w:val="24"/>
          <w:szCs w:val="24"/>
        </w:rPr>
        <w:pPrChange w:id="2143" w:author="José Albeiro Montes Gil" w:date="2022-01-20T12:42:00Z">
          <w:pPr/>
        </w:pPrChange>
      </w:pPr>
    </w:p>
    <w:p w14:paraId="5C296CC4" w14:textId="6DE3473F" w:rsidR="00A956FE" w:rsidDel="00AF4086" w:rsidRDefault="00A956FE" w:rsidP="0097128C">
      <w:pPr>
        <w:rPr>
          <w:del w:id="2144" w:author="José Albeiro Montes Gil" w:date="2022-01-19T17:02:00Z"/>
          <w:rFonts w:ascii="Arial" w:eastAsia="Arial" w:hAnsi="Arial" w:cs="Arial"/>
          <w:sz w:val="24"/>
          <w:szCs w:val="24"/>
        </w:rPr>
        <w:pPrChange w:id="2145" w:author="José Albeiro Montes Gil" w:date="2022-01-20T12:42:00Z">
          <w:pPr/>
        </w:pPrChange>
      </w:pPr>
    </w:p>
    <w:p w14:paraId="3C3E73FF" w14:textId="433126E2" w:rsidR="003349A0" w:rsidDel="00AF4086" w:rsidRDefault="003349A0" w:rsidP="0097128C">
      <w:pPr>
        <w:rPr>
          <w:del w:id="2146" w:author="José Albeiro Montes Gil" w:date="2022-01-19T17:02:00Z"/>
          <w:rFonts w:ascii="Arial" w:eastAsia="Arial" w:hAnsi="Arial" w:cs="Arial"/>
          <w:sz w:val="24"/>
          <w:szCs w:val="24"/>
        </w:rPr>
        <w:pPrChange w:id="2147" w:author="José Albeiro Montes Gil" w:date="2022-01-20T12:42:00Z">
          <w:pPr/>
        </w:pPrChange>
      </w:pPr>
    </w:p>
    <w:p w14:paraId="42F4C5F1" w14:textId="4FAD94A0" w:rsidR="003349A0" w:rsidDel="00AF4086" w:rsidRDefault="003349A0" w:rsidP="0097128C">
      <w:pPr>
        <w:rPr>
          <w:del w:id="2148" w:author="José Albeiro Montes Gil" w:date="2022-01-19T17:02:00Z"/>
          <w:rFonts w:ascii="Arial" w:eastAsia="Arial" w:hAnsi="Arial" w:cs="Arial"/>
          <w:sz w:val="24"/>
          <w:szCs w:val="24"/>
        </w:rPr>
        <w:pPrChange w:id="2149" w:author="José Albeiro Montes Gil" w:date="2022-01-20T12:42:00Z">
          <w:pPr/>
        </w:pPrChange>
      </w:pPr>
    </w:p>
    <w:p w14:paraId="435A9341" w14:textId="512BA6E0" w:rsidR="003349A0" w:rsidRPr="00C538D8" w:rsidDel="00AF4086" w:rsidRDefault="003349A0" w:rsidP="0097128C">
      <w:pPr>
        <w:rPr>
          <w:del w:id="2150" w:author="José Albeiro Montes Gil" w:date="2022-01-19T17:02:00Z"/>
          <w:rFonts w:ascii="Arial" w:eastAsia="Arial" w:hAnsi="Arial" w:cs="Arial"/>
          <w:sz w:val="24"/>
          <w:szCs w:val="24"/>
        </w:rPr>
        <w:pPrChange w:id="2151" w:author="José Albeiro Montes Gil" w:date="2022-01-20T12:42:00Z">
          <w:pPr/>
        </w:pPrChange>
      </w:pPr>
    </w:p>
    <w:p w14:paraId="04D00340" w14:textId="12ADB6AB" w:rsidR="003349A0" w:rsidDel="00AF4086" w:rsidRDefault="003349A0" w:rsidP="0097128C">
      <w:pPr>
        <w:rPr>
          <w:del w:id="2152" w:author="José Albeiro Montes Gil" w:date="2022-01-19T17:02:00Z"/>
          <w:rFonts w:ascii="Arial" w:eastAsia="Arial" w:hAnsi="Arial" w:cs="Arial"/>
          <w:b/>
          <w:sz w:val="24"/>
          <w:szCs w:val="24"/>
        </w:rPr>
        <w:pPrChange w:id="2153" w:author="José Albeiro Montes Gil" w:date="2022-01-20T12:42:00Z">
          <w:pPr/>
        </w:pPrChange>
      </w:pPr>
    </w:p>
    <w:p w14:paraId="3B197189" w14:textId="5FA783C6" w:rsidR="00F600CF" w:rsidDel="00AF4086" w:rsidRDefault="00A956FE" w:rsidP="0097128C">
      <w:pPr>
        <w:rPr>
          <w:del w:id="2154" w:author="José Albeiro Montes Gil" w:date="2022-01-19T17:02:00Z"/>
          <w:rFonts w:ascii="Arial" w:eastAsia="Arial" w:hAnsi="Arial" w:cs="Arial"/>
          <w:b/>
          <w:sz w:val="24"/>
          <w:szCs w:val="24"/>
        </w:rPr>
        <w:pPrChange w:id="2155" w:author="José Albeiro Montes Gil" w:date="2022-01-20T12:42:00Z">
          <w:pPr/>
        </w:pPrChange>
      </w:pPr>
      <w:del w:id="2156" w:author="José Albeiro Montes Gil" w:date="2022-01-19T17:02:00Z">
        <w:r w:rsidRPr="00C538D8" w:rsidDel="00AF4086">
          <w:rPr>
            <w:rFonts w:ascii="Arial" w:eastAsia="Arial" w:hAnsi="Arial" w:cs="Arial"/>
            <w:b/>
            <w:sz w:val="24"/>
            <w:szCs w:val="24"/>
          </w:rPr>
          <w:delText>Lista de Figuras</w:delText>
        </w:r>
      </w:del>
    </w:p>
    <w:p w14:paraId="5A2572F4" w14:textId="38772AC8" w:rsidR="003349A0" w:rsidRPr="00C538D8" w:rsidDel="00AF4086" w:rsidRDefault="003349A0" w:rsidP="0097128C">
      <w:pPr>
        <w:rPr>
          <w:del w:id="2157" w:author="José Albeiro Montes Gil" w:date="2022-01-19T17:02:00Z"/>
          <w:rFonts w:ascii="Arial" w:eastAsia="Arial" w:hAnsi="Arial" w:cs="Arial"/>
          <w:b/>
          <w:sz w:val="24"/>
          <w:szCs w:val="24"/>
        </w:rPr>
        <w:pPrChange w:id="2158" w:author="José Albeiro Montes Gil" w:date="2022-01-20T12:42:00Z">
          <w:pPr/>
        </w:pPrChange>
      </w:pPr>
    </w:p>
    <w:p w14:paraId="69B7E0D7" w14:textId="5850E592" w:rsidR="003349A0" w:rsidRPr="003349A0" w:rsidDel="00AF4086" w:rsidRDefault="003349A0" w:rsidP="0097128C">
      <w:pPr>
        <w:pStyle w:val="TDC2"/>
        <w:tabs>
          <w:tab w:val="right" w:leader="dot" w:pos="9508"/>
        </w:tabs>
        <w:ind w:left="0"/>
        <w:rPr>
          <w:del w:id="2159" w:author="José Albeiro Montes Gil" w:date="2022-01-19T17:02:00Z"/>
          <w:rStyle w:val="Hipervnculo"/>
          <w:rFonts w:ascii="Arial" w:hAnsi="Arial" w:cs="Arial"/>
          <w:noProof/>
          <w:color w:val="000000" w:themeColor="text1"/>
          <w:sz w:val="24"/>
          <w:szCs w:val="24"/>
        </w:rPr>
        <w:pPrChange w:id="2160" w:author="José Albeiro Montes Gil" w:date="2022-01-20T12:42:00Z">
          <w:pPr>
            <w:pStyle w:val="TDC2"/>
            <w:tabs>
              <w:tab w:val="right" w:leader="dot" w:pos="9508"/>
            </w:tabs>
            <w:ind w:left="0"/>
          </w:pPr>
        </w:pPrChange>
      </w:pPr>
      <w:del w:id="2161" w:author="José Albeiro Montes Gil" w:date="2022-01-19T17:02:00Z">
        <w:r w:rsidDel="00AF4086">
          <w:rPr>
            <w:rFonts w:ascii="Arial" w:hAnsi="Arial" w:cs="Arial"/>
            <w:sz w:val="24"/>
            <w:szCs w:val="24"/>
          </w:rPr>
          <w:delText xml:space="preserve">   </w:delText>
        </w:r>
        <w:r w:rsidR="00651DED" w:rsidRPr="00C538D8" w:rsidDel="00AF4086">
          <w:rPr>
            <w:rFonts w:ascii="Arial" w:hAnsi="Arial" w:cs="Arial"/>
            <w:sz w:val="24"/>
            <w:szCs w:val="24"/>
          </w:rPr>
          <w:delText xml:space="preserve"> </w:delText>
        </w:r>
        <w:r w:rsidR="00C26EE5" w:rsidDel="00AF4086">
          <w:rPr>
            <w:smallCaps w:val="0"/>
          </w:rPr>
          <w:fldChar w:fldCharType="begin"/>
        </w:r>
        <w:r w:rsidR="00C26EE5" w:rsidDel="00AF4086">
          <w:delInstrText xml:space="preserve"> HYPERLINK \l "_Toc87344336" </w:delInstrText>
        </w:r>
        <w:r w:rsidR="00C26EE5" w:rsidDel="00AF4086">
          <w:rPr>
            <w:smallCaps w:val="0"/>
          </w:rPr>
          <w:fldChar w:fldCharType="separate"/>
        </w:r>
        <w:r w:rsidRPr="003349A0" w:rsidDel="00AF4086">
          <w:rPr>
            <w:rStyle w:val="Hipervnculo"/>
            <w:rFonts w:ascii="Arial" w:hAnsi="Arial" w:cs="Arial"/>
            <w:noProof/>
            <w:color w:val="000000" w:themeColor="text1"/>
            <w:sz w:val="24"/>
            <w:szCs w:val="24"/>
          </w:rPr>
          <w:delText>Figura # 1Resultado pruebas Pisa 2018</w:delText>
        </w:r>
        <w:r w:rsidRPr="003349A0" w:rsidDel="00AF4086">
          <w:rPr>
            <w:rFonts w:ascii="Arial" w:hAnsi="Arial" w:cs="Arial"/>
            <w:noProof/>
            <w:webHidden/>
            <w:color w:val="000000" w:themeColor="text1"/>
            <w:sz w:val="24"/>
            <w:szCs w:val="24"/>
          </w:rPr>
          <w:tab/>
        </w:r>
        <w:r w:rsidRPr="003349A0" w:rsidDel="00AF4086">
          <w:rPr>
            <w:rFonts w:ascii="Arial" w:hAnsi="Arial" w:cs="Arial"/>
            <w:smallCaps w:val="0"/>
            <w:noProof/>
            <w:webHidden/>
            <w:color w:val="000000" w:themeColor="text1"/>
            <w:sz w:val="24"/>
            <w:szCs w:val="24"/>
          </w:rPr>
          <w:fldChar w:fldCharType="begin"/>
        </w:r>
        <w:r w:rsidRPr="003349A0" w:rsidDel="00AF4086">
          <w:rPr>
            <w:rFonts w:ascii="Arial" w:hAnsi="Arial" w:cs="Arial"/>
            <w:noProof/>
            <w:webHidden/>
            <w:color w:val="000000" w:themeColor="text1"/>
            <w:sz w:val="24"/>
            <w:szCs w:val="24"/>
          </w:rPr>
          <w:delInstrText xml:space="preserve"> PAGEREF _Toc87344336 \h </w:delInstrText>
        </w:r>
        <w:r w:rsidRPr="003349A0" w:rsidDel="00AF4086">
          <w:rPr>
            <w:rFonts w:ascii="Arial" w:hAnsi="Arial" w:cs="Arial"/>
            <w:smallCaps w:val="0"/>
            <w:noProof/>
            <w:webHidden/>
            <w:color w:val="000000" w:themeColor="text1"/>
            <w:sz w:val="24"/>
            <w:szCs w:val="24"/>
          </w:rPr>
        </w:r>
        <w:r w:rsidRPr="003349A0" w:rsidDel="00AF4086">
          <w:rPr>
            <w:rFonts w:ascii="Arial" w:hAnsi="Arial" w:cs="Arial"/>
            <w:smallCaps w:val="0"/>
            <w:noProof/>
            <w:webHidden/>
            <w:color w:val="000000" w:themeColor="text1"/>
            <w:sz w:val="24"/>
            <w:szCs w:val="24"/>
          </w:rPr>
          <w:fldChar w:fldCharType="separate"/>
        </w:r>
        <w:r w:rsidRPr="003349A0" w:rsidDel="00AF4086">
          <w:rPr>
            <w:rFonts w:ascii="Arial" w:hAnsi="Arial" w:cs="Arial"/>
            <w:noProof/>
            <w:webHidden/>
            <w:color w:val="000000" w:themeColor="text1"/>
            <w:sz w:val="24"/>
            <w:szCs w:val="24"/>
          </w:rPr>
          <w:delText>6</w:delText>
        </w:r>
        <w:r w:rsidRPr="003349A0" w:rsidDel="00AF4086">
          <w:rPr>
            <w:rFonts w:ascii="Arial" w:hAnsi="Arial" w:cs="Arial"/>
            <w:smallCaps w:val="0"/>
            <w:noProof/>
            <w:webHidden/>
            <w:color w:val="000000" w:themeColor="text1"/>
            <w:sz w:val="24"/>
            <w:szCs w:val="24"/>
          </w:rPr>
          <w:fldChar w:fldCharType="end"/>
        </w:r>
        <w:r w:rsidR="00C26EE5" w:rsidDel="00AF4086">
          <w:rPr>
            <w:rFonts w:ascii="Arial" w:hAnsi="Arial" w:cs="Arial"/>
            <w:smallCaps w:val="0"/>
            <w:noProof/>
            <w:color w:val="000000" w:themeColor="text1"/>
            <w:sz w:val="24"/>
            <w:szCs w:val="24"/>
          </w:rPr>
          <w:fldChar w:fldCharType="end"/>
        </w:r>
      </w:del>
    </w:p>
    <w:p w14:paraId="4E398F04" w14:textId="330455B5" w:rsidR="003349A0" w:rsidRPr="003349A0" w:rsidDel="00AF4086" w:rsidRDefault="00C26EE5" w:rsidP="0097128C">
      <w:pPr>
        <w:pStyle w:val="TDC2"/>
        <w:tabs>
          <w:tab w:val="right" w:leader="dot" w:pos="9508"/>
        </w:tabs>
        <w:rPr>
          <w:del w:id="2162" w:author="José Albeiro Montes Gil" w:date="2022-01-19T17:02:00Z"/>
          <w:rStyle w:val="Hipervnculo"/>
          <w:rFonts w:ascii="Arial" w:hAnsi="Arial" w:cs="Arial"/>
          <w:noProof/>
          <w:color w:val="000000" w:themeColor="text1"/>
          <w:sz w:val="24"/>
          <w:szCs w:val="24"/>
        </w:rPr>
        <w:pPrChange w:id="2163" w:author="José Albeiro Montes Gil" w:date="2022-01-20T12:42:00Z">
          <w:pPr>
            <w:pStyle w:val="TDC2"/>
            <w:tabs>
              <w:tab w:val="right" w:leader="dot" w:pos="9508"/>
            </w:tabs>
          </w:pPr>
        </w:pPrChange>
      </w:pPr>
      <w:del w:id="2164" w:author="José Albeiro Montes Gil" w:date="2022-01-19T17:02:00Z">
        <w:r w:rsidDel="00AF4086">
          <w:rPr>
            <w:smallCaps w:val="0"/>
          </w:rPr>
          <w:fldChar w:fldCharType="begin"/>
        </w:r>
        <w:r w:rsidDel="00AF4086">
          <w:delInstrText xml:space="preserve"> HYPERLINK \l "_Toc87344353" </w:delInstrText>
        </w:r>
        <w:r w:rsidDel="00AF4086">
          <w:rPr>
            <w:smallCaps w:val="0"/>
          </w:rPr>
          <w:fldChar w:fldCharType="separate"/>
        </w:r>
        <w:r w:rsidR="003349A0" w:rsidRPr="003349A0" w:rsidDel="00AF4086">
          <w:rPr>
            <w:rStyle w:val="Hipervnculo"/>
            <w:rFonts w:ascii="Arial" w:hAnsi="Arial" w:cs="Arial"/>
            <w:noProof/>
            <w:color w:val="000000" w:themeColor="text1"/>
            <w:sz w:val="24"/>
            <w:szCs w:val="24"/>
          </w:rPr>
          <w:delText>Figura # 2 Design Thinking</w:delText>
        </w:r>
        <w:r w:rsidR="003349A0" w:rsidRPr="003349A0" w:rsidDel="00AF4086">
          <w:rPr>
            <w:rFonts w:ascii="Arial" w:hAnsi="Arial" w:cs="Arial"/>
            <w:noProof/>
            <w:webHidden/>
            <w:color w:val="000000" w:themeColor="text1"/>
            <w:sz w:val="24"/>
            <w:szCs w:val="24"/>
          </w:rPr>
          <w:tab/>
        </w:r>
        <w:r w:rsidR="003349A0" w:rsidRPr="003349A0" w:rsidDel="00AF4086">
          <w:rPr>
            <w:rFonts w:ascii="Arial" w:hAnsi="Arial" w:cs="Arial"/>
            <w:smallCaps w:val="0"/>
            <w:noProof/>
            <w:webHidden/>
            <w:color w:val="000000" w:themeColor="text1"/>
            <w:sz w:val="24"/>
            <w:szCs w:val="24"/>
          </w:rPr>
          <w:fldChar w:fldCharType="begin"/>
        </w:r>
        <w:r w:rsidR="003349A0" w:rsidRPr="003349A0" w:rsidDel="00AF4086">
          <w:rPr>
            <w:rFonts w:ascii="Arial" w:hAnsi="Arial" w:cs="Arial"/>
            <w:noProof/>
            <w:webHidden/>
            <w:color w:val="000000" w:themeColor="text1"/>
            <w:sz w:val="24"/>
            <w:szCs w:val="24"/>
          </w:rPr>
          <w:delInstrText xml:space="preserve"> PAGEREF _Toc87344353 \h </w:delInstrText>
        </w:r>
        <w:r w:rsidR="003349A0" w:rsidRPr="003349A0" w:rsidDel="00AF4086">
          <w:rPr>
            <w:rFonts w:ascii="Arial" w:hAnsi="Arial" w:cs="Arial"/>
            <w:smallCaps w:val="0"/>
            <w:noProof/>
            <w:webHidden/>
            <w:color w:val="000000" w:themeColor="text1"/>
            <w:sz w:val="24"/>
            <w:szCs w:val="24"/>
          </w:rPr>
        </w:r>
        <w:r w:rsidR="003349A0" w:rsidRPr="003349A0" w:rsidDel="00AF4086">
          <w:rPr>
            <w:rFonts w:ascii="Arial" w:hAnsi="Arial" w:cs="Arial"/>
            <w:smallCaps w:val="0"/>
            <w:noProof/>
            <w:webHidden/>
            <w:color w:val="000000" w:themeColor="text1"/>
            <w:sz w:val="24"/>
            <w:szCs w:val="24"/>
          </w:rPr>
          <w:fldChar w:fldCharType="separate"/>
        </w:r>
        <w:r w:rsidR="003349A0" w:rsidRPr="003349A0" w:rsidDel="00AF4086">
          <w:rPr>
            <w:rFonts w:ascii="Arial" w:hAnsi="Arial" w:cs="Arial"/>
            <w:noProof/>
            <w:webHidden/>
            <w:color w:val="000000" w:themeColor="text1"/>
            <w:sz w:val="24"/>
            <w:szCs w:val="24"/>
          </w:rPr>
          <w:delText>15</w:delText>
        </w:r>
        <w:r w:rsidR="003349A0" w:rsidRPr="003349A0" w:rsidDel="00AF4086">
          <w:rPr>
            <w:rFonts w:ascii="Arial" w:hAnsi="Arial" w:cs="Arial"/>
            <w:smallCaps w:val="0"/>
            <w:noProof/>
            <w:webHidden/>
            <w:color w:val="000000" w:themeColor="text1"/>
            <w:sz w:val="24"/>
            <w:szCs w:val="24"/>
          </w:rPr>
          <w:fldChar w:fldCharType="end"/>
        </w:r>
        <w:r w:rsidDel="00AF4086">
          <w:rPr>
            <w:rFonts w:ascii="Arial" w:hAnsi="Arial" w:cs="Arial"/>
            <w:smallCaps w:val="0"/>
            <w:noProof/>
            <w:color w:val="000000" w:themeColor="text1"/>
            <w:sz w:val="24"/>
            <w:szCs w:val="24"/>
          </w:rPr>
          <w:fldChar w:fldCharType="end"/>
        </w:r>
      </w:del>
    </w:p>
    <w:p w14:paraId="11307069" w14:textId="4858CE3B" w:rsidR="003349A0" w:rsidRPr="003349A0" w:rsidDel="00AF4086" w:rsidRDefault="003349A0" w:rsidP="0097128C">
      <w:pPr>
        <w:rPr>
          <w:del w:id="2165" w:author="José Albeiro Montes Gil" w:date="2022-01-19T17:02:00Z"/>
        </w:rPr>
        <w:pPrChange w:id="2166" w:author="José Albeiro Montes Gil" w:date="2022-01-20T12:42:00Z">
          <w:pPr/>
        </w:pPrChange>
      </w:pPr>
    </w:p>
    <w:p w14:paraId="0A552B76" w14:textId="11EC803C" w:rsidR="003349A0" w:rsidRPr="003349A0" w:rsidDel="00AF4086" w:rsidRDefault="003349A0" w:rsidP="0097128C">
      <w:pPr>
        <w:rPr>
          <w:del w:id="2167" w:author="José Albeiro Montes Gil" w:date="2022-01-19T17:02:00Z"/>
        </w:rPr>
        <w:pPrChange w:id="2168" w:author="José Albeiro Montes Gil" w:date="2022-01-20T12:42:00Z">
          <w:pPr/>
        </w:pPrChange>
      </w:pPr>
    </w:p>
    <w:p w14:paraId="00711401" w14:textId="39002642" w:rsidR="003349A0" w:rsidRPr="003349A0" w:rsidDel="00AF4086" w:rsidRDefault="003349A0" w:rsidP="0097128C">
      <w:pPr>
        <w:rPr>
          <w:del w:id="2169" w:author="José Albeiro Montes Gil" w:date="2022-01-19T17:02:00Z"/>
        </w:rPr>
        <w:pPrChange w:id="2170" w:author="José Albeiro Montes Gil" w:date="2022-01-20T12:42:00Z">
          <w:pPr/>
        </w:pPrChange>
      </w:pPr>
    </w:p>
    <w:p w14:paraId="0D191E71" w14:textId="4AB4079B" w:rsidR="004A7756" w:rsidDel="00AF4086" w:rsidRDefault="001C36EA" w:rsidP="0097128C">
      <w:pPr>
        <w:tabs>
          <w:tab w:val="right" w:pos="9508"/>
        </w:tabs>
        <w:spacing w:after="0"/>
        <w:rPr>
          <w:del w:id="2171" w:author="José Albeiro Montes Gil" w:date="2022-01-19T17:02:00Z"/>
          <w:rFonts w:ascii="Arial" w:eastAsia="Arial" w:hAnsi="Arial" w:cs="Arial"/>
          <w:b/>
          <w:sz w:val="24"/>
          <w:szCs w:val="24"/>
        </w:rPr>
        <w:pPrChange w:id="2172" w:author="José Albeiro Montes Gil" w:date="2022-01-20T12:42:00Z">
          <w:pPr>
            <w:tabs>
              <w:tab w:val="right" w:pos="9508"/>
            </w:tabs>
            <w:spacing w:after="0"/>
          </w:pPr>
        </w:pPrChange>
      </w:pPr>
      <w:del w:id="2173" w:author="José Albeiro Montes Gil" w:date="2022-01-19T17:02:00Z">
        <w:r w:rsidRPr="00C538D8" w:rsidDel="00AF4086">
          <w:rPr>
            <w:rFonts w:ascii="Arial" w:eastAsia="Arial" w:hAnsi="Arial" w:cs="Arial"/>
            <w:b/>
            <w:sz w:val="24"/>
            <w:szCs w:val="24"/>
          </w:rPr>
          <w:delText xml:space="preserve">Lista de </w:delText>
        </w:r>
        <w:commentRangeStart w:id="2174"/>
        <w:r w:rsidRPr="00C538D8" w:rsidDel="00AF4086">
          <w:rPr>
            <w:rFonts w:ascii="Arial" w:eastAsia="Arial" w:hAnsi="Arial" w:cs="Arial"/>
            <w:b/>
            <w:sz w:val="24"/>
            <w:szCs w:val="24"/>
          </w:rPr>
          <w:delText>tablas</w:delText>
        </w:r>
        <w:commentRangeEnd w:id="2174"/>
        <w:r w:rsidR="00A82B95" w:rsidDel="00AF4086">
          <w:rPr>
            <w:rStyle w:val="Refdecomentario"/>
          </w:rPr>
          <w:commentReference w:id="2174"/>
        </w:r>
      </w:del>
    </w:p>
    <w:p w14:paraId="17B191BF" w14:textId="77948F8F" w:rsidR="003349A0" w:rsidRPr="003349A0" w:rsidDel="00AF4086" w:rsidRDefault="003349A0" w:rsidP="0097128C">
      <w:pPr>
        <w:pStyle w:val="TDC2"/>
        <w:tabs>
          <w:tab w:val="left" w:pos="880"/>
          <w:tab w:val="right" w:leader="dot" w:pos="9508"/>
        </w:tabs>
        <w:rPr>
          <w:del w:id="2175" w:author="José Albeiro Montes Gil" w:date="2022-01-19T17:02:00Z"/>
          <w:rFonts w:ascii="Arial" w:eastAsiaTheme="minorEastAsia" w:hAnsi="Arial" w:cs="Arial"/>
          <w:smallCaps w:val="0"/>
          <w:noProof/>
          <w:color w:val="000000" w:themeColor="text1"/>
          <w:sz w:val="24"/>
          <w:szCs w:val="24"/>
          <w:lang w:eastAsia="es-ES_tradnl"/>
        </w:rPr>
        <w:pPrChange w:id="2176" w:author="José Albeiro Montes Gil" w:date="2022-01-20T12:42:00Z">
          <w:pPr>
            <w:pStyle w:val="TDC2"/>
            <w:tabs>
              <w:tab w:val="left" w:pos="880"/>
              <w:tab w:val="right" w:leader="dot" w:pos="9508"/>
            </w:tabs>
          </w:pPr>
        </w:pPrChange>
      </w:pPr>
    </w:p>
    <w:p w14:paraId="12311050" w14:textId="2D74F041" w:rsidR="003349A0" w:rsidRPr="003349A0" w:rsidDel="00AF4086" w:rsidRDefault="00C26EE5" w:rsidP="0097128C">
      <w:pPr>
        <w:pStyle w:val="TDC2"/>
        <w:tabs>
          <w:tab w:val="right" w:leader="dot" w:pos="9508"/>
        </w:tabs>
        <w:rPr>
          <w:del w:id="2177" w:author="José Albeiro Montes Gil" w:date="2022-01-19T17:02:00Z"/>
          <w:rFonts w:ascii="Arial" w:eastAsiaTheme="minorEastAsia" w:hAnsi="Arial" w:cs="Arial"/>
          <w:smallCaps w:val="0"/>
          <w:noProof/>
          <w:color w:val="000000" w:themeColor="text1"/>
          <w:sz w:val="24"/>
          <w:szCs w:val="24"/>
          <w:lang w:eastAsia="es-ES_tradnl"/>
        </w:rPr>
        <w:pPrChange w:id="2178" w:author="José Albeiro Montes Gil" w:date="2022-01-20T12:42:00Z">
          <w:pPr>
            <w:pStyle w:val="TDC2"/>
            <w:tabs>
              <w:tab w:val="right" w:leader="dot" w:pos="9508"/>
            </w:tabs>
          </w:pPr>
        </w:pPrChange>
      </w:pPr>
      <w:del w:id="2179" w:author="José Albeiro Montes Gil" w:date="2022-01-19T17:02:00Z">
        <w:r w:rsidDel="00AF4086">
          <w:rPr>
            <w:smallCaps w:val="0"/>
          </w:rPr>
          <w:fldChar w:fldCharType="begin"/>
        </w:r>
        <w:r w:rsidDel="00AF4086">
          <w:delInstrText xml:space="preserve"> HYPERLINK \l "_Toc87344360" </w:delInstrText>
        </w:r>
        <w:r w:rsidDel="00AF4086">
          <w:rPr>
            <w:smallCaps w:val="0"/>
          </w:rPr>
          <w:fldChar w:fldCharType="separate"/>
        </w:r>
        <w:r w:rsidR="003349A0" w:rsidRPr="003349A0" w:rsidDel="00AF4086">
          <w:rPr>
            <w:rStyle w:val="Hipervnculo"/>
            <w:rFonts w:ascii="Arial" w:eastAsia="Arial" w:hAnsi="Arial" w:cs="Arial"/>
            <w:noProof/>
            <w:color w:val="000000" w:themeColor="text1"/>
            <w:sz w:val="24"/>
            <w:szCs w:val="24"/>
          </w:rPr>
          <w:delText xml:space="preserve">Tabla  # 1 </w:delText>
        </w:r>
        <w:r w:rsidR="003349A0" w:rsidRPr="003349A0" w:rsidDel="00AF4086">
          <w:rPr>
            <w:rStyle w:val="Hipervnculo"/>
            <w:rFonts w:ascii="Arial" w:hAnsi="Arial" w:cs="Arial"/>
            <w:noProof/>
            <w:color w:val="000000" w:themeColor="text1"/>
            <w:sz w:val="24"/>
            <w:szCs w:val="24"/>
          </w:rPr>
          <w:delText>Actividades</w:delText>
        </w:r>
        <w:r w:rsidR="003349A0" w:rsidRPr="003349A0" w:rsidDel="00AF4086">
          <w:rPr>
            <w:rFonts w:ascii="Arial" w:hAnsi="Arial" w:cs="Arial"/>
            <w:noProof/>
            <w:webHidden/>
            <w:color w:val="000000" w:themeColor="text1"/>
            <w:sz w:val="24"/>
            <w:szCs w:val="24"/>
          </w:rPr>
          <w:tab/>
        </w:r>
        <w:r w:rsidR="003349A0" w:rsidRPr="003349A0" w:rsidDel="00AF4086">
          <w:rPr>
            <w:rFonts w:ascii="Arial" w:hAnsi="Arial" w:cs="Arial"/>
            <w:smallCaps w:val="0"/>
            <w:noProof/>
            <w:webHidden/>
            <w:color w:val="000000" w:themeColor="text1"/>
            <w:sz w:val="24"/>
            <w:szCs w:val="24"/>
          </w:rPr>
          <w:fldChar w:fldCharType="begin"/>
        </w:r>
        <w:r w:rsidR="003349A0" w:rsidRPr="003349A0" w:rsidDel="00AF4086">
          <w:rPr>
            <w:rFonts w:ascii="Arial" w:hAnsi="Arial" w:cs="Arial"/>
            <w:noProof/>
            <w:webHidden/>
            <w:color w:val="000000" w:themeColor="text1"/>
            <w:sz w:val="24"/>
            <w:szCs w:val="24"/>
          </w:rPr>
          <w:delInstrText xml:space="preserve"> PAGEREF _Toc87344360 \h </w:delInstrText>
        </w:r>
        <w:r w:rsidR="003349A0" w:rsidRPr="003349A0" w:rsidDel="00AF4086">
          <w:rPr>
            <w:rFonts w:ascii="Arial" w:hAnsi="Arial" w:cs="Arial"/>
            <w:smallCaps w:val="0"/>
            <w:noProof/>
            <w:webHidden/>
            <w:color w:val="000000" w:themeColor="text1"/>
            <w:sz w:val="24"/>
            <w:szCs w:val="24"/>
          </w:rPr>
        </w:r>
        <w:r w:rsidR="003349A0" w:rsidRPr="003349A0" w:rsidDel="00AF4086">
          <w:rPr>
            <w:rFonts w:ascii="Arial" w:hAnsi="Arial" w:cs="Arial"/>
            <w:smallCaps w:val="0"/>
            <w:noProof/>
            <w:webHidden/>
            <w:color w:val="000000" w:themeColor="text1"/>
            <w:sz w:val="24"/>
            <w:szCs w:val="24"/>
          </w:rPr>
          <w:fldChar w:fldCharType="separate"/>
        </w:r>
        <w:r w:rsidR="003349A0" w:rsidRPr="003349A0" w:rsidDel="00AF4086">
          <w:rPr>
            <w:rFonts w:ascii="Arial" w:hAnsi="Arial" w:cs="Arial"/>
            <w:noProof/>
            <w:webHidden/>
            <w:color w:val="000000" w:themeColor="text1"/>
            <w:sz w:val="24"/>
            <w:szCs w:val="24"/>
          </w:rPr>
          <w:delText>17</w:delText>
        </w:r>
        <w:r w:rsidR="003349A0" w:rsidRPr="003349A0" w:rsidDel="00AF4086">
          <w:rPr>
            <w:rFonts w:ascii="Arial" w:hAnsi="Arial" w:cs="Arial"/>
            <w:smallCaps w:val="0"/>
            <w:noProof/>
            <w:webHidden/>
            <w:color w:val="000000" w:themeColor="text1"/>
            <w:sz w:val="24"/>
            <w:szCs w:val="24"/>
          </w:rPr>
          <w:fldChar w:fldCharType="end"/>
        </w:r>
        <w:r w:rsidDel="00AF4086">
          <w:rPr>
            <w:rFonts w:ascii="Arial" w:hAnsi="Arial" w:cs="Arial"/>
            <w:smallCaps w:val="0"/>
            <w:noProof/>
            <w:color w:val="000000" w:themeColor="text1"/>
            <w:sz w:val="24"/>
            <w:szCs w:val="24"/>
          </w:rPr>
          <w:fldChar w:fldCharType="end"/>
        </w:r>
      </w:del>
    </w:p>
    <w:p w14:paraId="7F4B8691" w14:textId="3FE3346F" w:rsidR="003349A0" w:rsidRPr="003349A0" w:rsidDel="00AF4086" w:rsidRDefault="00C26EE5" w:rsidP="0097128C">
      <w:pPr>
        <w:pStyle w:val="TDC2"/>
        <w:tabs>
          <w:tab w:val="right" w:leader="dot" w:pos="9508"/>
        </w:tabs>
        <w:rPr>
          <w:del w:id="2180" w:author="José Albeiro Montes Gil" w:date="2022-01-19T17:02:00Z"/>
          <w:rStyle w:val="Hipervnculo"/>
          <w:rFonts w:ascii="Arial" w:hAnsi="Arial" w:cs="Arial"/>
          <w:noProof/>
          <w:color w:val="000000" w:themeColor="text1"/>
          <w:sz w:val="24"/>
          <w:szCs w:val="24"/>
        </w:rPr>
        <w:pPrChange w:id="2181" w:author="José Albeiro Montes Gil" w:date="2022-01-20T12:42:00Z">
          <w:pPr>
            <w:pStyle w:val="TDC2"/>
            <w:tabs>
              <w:tab w:val="right" w:leader="dot" w:pos="9508"/>
            </w:tabs>
          </w:pPr>
        </w:pPrChange>
      </w:pPr>
      <w:del w:id="2182" w:author="José Albeiro Montes Gil" w:date="2022-01-19T17:02:00Z">
        <w:r w:rsidDel="00AF4086">
          <w:rPr>
            <w:smallCaps w:val="0"/>
          </w:rPr>
          <w:fldChar w:fldCharType="begin"/>
        </w:r>
        <w:r w:rsidDel="00AF4086">
          <w:delInstrText xml:space="preserve"> HYPERLINK \l "_Toc87344362" </w:delInstrText>
        </w:r>
        <w:r w:rsidDel="00AF4086">
          <w:rPr>
            <w:smallCaps w:val="0"/>
          </w:rPr>
          <w:fldChar w:fldCharType="separate"/>
        </w:r>
        <w:r w:rsidR="003349A0" w:rsidRPr="003349A0" w:rsidDel="00AF4086">
          <w:rPr>
            <w:rStyle w:val="Hipervnculo"/>
            <w:rFonts w:ascii="Arial" w:eastAsia="Arial" w:hAnsi="Arial" w:cs="Arial"/>
            <w:noProof/>
            <w:color w:val="000000" w:themeColor="text1"/>
            <w:sz w:val="24"/>
            <w:szCs w:val="24"/>
          </w:rPr>
          <w:delText>Tabla  # 2</w:delText>
        </w:r>
        <w:r w:rsidR="003349A0" w:rsidRPr="003349A0" w:rsidDel="00AF4086">
          <w:rPr>
            <w:rStyle w:val="Hipervnculo"/>
            <w:rFonts w:ascii="Arial" w:hAnsi="Arial" w:cs="Arial"/>
            <w:noProof/>
            <w:color w:val="000000" w:themeColor="text1"/>
            <w:sz w:val="24"/>
            <w:szCs w:val="24"/>
          </w:rPr>
          <w:delText xml:space="preserve"> Cronograma Actividades</w:delText>
        </w:r>
        <w:r w:rsidR="003349A0" w:rsidRPr="003349A0" w:rsidDel="00AF4086">
          <w:rPr>
            <w:rFonts w:ascii="Arial" w:hAnsi="Arial" w:cs="Arial"/>
            <w:noProof/>
            <w:webHidden/>
            <w:color w:val="000000" w:themeColor="text1"/>
            <w:sz w:val="24"/>
            <w:szCs w:val="24"/>
          </w:rPr>
          <w:tab/>
        </w:r>
        <w:r w:rsidR="003349A0" w:rsidRPr="003349A0" w:rsidDel="00AF4086">
          <w:rPr>
            <w:rFonts w:ascii="Arial" w:hAnsi="Arial" w:cs="Arial"/>
            <w:smallCaps w:val="0"/>
            <w:noProof/>
            <w:webHidden/>
            <w:color w:val="000000" w:themeColor="text1"/>
            <w:sz w:val="24"/>
            <w:szCs w:val="24"/>
          </w:rPr>
          <w:fldChar w:fldCharType="begin"/>
        </w:r>
        <w:r w:rsidR="003349A0" w:rsidRPr="003349A0" w:rsidDel="00AF4086">
          <w:rPr>
            <w:rFonts w:ascii="Arial" w:hAnsi="Arial" w:cs="Arial"/>
            <w:noProof/>
            <w:webHidden/>
            <w:color w:val="000000" w:themeColor="text1"/>
            <w:sz w:val="24"/>
            <w:szCs w:val="24"/>
          </w:rPr>
          <w:delInstrText xml:space="preserve"> PAGEREF _Toc87344362 \h </w:delInstrText>
        </w:r>
        <w:r w:rsidR="003349A0" w:rsidRPr="003349A0" w:rsidDel="00AF4086">
          <w:rPr>
            <w:rFonts w:ascii="Arial" w:hAnsi="Arial" w:cs="Arial"/>
            <w:smallCaps w:val="0"/>
            <w:noProof/>
            <w:webHidden/>
            <w:color w:val="000000" w:themeColor="text1"/>
            <w:sz w:val="24"/>
            <w:szCs w:val="24"/>
          </w:rPr>
        </w:r>
        <w:r w:rsidR="003349A0" w:rsidRPr="003349A0" w:rsidDel="00AF4086">
          <w:rPr>
            <w:rFonts w:ascii="Arial" w:hAnsi="Arial" w:cs="Arial"/>
            <w:smallCaps w:val="0"/>
            <w:noProof/>
            <w:webHidden/>
            <w:color w:val="000000" w:themeColor="text1"/>
            <w:sz w:val="24"/>
            <w:szCs w:val="24"/>
          </w:rPr>
          <w:fldChar w:fldCharType="separate"/>
        </w:r>
        <w:r w:rsidR="003349A0" w:rsidRPr="003349A0" w:rsidDel="00AF4086">
          <w:rPr>
            <w:rFonts w:ascii="Arial" w:hAnsi="Arial" w:cs="Arial"/>
            <w:noProof/>
            <w:webHidden/>
            <w:color w:val="000000" w:themeColor="text1"/>
            <w:sz w:val="24"/>
            <w:szCs w:val="24"/>
          </w:rPr>
          <w:delText>22</w:delText>
        </w:r>
        <w:r w:rsidR="003349A0" w:rsidRPr="003349A0" w:rsidDel="00AF4086">
          <w:rPr>
            <w:rFonts w:ascii="Arial" w:hAnsi="Arial" w:cs="Arial"/>
            <w:smallCaps w:val="0"/>
            <w:noProof/>
            <w:webHidden/>
            <w:color w:val="000000" w:themeColor="text1"/>
            <w:sz w:val="24"/>
            <w:szCs w:val="24"/>
          </w:rPr>
          <w:fldChar w:fldCharType="end"/>
        </w:r>
        <w:r w:rsidDel="00AF4086">
          <w:rPr>
            <w:rFonts w:ascii="Arial" w:hAnsi="Arial" w:cs="Arial"/>
            <w:smallCaps w:val="0"/>
            <w:noProof/>
            <w:color w:val="000000" w:themeColor="text1"/>
            <w:sz w:val="24"/>
            <w:szCs w:val="24"/>
          </w:rPr>
          <w:fldChar w:fldCharType="end"/>
        </w:r>
      </w:del>
    </w:p>
    <w:p w14:paraId="0F766566" w14:textId="05C58331" w:rsidR="003349A0" w:rsidRPr="003349A0" w:rsidDel="00AF4086" w:rsidRDefault="00C26EE5" w:rsidP="0097128C">
      <w:pPr>
        <w:pStyle w:val="TDC2"/>
        <w:tabs>
          <w:tab w:val="right" w:leader="dot" w:pos="9508"/>
        </w:tabs>
        <w:rPr>
          <w:del w:id="2183" w:author="José Albeiro Montes Gil" w:date="2022-01-19T17:02:00Z"/>
          <w:rFonts w:ascii="Arial" w:eastAsiaTheme="minorEastAsia" w:hAnsi="Arial" w:cs="Arial"/>
          <w:smallCaps w:val="0"/>
          <w:noProof/>
          <w:color w:val="000000" w:themeColor="text1"/>
          <w:sz w:val="24"/>
          <w:szCs w:val="24"/>
          <w:lang w:eastAsia="es-ES_tradnl"/>
        </w:rPr>
        <w:pPrChange w:id="2184" w:author="José Albeiro Montes Gil" w:date="2022-01-20T12:42:00Z">
          <w:pPr>
            <w:pStyle w:val="TDC2"/>
            <w:tabs>
              <w:tab w:val="right" w:leader="dot" w:pos="9508"/>
            </w:tabs>
          </w:pPr>
        </w:pPrChange>
      </w:pPr>
      <w:del w:id="2185" w:author="José Albeiro Montes Gil" w:date="2022-01-19T17:02:00Z">
        <w:r w:rsidDel="00AF4086">
          <w:rPr>
            <w:smallCaps w:val="0"/>
          </w:rPr>
          <w:fldChar w:fldCharType="begin"/>
        </w:r>
        <w:r w:rsidDel="00AF4086">
          <w:delInstrText xml:space="preserve"> HYPERLINK \l "_Toc87344364" </w:delInstrText>
        </w:r>
        <w:r w:rsidDel="00AF4086">
          <w:rPr>
            <w:smallCaps w:val="0"/>
          </w:rPr>
          <w:fldChar w:fldCharType="separate"/>
        </w:r>
        <w:r w:rsidR="003349A0" w:rsidRPr="003349A0" w:rsidDel="00AF4086">
          <w:rPr>
            <w:rStyle w:val="Hipervnculo"/>
            <w:rFonts w:ascii="Arial" w:eastAsia="Arial" w:hAnsi="Arial" w:cs="Arial"/>
            <w:noProof/>
            <w:color w:val="000000" w:themeColor="text1"/>
            <w:sz w:val="24"/>
            <w:szCs w:val="24"/>
          </w:rPr>
          <w:delText>Tabla  # 3</w:delText>
        </w:r>
        <w:r w:rsidR="003349A0" w:rsidRPr="003349A0" w:rsidDel="00AF4086">
          <w:rPr>
            <w:rStyle w:val="Hipervnculo"/>
            <w:rFonts w:ascii="Arial" w:hAnsi="Arial" w:cs="Arial"/>
            <w:noProof/>
            <w:color w:val="000000" w:themeColor="text1"/>
            <w:sz w:val="24"/>
            <w:szCs w:val="24"/>
          </w:rPr>
          <w:delText xml:space="preserve"> Presupuesto</w:delText>
        </w:r>
        <w:r w:rsidR="003349A0" w:rsidRPr="003349A0" w:rsidDel="00AF4086">
          <w:rPr>
            <w:rFonts w:ascii="Arial" w:hAnsi="Arial" w:cs="Arial"/>
            <w:noProof/>
            <w:webHidden/>
            <w:color w:val="000000" w:themeColor="text1"/>
            <w:sz w:val="24"/>
            <w:szCs w:val="24"/>
          </w:rPr>
          <w:tab/>
        </w:r>
        <w:r w:rsidR="003349A0" w:rsidRPr="003349A0" w:rsidDel="00AF4086">
          <w:rPr>
            <w:rFonts w:ascii="Arial" w:hAnsi="Arial" w:cs="Arial"/>
            <w:smallCaps w:val="0"/>
            <w:noProof/>
            <w:webHidden/>
            <w:color w:val="000000" w:themeColor="text1"/>
            <w:sz w:val="24"/>
            <w:szCs w:val="24"/>
          </w:rPr>
          <w:fldChar w:fldCharType="begin"/>
        </w:r>
        <w:r w:rsidR="003349A0" w:rsidRPr="003349A0" w:rsidDel="00AF4086">
          <w:rPr>
            <w:rFonts w:ascii="Arial" w:hAnsi="Arial" w:cs="Arial"/>
            <w:noProof/>
            <w:webHidden/>
            <w:color w:val="000000" w:themeColor="text1"/>
            <w:sz w:val="24"/>
            <w:szCs w:val="24"/>
          </w:rPr>
          <w:delInstrText xml:space="preserve"> PAGEREF _Toc87344364 \h </w:delInstrText>
        </w:r>
        <w:r w:rsidR="003349A0" w:rsidRPr="003349A0" w:rsidDel="00AF4086">
          <w:rPr>
            <w:rFonts w:ascii="Arial" w:hAnsi="Arial" w:cs="Arial"/>
            <w:smallCaps w:val="0"/>
            <w:noProof/>
            <w:webHidden/>
            <w:color w:val="000000" w:themeColor="text1"/>
            <w:sz w:val="24"/>
            <w:szCs w:val="24"/>
          </w:rPr>
        </w:r>
        <w:r w:rsidR="003349A0" w:rsidRPr="003349A0" w:rsidDel="00AF4086">
          <w:rPr>
            <w:rFonts w:ascii="Arial" w:hAnsi="Arial" w:cs="Arial"/>
            <w:smallCaps w:val="0"/>
            <w:noProof/>
            <w:webHidden/>
            <w:color w:val="000000" w:themeColor="text1"/>
            <w:sz w:val="24"/>
            <w:szCs w:val="24"/>
          </w:rPr>
          <w:fldChar w:fldCharType="separate"/>
        </w:r>
        <w:r w:rsidR="003349A0" w:rsidRPr="003349A0" w:rsidDel="00AF4086">
          <w:rPr>
            <w:rFonts w:ascii="Arial" w:hAnsi="Arial" w:cs="Arial"/>
            <w:noProof/>
            <w:webHidden/>
            <w:color w:val="000000" w:themeColor="text1"/>
            <w:sz w:val="24"/>
            <w:szCs w:val="24"/>
          </w:rPr>
          <w:delText>23</w:delText>
        </w:r>
        <w:r w:rsidR="003349A0" w:rsidRPr="003349A0" w:rsidDel="00AF4086">
          <w:rPr>
            <w:rFonts w:ascii="Arial" w:hAnsi="Arial" w:cs="Arial"/>
            <w:smallCaps w:val="0"/>
            <w:noProof/>
            <w:webHidden/>
            <w:color w:val="000000" w:themeColor="text1"/>
            <w:sz w:val="24"/>
            <w:szCs w:val="24"/>
          </w:rPr>
          <w:fldChar w:fldCharType="end"/>
        </w:r>
        <w:r w:rsidDel="00AF4086">
          <w:rPr>
            <w:rFonts w:ascii="Arial" w:hAnsi="Arial" w:cs="Arial"/>
            <w:smallCaps w:val="0"/>
            <w:noProof/>
            <w:color w:val="000000" w:themeColor="text1"/>
            <w:sz w:val="24"/>
            <w:szCs w:val="24"/>
          </w:rPr>
          <w:fldChar w:fldCharType="end"/>
        </w:r>
      </w:del>
    </w:p>
    <w:p w14:paraId="4C1CA789" w14:textId="0546A5CD" w:rsidR="003349A0" w:rsidRPr="003349A0" w:rsidDel="00AF4086" w:rsidRDefault="003349A0" w:rsidP="0097128C">
      <w:pPr>
        <w:rPr>
          <w:del w:id="2186" w:author="José Albeiro Montes Gil" w:date="2022-01-19T17:02:00Z"/>
        </w:rPr>
        <w:pPrChange w:id="2187" w:author="José Albeiro Montes Gil" w:date="2022-01-20T12:42:00Z">
          <w:pPr/>
        </w:pPrChange>
      </w:pPr>
    </w:p>
    <w:p w14:paraId="0254166E" w14:textId="02536964" w:rsidR="007F1FE8" w:rsidDel="00AF4086" w:rsidRDefault="007F1FE8" w:rsidP="0097128C">
      <w:pPr>
        <w:pStyle w:val="TDC2"/>
        <w:tabs>
          <w:tab w:val="right" w:leader="dot" w:pos="9508"/>
        </w:tabs>
        <w:rPr>
          <w:del w:id="2188" w:author="José Albeiro Montes Gil" w:date="2022-01-19T17:02:00Z"/>
          <w:rFonts w:ascii="Arial" w:hAnsi="Arial" w:cs="Arial"/>
          <w:noProof/>
          <w:sz w:val="24"/>
          <w:szCs w:val="24"/>
        </w:rPr>
        <w:pPrChange w:id="2189" w:author="José Albeiro Montes Gil" w:date="2022-01-20T12:42:00Z">
          <w:pPr>
            <w:pStyle w:val="TDC2"/>
            <w:tabs>
              <w:tab w:val="right" w:leader="dot" w:pos="9508"/>
            </w:tabs>
          </w:pPr>
        </w:pPrChange>
      </w:pPr>
    </w:p>
    <w:p w14:paraId="6EED1D66" w14:textId="4EDD9885" w:rsidR="003349A0" w:rsidRPr="003349A0" w:rsidDel="00AF4086" w:rsidRDefault="003349A0" w:rsidP="0097128C">
      <w:pPr>
        <w:pStyle w:val="TDC2"/>
        <w:tabs>
          <w:tab w:val="right" w:leader="dot" w:pos="9508"/>
        </w:tabs>
        <w:ind w:left="0"/>
        <w:rPr>
          <w:del w:id="2190" w:author="José Albeiro Montes Gil" w:date="2022-01-19T17:02:00Z"/>
        </w:rPr>
        <w:pPrChange w:id="2191" w:author="José Albeiro Montes Gil" w:date="2022-01-20T12:42:00Z">
          <w:pPr>
            <w:pStyle w:val="TDC2"/>
            <w:tabs>
              <w:tab w:val="right" w:leader="dot" w:pos="9508"/>
            </w:tabs>
            <w:ind w:left="0"/>
          </w:pPr>
        </w:pPrChange>
      </w:pPr>
      <w:del w:id="2192" w:author="José Albeiro Montes Gil" w:date="2022-01-19T17:02:00Z">
        <w:r w:rsidDel="00AF4086">
          <w:delText xml:space="preserve">    </w:delText>
        </w:r>
      </w:del>
    </w:p>
    <w:p w14:paraId="198DCF0A" w14:textId="53B453DD" w:rsidR="004A7756" w:rsidRPr="00C538D8" w:rsidDel="00AF4086" w:rsidRDefault="005B0E92" w:rsidP="0097128C">
      <w:pPr>
        <w:tabs>
          <w:tab w:val="right" w:pos="9508"/>
        </w:tabs>
        <w:spacing w:after="0"/>
        <w:rPr>
          <w:del w:id="2193" w:author="José Albeiro Montes Gil" w:date="2022-01-19T17:02:00Z"/>
          <w:rFonts w:ascii="Arial" w:hAnsi="Arial" w:cs="Arial"/>
          <w:sz w:val="24"/>
          <w:szCs w:val="24"/>
        </w:rPr>
        <w:pPrChange w:id="2194" w:author="José Albeiro Montes Gil" w:date="2022-01-20T12:42:00Z">
          <w:pPr>
            <w:tabs>
              <w:tab w:val="right" w:pos="9508"/>
            </w:tabs>
            <w:spacing w:after="0"/>
          </w:pPr>
        </w:pPrChange>
      </w:pPr>
      <w:del w:id="2195" w:author="José Albeiro Montes Gil" w:date="2022-01-19T17:02:00Z">
        <w:r w:rsidRPr="00C538D8" w:rsidDel="00AF4086">
          <w:rPr>
            <w:rFonts w:ascii="Arial" w:hAnsi="Arial" w:cs="Arial"/>
            <w:sz w:val="24"/>
            <w:szCs w:val="24"/>
          </w:rPr>
          <w:fldChar w:fldCharType="begin"/>
        </w:r>
        <w:r w:rsidR="001C36EA" w:rsidRPr="00C538D8" w:rsidDel="00AF4086">
          <w:rPr>
            <w:rFonts w:ascii="Arial" w:hAnsi="Arial" w:cs="Arial"/>
            <w:sz w:val="24"/>
            <w:szCs w:val="24"/>
          </w:rPr>
          <w:delInstrText>TOC \o "1-9" \h</w:delInstrText>
        </w:r>
        <w:r w:rsidRPr="00C538D8" w:rsidDel="00AF4086">
          <w:rPr>
            <w:rFonts w:ascii="Arial" w:hAnsi="Arial" w:cs="Arial"/>
            <w:sz w:val="24"/>
            <w:szCs w:val="24"/>
          </w:rPr>
          <w:fldChar w:fldCharType="separate"/>
        </w:r>
      </w:del>
    </w:p>
    <w:p w14:paraId="704C7C49" w14:textId="480231DB" w:rsidR="004A7756" w:rsidRPr="00C538D8" w:rsidDel="00AF4086" w:rsidRDefault="004A7756" w:rsidP="0097128C">
      <w:pPr>
        <w:tabs>
          <w:tab w:val="right" w:pos="9508"/>
        </w:tabs>
        <w:spacing w:after="0"/>
        <w:rPr>
          <w:del w:id="2196" w:author="José Albeiro Montes Gil" w:date="2022-01-19T17:02:00Z"/>
          <w:rFonts w:ascii="Arial" w:hAnsi="Arial" w:cs="Arial"/>
          <w:sz w:val="24"/>
          <w:szCs w:val="24"/>
        </w:rPr>
        <w:pPrChange w:id="2197" w:author="José Albeiro Montes Gil" w:date="2022-01-20T12:42:00Z">
          <w:pPr>
            <w:tabs>
              <w:tab w:val="right" w:pos="9508"/>
            </w:tabs>
            <w:spacing w:after="0"/>
          </w:pPr>
        </w:pPrChange>
      </w:pPr>
    </w:p>
    <w:p w14:paraId="4148EB90" w14:textId="7A1D05A9" w:rsidR="004A7756" w:rsidDel="00AF4086" w:rsidRDefault="005B0E92" w:rsidP="0097128C">
      <w:pPr>
        <w:spacing w:after="0" w:line="240" w:lineRule="auto"/>
        <w:rPr>
          <w:del w:id="2198" w:author="José Albeiro Montes Gil" w:date="2022-01-19T17:02:00Z"/>
          <w:rFonts w:ascii="Arial" w:eastAsia="Arial" w:hAnsi="Arial" w:cs="Arial"/>
          <w:sz w:val="24"/>
          <w:szCs w:val="24"/>
        </w:rPr>
        <w:pPrChange w:id="2199" w:author="José Albeiro Montes Gil" w:date="2022-01-20T12:42:00Z">
          <w:pPr>
            <w:spacing w:after="0" w:line="240" w:lineRule="auto"/>
            <w:jc w:val="center"/>
          </w:pPr>
        </w:pPrChange>
      </w:pPr>
      <w:del w:id="2200" w:author="José Albeiro Montes Gil" w:date="2022-01-19T17:02:00Z">
        <w:r w:rsidRPr="00C538D8" w:rsidDel="00AF4086">
          <w:rPr>
            <w:rFonts w:ascii="Arial" w:hAnsi="Arial" w:cs="Arial"/>
            <w:sz w:val="24"/>
            <w:szCs w:val="24"/>
          </w:rPr>
          <w:fldChar w:fldCharType="end"/>
        </w:r>
      </w:del>
    </w:p>
    <w:p w14:paraId="2581D4A5" w14:textId="466F29EB" w:rsidR="004A7756" w:rsidDel="00AF4086" w:rsidRDefault="004A7756" w:rsidP="0097128C">
      <w:pPr>
        <w:rPr>
          <w:del w:id="2201" w:author="José Albeiro Montes Gil" w:date="2022-01-19T17:02:00Z"/>
          <w:rFonts w:ascii="Arial" w:eastAsia="Arial" w:hAnsi="Arial" w:cs="Arial"/>
        </w:rPr>
        <w:pPrChange w:id="2202" w:author="José Albeiro Montes Gil" w:date="2022-01-20T12:42:00Z">
          <w:pPr/>
        </w:pPrChange>
      </w:pPr>
    </w:p>
    <w:p w14:paraId="00C795E9" w14:textId="31A7EA39" w:rsidR="008033A1" w:rsidDel="00AF4086" w:rsidRDefault="008033A1" w:rsidP="0097128C">
      <w:pPr>
        <w:rPr>
          <w:del w:id="2203" w:author="José Albeiro Montes Gil" w:date="2022-01-19T17:02:00Z"/>
          <w:rFonts w:ascii="Arial" w:eastAsia="Arial" w:hAnsi="Arial" w:cs="Arial"/>
          <w:b/>
        </w:rPr>
        <w:pPrChange w:id="2204" w:author="José Albeiro Montes Gil" w:date="2022-01-20T12:42:00Z">
          <w:pPr>
            <w:jc w:val="center"/>
          </w:pPr>
        </w:pPrChange>
      </w:pPr>
    </w:p>
    <w:p w14:paraId="03CEC891" w14:textId="11D15BFC" w:rsidR="00746B14" w:rsidDel="00AF4086" w:rsidRDefault="00746B14" w:rsidP="0097128C">
      <w:pPr>
        <w:rPr>
          <w:del w:id="2205" w:author="José Albeiro Montes Gil" w:date="2022-01-19T17:02:00Z"/>
          <w:rFonts w:ascii="Arial" w:eastAsia="Arial" w:hAnsi="Arial" w:cs="Arial"/>
          <w:b/>
        </w:rPr>
        <w:pPrChange w:id="2206" w:author="José Albeiro Montes Gil" w:date="2022-01-20T12:42:00Z">
          <w:pPr>
            <w:jc w:val="center"/>
          </w:pPr>
        </w:pPrChange>
      </w:pPr>
    </w:p>
    <w:p w14:paraId="2EF109A4" w14:textId="27C28CC5" w:rsidR="00746B14" w:rsidDel="00AF4086" w:rsidRDefault="00746B14" w:rsidP="0097128C">
      <w:pPr>
        <w:rPr>
          <w:del w:id="2207" w:author="José Albeiro Montes Gil" w:date="2022-01-19T17:02:00Z"/>
          <w:rFonts w:ascii="Arial" w:eastAsia="Arial" w:hAnsi="Arial" w:cs="Arial"/>
          <w:b/>
        </w:rPr>
        <w:pPrChange w:id="2208" w:author="José Albeiro Montes Gil" w:date="2022-01-20T12:42:00Z">
          <w:pPr>
            <w:jc w:val="center"/>
          </w:pPr>
        </w:pPrChange>
      </w:pPr>
    </w:p>
    <w:p w14:paraId="700BA8EE" w14:textId="6D9F1A36" w:rsidR="00746B14" w:rsidDel="00AF4086" w:rsidRDefault="00746B14" w:rsidP="0097128C">
      <w:pPr>
        <w:rPr>
          <w:del w:id="2209" w:author="José Albeiro Montes Gil" w:date="2022-01-19T17:02:00Z"/>
          <w:rFonts w:ascii="Arial" w:eastAsia="Arial" w:hAnsi="Arial" w:cs="Arial"/>
          <w:b/>
        </w:rPr>
        <w:pPrChange w:id="2210" w:author="José Albeiro Montes Gil" w:date="2022-01-20T12:42:00Z">
          <w:pPr>
            <w:jc w:val="center"/>
          </w:pPr>
        </w:pPrChange>
      </w:pPr>
    </w:p>
    <w:p w14:paraId="0A5CB6E6" w14:textId="0BBD6FBF" w:rsidR="00746B14" w:rsidDel="00AF4086" w:rsidRDefault="00746B14" w:rsidP="0097128C">
      <w:pPr>
        <w:rPr>
          <w:del w:id="2211" w:author="José Albeiro Montes Gil" w:date="2022-01-19T17:02:00Z"/>
          <w:rFonts w:ascii="Arial" w:eastAsia="Arial" w:hAnsi="Arial" w:cs="Arial"/>
          <w:b/>
        </w:rPr>
        <w:pPrChange w:id="2212" w:author="José Albeiro Montes Gil" w:date="2022-01-20T12:42:00Z">
          <w:pPr>
            <w:jc w:val="center"/>
          </w:pPr>
        </w:pPrChange>
      </w:pPr>
    </w:p>
    <w:p w14:paraId="21E15E2A" w14:textId="7D74BC0A" w:rsidR="00746B14" w:rsidDel="00AF4086" w:rsidRDefault="00746B14" w:rsidP="0097128C">
      <w:pPr>
        <w:rPr>
          <w:del w:id="2213" w:author="José Albeiro Montes Gil" w:date="2022-01-19T17:02:00Z"/>
          <w:rFonts w:ascii="Arial" w:eastAsia="Arial" w:hAnsi="Arial" w:cs="Arial"/>
          <w:b/>
        </w:rPr>
        <w:pPrChange w:id="2214" w:author="José Albeiro Montes Gil" w:date="2022-01-20T12:42:00Z">
          <w:pPr>
            <w:jc w:val="center"/>
          </w:pPr>
        </w:pPrChange>
      </w:pPr>
    </w:p>
    <w:p w14:paraId="5DE6251B" w14:textId="025EBAAE" w:rsidR="00746B14" w:rsidDel="00AF4086" w:rsidRDefault="00746B14" w:rsidP="0097128C">
      <w:pPr>
        <w:rPr>
          <w:del w:id="2215" w:author="José Albeiro Montes Gil" w:date="2022-01-19T17:02:00Z"/>
          <w:rFonts w:ascii="Arial" w:eastAsia="Arial" w:hAnsi="Arial" w:cs="Arial"/>
          <w:b/>
        </w:rPr>
        <w:pPrChange w:id="2216" w:author="José Albeiro Montes Gil" w:date="2022-01-20T12:42:00Z">
          <w:pPr>
            <w:jc w:val="center"/>
          </w:pPr>
        </w:pPrChange>
      </w:pPr>
    </w:p>
    <w:p w14:paraId="612A7152" w14:textId="072C602F" w:rsidR="00746B14" w:rsidDel="00AF4086" w:rsidRDefault="00746B14" w:rsidP="0097128C">
      <w:pPr>
        <w:rPr>
          <w:del w:id="2217" w:author="José Albeiro Montes Gil" w:date="2022-01-19T17:02:00Z"/>
          <w:rFonts w:ascii="Arial" w:eastAsia="Arial" w:hAnsi="Arial" w:cs="Arial"/>
          <w:b/>
        </w:rPr>
        <w:pPrChange w:id="2218" w:author="José Albeiro Montes Gil" w:date="2022-01-20T12:42:00Z">
          <w:pPr>
            <w:jc w:val="center"/>
          </w:pPr>
        </w:pPrChange>
      </w:pPr>
    </w:p>
    <w:p w14:paraId="344A41F0" w14:textId="4C729CAE" w:rsidR="00746B14" w:rsidDel="00AF4086" w:rsidRDefault="00746B14" w:rsidP="0097128C">
      <w:pPr>
        <w:rPr>
          <w:del w:id="2219" w:author="José Albeiro Montes Gil" w:date="2022-01-19T17:02:00Z"/>
          <w:rFonts w:ascii="Arial" w:eastAsia="Arial" w:hAnsi="Arial" w:cs="Arial"/>
          <w:b/>
        </w:rPr>
        <w:pPrChange w:id="2220" w:author="José Albeiro Montes Gil" w:date="2022-01-20T12:42:00Z">
          <w:pPr>
            <w:jc w:val="center"/>
          </w:pPr>
        </w:pPrChange>
      </w:pPr>
    </w:p>
    <w:p w14:paraId="1FD0644A" w14:textId="63F1931F" w:rsidR="00746B14" w:rsidDel="00AF4086" w:rsidRDefault="00746B14" w:rsidP="0097128C">
      <w:pPr>
        <w:rPr>
          <w:del w:id="2221" w:author="José Albeiro Montes Gil" w:date="2022-01-19T17:02:00Z"/>
          <w:rFonts w:ascii="Arial" w:eastAsia="Arial" w:hAnsi="Arial" w:cs="Arial"/>
          <w:b/>
        </w:rPr>
        <w:pPrChange w:id="2222" w:author="José Albeiro Montes Gil" w:date="2022-01-20T12:42:00Z">
          <w:pPr>
            <w:jc w:val="center"/>
          </w:pPr>
        </w:pPrChange>
      </w:pPr>
    </w:p>
    <w:p w14:paraId="18A42508" w14:textId="45A5E799" w:rsidR="00746B14" w:rsidDel="00AF4086" w:rsidRDefault="00746B14" w:rsidP="0097128C">
      <w:pPr>
        <w:rPr>
          <w:del w:id="2223" w:author="José Albeiro Montes Gil" w:date="2022-01-19T17:02:00Z"/>
          <w:rFonts w:ascii="Arial" w:eastAsia="Arial" w:hAnsi="Arial" w:cs="Arial"/>
          <w:b/>
        </w:rPr>
        <w:pPrChange w:id="2224" w:author="José Albeiro Montes Gil" w:date="2022-01-20T12:42:00Z">
          <w:pPr>
            <w:jc w:val="center"/>
          </w:pPr>
        </w:pPrChange>
      </w:pPr>
    </w:p>
    <w:p w14:paraId="6C2D5595" w14:textId="08B2C289" w:rsidR="00746B14" w:rsidDel="00AF4086" w:rsidRDefault="00746B14" w:rsidP="0097128C">
      <w:pPr>
        <w:rPr>
          <w:del w:id="2225" w:author="José Albeiro Montes Gil" w:date="2022-01-19T17:02:00Z"/>
          <w:rFonts w:ascii="Arial" w:eastAsia="Arial" w:hAnsi="Arial" w:cs="Arial"/>
          <w:b/>
        </w:rPr>
        <w:pPrChange w:id="2226" w:author="José Albeiro Montes Gil" w:date="2022-01-20T12:42:00Z">
          <w:pPr>
            <w:jc w:val="center"/>
          </w:pPr>
        </w:pPrChange>
      </w:pPr>
    </w:p>
    <w:p w14:paraId="22391F61" w14:textId="4CDDAF1A" w:rsidR="00A956FE" w:rsidDel="00AF4086" w:rsidRDefault="00A956FE" w:rsidP="0097128C">
      <w:pPr>
        <w:rPr>
          <w:del w:id="2227" w:author="José Albeiro Montes Gil" w:date="2022-01-19T17:02:00Z"/>
          <w:rFonts w:ascii="Arial" w:eastAsia="Arial" w:hAnsi="Arial" w:cs="Arial"/>
          <w:b/>
        </w:rPr>
        <w:pPrChange w:id="2228" w:author="José Albeiro Montes Gil" w:date="2022-01-20T12:42:00Z">
          <w:pPr>
            <w:jc w:val="center"/>
          </w:pPr>
        </w:pPrChange>
      </w:pPr>
    </w:p>
    <w:p w14:paraId="04759599" w14:textId="6F934E29" w:rsidR="00A956FE" w:rsidDel="00AF4086" w:rsidRDefault="00A956FE" w:rsidP="0097128C">
      <w:pPr>
        <w:rPr>
          <w:del w:id="2229" w:author="José Albeiro Montes Gil" w:date="2022-01-19T17:02:00Z"/>
          <w:rFonts w:ascii="Arial" w:eastAsia="Arial" w:hAnsi="Arial" w:cs="Arial"/>
          <w:b/>
        </w:rPr>
        <w:pPrChange w:id="2230" w:author="José Albeiro Montes Gil" w:date="2022-01-20T12:42:00Z">
          <w:pPr>
            <w:jc w:val="center"/>
          </w:pPr>
        </w:pPrChange>
      </w:pPr>
    </w:p>
    <w:p w14:paraId="2DF8BB64" w14:textId="012A734F" w:rsidR="00A956FE" w:rsidDel="00AF4086" w:rsidRDefault="00A956FE" w:rsidP="0097128C">
      <w:pPr>
        <w:rPr>
          <w:del w:id="2231" w:author="José Albeiro Montes Gil" w:date="2022-01-19T17:02:00Z"/>
          <w:rFonts w:ascii="Arial" w:eastAsia="Arial" w:hAnsi="Arial" w:cs="Arial"/>
          <w:b/>
        </w:rPr>
        <w:pPrChange w:id="2232" w:author="José Albeiro Montes Gil" w:date="2022-01-20T12:42:00Z">
          <w:pPr>
            <w:jc w:val="center"/>
          </w:pPr>
        </w:pPrChange>
      </w:pPr>
    </w:p>
    <w:p w14:paraId="3A39B6A2" w14:textId="54964D47" w:rsidR="00A956FE" w:rsidDel="00AF4086" w:rsidRDefault="00A956FE" w:rsidP="0097128C">
      <w:pPr>
        <w:rPr>
          <w:del w:id="2233" w:author="José Albeiro Montes Gil" w:date="2022-01-19T17:02:00Z"/>
          <w:rFonts w:ascii="Arial" w:eastAsia="Arial" w:hAnsi="Arial" w:cs="Arial"/>
          <w:b/>
        </w:rPr>
        <w:pPrChange w:id="2234" w:author="José Albeiro Montes Gil" w:date="2022-01-20T12:42:00Z">
          <w:pPr>
            <w:jc w:val="center"/>
          </w:pPr>
        </w:pPrChange>
      </w:pPr>
    </w:p>
    <w:p w14:paraId="53202D62" w14:textId="450E0B5B" w:rsidR="004A7756" w:rsidDel="00AF4086" w:rsidRDefault="001C36EA" w:rsidP="0097128C">
      <w:pPr>
        <w:rPr>
          <w:del w:id="2235" w:author="José Albeiro Montes Gil" w:date="2022-01-19T17:02:00Z"/>
          <w:rFonts w:ascii="Arial" w:eastAsia="Arial" w:hAnsi="Arial" w:cs="Arial"/>
          <w:b/>
        </w:rPr>
        <w:pPrChange w:id="2236" w:author="José Albeiro Montes Gil" w:date="2022-01-20T12:42:00Z">
          <w:pPr>
            <w:jc w:val="center"/>
          </w:pPr>
        </w:pPrChange>
      </w:pPr>
      <w:del w:id="2237" w:author="José Albeiro Montes Gil" w:date="2022-01-19T17:02:00Z">
        <w:r w:rsidDel="00AF4086">
          <w:rPr>
            <w:rFonts w:ascii="Arial" w:eastAsia="Arial" w:hAnsi="Arial" w:cs="Arial"/>
            <w:b/>
          </w:rPr>
          <w:delText>CERTIFICACION DE AUTORIA</w:delText>
        </w:r>
      </w:del>
    </w:p>
    <w:p w14:paraId="1479DBDA" w14:textId="46D67B26" w:rsidR="00746B14" w:rsidDel="00AF4086" w:rsidRDefault="00746B14" w:rsidP="0097128C">
      <w:pPr>
        <w:rPr>
          <w:del w:id="2238" w:author="José Albeiro Montes Gil" w:date="2022-01-19T17:02:00Z"/>
          <w:rFonts w:ascii="Arial" w:eastAsia="Arial" w:hAnsi="Arial" w:cs="Arial"/>
          <w:b/>
        </w:rPr>
        <w:pPrChange w:id="2239" w:author="José Albeiro Montes Gil" w:date="2022-01-20T12:42:00Z">
          <w:pPr>
            <w:jc w:val="center"/>
          </w:pPr>
        </w:pPrChange>
      </w:pPr>
    </w:p>
    <w:p w14:paraId="21F3E61B" w14:textId="6D8E7F8D" w:rsidR="004A7756" w:rsidDel="00AF4086" w:rsidRDefault="001C36EA" w:rsidP="0097128C">
      <w:pPr>
        <w:spacing w:before="240" w:line="360" w:lineRule="auto"/>
        <w:rPr>
          <w:del w:id="2240" w:author="José Albeiro Montes Gil" w:date="2022-01-19T17:02:00Z"/>
          <w:rFonts w:ascii="Arial" w:eastAsia="Arial" w:hAnsi="Arial" w:cs="Arial"/>
          <w:sz w:val="20"/>
          <w:szCs w:val="20"/>
        </w:rPr>
        <w:pPrChange w:id="2241" w:author="José Albeiro Montes Gil" w:date="2022-01-20T12:42:00Z">
          <w:pPr>
            <w:spacing w:before="240" w:line="360" w:lineRule="auto"/>
            <w:jc w:val="both"/>
          </w:pPr>
        </w:pPrChange>
      </w:pPr>
      <w:del w:id="2242" w:author="José Albeiro Montes Gil" w:date="2022-01-19T17:02:00Z">
        <w:r w:rsidDel="00AF4086">
          <w:rPr>
            <w:rFonts w:ascii="Arial" w:eastAsia="Arial" w:hAnsi="Arial" w:cs="Arial"/>
            <w:sz w:val="20"/>
            <w:szCs w:val="20"/>
          </w:rPr>
          <w:delText>Certifico que conozco el concepto de plagiar según la Real Académica de la lengua (“Copiar en lo sustancial obras ajenas, dándolas como propias.”)</w:delText>
        </w:r>
      </w:del>
    </w:p>
    <w:p w14:paraId="24CF5E38" w14:textId="0FAB5419" w:rsidR="004A7756" w:rsidDel="00AF4086" w:rsidRDefault="001C36EA" w:rsidP="0097128C">
      <w:pPr>
        <w:spacing w:before="240" w:line="360" w:lineRule="auto"/>
        <w:rPr>
          <w:del w:id="2243" w:author="José Albeiro Montes Gil" w:date="2022-01-19T17:02:00Z"/>
          <w:rFonts w:ascii="Arial" w:eastAsia="Arial" w:hAnsi="Arial" w:cs="Arial"/>
          <w:sz w:val="20"/>
          <w:szCs w:val="20"/>
        </w:rPr>
        <w:pPrChange w:id="2244" w:author="José Albeiro Montes Gil" w:date="2022-01-20T12:42:00Z">
          <w:pPr>
            <w:spacing w:before="240" w:line="360" w:lineRule="auto"/>
            <w:jc w:val="both"/>
          </w:pPr>
        </w:pPrChange>
      </w:pPr>
      <w:del w:id="2245" w:author="José Albeiro Montes Gil" w:date="2022-01-19T17:02:00Z">
        <w:r w:rsidDel="00AF4086">
          <w:rPr>
            <w:rFonts w:ascii="Arial" w:eastAsia="Arial" w:hAnsi="Arial" w:cs="Arial"/>
            <w:sz w:val="20"/>
            <w:szCs w:val="20"/>
          </w:rPr>
          <w:delText>Y certifico que el contenido de este documento es de mi autoría, no hay contenido que haya sido copiado directamente y al pie de la letra de ninguna fuente. En el caso de ideas, teorías, conceptos, resultados y otros contenidos tomados de otros autores se menciona explícitamente la fuente original, y sólo en unos pocos casos se han mantenido el mismo texto, colocándolo entre comillas.</w:delText>
        </w:r>
      </w:del>
    </w:p>
    <w:p w14:paraId="425E5DF7" w14:textId="569C489D" w:rsidR="004A7756" w:rsidDel="00AF4086" w:rsidRDefault="001C36EA" w:rsidP="0097128C">
      <w:pPr>
        <w:spacing w:line="360" w:lineRule="auto"/>
        <w:rPr>
          <w:del w:id="2246" w:author="José Albeiro Montes Gil" w:date="2022-01-19T17:02:00Z"/>
          <w:rFonts w:ascii="Arial" w:eastAsia="Arial" w:hAnsi="Arial" w:cs="Arial"/>
          <w:sz w:val="20"/>
          <w:szCs w:val="20"/>
        </w:rPr>
        <w:pPrChange w:id="2247" w:author="José Albeiro Montes Gil" w:date="2022-01-20T12:42:00Z">
          <w:pPr>
            <w:spacing w:line="360" w:lineRule="auto"/>
            <w:jc w:val="both"/>
          </w:pPr>
        </w:pPrChange>
      </w:pPr>
      <w:del w:id="2248" w:author="José Albeiro Montes Gil" w:date="2022-01-19T17:02:00Z">
        <w:r w:rsidDel="00AF4086">
          <w:rPr>
            <w:rFonts w:ascii="Arial" w:eastAsia="Arial" w:hAnsi="Arial" w:cs="Arial"/>
            <w:sz w:val="20"/>
            <w:szCs w:val="20"/>
          </w:rPr>
          <w:delText xml:space="preserve">Reconozco las consecuencias académicas, jurídicas y económicas que conlleva el plagio. </w:delText>
        </w:r>
      </w:del>
    </w:p>
    <w:p w14:paraId="39479B7B" w14:textId="449A8D72" w:rsidR="004A7756" w:rsidDel="00AF4086" w:rsidRDefault="004A7756" w:rsidP="0097128C">
      <w:pPr>
        <w:rPr>
          <w:del w:id="2249" w:author="José Albeiro Montes Gil" w:date="2022-01-19T17:02:00Z"/>
          <w:rFonts w:ascii="Arial" w:eastAsia="Arial" w:hAnsi="Arial" w:cs="Arial"/>
          <w:sz w:val="20"/>
          <w:szCs w:val="20"/>
        </w:rPr>
        <w:pPrChange w:id="2250" w:author="José Albeiro Montes Gil" w:date="2022-01-20T12:42:00Z">
          <w:pPr>
            <w:jc w:val="both"/>
          </w:pPr>
        </w:pPrChange>
      </w:pPr>
    </w:p>
    <w:p w14:paraId="0B2493DB" w14:textId="78312328" w:rsidR="004A7756" w:rsidDel="00AF4086" w:rsidRDefault="004A7756" w:rsidP="0097128C">
      <w:pPr>
        <w:rPr>
          <w:del w:id="2251" w:author="José Albeiro Montes Gil" w:date="2022-01-19T17:02:00Z"/>
          <w:rFonts w:ascii="Arial" w:eastAsia="Arial" w:hAnsi="Arial" w:cs="Arial"/>
          <w:sz w:val="20"/>
          <w:szCs w:val="20"/>
        </w:rPr>
        <w:pPrChange w:id="2252" w:author="José Albeiro Montes Gil" w:date="2022-01-20T12:42:00Z">
          <w:pPr>
            <w:jc w:val="both"/>
          </w:pPr>
        </w:pPrChange>
      </w:pPr>
    </w:p>
    <w:p w14:paraId="1548E7B1" w14:textId="49F81D37" w:rsidR="004A7756" w:rsidDel="00AF4086" w:rsidRDefault="00C138A3" w:rsidP="0097128C">
      <w:pPr>
        <w:rPr>
          <w:del w:id="2253" w:author="José Albeiro Montes Gil" w:date="2022-01-19T17:02:00Z"/>
          <w:rFonts w:ascii="Arial" w:eastAsia="Arial" w:hAnsi="Arial" w:cs="Arial"/>
          <w:sz w:val="20"/>
          <w:szCs w:val="20"/>
        </w:rPr>
        <w:pPrChange w:id="2254" w:author="José Albeiro Montes Gil" w:date="2022-01-20T12:42:00Z">
          <w:pPr>
            <w:jc w:val="both"/>
          </w:pPr>
        </w:pPrChange>
      </w:pPr>
      <w:del w:id="2255" w:author="José Albeiro Montes Gil" w:date="2022-01-19T17:02:00Z">
        <w:r w:rsidDel="00AF4086">
          <w:rPr>
            <w:rFonts w:ascii="Arial" w:eastAsia="Arial" w:hAnsi="Arial" w:cs="Arial"/>
            <w:noProof/>
            <w:sz w:val="20"/>
            <w:szCs w:val="20"/>
            <w:lang w:val="en-US" w:eastAsia="en-US"/>
          </w:rPr>
          <w:drawing>
            <wp:anchor distT="0" distB="0" distL="114300" distR="114300" simplePos="0" relativeHeight="251659776" behindDoc="1" locked="0" layoutInCell="1" allowOverlap="1" wp14:anchorId="58174AB8" wp14:editId="109A59DA">
              <wp:simplePos x="0" y="0"/>
              <wp:positionH relativeFrom="column">
                <wp:posOffset>322134</wp:posOffset>
              </wp:positionH>
              <wp:positionV relativeFrom="paragraph">
                <wp:posOffset>110949</wp:posOffset>
              </wp:positionV>
              <wp:extent cx="2062669" cy="583660"/>
              <wp:effectExtent l="19050" t="0" r="0" b="0"/>
              <wp:wrapNone/>
              <wp:docPr id="4" name="Imagen 1" descr="E:\free fire\CamScanner 06-26-2020 17.1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ree fire\CamScanner 06-26-2020 17.14.26.jpg"/>
                      <pic:cNvPicPr>
                        <a:picLocks noChangeAspect="1" noChangeArrowheads="1"/>
                      </pic:cNvPicPr>
                    </pic:nvPicPr>
                    <pic:blipFill>
                      <a:blip r:embed="rId13" cstate="print"/>
                      <a:srcRect l="7737" t="14533" r="9802" b="23917"/>
                      <a:stretch>
                        <a:fillRect/>
                      </a:stretch>
                    </pic:blipFill>
                    <pic:spPr bwMode="auto">
                      <a:xfrm>
                        <a:off x="0" y="0"/>
                        <a:ext cx="2062669" cy="583660"/>
                      </a:xfrm>
                      <a:prstGeom prst="rect">
                        <a:avLst/>
                      </a:prstGeom>
                      <a:noFill/>
                      <a:ln w="9525">
                        <a:noFill/>
                        <a:miter lim="800000"/>
                        <a:headEnd/>
                        <a:tailEnd/>
                      </a:ln>
                    </pic:spPr>
                  </pic:pic>
                </a:graphicData>
              </a:graphic>
            </wp:anchor>
          </w:drawing>
        </w:r>
      </w:del>
    </w:p>
    <w:p w14:paraId="28ED2E72" w14:textId="7532C415" w:rsidR="004A7756" w:rsidDel="00AF4086" w:rsidRDefault="001C36EA" w:rsidP="0097128C">
      <w:pPr>
        <w:rPr>
          <w:del w:id="2256" w:author="José Albeiro Montes Gil" w:date="2022-01-19T17:02:00Z"/>
          <w:rFonts w:ascii="Arial" w:eastAsia="Arial" w:hAnsi="Arial" w:cs="Arial"/>
          <w:sz w:val="20"/>
          <w:szCs w:val="20"/>
        </w:rPr>
        <w:pPrChange w:id="2257" w:author="José Albeiro Montes Gil" w:date="2022-01-20T12:42:00Z">
          <w:pPr>
            <w:jc w:val="both"/>
          </w:pPr>
        </w:pPrChange>
      </w:pPr>
      <w:del w:id="2258" w:author="José Albeiro Montes Gil" w:date="2022-01-19T17:02:00Z">
        <w:r w:rsidDel="00AF4086">
          <w:rPr>
            <w:rFonts w:ascii="Arial" w:eastAsia="Arial" w:hAnsi="Arial" w:cs="Arial"/>
            <w:sz w:val="20"/>
            <w:szCs w:val="20"/>
          </w:rPr>
          <w:delText>Firma</w:delText>
        </w:r>
      </w:del>
    </w:p>
    <w:p w14:paraId="2E1B8748" w14:textId="777A0779" w:rsidR="004A7756" w:rsidDel="00AF4086" w:rsidRDefault="001C36EA" w:rsidP="0097128C">
      <w:pPr>
        <w:rPr>
          <w:del w:id="2259" w:author="José Albeiro Montes Gil" w:date="2022-01-19T17:02:00Z"/>
          <w:rFonts w:ascii="Arial" w:eastAsia="Arial" w:hAnsi="Arial" w:cs="Arial"/>
          <w:sz w:val="20"/>
          <w:szCs w:val="20"/>
        </w:rPr>
        <w:pPrChange w:id="2260" w:author="José Albeiro Montes Gil" w:date="2022-01-20T12:42:00Z">
          <w:pPr>
            <w:jc w:val="both"/>
          </w:pPr>
        </w:pPrChange>
      </w:pPr>
      <w:del w:id="2261" w:author="José Albeiro Montes Gil" w:date="2022-01-19T17:02:00Z">
        <w:r w:rsidDel="00AF4086">
          <w:rPr>
            <w:rFonts w:ascii="Arial" w:eastAsia="Arial" w:hAnsi="Arial" w:cs="Arial"/>
            <w:sz w:val="20"/>
            <w:szCs w:val="20"/>
          </w:rPr>
          <w:delText>____________________________________</w:delText>
        </w:r>
        <w:r w:rsidR="00E329B3" w:rsidDel="00AF4086">
          <w:rPr>
            <w:rFonts w:ascii="Arial" w:eastAsia="Arial" w:hAnsi="Arial" w:cs="Arial"/>
            <w:sz w:val="20"/>
            <w:szCs w:val="20"/>
          </w:rPr>
          <w:delText>_</w:delText>
        </w:r>
      </w:del>
    </w:p>
    <w:p w14:paraId="7121B403" w14:textId="33910DD5" w:rsidR="004A7756" w:rsidDel="00AF4086" w:rsidRDefault="001C36EA" w:rsidP="0097128C">
      <w:pPr>
        <w:rPr>
          <w:del w:id="2262" w:author="José Albeiro Montes Gil" w:date="2022-01-19T17:02:00Z"/>
          <w:rFonts w:ascii="Arial" w:eastAsia="Arial" w:hAnsi="Arial" w:cs="Arial"/>
          <w:sz w:val="20"/>
          <w:szCs w:val="20"/>
        </w:rPr>
        <w:pPrChange w:id="2263" w:author="José Albeiro Montes Gil" w:date="2022-01-20T12:42:00Z">
          <w:pPr>
            <w:jc w:val="both"/>
          </w:pPr>
        </w:pPrChange>
      </w:pPr>
      <w:del w:id="2264" w:author="José Albeiro Montes Gil" w:date="2022-01-19T17:02:00Z">
        <w:r w:rsidDel="00AF4086">
          <w:rPr>
            <w:rFonts w:ascii="Arial" w:eastAsia="Arial" w:hAnsi="Arial" w:cs="Arial"/>
            <w:sz w:val="20"/>
            <w:szCs w:val="20"/>
          </w:rPr>
          <w:delText>Nombre del estudiante</w:delText>
        </w:r>
      </w:del>
    </w:p>
    <w:p w14:paraId="3503D5A5" w14:textId="66F5E005" w:rsidR="004A7756" w:rsidDel="00AF4086" w:rsidRDefault="001C36EA" w:rsidP="0097128C">
      <w:pPr>
        <w:rPr>
          <w:del w:id="2265" w:author="José Albeiro Montes Gil" w:date="2022-01-19T17:02:00Z"/>
          <w:rFonts w:ascii="Arial" w:eastAsia="Arial" w:hAnsi="Arial" w:cs="Arial"/>
          <w:sz w:val="20"/>
          <w:szCs w:val="20"/>
        </w:rPr>
        <w:pPrChange w:id="2266" w:author="José Albeiro Montes Gil" w:date="2022-01-20T12:42:00Z">
          <w:pPr>
            <w:jc w:val="both"/>
          </w:pPr>
        </w:pPrChange>
      </w:pPr>
      <w:del w:id="2267" w:author="José Albeiro Montes Gil" w:date="2022-01-19T17:02:00Z">
        <w:r w:rsidDel="00AF4086">
          <w:rPr>
            <w:rFonts w:ascii="Arial" w:eastAsia="Arial" w:hAnsi="Arial" w:cs="Arial"/>
            <w:sz w:val="20"/>
            <w:szCs w:val="20"/>
          </w:rPr>
          <w:delText>CC.</w:delText>
        </w:r>
        <w:r w:rsidR="00C138A3" w:rsidDel="00AF4086">
          <w:rPr>
            <w:rFonts w:ascii="Arial" w:eastAsia="Arial" w:hAnsi="Arial" w:cs="Arial"/>
            <w:sz w:val="20"/>
            <w:szCs w:val="20"/>
          </w:rPr>
          <w:delText>1.058.786.354 La Sierra ©</w:delText>
        </w:r>
        <w:r w:rsidDel="00AF4086">
          <w:rPr>
            <w:rFonts w:ascii="Arial" w:eastAsia="Arial" w:hAnsi="Arial" w:cs="Arial"/>
            <w:sz w:val="20"/>
            <w:szCs w:val="20"/>
          </w:rPr>
          <w:delText xml:space="preserve"> </w:delText>
        </w:r>
      </w:del>
    </w:p>
    <w:p w14:paraId="6F27ECD6" w14:textId="01A00653" w:rsidR="004A7756" w:rsidDel="00AF4086" w:rsidRDefault="004A7756" w:rsidP="0097128C">
      <w:pPr>
        <w:rPr>
          <w:del w:id="2268" w:author="José Albeiro Montes Gil" w:date="2022-01-19T17:02:00Z"/>
          <w:rFonts w:ascii="Arial" w:eastAsia="Arial" w:hAnsi="Arial" w:cs="Arial"/>
        </w:rPr>
        <w:pPrChange w:id="2269" w:author="José Albeiro Montes Gil" w:date="2022-01-20T12:42:00Z">
          <w:pPr/>
        </w:pPrChange>
      </w:pPr>
    </w:p>
    <w:p w14:paraId="69B5BC09" w14:textId="731F3DD8" w:rsidR="004A7756" w:rsidDel="00AF4086" w:rsidRDefault="004A7756" w:rsidP="0097128C">
      <w:pPr>
        <w:rPr>
          <w:del w:id="2270" w:author="José Albeiro Montes Gil" w:date="2022-01-19T17:02:00Z"/>
          <w:rFonts w:ascii="Arial" w:eastAsia="Arial" w:hAnsi="Arial" w:cs="Arial"/>
        </w:rPr>
        <w:pPrChange w:id="2271" w:author="José Albeiro Montes Gil" w:date="2022-01-20T12:42:00Z">
          <w:pPr/>
        </w:pPrChange>
      </w:pPr>
    </w:p>
    <w:p w14:paraId="7BFB8D7E" w14:textId="22D2E466" w:rsidR="004A7756" w:rsidDel="00AF4086" w:rsidRDefault="00E329B3" w:rsidP="0097128C">
      <w:pPr>
        <w:rPr>
          <w:del w:id="2272" w:author="José Albeiro Montes Gil" w:date="2022-01-19T17:02:00Z"/>
          <w:rFonts w:ascii="Arial" w:eastAsia="Arial" w:hAnsi="Arial" w:cs="Arial"/>
        </w:rPr>
        <w:pPrChange w:id="2273" w:author="José Albeiro Montes Gil" w:date="2022-01-20T12:42:00Z">
          <w:pPr/>
        </w:pPrChange>
      </w:pPr>
      <w:del w:id="2274" w:author="José Albeiro Montes Gil" w:date="2022-01-19T17:02:00Z">
        <w:r w:rsidDel="00AF4086">
          <w:rPr>
            <w:rFonts w:ascii="Arial" w:eastAsia="Arial" w:hAnsi="Arial" w:cs="Arial"/>
            <w:noProof/>
            <w:sz w:val="20"/>
            <w:szCs w:val="20"/>
            <w:lang w:val="en-US" w:eastAsia="en-US"/>
          </w:rPr>
          <w:drawing>
            <wp:anchor distT="0" distB="0" distL="114300" distR="114300" simplePos="0" relativeHeight="251664896" behindDoc="0" locked="0" layoutInCell="1" allowOverlap="1" wp14:anchorId="0C75ADFB" wp14:editId="19A028FD">
              <wp:simplePos x="0" y="0"/>
              <wp:positionH relativeFrom="column">
                <wp:posOffset>326390</wp:posOffset>
              </wp:positionH>
              <wp:positionV relativeFrom="paragraph">
                <wp:posOffset>229236</wp:posOffset>
              </wp:positionV>
              <wp:extent cx="2280141" cy="39243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MA DIGITALIZAD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26454" cy="400401"/>
                      </a:xfrm>
                      <a:prstGeom prst="rect">
                        <a:avLst/>
                      </a:prstGeom>
                    </pic:spPr>
                  </pic:pic>
                </a:graphicData>
              </a:graphic>
            </wp:anchor>
          </w:drawing>
        </w:r>
      </w:del>
    </w:p>
    <w:p w14:paraId="7C700E03" w14:textId="43EFC84F" w:rsidR="00C138A3" w:rsidDel="00AF4086" w:rsidRDefault="00C138A3" w:rsidP="0097128C">
      <w:pPr>
        <w:rPr>
          <w:del w:id="2275" w:author="José Albeiro Montes Gil" w:date="2022-01-19T17:02:00Z"/>
          <w:rFonts w:ascii="Arial" w:eastAsia="Arial" w:hAnsi="Arial" w:cs="Arial"/>
          <w:sz w:val="20"/>
          <w:szCs w:val="20"/>
        </w:rPr>
        <w:pPrChange w:id="2276" w:author="José Albeiro Montes Gil" w:date="2022-01-20T12:42:00Z">
          <w:pPr>
            <w:jc w:val="both"/>
          </w:pPr>
        </w:pPrChange>
      </w:pPr>
      <w:del w:id="2277" w:author="José Albeiro Montes Gil" w:date="2022-01-19T17:02:00Z">
        <w:r w:rsidDel="00AF4086">
          <w:rPr>
            <w:rFonts w:ascii="Arial" w:eastAsia="Arial" w:hAnsi="Arial" w:cs="Arial"/>
            <w:sz w:val="20"/>
            <w:szCs w:val="20"/>
          </w:rPr>
          <w:delText>Firma</w:delText>
        </w:r>
      </w:del>
    </w:p>
    <w:p w14:paraId="71D67103" w14:textId="0A836B1D" w:rsidR="00C138A3" w:rsidDel="00AF4086" w:rsidRDefault="00C138A3" w:rsidP="0097128C">
      <w:pPr>
        <w:rPr>
          <w:del w:id="2278" w:author="José Albeiro Montes Gil" w:date="2022-01-19T17:02:00Z"/>
          <w:rFonts w:ascii="Arial" w:eastAsia="Arial" w:hAnsi="Arial" w:cs="Arial"/>
          <w:sz w:val="20"/>
          <w:szCs w:val="20"/>
        </w:rPr>
        <w:pPrChange w:id="2279" w:author="José Albeiro Montes Gil" w:date="2022-01-20T12:42:00Z">
          <w:pPr>
            <w:jc w:val="both"/>
          </w:pPr>
        </w:pPrChange>
      </w:pPr>
      <w:del w:id="2280" w:author="José Albeiro Montes Gil" w:date="2022-01-19T17:02:00Z">
        <w:r w:rsidDel="00AF4086">
          <w:rPr>
            <w:rFonts w:ascii="Arial" w:eastAsia="Arial" w:hAnsi="Arial" w:cs="Arial"/>
            <w:sz w:val="20"/>
            <w:szCs w:val="20"/>
          </w:rPr>
          <w:delText>____________________________________</w:delText>
        </w:r>
        <w:r w:rsidR="00E329B3" w:rsidDel="00AF4086">
          <w:rPr>
            <w:rFonts w:ascii="Arial" w:eastAsia="Arial" w:hAnsi="Arial" w:cs="Arial"/>
            <w:sz w:val="20"/>
            <w:szCs w:val="20"/>
          </w:rPr>
          <w:delText>_</w:delText>
        </w:r>
      </w:del>
    </w:p>
    <w:p w14:paraId="4ABA7DE5" w14:textId="16D54581" w:rsidR="00C138A3" w:rsidDel="00AF4086" w:rsidRDefault="00C138A3" w:rsidP="0097128C">
      <w:pPr>
        <w:rPr>
          <w:del w:id="2281" w:author="José Albeiro Montes Gil" w:date="2022-01-19T17:02:00Z"/>
          <w:rFonts w:ascii="Arial" w:eastAsia="Arial" w:hAnsi="Arial" w:cs="Arial"/>
          <w:sz w:val="20"/>
          <w:szCs w:val="20"/>
        </w:rPr>
        <w:pPrChange w:id="2282" w:author="José Albeiro Montes Gil" w:date="2022-01-20T12:42:00Z">
          <w:pPr>
            <w:jc w:val="both"/>
          </w:pPr>
        </w:pPrChange>
      </w:pPr>
      <w:del w:id="2283" w:author="José Albeiro Montes Gil" w:date="2022-01-19T17:02:00Z">
        <w:r w:rsidDel="00AF4086">
          <w:rPr>
            <w:rFonts w:ascii="Arial" w:eastAsia="Arial" w:hAnsi="Arial" w:cs="Arial"/>
            <w:sz w:val="20"/>
            <w:szCs w:val="20"/>
          </w:rPr>
          <w:delText>Nombre del estudiante</w:delText>
        </w:r>
      </w:del>
    </w:p>
    <w:p w14:paraId="6F7C9321" w14:textId="66373D7D" w:rsidR="003349A0" w:rsidRPr="00D3608B" w:rsidDel="00AF4086" w:rsidRDefault="00C138A3" w:rsidP="0097128C">
      <w:pPr>
        <w:rPr>
          <w:del w:id="2284" w:author="José Albeiro Montes Gil" w:date="2022-01-19T17:02:00Z"/>
          <w:rFonts w:ascii="Arial" w:eastAsia="Arial" w:hAnsi="Arial" w:cs="Arial"/>
          <w:sz w:val="20"/>
          <w:szCs w:val="20"/>
        </w:rPr>
        <w:pPrChange w:id="2285" w:author="José Albeiro Montes Gil" w:date="2022-01-20T12:42:00Z">
          <w:pPr>
            <w:jc w:val="both"/>
          </w:pPr>
        </w:pPrChange>
      </w:pPr>
      <w:del w:id="2286" w:author="José Albeiro Montes Gil" w:date="2022-01-19T17:02:00Z">
        <w:r w:rsidDel="00AF4086">
          <w:rPr>
            <w:rFonts w:ascii="Arial" w:eastAsia="Arial" w:hAnsi="Arial" w:cs="Arial"/>
            <w:sz w:val="20"/>
            <w:szCs w:val="20"/>
          </w:rPr>
          <w:delText xml:space="preserve">CC. </w:delText>
        </w:r>
        <w:r w:rsidR="00E329B3" w:rsidDel="00AF4086">
          <w:rPr>
            <w:rFonts w:ascii="Arial" w:eastAsia="Arial" w:hAnsi="Arial" w:cs="Arial"/>
            <w:sz w:val="20"/>
            <w:szCs w:val="20"/>
          </w:rPr>
          <w:delText>1.061.798.614 Popayán</w:delText>
        </w:r>
      </w:del>
    </w:p>
    <w:p w14:paraId="19254A22" w14:textId="703EE2E3" w:rsidR="003349A0" w:rsidDel="00AF4086" w:rsidRDefault="003349A0" w:rsidP="0097128C">
      <w:pPr>
        <w:rPr>
          <w:del w:id="2287" w:author="José Albeiro Montes Gil" w:date="2022-01-19T17:02:00Z"/>
          <w:rFonts w:ascii="Arial" w:eastAsia="Arial" w:hAnsi="Arial" w:cs="Arial"/>
        </w:rPr>
        <w:pPrChange w:id="2288" w:author="José Albeiro Montes Gil" w:date="2022-01-20T12:42:00Z">
          <w:pPr/>
        </w:pPrChange>
      </w:pPr>
    </w:p>
    <w:p w14:paraId="4699B89E" w14:textId="37930FAF" w:rsidR="003349A0" w:rsidDel="00AF4086" w:rsidRDefault="003349A0" w:rsidP="0097128C">
      <w:pPr>
        <w:rPr>
          <w:del w:id="2289" w:author="José Albeiro Montes Gil" w:date="2022-01-19T17:02:00Z"/>
          <w:rFonts w:ascii="Arial" w:eastAsia="Arial" w:hAnsi="Arial" w:cs="Arial"/>
        </w:rPr>
        <w:pPrChange w:id="2290" w:author="José Albeiro Montes Gil" w:date="2022-01-20T12:42:00Z">
          <w:pPr/>
        </w:pPrChange>
      </w:pPr>
    </w:p>
    <w:p w14:paraId="124C5D11" w14:textId="1FCD71BC" w:rsidR="003349A0" w:rsidDel="00AF4086" w:rsidRDefault="003349A0" w:rsidP="0097128C">
      <w:pPr>
        <w:rPr>
          <w:del w:id="2291" w:author="José Albeiro Montes Gil" w:date="2022-01-19T17:02:00Z"/>
          <w:rFonts w:ascii="Arial" w:eastAsia="Arial" w:hAnsi="Arial" w:cs="Arial"/>
        </w:rPr>
        <w:pPrChange w:id="2292" w:author="José Albeiro Montes Gil" w:date="2022-01-20T12:42:00Z">
          <w:pPr/>
        </w:pPrChange>
      </w:pPr>
    </w:p>
    <w:p w14:paraId="169B1C96" w14:textId="279105E0" w:rsidR="003349A0" w:rsidDel="00AF4086" w:rsidRDefault="003349A0" w:rsidP="0097128C">
      <w:pPr>
        <w:rPr>
          <w:del w:id="2293" w:author="José Albeiro Montes Gil" w:date="2022-01-19T17:02:00Z"/>
          <w:rFonts w:ascii="Arial" w:eastAsia="Arial" w:hAnsi="Arial" w:cs="Arial"/>
        </w:rPr>
        <w:pPrChange w:id="2294" w:author="José Albeiro Montes Gil" w:date="2022-01-20T12:42:00Z">
          <w:pPr/>
        </w:pPrChange>
      </w:pPr>
    </w:p>
    <w:p w14:paraId="57A45DF0" w14:textId="019B2E48" w:rsidR="003349A0" w:rsidDel="00AF4086" w:rsidRDefault="003349A0" w:rsidP="0097128C">
      <w:pPr>
        <w:rPr>
          <w:del w:id="2295" w:author="José Albeiro Montes Gil" w:date="2022-01-19T17:02:00Z"/>
          <w:rFonts w:ascii="Arial" w:eastAsia="Arial" w:hAnsi="Arial" w:cs="Arial"/>
        </w:rPr>
        <w:pPrChange w:id="2296" w:author="José Albeiro Montes Gil" w:date="2022-01-20T12:42:00Z">
          <w:pPr/>
        </w:pPrChange>
      </w:pPr>
    </w:p>
    <w:p w14:paraId="57B4A9E9" w14:textId="394B33B5" w:rsidR="003349A0" w:rsidDel="00AF4086" w:rsidRDefault="003349A0" w:rsidP="0097128C">
      <w:pPr>
        <w:rPr>
          <w:del w:id="2297" w:author="José Albeiro Montes Gil" w:date="2022-01-19T17:02:00Z"/>
          <w:rFonts w:ascii="Arial" w:eastAsia="Arial" w:hAnsi="Arial" w:cs="Arial"/>
        </w:rPr>
        <w:pPrChange w:id="2298" w:author="José Albeiro Montes Gil" w:date="2022-01-20T12:42:00Z">
          <w:pPr/>
        </w:pPrChange>
      </w:pPr>
    </w:p>
    <w:p w14:paraId="48E734CC" w14:textId="1BD0B1B6" w:rsidR="004A7756" w:rsidDel="00AF4086" w:rsidRDefault="001C36EA" w:rsidP="0097128C">
      <w:pPr>
        <w:pStyle w:val="Ttulo1"/>
        <w:numPr>
          <w:ilvl w:val="0"/>
          <w:numId w:val="1"/>
        </w:numPr>
        <w:jc w:val="left"/>
        <w:rPr>
          <w:del w:id="2299" w:author="José Albeiro Montes Gil" w:date="2022-01-19T17:02:00Z"/>
          <w:rFonts w:cs="Arial"/>
          <w:szCs w:val="24"/>
        </w:rPr>
        <w:pPrChange w:id="2300" w:author="José Albeiro Montes Gil" w:date="2022-01-20T12:42:00Z">
          <w:pPr>
            <w:pStyle w:val="Ttulo1"/>
            <w:numPr>
              <w:numId w:val="1"/>
            </w:numPr>
            <w:ind w:left="720" w:hanging="360"/>
            <w:jc w:val="center"/>
          </w:pPr>
        </w:pPrChange>
      </w:pPr>
      <w:bookmarkStart w:id="2301" w:name="_Toc87338558"/>
      <w:bookmarkStart w:id="2302" w:name="_Toc87344333"/>
      <w:del w:id="2303" w:author="José Albeiro Montes Gil" w:date="2022-01-19T17:02:00Z">
        <w:r w:rsidDel="00AF4086">
          <w:rPr>
            <w:rFonts w:cs="Arial"/>
            <w:szCs w:val="24"/>
          </w:rPr>
          <w:delText>PLANTEAMIENTO DEL PROBLEMA</w:delText>
        </w:r>
        <w:bookmarkEnd w:id="2301"/>
        <w:bookmarkEnd w:id="2302"/>
      </w:del>
    </w:p>
    <w:p w14:paraId="68E15830" w14:textId="303E597A" w:rsidR="003349A0" w:rsidRPr="003349A0" w:rsidDel="00AF4086" w:rsidRDefault="003349A0" w:rsidP="0097128C">
      <w:pPr>
        <w:rPr>
          <w:del w:id="2304" w:author="José Albeiro Montes Gil" w:date="2022-01-19T17:02:00Z"/>
        </w:rPr>
        <w:pPrChange w:id="2305" w:author="José Albeiro Montes Gil" w:date="2022-01-20T12:42:00Z">
          <w:pPr/>
        </w:pPrChange>
      </w:pPr>
    </w:p>
    <w:p w14:paraId="280120BA" w14:textId="62FB664C" w:rsidR="00C138A3" w:rsidRPr="00C138A3" w:rsidDel="00AF4086" w:rsidRDefault="00C138A3" w:rsidP="0097128C">
      <w:pPr>
        <w:rPr>
          <w:del w:id="2306" w:author="José Albeiro Montes Gil" w:date="2022-01-19T17:02:00Z"/>
        </w:rPr>
        <w:pPrChange w:id="2307" w:author="José Albeiro Montes Gil" w:date="2022-01-20T12:42:00Z">
          <w:pPr/>
        </w:pPrChange>
      </w:pPr>
    </w:p>
    <w:p w14:paraId="4E5139A4" w14:textId="30A25951" w:rsidR="004A7756" w:rsidDel="00AF4086" w:rsidRDefault="001C36EA" w:rsidP="0097128C">
      <w:pPr>
        <w:pStyle w:val="Ttulo2"/>
        <w:spacing w:before="240" w:after="160" w:line="360" w:lineRule="auto"/>
        <w:rPr>
          <w:del w:id="2308" w:author="José Albeiro Montes Gil" w:date="2022-01-19T17:02:00Z"/>
          <w:rFonts w:cs="Arial"/>
          <w:szCs w:val="24"/>
        </w:rPr>
        <w:pPrChange w:id="2309" w:author="José Albeiro Montes Gil" w:date="2022-01-20T12:42:00Z">
          <w:pPr>
            <w:pStyle w:val="Ttulo2"/>
            <w:spacing w:before="240" w:after="160" w:line="360" w:lineRule="auto"/>
          </w:pPr>
        </w:pPrChange>
      </w:pPr>
      <w:bookmarkStart w:id="2310" w:name="_Toc69927896"/>
      <w:bookmarkStart w:id="2311" w:name="_Toc87338559"/>
      <w:bookmarkStart w:id="2312" w:name="_Toc87344334"/>
      <w:bookmarkEnd w:id="2310"/>
      <w:del w:id="2313" w:author="José Albeiro Montes Gil" w:date="2022-01-19T17:02:00Z">
        <w:r w:rsidDel="00AF4086">
          <w:rPr>
            <w:rFonts w:cs="Arial"/>
            <w:szCs w:val="24"/>
          </w:rPr>
          <w:delText>1.1 Formulación del Problema</w:delText>
        </w:r>
        <w:bookmarkEnd w:id="2311"/>
        <w:bookmarkEnd w:id="2312"/>
      </w:del>
    </w:p>
    <w:p w14:paraId="1D1D19A7" w14:textId="7153E33E" w:rsidR="007A2C74" w:rsidDel="00AF4086" w:rsidRDefault="007A2C74" w:rsidP="0097128C">
      <w:pPr>
        <w:spacing w:line="360" w:lineRule="auto"/>
        <w:rPr>
          <w:del w:id="2314" w:author="José Albeiro Montes Gil" w:date="2022-01-19T17:02:00Z"/>
          <w:rFonts w:ascii="Arial" w:hAnsi="Arial" w:cs="Arial"/>
          <w:sz w:val="24"/>
          <w:szCs w:val="24"/>
        </w:rPr>
        <w:pPrChange w:id="2315" w:author="José Albeiro Montes Gil" w:date="2022-01-20T12:42:00Z">
          <w:pPr>
            <w:spacing w:line="360" w:lineRule="auto"/>
            <w:jc w:val="both"/>
          </w:pPr>
        </w:pPrChange>
      </w:pPr>
      <w:del w:id="2316" w:author="José Albeiro Montes Gil" w:date="2022-01-19T17:02:00Z">
        <w:r w:rsidRPr="005D29B8" w:rsidDel="00AF4086">
          <w:rPr>
            <w:rFonts w:ascii="Arial;Helvetica;sans-serif" w:eastAsia="Arial" w:hAnsi="Arial;Helvetica;sans-serif" w:cs="Arial"/>
            <w:color w:val="000000"/>
            <w:sz w:val="24"/>
            <w:szCs w:val="24"/>
          </w:rPr>
          <w:delText>Los</w:delText>
        </w:r>
        <w:r w:rsidRPr="005D29B8" w:rsidDel="00AF4086">
          <w:rPr>
            <w:rFonts w:ascii="Arial" w:eastAsia="Arial" w:hAnsi="Arial" w:cs="Arial"/>
            <w:color w:val="000000"/>
            <w:sz w:val="24"/>
            <w:szCs w:val="24"/>
          </w:rPr>
          <w:delText xml:space="preserve"> </w:delText>
        </w:r>
        <w:r w:rsidRPr="005D29B8" w:rsidDel="00AF4086">
          <w:rPr>
            <w:rFonts w:ascii="Arial;Helvetica;sans-serif" w:eastAsia="Arial" w:hAnsi="Arial;Helvetica;sans-serif" w:cs="Arial"/>
            <w:color w:val="000000"/>
            <w:sz w:val="24"/>
            <w:szCs w:val="24"/>
          </w:rPr>
          <w:delText>seres</w:delText>
        </w:r>
        <w:r w:rsidRPr="005D29B8" w:rsidDel="00AF4086">
          <w:rPr>
            <w:rFonts w:ascii="Arial" w:eastAsia="Arial" w:hAnsi="Arial" w:cs="Arial"/>
            <w:color w:val="000000"/>
            <w:sz w:val="24"/>
            <w:szCs w:val="24"/>
          </w:rPr>
          <w:delText xml:space="preserve"> </w:delText>
        </w:r>
        <w:r w:rsidDel="00AF4086">
          <w:rPr>
            <w:rFonts w:ascii="Arial;Helvetica;sans-serif" w:eastAsia="Arial" w:hAnsi="Arial;Helvetica;sans-serif" w:cs="Arial"/>
            <w:color w:val="000000"/>
            <w:sz w:val="24"/>
            <w:szCs w:val="24"/>
          </w:rPr>
          <w:delText xml:space="preserve">humanos </w:delText>
        </w:r>
        <w:r w:rsidRPr="005D29B8" w:rsidDel="00AF4086">
          <w:rPr>
            <w:rFonts w:ascii="Arial;Helvetica;sans-serif" w:eastAsia="Arial" w:hAnsi="Arial;Helvetica;sans-serif" w:cs="Arial"/>
            <w:color w:val="000000"/>
            <w:sz w:val="24"/>
            <w:szCs w:val="24"/>
          </w:rPr>
          <w:delText>han</w:delText>
        </w:r>
        <w:r w:rsidRPr="005D29B8" w:rsidDel="00AF4086">
          <w:rPr>
            <w:rFonts w:ascii="Arial" w:eastAsia="Arial" w:hAnsi="Arial" w:cs="Arial"/>
            <w:color w:val="000000"/>
            <w:sz w:val="24"/>
            <w:szCs w:val="24"/>
          </w:rPr>
          <w:delText xml:space="preserve"> </w:delText>
        </w:r>
        <w:r w:rsidRPr="005D29B8" w:rsidDel="00AF4086">
          <w:rPr>
            <w:rFonts w:ascii="Arial;Helvetica;sans-serif" w:eastAsia="Arial" w:hAnsi="Arial;Helvetica;sans-serif" w:cs="Arial"/>
            <w:color w:val="000000"/>
            <w:sz w:val="24"/>
            <w:szCs w:val="24"/>
          </w:rPr>
          <w:delText>desarrollado</w:delText>
        </w:r>
        <w:r w:rsidRPr="005D29B8" w:rsidDel="00AF4086">
          <w:rPr>
            <w:rFonts w:ascii="Arial" w:eastAsia="Arial" w:hAnsi="Arial" w:cs="Arial"/>
            <w:color w:val="000000"/>
            <w:sz w:val="24"/>
            <w:szCs w:val="24"/>
          </w:rPr>
          <w:delText xml:space="preserve"> </w:delText>
        </w:r>
        <w:r w:rsidRPr="00767BA7" w:rsidDel="00AF4086">
          <w:rPr>
            <w:rFonts w:ascii="Arial;Helvetica;sans-serif" w:eastAsia="Arial" w:hAnsi="Arial;Helvetica;sans-serif" w:cs="Arial"/>
            <w:color w:val="000000"/>
            <w:sz w:val="24"/>
            <w:szCs w:val="24"/>
          </w:rPr>
          <w:delText xml:space="preserve">a </w:delText>
        </w:r>
        <w:r w:rsidRPr="005D29B8" w:rsidDel="00AF4086">
          <w:rPr>
            <w:rFonts w:ascii="Arial;Helvetica;sans-serif" w:eastAsia="Arial" w:hAnsi="Arial;Helvetica;sans-serif" w:cs="Arial"/>
            <w:color w:val="000000"/>
            <w:sz w:val="24"/>
            <w:szCs w:val="24"/>
          </w:rPr>
          <w:delText>lo largo de</w:delText>
        </w:r>
        <w:r w:rsidRPr="005D29B8" w:rsidDel="00AF4086">
          <w:rPr>
            <w:rFonts w:ascii="Arial" w:eastAsia="Arial" w:hAnsi="Arial" w:cs="Arial"/>
            <w:color w:val="000000"/>
            <w:sz w:val="24"/>
            <w:szCs w:val="24"/>
          </w:rPr>
          <w:delText xml:space="preserve"> </w:delText>
        </w:r>
        <w:r w:rsidRPr="005D29B8" w:rsidDel="00AF4086">
          <w:rPr>
            <w:rFonts w:ascii="Arial;Helvetica;sans-serif" w:eastAsia="Arial" w:hAnsi="Arial;Helvetica;sans-serif" w:cs="Arial"/>
            <w:color w:val="000000"/>
            <w:sz w:val="24"/>
            <w:szCs w:val="24"/>
          </w:rPr>
          <w:delText xml:space="preserve">la vida </w:delText>
        </w:r>
        <w:r w:rsidRPr="005D29B8" w:rsidDel="00AF4086">
          <w:rPr>
            <w:rFonts w:ascii="Arial" w:eastAsia="Arial" w:hAnsi="Arial" w:cs="Arial"/>
            <w:color w:val="000000"/>
            <w:sz w:val="24"/>
            <w:szCs w:val="24"/>
          </w:rPr>
          <w:delText xml:space="preserve">nuevas </w:delText>
        </w:r>
        <w:r w:rsidRPr="005D29B8" w:rsidDel="00AF4086">
          <w:rPr>
            <w:rFonts w:ascii="Arial;Helvetica;sans-serif" w:eastAsia="Arial" w:hAnsi="Arial;Helvetica;sans-serif" w:cs="Arial"/>
            <w:color w:val="000000"/>
            <w:sz w:val="24"/>
            <w:szCs w:val="24"/>
          </w:rPr>
          <w:delText>experiencias culturales</w:delText>
        </w:r>
        <w:r w:rsidRPr="005D29B8" w:rsidDel="00AF4086">
          <w:rPr>
            <w:rFonts w:ascii="Arial" w:eastAsia="Arial" w:hAnsi="Arial" w:cs="Arial"/>
            <w:color w:val="000000"/>
            <w:sz w:val="24"/>
            <w:szCs w:val="24"/>
          </w:rPr>
          <w:delText xml:space="preserve"> </w:delText>
        </w:r>
        <w:r w:rsidRPr="005D29B8" w:rsidDel="00AF4086">
          <w:rPr>
            <w:rFonts w:ascii="Arial;Helvetica;sans-serif" w:eastAsia="Arial" w:hAnsi="Arial;Helvetica;sans-serif" w:cs="Arial"/>
            <w:color w:val="000000"/>
            <w:sz w:val="24"/>
            <w:szCs w:val="24"/>
          </w:rPr>
          <w:delText>y sociales</w:delText>
        </w:r>
        <w:r w:rsidRPr="00767BA7" w:rsidDel="00AF4086">
          <w:rPr>
            <w:rFonts w:ascii="Arial;Helvetica;sans-serif" w:eastAsia="Arial" w:hAnsi="Arial;Helvetica;sans-serif" w:cs="Arial"/>
            <w:color w:val="000000"/>
            <w:sz w:val="24"/>
            <w:szCs w:val="24"/>
          </w:rPr>
          <w:delText>,</w:delText>
        </w:r>
        <w:r w:rsidRPr="005D29B8" w:rsidDel="00AF4086">
          <w:rPr>
            <w:rFonts w:ascii="Arial;Helvetica;sans-serif" w:eastAsia="Arial" w:hAnsi="Arial;Helvetica;sans-serif" w:cs="Arial"/>
            <w:color w:val="000000"/>
            <w:sz w:val="24"/>
            <w:szCs w:val="24"/>
          </w:rPr>
          <w:delText xml:space="preserve"> que han permitido estructurar perfiles a trav</w:delText>
        </w:r>
        <w:r w:rsidRPr="005D29B8" w:rsidDel="00AF4086">
          <w:rPr>
            <w:rFonts w:ascii="Arial;Helvetica;sans-serif" w:eastAsia="Arial" w:hAnsi="Arial;Helvetica;sans-serif" w:cs="Arial" w:hint="eastAsia"/>
            <w:color w:val="000000"/>
            <w:sz w:val="24"/>
            <w:szCs w:val="24"/>
          </w:rPr>
          <w:delText>é</w:delText>
        </w:r>
        <w:r w:rsidRPr="005D29B8" w:rsidDel="00AF4086">
          <w:rPr>
            <w:rFonts w:ascii="Arial;Helvetica;sans-serif" w:eastAsia="Arial" w:hAnsi="Arial;Helvetica;sans-serif" w:cs="Arial"/>
            <w:color w:val="000000"/>
            <w:sz w:val="24"/>
            <w:szCs w:val="24"/>
          </w:rPr>
          <w:delText>s del lenguaje y sus interacciones</w:delText>
        </w:r>
        <w:r w:rsidDel="00AF4086">
          <w:rPr>
            <w:rFonts w:ascii="Arial;Helvetica;sans-serif" w:eastAsia="Arial" w:hAnsi="Arial;Helvetica;sans-serif" w:cs="Arial"/>
            <w:color w:val="000000"/>
            <w:sz w:val="24"/>
            <w:szCs w:val="24"/>
          </w:rPr>
          <w:delText xml:space="preserve">, </w:delText>
        </w:r>
        <w:r w:rsidRPr="005D29B8" w:rsidDel="00AF4086">
          <w:rPr>
            <w:rFonts w:ascii="Arial" w:eastAsia="Arial" w:hAnsi="Arial" w:cs="Arial"/>
            <w:sz w:val="24"/>
            <w:szCs w:val="24"/>
          </w:rPr>
          <w:delText>ayudá</w:delText>
        </w:r>
        <w:r w:rsidDel="00AF4086">
          <w:rPr>
            <w:rFonts w:ascii="Arial" w:eastAsia="Arial" w:hAnsi="Arial" w:cs="Arial"/>
            <w:sz w:val="24"/>
            <w:szCs w:val="24"/>
          </w:rPr>
          <w:delText>ndose</w:delText>
        </w:r>
        <w:r w:rsidRPr="005D29B8" w:rsidDel="00AF4086">
          <w:rPr>
            <w:rFonts w:ascii="Arial" w:eastAsia="Arial" w:hAnsi="Arial" w:cs="Arial"/>
            <w:sz w:val="24"/>
            <w:szCs w:val="24"/>
          </w:rPr>
          <w:delText xml:space="preserve"> </w:delText>
        </w:r>
        <w:r w:rsidRPr="00767BA7" w:rsidDel="00AF4086">
          <w:rPr>
            <w:rFonts w:ascii="Arial" w:eastAsia="Arial" w:hAnsi="Arial" w:cs="Arial"/>
            <w:sz w:val="24"/>
            <w:szCs w:val="24"/>
          </w:rPr>
          <w:delText xml:space="preserve">de </w:delText>
        </w:r>
        <w:r w:rsidRPr="005D29B8" w:rsidDel="00AF4086">
          <w:rPr>
            <w:rFonts w:ascii="Arial" w:eastAsia="Arial" w:hAnsi="Arial" w:cs="Arial"/>
            <w:sz w:val="24"/>
            <w:szCs w:val="24"/>
          </w:rPr>
          <w:delText>recursos didácticos y materiales digitales que aportan flexibilidad e innovación a la hora de enseñar y</w:delText>
        </w:r>
        <w:r w:rsidDel="00AF4086">
          <w:rPr>
            <w:rFonts w:ascii="Arial" w:eastAsia="Arial" w:hAnsi="Arial" w:cs="Arial"/>
            <w:sz w:val="24"/>
            <w:szCs w:val="24"/>
          </w:rPr>
          <w:delText xml:space="preserve"> aprender, puesto que cada día </w:delText>
        </w:r>
        <w:r w:rsidRPr="005D29B8" w:rsidDel="00AF4086">
          <w:rPr>
            <w:rFonts w:ascii="Arial" w:eastAsia="Arial" w:hAnsi="Arial" w:cs="Arial"/>
            <w:sz w:val="24"/>
            <w:szCs w:val="24"/>
          </w:rPr>
          <w:delText>esté mundo se encuentra más rodeado de esta c</w:delText>
        </w:r>
        <w:r w:rsidDel="00AF4086">
          <w:rPr>
            <w:rFonts w:ascii="Arial" w:eastAsia="Arial" w:hAnsi="Arial" w:cs="Arial"/>
            <w:sz w:val="24"/>
            <w:szCs w:val="24"/>
          </w:rPr>
          <w:delText xml:space="preserve">lase de recursos tecnológicos y </w:delText>
        </w:r>
        <w:r w:rsidRPr="005D29B8" w:rsidDel="00AF4086">
          <w:rPr>
            <w:rFonts w:ascii="Arial" w:eastAsia="Arial" w:hAnsi="Arial" w:cs="Arial"/>
            <w:color w:val="000000"/>
            <w:sz w:val="24"/>
            <w:szCs w:val="24"/>
          </w:rPr>
          <w:delText xml:space="preserve">el </w:delText>
        </w:r>
        <w:r w:rsidRPr="005D29B8" w:rsidDel="00AF4086">
          <w:rPr>
            <w:rFonts w:ascii="Arial;Helvetica;sans-serif" w:eastAsia="Arial" w:hAnsi="Arial;Helvetica;sans-serif" w:cs="Arial"/>
            <w:color w:val="000000"/>
            <w:sz w:val="24"/>
            <w:szCs w:val="24"/>
          </w:rPr>
          <w:delText>aprendizaje</w:delText>
        </w:r>
        <w:r w:rsidRPr="005D29B8" w:rsidDel="00AF4086">
          <w:rPr>
            <w:rFonts w:ascii="Arial" w:eastAsia="Arial" w:hAnsi="Arial" w:cs="Arial"/>
            <w:color w:val="000000"/>
            <w:sz w:val="24"/>
            <w:szCs w:val="24"/>
          </w:rPr>
          <w:delText xml:space="preserve"> </w:delText>
        </w:r>
        <w:r w:rsidRPr="005D29B8" w:rsidDel="00AF4086">
          <w:rPr>
            <w:rFonts w:ascii="Arial;Helvetica;sans-serif" w:eastAsia="Arial" w:hAnsi="Arial;Helvetica;sans-serif" w:cs="Arial"/>
            <w:color w:val="000000"/>
            <w:sz w:val="24"/>
            <w:szCs w:val="24"/>
          </w:rPr>
          <w:delText>y el progreso</w:delText>
        </w:r>
        <w:r w:rsidRPr="005D29B8" w:rsidDel="00AF4086">
          <w:rPr>
            <w:rFonts w:ascii="Arial" w:eastAsia="Arial" w:hAnsi="Arial" w:cs="Arial"/>
            <w:color w:val="000000"/>
            <w:sz w:val="24"/>
            <w:szCs w:val="24"/>
          </w:rPr>
          <w:delText xml:space="preserve"> se encuentran en </w:delText>
        </w:r>
        <w:r w:rsidRPr="005D29B8" w:rsidDel="00AF4086">
          <w:rPr>
            <w:rFonts w:ascii="Arial;Helvetica;sans-serif" w:eastAsia="Arial" w:hAnsi="Arial;Helvetica;sans-serif" w:cs="Arial"/>
            <w:color w:val="000000"/>
            <w:sz w:val="24"/>
            <w:szCs w:val="24"/>
          </w:rPr>
          <w:delText>continuo crecimiento</w:delText>
        </w:r>
        <w:r w:rsidRPr="00767BA7" w:rsidDel="00AF4086">
          <w:rPr>
            <w:rFonts w:ascii="Arial;Helvetica;sans-serif" w:eastAsia="Arial" w:hAnsi="Arial;Helvetica;sans-serif" w:cs="Arial"/>
            <w:color w:val="000000"/>
            <w:sz w:val="24"/>
            <w:szCs w:val="24"/>
          </w:rPr>
          <w:delText xml:space="preserve"> </w:delText>
        </w:r>
        <w:r w:rsidRPr="00767BA7" w:rsidDel="00AF4086">
          <w:rPr>
            <w:rFonts w:ascii="Arial" w:hAnsi="Arial" w:cs="Arial"/>
            <w:sz w:val="24"/>
            <w:szCs w:val="24"/>
          </w:rPr>
          <w:delText xml:space="preserve">(Galeano y </w:delText>
        </w:r>
        <w:r w:rsidRPr="00767BA7" w:rsidDel="00AF4086">
          <w:rPr>
            <w:rFonts w:ascii="Arial" w:hAnsi="Arial" w:cs="Arial"/>
            <w:i/>
            <w:iCs/>
            <w:sz w:val="24"/>
            <w:szCs w:val="24"/>
          </w:rPr>
          <w:delText>J. Chem. I</w:delText>
        </w:r>
        <w:r w:rsidRPr="00767BA7" w:rsidDel="00AF4086">
          <w:rPr>
            <w:rFonts w:ascii="Arial" w:hAnsi="Arial" w:cs="Arial"/>
            <w:sz w:val="24"/>
            <w:szCs w:val="24"/>
          </w:rPr>
          <w:delText>, 2018).</w:delText>
        </w:r>
      </w:del>
    </w:p>
    <w:p w14:paraId="006DE3AE" w14:textId="5E35E25F" w:rsidR="004A7756" w:rsidRPr="00F015F5" w:rsidDel="00AF4086" w:rsidRDefault="001C36EA" w:rsidP="0097128C">
      <w:pPr>
        <w:spacing w:line="360" w:lineRule="auto"/>
        <w:rPr>
          <w:del w:id="2317" w:author="José Albeiro Montes Gil" w:date="2022-01-19T17:02:00Z"/>
          <w:rFonts w:ascii="Arial;Helvetica;sans-serif" w:eastAsia="Arial" w:hAnsi="Arial;Helvetica;sans-serif" w:cs="Arial"/>
          <w:color w:val="000000"/>
          <w:sz w:val="24"/>
          <w:szCs w:val="24"/>
        </w:rPr>
        <w:pPrChange w:id="2318" w:author="José Albeiro Montes Gil" w:date="2022-01-20T12:42:00Z">
          <w:pPr>
            <w:spacing w:line="360" w:lineRule="auto"/>
            <w:jc w:val="both"/>
          </w:pPr>
        </w:pPrChange>
      </w:pPr>
      <w:del w:id="2319" w:author="José Albeiro Montes Gil" w:date="2022-01-19T17:02:00Z">
        <w:r w:rsidDel="00AF4086">
          <w:rPr>
            <w:rFonts w:ascii="Arial" w:eastAsia="Arial" w:hAnsi="Arial" w:cs="Arial"/>
            <w:sz w:val="24"/>
            <w:szCs w:val="24"/>
          </w:rPr>
          <w:delText xml:space="preserve">En el </w:delText>
        </w:r>
        <w:r w:rsidR="007A2C74" w:rsidDel="00AF4086">
          <w:rPr>
            <w:rFonts w:ascii="Arial" w:eastAsia="Arial" w:hAnsi="Arial" w:cs="Arial"/>
            <w:sz w:val="24"/>
            <w:szCs w:val="24"/>
          </w:rPr>
          <w:delText xml:space="preserve">contexto actual el </w:delText>
        </w:r>
        <w:r w:rsidDel="00AF4086">
          <w:rPr>
            <w:rFonts w:ascii="Arial" w:eastAsia="Arial" w:hAnsi="Arial" w:cs="Arial"/>
            <w:sz w:val="24"/>
            <w:szCs w:val="24"/>
          </w:rPr>
          <w:delText xml:space="preserve">desarrollo e integración de la tecnología </w:delText>
        </w:r>
        <w:r w:rsidR="00E329B3" w:rsidDel="00AF4086">
          <w:rPr>
            <w:rFonts w:ascii="Arial" w:eastAsia="Arial" w:hAnsi="Arial" w:cs="Arial"/>
            <w:sz w:val="24"/>
            <w:szCs w:val="24"/>
          </w:rPr>
          <w:delText>digital</w:delText>
        </w:r>
        <w:r w:rsidR="007A2C74" w:rsidDel="00AF4086">
          <w:rPr>
            <w:rFonts w:ascii="Arial" w:eastAsia="Arial" w:hAnsi="Arial" w:cs="Arial"/>
            <w:sz w:val="24"/>
            <w:szCs w:val="24"/>
          </w:rPr>
          <w:delText xml:space="preserve"> a la educación</w:delText>
        </w:r>
        <w:r w:rsidDel="00AF4086">
          <w:rPr>
            <w:rFonts w:ascii="Arial" w:eastAsia="Arial" w:hAnsi="Arial" w:cs="Arial"/>
            <w:sz w:val="24"/>
            <w:szCs w:val="24"/>
          </w:rPr>
          <w:delText xml:space="preserve"> refleja la necesidad de nuevas propuestas educativas, que ayuden a fortalecer los procesos de enseñanza aprendizaje</w:delText>
        </w:r>
        <w:r w:rsidR="008033A1" w:rsidDel="00AF4086">
          <w:rPr>
            <w:rFonts w:ascii="Arial" w:eastAsia="Arial" w:hAnsi="Arial" w:cs="Arial"/>
            <w:sz w:val="24"/>
            <w:szCs w:val="24"/>
          </w:rPr>
          <w:delText>.</w:delText>
        </w:r>
      </w:del>
    </w:p>
    <w:p w14:paraId="12C42CAE" w14:textId="1D123F5B" w:rsidR="007A2C74" w:rsidRPr="00D94D7A" w:rsidDel="00AF4086" w:rsidRDefault="001C36EA" w:rsidP="0097128C">
      <w:pPr>
        <w:spacing w:line="360" w:lineRule="auto"/>
        <w:rPr>
          <w:del w:id="2320" w:author="José Albeiro Montes Gil" w:date="2022-01-19T17:02:00Z"/>
          <w:rFonts w:ascii="Arial" w:hAnsi="Arial" w:cs="Arial"/>
          <w:sz w:val="24"/>
        </w:rPr>
        <w:pPrChange w:id="2321" w:author="José Albeiro Montes Gil" w:date="2022-01-20T12:42:00Z">
          <w:pPr>
            <w:spacing w:line="360" w:lineRule="auto"/>
            <w:jc w:val="both"/>
          </w:pPr>
        </w:pPrChange>
      </w:pPr>
      <w:del w:id="2322" w:author="José Albeiro Montes Gil" w:date="2022-01-19T17:02:00Z">
        <w:r w:rsidRPr="00D94D7A" w:rsidDel="00AF4086">
          <w:rPr>
            <w:rFonts w:ascii="Arial" w:hAnsi="Arial" w:cs="Arial"/>
            <w:sz w:val="24"/>
            <w:lang w:val="es-ES"/>
          </w:rPr>
          <w:delText>La enseñanza de la lectura es una de las principales prioridades de los docentes de los</w:delText>
        </w:r>
        <w:r w:rsidR="00D94D7A" w:rsidRPr="00D94D7A" w:rsidDel="00AF4086">
          <w:rPr>
            <w:rFonts w:ascii="Arial" w:hAnsi="Arial" w:cs="Arial"/>
            <w:sz w:val="24"/>
            <w:lang w:val="es-ES"/>
          </w:rPr>
          <w:delText xml:space="preserve"> </w:delText>
        </w:r>
        <w:r w:rsidRPr="00D94D7A" w:rsidDel="00AF4086">
          <w:rPr>
            <w:rFonts w:ascii="Arial" w:hAnsi="Arial" w:cs="Arial"/>
            <w:sz w:val="24"/>
            <w:lang w:val="es-ES"/>
          </w:rPr>
          <w:delText xml:space="preserve">primeros años de educación básica, </w:delText>
        </w:r>
        <w:r w:rsidR="005D29B8" w:rsidDel="00AF4086">
          <w:rPr>
            <w:rFonts w:ascii="Arial" w:hAnsi="Arial" w:cs="Arial"/>
            <w:sz w:val="24"/>
            <w:lang w:val="es-ES"/>
          </w:rPr>
          <w:delText xml:space="preserve"> </w:delText>
        </w:r>
        <w:r w:rsidRPr="00D94D7A" w:rsidDel="00AF4086">
          <w:rPr>
            <w:rFonts w:ascii="Arial" w:hAnsi="Arial" w:cs="Arial"/>
            <w:sz w:val="24"/>
            <w:lang w:val="es-ES"/>
          </w:rPr>
          <w:delText>en</w:delText>
        </w:r>
      </w:del>
      <w:ins w:id="2323" w:author="Revisor FUP" w:date="2021-11-23T18:10:00Z">
        <w:del w:id="2324" w:author="José Albeiro Montes Gil" w:date="2022-01-19T17:02:00Z">
          <w:r w:rsidR="00A82B95" w:rsidRPr="00D94D7A" w:rsidDel="00AF4086">
            <w:rPr>
              <w:rFonts w:ascii="Arial" w:hAnsi="Arial" w:cs="Arial"/>
              <w:sz w:val="24"/>
              <w:lang w:val="es-ES"/>
            </w:rPr>
            <w:delText xml:space="preserve">básica, </w:delText>
          </w:r>
          <w:r w:rsidR="00A82B95" w:rsidDel="00AF4086">
            <w:rPr>
              <w:rFonts w:ascii="Arial" w:hAnsi="Arial" w:cs="Arial"/>
              <w:sz w:val="24"/>
              <w:lang w:val="es-ES"/>
            </w:rPr>
            <w:delText>en</w:delText>
          </w:r>
        </w:del>
      </w:ins>
      <w:del w:id="2325" w:author="José Albeiro Montes Gil" w:date="2022-01-19T17:02:00Z">
        <w:r w:rsidRPr="00D94D7A" w:rsidDel="00AF4086">
          <w:rPr>
            <w:rFonts w:ascii="Arial" w:hAnsi="Arial" w:cs="Arial"/>
            <w:sz w:val="24"/>
            <w:lang w:val="es-ES"/>
          </w:rPr>
          <w:delText xml:space="preserve"> estos primeros años es dónde </w:delText>
        </w:r>
        <w:r w:rsidR="00391BCC" w:rsidDel="00AF4086">
          <w:rPr>
            <w:rFonts w:ascii="Arial" w:hAnsi="Arial" w:cs="Arial"/>
            <w:sz w:val="24"/>
            <w:lang w:val="es-ES"/>
          </w:rPr>
          <w:delText xml:space="preserve">el niño </w:delText>
        </w:r>
        <w:r w:rsidRPr="00D94D7A" w:rsidDel="00AF4086">
          <w:rPr>
            <w:rFonts w:ascii="Arial" w:hAnsi="Arial" w:cs="Arial"/>
            <w:sz w:val="24"/>
            <w:lang w:val="es-ES"/>
          </w:rPr>
          <w:delText>elabora un conjunto</w:delText>
        </w:r>
        <w:r w:rsidR="00E329B3" w:rsidDel="00AF4086">
          <w:rPr>
            <w:rFonts w:ascii="Arial" w:hAnsi="Arial" w:cs="Arial"/>
            <w:sz w:val="24"/>
            <w:lang w:val="es-ES"/>
          </w:rPr>
          <w:delText xml:space="preserve"> de patrones que le permitirán </w:delText>
        </w:r>
        <w:r w:rsidRPr="00D94D7A" w:rsidDel="00AF4086">
          <w:rPr>
            <w:rFonts w:ascii="Arial" w:hAnsi="Arial" w:cs="Arial"/>
            <w:sz w:val="24"/>
            <w:lang w:val="es-ES"/>
          </w:rPr>
          <w:delText xml:space="preserve">tener éxito en sus estudios, en esta etapa la lectoescritura juega un rol especial, </w:delText>
        </w:r>
      </w:del>
      <w:del w:id="2326" w:author="José Albeiro Montes Gil" w:date="2022-01-19T17:00:00Z">
        <w:r w:rsidRPr="00D94D7A" w:rsidDel="00B82DC0">
          <w:rPr>
            <w:rFonts w:ascii="Arial" w:hAnsi="Arial" w:cs="Arial"/>
            <w:sz w:val="24"/>
            <w:lang w:val="es-ES"/>
          </w:rPr>
          <w:delText xml:space="preserve">ya que </w:delText>
        </w:r>
        <w:r w:rsidR="00391BCC" w:rsidDel="00B82DC0">
          <w:rPr>
            <w:rFonts w:ascii="Arial" w:hAnsi="Arial" w:cs="Arial"/>
            <w:sz w:val="24"/>
            <w:lang w:val="es-ES"/>
          </w:rPr>
          <w:delText xml:space="preserve">de </w:delText>
        </w:r>
      </w:del>
      <w:del w:id="2327" w:author="José Albeiro Montes Gil" w:date="2022-01-19T17:02:00Z">
        <w:r w:rsidR="00391BCC" w:rsidDel="00AF4086">
          <w:rPr>
            <w:rFonts w:ascii="Arial" w:hAnsi="Arial" w:cs="Arial"/>
            <w:sz w:val="24"/>
            <w:lang w:val="es-ES"/>
          </w:rPr>
          <w:delText xml:space="preserve">su </w:delText>
        </w:r>
        <w:r w:rsidR="00E329B3" w:rsidDel="00AF4086">
          <w:rPr>
            <w:rFonts w:ascii="Arial" w:hAnsi="Arial" w:cs="Arial"/>
            <w:sz w:val="24"/>
            <w:lang w:val="es-ES"/>
          </w:rPr>
          <w:delText xml:space="preserve">nivel </w:delText>
        </w:r>
        <w:r w:rsidRPr="00D94D7A" w:rsidDel="00AF4086">
          <w:rPr>
            <w:rFonts w:ascii="Arial" w:hAnsi="Arial" w:cs="Arial"/>
            <w:sz w:val="24"/>
            <w:lang w:val="es-ES"/>
          </w:rPr>
          <w:delText>dependerá en gran medida el desarrollo del rendimiento escolar del niño</w:delText>
        </w:r>
        <w:r w:rsidR="00391BCC" w:rsidDel="00AF4086">
          <w:rPr>
            <w:rFonts w:ascii="Arial" w:hAnsi="Arial" w:cs="Arial"/>
            <w:sz w:val="24"/>
            <w:lang w:val="es-ES"/>
          </w:rPr>
          <w:delText xml:space="preserve">. </w:delText>
        </w:r>
        <w:commentRangeStart w:id="2328"/>
        <w:r w:rsidR="007A2C74" w:rsidDel="00AF4086">
          <w:rPr>
            <w:rFonts w:ascii="Arial" w:hAnsi="Arial" w:cs="Arial"/>
            <w:sz w:val="24"/>
            <w:lang w:val="es-ES"/>
          </w:rPr>
          <w:delText>E</w:delText>
        </w:r>
        <w:r w:rsidR="007A2C74" w:rsidRPr="00D94D7A" w:rsidDel="00AF4086">
          <w:rPr>
            <w:rFonts w:ascii="Arial" w:hAnsi="Arial" w:cs="Arial"/>
            <w:sz w:val="24"/>
            <w:lang w:val="es-ES"/>
          </w:rPr>
          <w:delText>n</w:delText>
        </w:r>
        <w:commentRangeEnd w:id="2328"/>
        <w:r w:rsidR="00A82B95" w:rsidDel="00AF4086">
          <w:rPr>
            <w:rStyle w:val="Refdecomentario"/>
          </w:rPr>
          <w:commentReference w:id="2328"/>
        </w:r>
        <w:r w:rsidR="007A2C74" w:rsidRPr="00D94D7A" w:rsidDel="00AF4086">
          <w:rPr>
            <w:rFonts w:ascii="Arial" w:hAnsi="Arial" w:cs="Arial"/>
            <w:sz w:val="24"/>
            <w:lang w:val="es-ES"/>
          </w:rPr>
          <w:delText xml:space="preserve"> la mayoría de los casos los docentes orientan la ini</w:delText>
        </w:r>
        <w:r w:rsidR="007A2C74" w:rsidDel="00AF4086">
          <w:rPr>
            <w:rFonts w:ascii="Arial" w:hAnsi="Arial" w:cs="Arial"/>
            <w:sz w:val="24"/>
            <w:lang w:val="es-ES"/>
          </w:rPr>
          <w:delText xml:space="preserve">ciación lectora usando métodos </w:delText>
        </w:r>
        <w:r w:rsidR="007A2C74" w:rsidRPr="00D94D7A" w:rsidDel="00AF4086">
          <w:rPr>
            <w:rFonts w:ascii="Arial" w:hAnsi="Arial" w:cs="Arial"/>
            <w:sz w:val="24"/>
            <w:lang w:val="es-ES"/>
          </w:rPr>
          <w:delText>tradicionales porque no conocen o no manejan nuevas estrategias didácticas</w:delText>
        </w:r>
        <w:r w:rsidR="007A2C74" w:rsidDel="00AF4086">
          <w:rPr>
            <w:rFonts w:ascii="Arial" w:hAnsi="Arial" w:cs="Arial"/>
            <w:sz w:val="24"/>
            <w:lang w:val="es-ES"/>
          </w:rPr>
          <w:delText xml:space="preserve">, </w:delText>
        </w:r>
        <w:r w:rsidR="007A2C74" w:rsidRPr="00D94D7A" w:rsidDel="00AF4086">
          <w:rPr>
            <w:rFonts w:ascii="Arial" w:hAnsi="Arial" w:cs="Arial"/>
            <w:sz w:val="24"/>
            <w:lang w:val="es-ES"/>
          </w:rPr>
          <w:delText>qué</w:delText>
        </w:r>
        <w:r w:rsidR="007A2C74" w:rsidDel="00AF4086">
          <w:rPr>
            <w:rFonts w:ascii="Arial" w:hAnsi="Arial" w:cs="Arial"/>
            <w:sz w:val="24"/>
            <w:lang w:val="es-ES"/>
          </w:rPr>
          <w:delText xml:space="preserve"> serian útiles a la hora de enseñar</w:delText>
        </w:r>
      </w:del>
      <w:ins w:id="2329" w:author="Franciscanas" w:date="2021-10-29T12:17:00Z">
        <w:del w:id="2330" w:author="José Albeiro Montes Gil" w:date="2022-01-19T17:02:00Z">
          <w:r w:rsidR="00E97FDB" w:rsidDel="00AF4086">
            <w:rPr>
              <w:rFonts w:ascii="Arial" w:hAnsi="Arial" w:cs="Arial"/>
              <w:sz w:val="24"/>
              <w:lang w:val="es-ES"/>
            </w:rPr>
            <w:delText>,</w:delText>
          </w:r>
        </w:del>
      </w:ins>
      <w:del w:id="2331" w:author="José Albeiro Montes Gil" w:date="2022-01-19T17:02:00Z">
        <w:r w:rsidR="007A2C74" w:rsidDel="00AF4086">
          <w:rPr>
            <w:rFonts w:ascii="Arial" w:hAnsi="Arial" w:cs="Arial"/>
            <w:sz w:val="24"/>
            <w:lang w:val="es-ES"/>
          </w:rPr>
          <w:delText xml:space="preserve"> teniendo en cuenta que los niños de hoy </w:delText>
        </w:r>
        <w:r w:rsidR="007A2C74" w:rsidRPr="00D94D7A" w:rsidDel="00AF4086">
          <w:rPr>
            <w:rFonts w:ascii="Arial" w:hAnsi="Arial" w:cs="Arial"/>
            <w:sz w:val="24"/>
            <w:lang w:val="es-ES"/>
          </w:rPr>
          <w:delText>son nativos digitales.</w:delText>
        </w:r>
      </w:del>
    </w:p>
    <w:p w14:paraId="0AF2D7F9" w14:textId="6683ABED" w:rsidR="00CC058F" w:rsidRPr="00890EE0" w:rsidDel="00AF4086" w:rsidRDefault="00391BCC" w:rsidP="0097128C">
      <w:pPr>
        <w:spacing w:line="360" w:lineRule="auto"/>
        <w:rPr>
          <w:del w:id="2332" w:author="José Albeiro Montes Gil" w:date="2022-01-19T17:02:00Z"/>
          <w:rFonts w:ascii="Arial" w:eastAsia="Arial" w:hAnsi="Arial" w:cs="Arial"/>
          <w:sz w:val="24"/>
          <w:szCs w:val="24"/>
        </w:rPr>
        <w:pPrChange w:id="2333" w:author="José Albeiro Montes Gil" w:date="2022-01-20T12:42:00Z">
          <w:pPr>
            <w:spacing w:line="360" w:lineRule="auto"/>
            <w:jc w:val="both"/>
          </w:pPr>
        </w:pPrChange>
      </w:pPr>
      <w:del w:id="2334" w:author="José Albeiro Montes Gil" w:date="2022-01-19T17:02:00Z">
        <w:r w:rsidRPr="00746B14" w:rsidDel="00AF4086">
          <w:rPr>
            <w:rFonts w:ascii="Arial" w:eastAsia="Arial" w:hAnsi="Arial" w:cs="Arial"/>
            <w:sz w:val="24"/>
            <w:szCs w:val="24"/>
          </w:rPr>
          <w:delText>E</w:delText>
        </w:r>
        <w:r w:rsidR="001C36EA" w:rsidRPr="00746B14" w:rsidDel="00AF4086">
          <w:rPr>
            <w:rFonts w:ascii="Arial" w:eastAsia="Arial" w:hAnsi="Arial" w:cs="Arial"/>
            <w:sz w:val="24"/>
            <w:szCs w:val="24"/>
          </w:rPr>
          <w:delText>l Programa para la Evaluación Internacional de Estudiantes (PISA, por sus siglas en inglés) es una prueba estandarizada que evalúa cada tres años la calidad de la educación en los países asociados de la Organización para la Cooperación y el Desarrollo Económicos (OCDE) y otras economías invitadas que han sido aceptadas por la junta de gobierno de PISA</w:delText>
        </w:r>
        <w:r w:rsidRPr="00746B14" w:rsidDel="00AF4086">
          <w:rPr>
            <w:rFonts w:ascii="Arial" w:eastAsia="Arial" w:hAnsi="Arial" w:cs="Arial"/>
            <w:sz w:val="24"/>
            <w:szCs w:val="24"/>
          </w:rPr>
          <w:delText>.</w:delText>
        </w:r>
        <w:r w:rsidR="001C36EA" w:rsidRPr="00746B14" w:rsidDel="00AF4086">
          <w:rPr>
            <w:rFonts w:ascii="Arial" w:eastAsia="Arial" w:hAnsi="Arial" w:cs="Arial"/>
            <w:sz w:val="24"/>
            <w:szCs w:val="24"/>
          </w:rPr>
          <w:delText xml:space="preserve"> </w:delText>
        </w:r>
      </w:del>
      <w:ins w:id="2335" w:author="Revisor FUP" w:date="2021-11-23T18:15:00Z">
        <w:del w:id="2336" w:author="José Albeiro Montes Gil" w:date="2022-01-19T17:02:00Z">
          <w:r w:rsidR="00A82B95" w:rsidDel="00AF4086">
            <w:rPr>
              <w:rFonts w:ascii="Arial" w:eastAsia="Arial" w:hAnsi="Arial" w:cs="Arial"/>
              <w:sz w:val="24"/>
              <w:szCs w:val="24"/>
            </w:rPr>
            <w:delText xml:space="preserve">En la figura 1, se puede observar </w:delText>
          </w:r>
          <w:commentRangeStart w:id="2337"/>
          <w:r w:rsidR="00A82B95" w:rsidDel="00AF4086">
            <w:rPr>
              <w:rFonts w:ascii="Arial" w:eastAsia="Arial" w:hAnsi="Arial" w:cs="Arial"/>
              <w:sz w:val="24"/>
              <w:szCs w:val="24"/>
            </w:rPr>
            <w:delText>que</w:delText>
          </w:r>
        </w:del>
      </w:ins>
      <w:commentRangeEnd w:id="2337"/>
      <w:ins w:id="2338" w:author="Revisor FUP" w:date="2021-11-23T18:16:00Z">
        <w:del w:id="2339" w:author="José Albeiro Montes Gil" w:date="2022-01-19T17:02:00Z">
          <w:r w:rsidR="00A82B95" w:rsidDel="00AF4086">
            <w:rPr>
              <w:rStyle w:val="Refdecomentario"/>
            </w:rPr>
            <w:commentReference w:id="2337"/>
          </w:r>
        </w:del>
      </w:ins>
      <w:ins w:id="2340" w:author="Revisor FUP" w:date="2021-11-23T18:15:00Z">
        <w:del w:id="2341" w:author="José Albeiro Montes Gil" w:date="2022-01-19T17:02:00Z">
          <w:r w:rsidR="00A82B95" w:rsidDel="00AF4086">
            <w:rPr>
              <w:rFonts w:ascii="Arial" w:eastAsia="Arial" w:hAnsi="Arial" w:cs="Arial"/>
              <w:sz w:val="24"/>
              <w:szCs w:val="24"/>
            </w:rPr>
            <w:delText xml:space="preserve"> </w:delText>
          </w:r>
        </w:del>
      </w:ins>
      <w:del w:id="2342" w:author="José Albeiro Montes Gil" w:date="2022-01-19T17:02:00Z">
        <w:r w:rsidR="001C36EA" w:rsidRPr="00746B14" w:rsidDel="00AF4086">
          <w:rPr>
            <w:rStyle w:val="Muydestacado"/>
            <w:rFonts w:ascii="Arial" w:eastAsia="Arial" w:hAnsi="Arial" w:cs="Arial"/>
            <w:b w:val="0"/>
            <w:bCs w:val="0"/>
            <w:sz w:val="24"/>
            <w:szCs w:val="24"/>
          </w:rPr>
          <w:delText xml:space="preserve">Después de </w:delText>
        </w:r>
        <w:r w:rsidR="00BC7F49" w:rsidRPr="00746B14" w:rsidDel="00AF4086">
          <w:rPr>
            <w:rStyle w:val="Muydestacado"/>
            <w:rFonts w:ascii="Arial" w:eastAsia="Arial" w:hAnsi="Arial" w:cs="Arial"/>
            <w:b w:val="0"/>
            <w:bCs w:val="0"/>
            <w:sz w:val="24"/>
            <w:szCs w:val="24"/>
          </w:rPr>
          <w:delText>realizar</w:delText>
        </w:r>
        <w:r w:rsidR="001C36EA" w:rsidRPr="00746B14" w:rsidDel="00AF4086">
          <w:rPr>
            <w:rStyle w:val="Muydestacado"/>
            <w:rFonts w:ascii="Arial" w:eastAsia="Arial" w:hAnsi="Arial" w:cs="Arial"/>
            <w:b w:val="0"/>
            <w:bCs w:val="0"/>
            <w:sz w:val="24"/>
            <w:szCs w:val="24"/>
          </w:rPr>
          <w:delText xml:space="preserve"> </w:delText>
        </w:r>
        <w:r w:rsidR="00BC7F49" w:rsidRPr="00746B14" w:rsidDel="00AF4086">
          <w:rPr>
            <w:rStyle w:val="Muydestacado"/>
            <w:rFonts w:ascii="Arial" w:eastAsia="Arial" w:hAnsi="Arial" w:cs="Arial"/>
            <w:b w:val="0"/>
            <w:bCs w:val="0"/>
            <w:sz w:val="24"/>
            <w:szCs w:val="24"/>
          </w:rPr>
          <w:delText>l</w:delText>
        </w:r>
        <w:r w:rsidR="00E329B3" w:rsidDel="00AF4086">
          <w:rPr>
            <w:rStyle w:val="Muydestacado"/>
            <w:rFonts w:ascii="Arial" w:eastAsia="Arial" w:hAnsi="Arial" w:cs="Arial"/>
            <w:b w:val="0"/>
            <w:bCs w:val="0"/>
            <w:sz w:val="24"/>
            <w:szCs w:val="24"/>
          </w:rPr>
          <w:delText xml:space="preserve">a prueba a 8.500 </w:delText>
        </w:r>
        <w:r w:rsidR="00E97FDB" w:rsidDel="00AF4086">
          <w:rPr>
            <w:rStyle w:val="Muydestacado"/>
            <w:rFonts w:ascii="Arial" w:eastAsia="Arial" w:hAnsi="Arial" w:cs="Arial"/>
            <w:b w:val="0"/>
            <w:bCs w:val="0"/>
            <w:sz w:val="24"/>
            <w:szCs w:val="24"/>
          </w:rPr>
          <w:delText>estudiantes </w:delText>
        </w:r>
        <w:r w:rsidR="001C36EA" w:rsidRPr="00746B14" w:rsidDel="00AF4086">
          <w:rPr>
            <w:rStyle w:val="Muydestacado"/>
            <w:rFonts w:ascii="Arial" w:eastAsia="Arial" w:hAnsi="Arial" w:cs="Arial"/>
            <w:b w:val="0"/>
            <w:bCs w:val="0"/>
            <w:sz w:val="24"/>
            <w:szCs w:val="24"/>
          </w:rPr>
          <w:delText>de 250 colegios públicos y privados a principio del año pasado</w:delText>
        </w:r>
        <w:r w:rsidR="008C7470" w:rsidDel="00AF4086">
          <w:rPr>
            <w:rStyle w:val="Muydestacado"/>
            <w:rFonts w:ascii="Arial" w:eastAsia="Arial" w:hAnsi="Arial" w:cs="Arial"/>
            <w:b w:val="0"/>
            <w:bCs w:val="0"/>
            <w:sz w:val="24"/>
            <w:szCs w:val="24"/>
          </w:rPr>
          <w:delText xml:space="preserve"> 2019</w:delText>
        </w:r>
        <w:r w:rsidR="001C36EA" w:rsidRPr="00746B14" w:rsidDel="00AF4086">
          <w:rPr>
            <w:rStyle w:val="Muydestacado"/>
            <w:rFonts w:ascii="Arial" w:eastAsia="Arial" w:hAnsi="Arial" w:cs="Arial"/>
            <w:b w:val="0"/>
            <w:bCs w:val="0"/>
            <w:sz w:val="24"/>
            <w:szCs w:val="24"/>
          </w:rPr>
          <w:delText>, las cifras reportadas para Colombia no son muy alentadoras</w:delText>
        </w:r>
        <w:r w:rsidR="00E97FDB" w:rsidDel="00AF4086">
          <w:rPr>
            <w:rStyle w:val="Muydestacado"/>
            <w:rFonts w:ascii="Arial" w:eastAsia="Arial" w:hAnsi="Arial" w:cs="Arial"/>
            <w:b w:val="0"/>
            <w:bCs w:val="0"/>
            <w:sz w:val="24"/>
            <w:szCs w:val="24"/>
          </w:rPr>
          <w:delText xml:space="preserve"> pues</w:delText>
        </w:r>
        <w:r w:rsidR="00BC7F49" w:rsidRPr="00746B14" w:rsidDel="00AF4086">
          <w:rPr>
            <w:rStyle w:val="Muydestacado"/>
            <w:rFonts w:ascii="Arial" w:eastAsia="Arial" w:hAnsi="Arial" w:cs="Arial"/>
            <w:b w:val="0"/>
            <w:bCs w:val="0"/>
            <w:sz w:val="24"/>
            <w:szCs w:val="24"/>
          </w:rPr>
          <w:delText xml:space="preserve"> </w:delText>
        </w:r>
      </w:del>
      <w:ins w:id="2343" w:author="Revisor FUP" w:date="2021-11-23T18:14:00Z">
        <w:del w:id="2344" w:author="José Albeiro Montes Gil" w:date="2022-01-19T17:02:00Z">
          <w:r w:rsidR="00A82B95" w:rsidDel="00AF4086">
            <w:rPr>
              <w:rStyle w:val="Muydestacado"/>
              <w:rFonts w:ascii="Arial" w:eastAsia="Arial" w:hAnsi="Arial" w:cs="Arial"/>
              <w:b w:val="0"/>
              <w:bCs w:val="0"/>
              <w:sz w:val="24"/>
              <w:szCs w:val="24"/>
            </w:rPr>
            <w:delText>debido a que</w:delText>
          </w:r>
          <w:r w:rsidR="00A82B95" w:rsidRPr="00746B14" w:rsidDel="00AF4086">
            <w:rPr>
              <w:rStyle w:val="Muydestacado"/>
              <w:rFonts w:ascii="Arial" w:eastAsia="Arial" w:hAnsi="Arial" w:cs="Arial"/>
              <w:b w:val="0"/>
              <w:bCs w:val="0"/>
              <w:sz w:val="24"/>
              <w:szCs w:val="24"/>
            </w:rPr>
            <w:delText xml:space="preserve"> </w:delText>
          </w:r>
        </w:del>
      </w:ins>
      <w:del w:id="2345" w:author="José Albeiro Montes Gil" w:date="2022-01-19T17:02:00Z">
        <w:r w:rsidR="00BC7F49" w:rsidRPr="00746B14" w:rsidDel="00AF4086">
          <w:rPr>
            <w:rStyle w:val="Muydestacado"/>
            <w:rFonts w:ascii="Arial" w:eastAsia="Arial" w:hAnsi="Arial" w:cs="Arial"/>
            <w:b w:val="0"/>
            <w:bCs w:val="0"/>
            <w:sz w:val="24"/>
            <w:szCs w:val="24"/>
          </w:rPr>
          <w:delText>l</w:delText>
        </w:r>
        <w:r w:rsidR="001C36EA" w:rsidRPr="00746B14" w:rsidDel="00AF4086">
          <w:rPr>
            <w:rStyle w:val="Muydestacado"/>
            <w:rFonts w:ascii="Arial" w:eastAsia="Arial" w:hAnsi="Arial" w:cs="Arial"/>
            <w:b w:val="0"/>
            <w:bCs w:val="0"/>
            <w:sz w:val="24"/>
            <w:szCs w:val="24"/>
          </w:rPr>
          <w:delText>a cifra nacional obtuvo puntajes más bajos que el promedio de la OCDE en lectura (412 puntos)</w:delText>
        </w:r>
        <w:r w:rsidR="00F600CF" w:rsidDel="00AF4086">
          <w:rPr>
            <w:rStyle w:val="Muydestacado"/>
            <w:rFonts w:ascii="Arial" w:eastAsia="Arial" w:hAnsi="Arial" w:cs="Arial"/>
            <w:b w:val="0"/>
            <w:bCs w:val="0"/>
            <w:sz w:val="24"/>
            <w:szCs w:val="24"/>
          </w:rPr>
          <w:delText>.</w:delText>
        </w:r>
        <w:r w:rsidR="00E329B3" w:rsidDel="00AF4086">
          <w:rPr>
            <w:rStyle w:val="Muydestacado"/>
            <w:rFonts w:ascii="Arial" w:eastAsia="Arial" w:hAnsi="Arial" w:cs="Arial"/>
            <w:b w:val="0"/>
            <w:bCs w:val="0"/>
            <w:sz w:val="24"/>
            <w:szCs w:val="24"/>
          </w:rPr>
          <w:delText xml:space="preserve"> </w:delText>
        </w:r>
        <w:r w:rsidR="00767BA7" w:rsidRPr="00746B14" w:rsidDel="00AF4086">
          <w:rPr>
            <w:rStyle w:val="Muydestacado"/>
            <w:rFonts w:ascii="Arial" w:eastAsia="Arial" w:hAnsi="Arial" w:cs="Arial"/>
            <w:b w:val="0"/>
            <w:bCs w:val="0"/>
            <w:sz w:val="24"/>
            <w:szCs w:val="24"/>
          </w:rPr>
          <w:delText>(</w:delText>
        </w:r>
        <w:r w:rsidR="00A37A95" w:rsidRPr="00746B14" w:rsidDel="00AF4086">
          <w:rPr>
            <w:rStyle w:val="Muydestacado"/>
            <w:rFonts w:ascii="Arial" w:eastAsia="Arial" w:hAnsi="Arial" w:cs="Arial"/>
            <w:b w:val="0"/>
            <w:bCs w:val="0"/>
            <w:sz w:val="24"/>
            <w:szCs w:val="24"/>
          </w:rPr>
          <w:delText>Figura</w:delText>
        </w:r>
        <w:r w:rsidR="00E329B3" w:rsidDel="00AF4086">
          <w:rPr>
            <w:rStyle w:val="Muydestacado"/>
            <w:rFonts w:ascii="Arial" w:eastAsia="Arial" w:hAnsi="Arial" w:cs="Arial"/>
            <w:b w:val="0"/>
            <w:bCs w:val="0"/>
            <w:sz w:val="24"/>
            <w:szCs w:val="24"/>
          </w:rPr>
          <w:delText xml:space="preserve"> </w:delText>
        </w:r>
        <w:r w:rsidR="00767BA7" w:rsidRPr="00746B14" w:rsidDel="00AF4086">
          <w:rPr>
            <w:rStyle w:val="Muydestacado"/>
            <w:rFonts w:ascii="Arial" w:eastAsia="Arial" w:hAnsi="Arial" w:cs="Arial"/>
            <w:b w:val="0"/>
            <w:bCs w:val="0"/>
            <w:sz w:val="24"/>
            <w:szCs w:val="24"/>
          </w:rPr>
          <w:delText># 1)</w:delText>
        </w:r>
      </w:del>
      <w:ins w:id="2346" w:author="Franciscanas" w:date="2021-10-19T12:19:00Z">
        <w:del w:id="2347" w:author="José Albeiro Montes Gil" w:date="2022-01-19T17:02:00Z">
          <w:r w:rsidR="00BC7F49" w:rsidRPr="00746B14" w:rsidDel="00AF4086">
            <w:rPr>
              <w:rStyle w:val="Muydestacado"/>
              <w:rFonts w:ascii="Arial" w:eastAsia="Arial" w:hAnsi="Arial" w:cs="Arial"/>
              <w:b w:val="0"/>
              <w:bCs w:val="0"/>
              <w:sz w:val="24"/>
              <w:szCs w:val="24"/>
            </w:rPr>
            <w:delText xml:space="preserve"> </w:delText>
          </w:r>
        </w:del>
      </w:ins>
      <w:bookmarkStart w:id="2348" w:name="_Toc87338560"/>
    </w:p>
    <w:p w14:paraId="21541262" w14:textId="6467A060" w:rsidR="00890EE0" w:rsidDel="00AF4086" w:rsidRDefault="00890EE0" w:rsidP="0097128C">
      <w:pPr>
        <w:pStyle w:val="Ttulo1"/>
        <w:spacing w:before="0" w:after="120"/>
        <w:jc w:val="left"/>
        <w:rPr>
          <w:del w:id="2349" w:author="José Albeiro Montes Gil" w:date="2022-01-19T17:02:00Z"/>
          <w:rFonts w:eastAsia="Arial" w:cs="Arial"/>
          <w:color w:val="000000"/>
          <w:szCs w:val="24"/>
        </w:rPr>
        <w:pPrChange w:id="2350" w:author="José Albeiro Montes Gil" w:date="2022-01-20T12:42:00Z">
          <w:pPr>
            <w:pStyle w:val="Ttulo1"/>
            <w:spacing w:before="0" w:after="120"/>
          </w:pPr>
        </w:pPrChange>
      </w:pPr>
    </w:p>
    <w:p w14:paraId="31520E29" w14:textId="07C0803F" w:rsidR="00540025" w:rsidDel="00AF4086" w:rsidRDefault="001C36EA" w:rsidP="0097128C">
      <w:pPr>
        <w:pStyle w:val="Ttulo1"/>
        <w:spacing w:before="0" w:after="120"/>
        <w:jc w:val="left"/>
        <w:rPr>
          <w:del w:id="2351" w:author="José Albeiro Montes Gil" w:date="2022-01-19T17:02:00Z"/>
          <w:rFonts w:cs="Arial"/>
          <w:color w:val="000000"/>
          <w:sz w:val="20"/>
          <w:szCs w:val="20"/>
        </w:rPr>
        <w:pPrChange w:id="2352" w:author="José Albeiro Montes Gil" w:date="2022-01-20T12:42:00Z">
          <w:pPr>
            <w:pStyle w:val="Ttulo1"/>
            <w:spacing w:before="0" w:after="120"/>
          </w:pPr>
        </w:pPrChange>
      </w:pPr>
      <w:bookmarkStart w:id="2353" w:name="_Toc87344335"/>
      <w:del w:id="2354" w:author="José Albeiro Montes Gil" w:date="2022-01-19T17:02:00Z">
        <w:r w:rsidRPr="00540025" w:rsidDel="00AF4086">
          <w:rPr>
            <w:rFonts w:cs="Arial"/>
            <w:b w:val="0"/>
            <w:noProof/>
            <w:sz w:val="20"/>
            <w:szCs w:val="20"/>
            <w:lang w:val="en-US" w:eastAsia="en-US"/>
          </w:rPr>
          <w:drawing>
            <wp:anchor distT="0" distB="0" distL="0" distR="0" simplePos="0" relativeHeight="251651584" behindDoc="0" locked="0" layoutInCell="1" allowOverlap="1" wp14:anchorId="30512B3B" wp14:editId="34F44E8D">
              <wp:simplePos x="0" y="0"/>
              <wp:positionH relativeFrom="column">
                <wp:align>center</wp:align>
              </wp:positionH>
              <wp:positionV relativeFrom="paragraph">
                <wp:posOffset>635</wp:posOffset>
              </wp:positionV>
              <wp:extent cx="5596255" cy="2965450"/>
              <wp:effectExtent l="0" t="0" r="0" b="0"/>
              <wp:wrapSquare wrapText="largest"/>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15" cstate="print"/>
                      <a:stretch>
                        <a:fillRect/>
                      </a:stretch>
                    </pic:blipFill>
                    <pic:spPr bwMode="auto">
                      <a:xfrm>
                        <a:off x="0" y="0"/>
                        <a:ext cx="5596255" cy="2965450"/>
                      </a:xfrm>
                      <a:prstGeom prst="rect">
                        <a:avLst/>
                      </a:prstGeom>
                    </pic:spPr>
                  </pic:pic>
                </a:graphicData>
              </a:graphic>
            </wp:anchor>
          </w:drawing>
        </w:r>
        <w:bookmarkEnd w:id="2348"/>
        <w:bookmarkEnd w:id="2353"/>
      </w:del>
    </w:p>
    <w:p w14:paraId="33F600D7" w14:textId="2616FDCA" w:rsidR="00890EE0" w:rsidRPr="00890EE0" w:rsidDel="00AF4086" w:rsidRDefault="00890EE0" w:rsidP="0097128C">
      <w:pPr>
        <w:pStyle w:val="Ttulo2"/>
        <w:spacing w:before="0" w:after="240" w:line="360" w:lineRule="auto"/>
        <w:rPr>
          <w:del w:id="2355" w:author="José Albeiro Montes Gil" w:date="2022-01-19T17:02:00Z"/>
          <w:rFonts w:cs="Arial"/>
          <w:szCs w:val="24"/>
        </w:rPr>
        <w:pPrChange w:id="2356" w:author="José Albeiro Montes Gil" w:date="2022-01-20T12:42:00Z">
          <w:pPr>
            <w:pStyle w:val="Ttulo2"/>
            <w:spacing w:before="0" w:after="240" w:line="360" w:lineRule="auto"/>
            <w:jc w:val="center"/>
          </w:pPr>
        </w:pPrChange>
      </w:pPr>
      <w:bookmarkStart w:id="2357" w:name="_Toc87344336"/>
      <w:del w:id="2358" w:author="José Albeiro Montes Gil" w:date="2022-01-19T17:02:00Z">
        <w:r w:rsidRPr="00A92C5F" w:rsidDel="00AF4086">
          <w:rPr>
            <w:rFonts w:cs="Arial"/>
            <w:b w:val="0"/>
            <w:color w:val="auto"/>
            <w:szCs w:val="24"/>
          </w:rPr>
          <w:delText>Figura</w:delText>
        </w:r>
        <w:r w:rsidDel="00AF4086">
          <w:rPr>
            <w:rFonts w:cs="Arial"/>
            <w:b w:val="0"/>
            <w:szCs w:val="24"/>
          </w:rPr>
          <w:delText xml:space="preserve"> # 1</w:delText>
        </w:r>
        <w:r w:rsidDel="00AF4086">
          <w:rPr>
            <w:rFonts w:cs="Arial"/>
            <w:color w:val="000000"/>
            <w:sz w:val="20"/>
            <w:szCs w:val="20"/>
          </w:rPr>
          <w:delText>Resultado</w:delText>
        </w:r>
        <w:r w:rsidRPr="00540025" w:rsidDel="00AF4086">
          <w:rPr>
            <w:rFonts w:cs="Arial"/>
            <w:color w:val="000000"/>
            <w:sz w:val="20"/>
            <w:szCs w:val="20"/>
          </w:rPr>
          <w:delText xml:space="preserve"> pruebas Pisa 2018</w:delText>
        </w:r>
        <w:bookmarkEnd w:id="2357"/>
      </w:del>
    </w:p>
    <w:p w14:paraId="7F8B144D" w14:textId="040248B2" w:rsidR="004A7756" w:rsidRPr="00746B14" w:rsidDel="00AF4086" w:rsidRDefault="001C36EA" w:rsidP="0097128C">
      <w:pPr>
        <w:spacing w:line="360" w:lineRule="auto"/>
        <w:rPr>
          <w:del w:id="2359" w:author="José Albeiro Montes Gil" w:date="2022-01-19T17:02:00Z"/>
          <w:rFonts w:ascii="Arial" w:eastAsia="Arial" w:hAnsi="Arial" w:cs="Arial"/>
          <w:color w:val="000000"/>
          <w:sz w:val="24"/>
          <w:szCs w:val="24"/>
        </w:rPr>
        <w:pPrChange w:id="2360" w:author="José Albeiro Montes Gil" w:date="2022-01-20T12:42:00Z">
          <w:pPr>
            <w:spacing w:line="360" w:lineRule="auto"/>
            <w:jc w:val="both"/>
          </w:pPr>
        </w:pPrChange>
      </w:pPr>
      <w:del w:id="2361" w:author="José Albeiro Montes Gil" w:date="2022-01-19T17:02:00Z">
        <w:r w:rsidRPr="00746B14" w:rsidDel="00AF4086">
          <w:rPr>
            <w:rFonts w:ascii="Arial" w:eastAsia="Arial" w:hAnsi="Arial" w:cs="Arial"/>
            <w:color w:val="000000"/>
            <w:sz w:val="24"/>
            <w:szCs w:val="24"/>
          </w:rPr>
          <w:delText xml:space="preserve">En comparación con los resultados de 2018, las calificaciones de PISA </w:delText>
        </w:r>
      </w:del>
      <w:del w:id="2362" w:author="José Albeiro Montes Gil" w:date="2022-01-19T16:51:00Z">
        <w:r w:rsidRPr="00746B14" w:rsidDel="0095063A">
          <w:rPr>
            <w:rFonts w:ascii="Arial" w:eastAsia="Arial" w:hAnsi="Arial" w:cs="Arial"/>
            <w:color w:val="000000"/>
            <w:sz w:val="24"/>
            <w:szCs w:val="24"/>
          </w:rPr>
          <w:delText xml:space="preserve"> </w:delText>
        </w:r>
      </w:del>
      <w:del w:id="2363" w:author="José Albeiro Montes Gil" w:date="2022-01-19T17:02:00Z">
        <w:r w:rsidRPr="00746B14" w:rsidDel="00AF4086">
          <w:rPr>
            <w:rFonts w:ascii="Arial" w:eastAsia="Arial" w:hAnsi="Arial" w:cs="Arial"/>
            <w:color w:val="000000"/>
            <w:sz w:val="24"/>
            <w:szCs w:val="24"/>
          </w:rPr>
          <w:delText>apuntan a que el rendimiento promedio mejoró en tod</w:delText>
        </w:r>
        <w:r w:rsidR="00E97FDB" w:rsidDel="00AF4086">
          <w:rPr>
            <w:rFonts w:ascii="Arial" w:eastAsia="Arial" w:hAnsi="Arial" w:cs="Arial"/>
            <w:color w:val="000000"/>
            <w:sz w:val="24"/>
            <w:szCs w:val="24"/>
          </w:rPr>
          <w:delText>a</w:delText>
        </w:r>
        <w:r w:rsidRPr="00746B14" w:rsidDel="00AF4086">
          <w:rPr>
            <w:rFonts w:ascii="Arial" w:eastAsia="Arial" w:hAnsi="Arial" w:cs="Arial"/>
            <w:color w:val="000000"/>
            <w:sz w:val="24"/>
            <w:szCs w:val="24"/>
          </w:rPr>
          <w:delText xml:space="preserve">s </w:delText>
        </w:r>
        <w:r w:rsidR="00E97FDB" w:rsidDel="00AF4086">
          <w:rPr>
            <w:rFonts w:ascii="Arial" w:eastAsia="Arial" w:hAnsi="Arial" w:cs="Arial"/>
            <w:color w:val="000000"/>
            <w:sz w:val="24"/>
            <w:szCs w:val="24"/>
          </w:rPr>
          <w:delText xml:space="preserve">las </w:delText>
        </w:r>
        <w:r w:rsidRPr="00746B14" w:rsidDel="00AF4086">
          <w:rPr>
            <w:rFonts w:ascii="Arial" w:eastAsia="Arial" w:hAnsi="Arial" w:cs="Arial"/>
            <w:color w:val="000000"/>
            <w:sz w:val="24"/>
            <w:szCs w:val="24"/>
          </w:rPr>
          <w:delText>asignaturas, incluida la lectura, desde que el país participó por primera vez en PISA en el año 2000</w:delText>
        </w:r>
        <w:r w:rsidR="00746B14" w:rsidDel="00AF4086">
          <w:rPr>
            <w:rFonts w:ascii="Arial" w:eastAsia="Arial" w:hAnsi="Arial" w:cs="Arial"/>
            <w:color w:val="000000"/>
            <w:sz w:val="24"/>
            <w:szCs w:val="24"/>
          </w:rPr>
          <w:delText xml:space="preserve">. Sin embargo,  en el año </w:delText>
        </w:r>
        <w:r w:rsidR="003D1377" w:rsidRPr="00746B14" w:rsidDel="00AF4086">
          <w:rPr>
            <w:rFonts w:ascii="Arial" w:eastAsia="Arial" w:hAnsi="Arial" w:cs="Arial"/>
            <w:color w:val="000000"/>
            <w:sz w:val="24"/>
            <w:szCs w:val="24"/>
          </w:rPr>
          <w:delText>2018</w:delText>
        </w:r>
        <w:r w:rsidRPr="00746B14" w:rsidDel="00AF4086">
          <w:rPr>
            <w:rFonts w:ascii="Arial" w:eastAsia="Arial" w:hAnsi="Arial" w:cs="Arial"/>
            <w:color w:val="000000"/>
            <w:sz w:val="24"/>
            <w:szCs w:val="24"/>
          </w:rPr>
          <w:delText xml:space="preserve"> se evidencia que el desempeño </w:delText>
        </w:r>
        <w:r w:rsidR="001338F6" w:rsidDel="00AF4086">
          <w:rPr>
            <w:rFonts w:ascii="Arial" w:eastAsia="Arial" w:hAnsi="Arial" w:cs="Arial"/>
            <w:color w:val="000000"/>
            <w:sz w:val="24"/>
            <w:szCs w:val="24"/>
          </w:rPr>
          <w:delText>en</w:delText>
        </w:r>
        <w:r w:rsidRPr="00746B14" w:rsidDel="00AF4086">
          <w:rPr>
            <w:rFonts w:ascii="Arial" w:eastAsia="Arial" w:hAnsi="Arial" w:cs="Arial"/>
            <w:color w:val="000000"/>
            <w:sz w:val="24"/>
            <w:szCs w:val="24"/>
          </w:rPr>
          <w:delText xml:space="preserve"> lectura, que fue la asignatura principal, está por debajo al registrado en la anterior evaluación</w:delText>
        </w:r>
        <w:r w:rsidR="00BC7F49" w:rsidRPr="00746B14" w:rsidDel="00AF4086">
          <w:rPr>
            <w:rFonts w:ascii="Arial" w:eastAsia="Arial" w:hAnsi="Arial" w:cs="Arial"/>
            <w:color w:val="000000"/>
            <w:sz w:val="24"/>
            <w:szCs w:val="24"/>
          </w:rPr>
          <w:delText xml:space="preserve"> y</w:delText>
        </w:r>
        <w:r w:rsidRPr="00746B14" w:rsidDel="00AF4086">
          <w:rPr>
            <w:rFonts w:ascii="Arial" w:eastAsia="Arial" w:hAnsi="Arial" w:cs="Arial"/>
            <w:color w:val="000000"/>
            <w:sz w:val="24"/>
            <w:szCs w:val="24"/>
          </w:rPr>
          <w:delText xml:space="preserve"> que se encuentra en decaimiento. </w:delText>
        </w:r>
      </w:del>
    </w:p>
    <w:p w14:paraId="1596CE84" w14:textId="09E0DF21" w:rsidR="00CC058F" w:rsidRPr="00CC058F" w:rsidDel="00AF4086" w:rsidRDefault="001338F6" w:rsidP="0097128C">
      <w:pPr>
        <w:spacing w:line="360" w:lineRule="auto"/>
        <w:rPr>
          <w:del w:id="2364" w:author="José Albeiro Montes Gil" w:date="2022-01-19T17:02:00Z"/>
          <w:rFonts w:ascii="Arial" w:eastAsia="Times New Roman" w:hAnsi="Arial" w:cs="Arial"/>
          <w:bCs/>
          <w:color w:val="000000"/>
          <w:sz w:val="24"/>
          <w:szCs w:val="24"/>
          <w:shd w:val="clear" w:color="auto" w:fill="FFFFFF"/>
          <w:lang w:eastAsia="es-ES_tradnl"/>
        </w:rPr>
        <w:pPrChange w:id="2365" w:author="José Albeiro Montes Gil" w:date="2022-01-20T12:42:00Z">
          <w:pPr>
            <w:spacing w:line="360" w:lineRule="auto"/>
            <w:jc w:val="both"/>
          </w:pPr>
        </w:pPrChange>
      </w:pPr>
      <w:del w:id="2366" w:author="José Albeiro Montes Gil" w:date="2022-01-19T17:02:00Z">
        <w:r w:rsidDel="00AF4086">
          <w:rPr>
            <w:rFonts w:ascii="Arial" w:eastAsia="Times New Roman" w:hAnsi="Arial" w:cs="Arial"/>
            <w:bCs/>
            <w:color w:val="000000"/>
            <w:sz w:val="24"/>
            <w:szCs w:val="24"/>
            <w:shd w:val="clear" w:color="auto" w:fill="FFFFFF"/>
            <w:lang w:eastAsia="es-ES_tradnl"/>
          </w:rPr>
          <w:delText xml:space="preserve">Este desempeño bajo en lectura, según  </w:delText>
        </w:r>
        <w:r w:rsidR="005B0E92" w:rsidDel="00AF4086">
          <w:rPr>
            <w:rFonts w:ascii="Arial" w:eastAsia="Times New Roman" w:hAnsi="Arial" w:cs="Arial"/>
            <w:bCs/>
            <w:color w:val="000000"/>
            <w:sz w:val="24"/>
            <w:szCs w:val="24"/>
            <w:shd w:val="clear" w:color="auto" w:fill="FFFFFF"/>
            <w:lang w:eastAsia="es-ES_tradnl"/>
          </w:rPr>
          <w:fldChar w:fldCharType="begin" w:fldLock="1"/>
        </w:r>
        <w:r w:rsidDel="00AF4086">
          <w:rPr>
            <w:rFonts w:ascii="Arial" w:eastAsia="Times New Roman" w:hAnsi="Arial" w:cs="Arial"/>
            <w:bCs/>
            <w:color w:val="000000"/>
            <w:sz w:val="24"/>
            <w:szCs w:val="24"/>
            <w:shd w:val="clear" w:color="auto" w:fill="FFFFFF"/>
            <w:lang w:eastAsia="es-ES_tradnl"/>
          </w:rPr>
          <w:delInstrText>ADDIN CSL_CITATION {"citationItems":[{"id":"ITEM-1","itemData":{"author":[{"dropping-particle":"","family":"Luz","given":"Mary","non-dropping-particle":"","parse-names":false,"suffix":""},{"dropping-particle":"","family":"Montoya","given":"Osorio","non-dropping-particle":"","parse-names":false,"suffix":""}],"id":"ITEM-1","issued":{"date-parts":[["0"]]},"title":"Dificultades en la lectura y r e n d i m i e n t o a c a d é m i c o","type":"article-journal"},"uris":["http://www.mendeley.com/documents/?uuid=4b4757fc-fedf-4655-91f2-655233a4437e"]}],"mendeley":{"formattedCitation":"(Luz &amp; Montoya, n.d.)","plainTextFormattedCitation":"(Luz &amp; Montoya, n.d.)","previouslyFormattedCitation":"(Luz &amp; Montoya, n.d.)"},"properties":{"noteIndex":0},"schema":"https://github.com/citation-style-language/schema/raw/master/csl-citation.json"}</w:delInstrText>
        </w:r>
        <w:r w:rsidR="005B0E92" w:rsidDel="00AF4086">
          <w:rPr>
            <w:rFonts w:ascii="Arial" w:eastAsia="Times New Roman" w:hAnsi="Arial" w:cs="Arial"/>
            <w:bCs/>
            <w:color w:val="000000"/>
            <w:sz w:val="24"/>
            <w:szCs w:val="24"/>
            <w:shd w:val="clear" w:color="auto" w:fill="FFFFFF"/>
            <w:lang w:eastAsia="es-ES_tradnl"/>
          </w:rPr>
          <w:fldChar w:fldCharType="separate"/>
        </w:r>
        <w:r w:rsidRPr="00AA01FC" w:rsidDel="00AF4086">
          <w:rPr>
            <w:rFonts w:ascii="Arial" w:eastAsia="Times New Roman" w:hAnsi="Arial" w:cs="Arial"/>
            <w:bCs/>
            <w:noProof/>
            <w:color w:val="000000"/>
            <w:sz w:val="24"/>
            <w:szCs w:val="24"/>
            <w:shd w:val="clear" w:color="auto" w:fill="FFFFFF"/>
            <w:lang w:eastAsia="es-ES_tradnl"/>
          </w:rPr>
          <w:delText>(Luz &amp; Montoya, n.d.)</w:delText>
        </w:r>
        <w:r w:rsidR="005B0E92" w:rsidDel="00AF4086">
          <w:rPr>
            <w:rFonts w:ascii="Arial" w:eastAsia="Times New Roman" w:hAnsi="Arial" w:cs="Arial"/>
            <w:bCs/>
            <w:color w:val="000000"/>
            <w:sz w:val="24"/>
            <w:szCs w:val="24"/>
            <w:shd w:val="clear" w:color="auto" w:fill="FFFFFF"/>
            <w:lang w:eastAsia="es-ES_tradnl"/>
          </w:rPr>
          <w:fldChar w:fldCharType="end"/>
        </w:r>
        <w:r w:rsidDel="00AF4086">
          <w:rPr>
            <w:rFonts w:ascii="Arial" w:eastAsia="Times New Roman" w:hAnsi="Arial" w:cs="Arial"/>
            <w:bCs/>
            <w:color w:val="000000"/>
            <w:sz w:val="24"/>
            <w:szCs w:val="24"/>
            <w:shd w:val="clear" w:color="auto" w:fill="FFFFFF"/>
            <w:lang w:eastAsia="es-ES_tradnl"/>
          </w:rPr>
          <w:delText xml:space="preserve"> tiene diferentes causas tales como </w:delText>
        </w:r>
        <w:r w:rsidRPr="0029062E" w:rsidDel="00AF4086">
          <w:rPr>
            <w:rFonts w:ascii="Arial" w:eastAsia="Times New Roman" w:hAnsi="Arial" w:cs="Arial"/>
            <w:color w:val="000000"/>
            <w:sz w:val="24"/>
            <w:szCs w:val="24"/>
            <w:shd w:val="clear" w:color="auto" w:fill="FFFFFF"/>
            <w:lang w:eastAsia="es-ES_tradnl"/>
          </w:rPr>
          <w:delText xml:space="preserve">el </w:delText>
        </w:r>
        <w:r w:rsidRPr="0029062E" w:rsidDel="00AF4086">
          <w:rPr>
            <w:rFonts w:ascii="Arial" w:eastAsia="Times New Roman" w:hAnsi="Arial" w:cs="Arial"/>
            <w:bCs/>
            <w:color w:val="000000"/>
            <w:sz w:val="24"/>
            <w:szCs w:val="24"/>
            <w:shd w:val="clear" w:color="auto" w:fill="FFFFFF"/>
            <w:lang w:eastAsia="es-ES_tradnl"/>
          </w:rPr>
          <w:delText>miedo</w:delText>
        </w:r>
        <w:r w:rsidRPr="0029062E" w:rsidDel="00AF4086">
          <w:rPr>
            <w:rFonts w:ascii="Arial" w:eastAsia="Times New Roman" w:hAnsi="Arial" w:cs="Arial"/>
            <w:color w:val="000000"/>
            <w:sz w:val="24"/>
            <w:szCs w:val="24"/>
            <w:shd w:val="clear" w:color="auto" w:fill="FFFFFF"/>
            <w:lang w:eastAsia="es-ES_tradnl"/>
          </w:rPr>
          <w:delText xml:space="preserve"> a leer en v</w:delText>
        </w:r>
        <w:r w:rsidDel="00AF4086">
          <w:rPr>
            <w:rFonts w:ascii="Arial" w:eastAsia="Times New Roman" w:hAnsi="Arial" w:cs="Arial"/>
            <w:color w:val="000000"/>
            <w:sz w:val="24"/>
            <w:szCs w:val="24"/>
            <w:shd w:val="clear" w:color="auto" w:fill="FFFFFF"/>
            <w:lang w:eastAsia="es-ES_tradnl"/>
          </w:rPr>
          <w:delText xml:space="preserve">oz alta y hablar en público, </w:delText>
        </w:r>
        <w:r w:rsidRPr="0029062E" w:rsidDel="00AF4086">
          <w:rPr>
            <w:rFonts w:ascii="Arial" w:eastAsia="Times New Roman" w:hAnsi="Arial" w:cs="Arial"/>
            <w:color w:val="000000"/>
            <w:sz w:val="24"/>
            <w:szCs w:val="24"/>
            <w:shd w:val="clear" w:color="auto" w:fill="FFFFFF"/>
            <w:lang w:eastAsia="es-ES_tradnl"/>
          </w:rPr>
          <w:delText xml:space="preserve">que </w:delText>
        </w:r>
        <w:r w:rsidRPr="0029062E" w:rsidDel="00AF4086">
          <w:rPr>
            <w:rFonts w:ascii="Arial" w:eastAsia="Times New Roman" w:hAnsi="Arial" w:cs="Arial"/>
            <w:bCs/>
            <w:color w:val="000000"/>
            <w:sz w:val="24"/>
            <w:szCs w:val="24"/>
            <w:shd w:val="clear" w:color="auto" w:fill="FFFFFF"/>
            <w:lang w:eastAsia="es-ES_tradnl"/>
          </w:rPr>
          <w:delText>conduce a</w:delText>
        </w:r>
        <w:r w:rsidRPr="0029062E" w:rsidDel="00AF4086">
          <w:rPr>
            <w:rFonts w:ascii="Arial" w:eastAsia="Times New Roman" w:hAnsi="Arial" w:cs="Arial"/>
            <w:color w:val="000000"/>
            <w:sz w:val="24"/>
            <w:szCs w:val="24"/>
            <w:shd w:val="clear" w:color="auto" w:fill="FFFFFF"/>
            <w:lang w:eastAsia="es-ES_tradnl"/>
          </w:rPr>
          <w:delText xml:space="preserve"> la falta de </w:delText>
        </w:r>
        <w:r w:rsidRPr="0029062E" w:rsidDel="00AF4086">
          <w:rPr>
            <w:rFonts w:ascii="Arial" w:eastAsia="Times New Roman" w:hAnsi="Arial" w:cs="Arial"/>
            <w:bCs/>
            <w:color w:val="000000"/>
            <w:sz w:val="24"/>
            <w:szCs w:val="24"/>
            <w:shd w:val="clear" w:color="auto" w:fill="FFFFFF"/>
            <w:lang w:eastAsia="es-ES_tradnl"/>
          </w:rPr>
          <w:delText>confianza</w:delText>
        </w:r>
        <w:r w:rsidRPr="0029062E" w:rsidDel="00AF4086">
          <w:rPr>
            <w:rFonts w:ascii="Arial" w:eastAsia="Times New Roman" w:hAnsi="Arial" w:cs="Arial"/>
            <w:color w:val="000000"/>
            <w:sz w:val="24"/>
            <w:szCs w:val="24"/>
            <w:shd w:val="clear" w:color="auto" w:fill="FFFFFF"/>
            <w:lang w:eastAsia="es-ES_tradnl"/>
          </w:rPr>
          <w:delText xml:space="preserve"> en </w:delText>
        </w:r>
        <w:r w:rsidR="0090199B" w:rsidDel="00AF4086">
          <w:rPr>
            <w:rFonts w:ascii="Arial" w:eastAsia="Times New Roman" w:hAnsi="Arial" w:cs="Arial"/>
            <w:bCs/>
            <w:color w:val="000000"/>
            <w:sz w:val="24"/>
            <w:szCs w:val="24"/>
            <w:shd w:val="clear" w:color="auto" w:fill="FFFFFF"/>
            <w:lang w:eastAsia="es-ES_tradnl"/>
          </w:rPr>
          <w:delText>sí</w:delText>
        </w:r>
        <w:r w:rsidDel="00AF4086">
          <w:rPr>
            <w:rFonts w:ascii="Arial" w:eastAsia="Times New Roman" w:hAnsi="Arial" w:cs="Arial"/>
            <w:color w:val="000000"/>
            <w:sz w:val="24"/>
            <w:szCs w:val="24"/>
            <w:shd w:val="clear" w:color="auto" w:fill="FFFFFF"/>
            <w:lang w:eastAsia="es-ES_tradnl"/>
          </w:rPr>
          <w:delText xml:space="preserve"> mismo; e</w:delText>
        </w:r>
        <w:r w:rsidRPr="0029062E" w:rsidDel="00AF4086">
          <w:rPr>
            <w:rFonts w:ascii="Arial" w:eastAsia="Times New Roman" w:hAnsi="Arial" w:cs="Arial"/>
            <w:bCs/>
            <w:color w:val="000000"/>
            <w:sz w:val="24"/>
            <w:szCs w:val="24"/>
            <w:shd w:val="clear" w:color="auto" w:fill="FFFFFF"/>
            <w:lang w:eastAsia="es-ES_tradnl"/>
          </w:rPr>
          <w:delText>l</w:delText>
        </w:r>
        <w:r w:rsidRPr="0029062E" w:rsidDel="00AF4086">
          <w:rPr>
            <w:rFonts w:ascii="Arial" w:eastAsia="Times New Roman" w:hAnsi="Arial" w:cs="Arial"/>
            <w:color w:val="000000"/>
            <w:sz w:val="24"/>
            <w:szCs w:val="24"/>
            <w:shd w:val="clear" w:color="auto" w:fill="FFFFFF"/>
            <w:lang w:eastAsia="es-ES_tradnl"/>
          </w:rPr>
          <w:delText xml:space="preserve"> desconocimiento del proceso de </w:delText>
        </w:r>
        <w:r w:rsidRPr="0029062E" w:rsidDel="00AF4086">
          <w:rPr>
            <w:rFonts w:ascii="Arial" w:eastAsia="Times New Roman" w:hAnsi="Arial" w:cs="Arial"/>
            <w:bCs/>
            <w:color w:val="000000"/>
            <w:sz w:val="24"/>
            <w:szCs w:val="24"/>
            <w:shd w:val="clear" w:color="auto" w:fill="FFFFFF"/>
            <w:lang w:eastAsia="es-ES_tradnl"/>
          </w:rPr>
          <w:delText>lectura,</w:delText>
        </w:r>
        <w:r w:rsidRPr="0029062E" w:rsidDel="00AF4086">
          <w:rPr>
            <w:rFonts w:ascii="Arial" w:eastAsia="Times New Roman" w:hAnsi="Arial" w:cs="Arial"/>
            <w:color w:val="000000"/>
            <w:sz w:val="24"/>
            <w:szCs w:val="24"/>
            <w:shd w:val="clear" w:color="auto" w:fill="FFFFFF"/>
            <w:lang w:eastAsia="es-ES_tradnl"/>
          </w:rPr>
          <w:delText xml:space="preserve"> pausas, énfasis, ritmo y métrica</w:delText>
        </w:r>
        <w:r w:rsidRPr="0029062E" w:rsidDel="00AF4086">
          <w:rPr>
            <w:rFonts w:ascii="Arial" w:eastAsia="Times New Roman" w:hAnsi="Arial" w:cs="Arial"/>
            <w:bCs/>
            <w:color w:val="000000"/>
            <w:sz w:val="24"/>
            <w:szCs w:val="24"/>
            <w:shd w:val="clear" w:color="auto" w:fill="FFFFFF"/>
            <w:lang w:eastAsia="es-ES_tradnl"/>
          </w:rPr>
          <w:delText xml:space="preserve">s </w:delText>
        </w:r>
        <w:r w:rsidDel="00AF4086">
          <w:rPr>
            <w:rFonts w:ascii="Arial" w:eastAsia="Times New Roman" w:hAnsi="Arial" w:cs="Arial"/>
            <w:bCs/>
            <w:color w:val="000000"/>
            <w:sz w:val="24"/>
            <w:szCs w:val="24"/>
            <w:shd w:val="clear" w:color="auto" w:fill="FFFFFF"/>
            <w:lang w:eastAsia="es-ES_tradnl"/>
          </w:rPr>
          <w:delText>que lleva como consecuencia a</w:delText>
        </w:r>
        <w:r w:rsidRPr="0029062E" w:rsidDel="00AF4086">
          <w:rPr>
            <w:rFonts w:ascii="Arial" w:eastAsia="Times New Roman" w:hAnsi="Arial" w:cs="Arial"/>
            <w:bCs/>
            <w:color w:val="000000"/>
            <w:sz w:val="24"/>
            <w:szCs w:val="24"/>
            <w:shd w:val="clear" w:color="auto" w:fill="FFFFFF"/>
            <w:lang w:eastAsia="es-ES_tradnl"/>
          </w:rPr>
          <w:delText>l</w:delText>
        </w:r>
        <w:r w:rsidDel="00AF4086">
          <w:rPr>
            <w:rFonts w:ascii="Arial" w:eastAsia="Times New Roman" w:hAnsi="Arial" w:cs="Arial"/>
            <w:bCs/>
            <w:color w:val="000000"/>
            <w:sz w:val="24"/>
            <w:szCs w:val="24"/>
            <w:shd w:val="clear" w:color="auto" w:fill="FFFFFF"/>
            <w:lang w:eastAsia="es-ES_tradnl"/>
          </w:rPr>
          <w:delText xml:space="preserve"> bajo </w:delText>
        </w:r>
        <w:r w:rsidRPr="0029062E" w:rsidDel="00AF4086">
          <w:rPr>
            <w:rFonts w:ascii="Arial" w:eastAsia="Times New Roman" w:hAnsi="Arial" w:cs="Arial"/>
            <w:bCs/>
            <w:color w:val="000000"/>
            <w:sz w:val="24"/>
            <w:szCs w:val="24"/>
            <w:shd w:val="clear" w:color="auto" w:fill="FFFFFF"/>
            <w:lang w:eastAsia="es-ES_tradnl"/>
          </w:rPr>
          <w:delText>rendimiento</w:delText>
        </w:r>
        <w:r w:rsidRPr="0029062E" w:rsidDel="00AF4086">
          <w:rPr>
            <w:rFonts w:ascii="Arial" w:eastAsia="Times New Roman" w:hAnsi="Arial" w:cs="Arial"/>
            <w:color w:val="000000"/>
            <w:sz w:val="24"/>
            <w:szCs w:val="24"/>
            <w:shd w:val="clear" w:color="auto" w:fill="FFFFFF"/>
            <w:lang w:eastAsia="es-ES_tradnl"/>
          </w:rPr>
          <w:delText xml:space="preserve"> académico</w:delText>
        </w:r>
        <w:r w:rsidDel="00AF4086">
          <w:rPr>
            <w:rFonts w:ascii="Arial" w:eastAsia="Times New Roman" w:hAnsi="Arial" w:cs="Arial"/>
            <w:color w:val="000000"/>
            <w:sz w:val="24"/>
            <w:szCs w:val="24"/>
            <w:shd w:val="clear" w:color="auto" w:fill="FFFFFF"/>
            <w:lang w:eastAsia="es-ES_tradnl"/>
          </w:rPr>
          <w:delText xml:space="preserve"> </w:delText>
        </w:r>
        <w:r w:rsidDel="00AF4086">
          <w:rPr>
            <w:rFonts w:ascii="Arial" w:eastAsia="Times New Roman" w:hAnsi="Arial" w:cs="Arial"/>
            <w:bCs/>
            <w:color w:val="000000"/>
            <w:sz w:val="24"/>
            <w:szCs w:val="24"/>
            <w:shd w:val="clear" w:color="auto" w:fill="FFFFFF"/>
            <w:lang w:eastAsia="es-ES_tradnl"/>
          </w:rPr>
          <w:delText>y en algunos casos a la deserción.</w:delText>
        </w:r>
      </w:del>
    </w:p>
    <w:p w14:paraId="557D5579" w14:textId="4FA775E1" w:rsidR="004A7756" w:rsidDel="00AF4086" w:rsidRDefault="00746B14" w:rsidP="0097128C">
      <w:pPr>
        <w:widowControl w:val="0"/>
        <w:autoSpaceDE w:val="0"/>
        <w:autoSpaceDN w:val="0"/>
        <w:adjustRightInd w:val="0"/>
        <w:spacing w:line="360" w:lineRule="auto"/>
        <w:rPr>
          <w:del w:id="2367" w:author="José Albeiro Montes Gil" w:date="2022-01-19T17:02:00Z"/>
          <w:color w:val="000000"/>
        </w:rPr>
        <w:pPrChange w:id="2368" w:author="José Albeiro Montes Gil" w:date="2022-01-20T12:42:00Z">
          <w:pPr>
            <w:widowControl w:val="0"/>
            <w:autoSpaceDE w:val="0"/>
            <w:autoSpaceDN w:val="0"/>
            <w:adjustRightInd w:val="0"/>
            <w:spacing w:line="360" w:lineRule="auto"/>
            <w:jc w:val="both"/>
          </w:pPr>
        </w:pPrChange>
      </w:pPr>
      <w:del w:id="2369" w:author="José Albeiro Montes Gil" w:date="2022-01-19T17:02:00Z">
        <w:r w:rsidDel="00AF4086">
          <w:rPr>
            <w:rFonts w:ascii="Arial" w:eastAsia="Arial" w:hAnsi="Arial" w:cs="Arial"/>
            <w:bCs/>
            <w:iCs/>
            <w:color w:val="000000"/>
            <w:sz w:val="24"/>
            <w:szCs w:val="24"/>
            <w:lang w:val="es-ES"/>
          </w:rPr>
          <w:delText xml:space="preserve">Por otra parte, </w:delText>
        </w:r>
        <w:r w:rsidR="00BC7F49" w:rsidDel="00AF4086">
          <w:rPr>
            <w:rFonts w:ascii="Arial" w:eastAsia="Arial" w:hAnsi="Arial" w:cs="Arial"/>
            <w:bCs/>
            <w:iCs/>
            <w:color w:val="000000"/>
            <w:sz w:val="24"/>
            <w:szCs w:val="24"/>
            <w:lang w:val="es-ES"/>
          </w:rPr>
          <w:delText>e</w:delText>
        </w:r>
        <w:r w:rsidR="001C36EA" w:rsidDel="00AF4086">
          <w:rPr>
            <w:rFonts w:ascii="Arial" w:eastAsia="Arial" w:hAnsi="Arial" w:cs="Arial"/>
            <w:bCs/>
            <w:iCs/>
            <w:color w:val="000000"/>
            <w:sz w:val="24"/>
            <w:szCs w:val="24"/>
            <w:lang w:val="es-ES"/>
          </w:rPr>
          <w:delText>studios realizados</w:delText>
        </w:r>
        <w:r w:rsidR="00B66683" w:rsidDel="00AF4086">
          <w:rPr>
            <w:rFonts w:ascii="Arial" w:eastAsia="Arial" w:hAnsi="Arial" w:cs="Arial"/>
            <w:bCs/>
            <w:iCs/>
            <w:color w:val="000000"/>
            <w:sz w:val="24"/>
            <w:szCs w:val="24"/>
            <w:lang w:val="es-ES"/>
          </w:rPr>
          <w:delText xml:space="preserve"> </w:delText>
        </w:r>
        <w:r w:rsidR="002A3913" w:rsidDel="00AF4086">
          <w:rPr>
            <w:rFonts w:ascii="Arial" w:eastAsia="Arial" w:hAnsi="Arial" w:cs="Arial"/>
            <w:bCs/>
            <w:iCs/>
            <w:color w:val="000000"/>
            <w:sz w:val="24"/>
            <w:szCs w:val="24"/>
            <w:lang w:val="es-ES"/>
          </w:rPr>
          <w:delText>por la revista semana</w:delText>
        </w:r>
        <w:r w:rsidR="00227323" w:rsidDel="00AF4086">
          <w:rPr>
            <w:rFonts w:ascii="Arial" w:eastAsia="Arial" w:hAnsi="Arial" w:cs="Arial"/>
            <w:bCs/>
            <w:iCs/>
            <w:color w:val="000000"/>
            <w:sz w:val="24"/>
            <w:szCs w:val="24"/>
            <w:lang w:val="es-ES"/>
          </w:rPr>
          <w:delText xml:space="preserve"> </w:delText>
        </w:r>
        <w:r w:rsidR="00227323" w:rsidDel="00AF4086">
          <w:rPr>
            <w:rFonts w:ascii="Arial" w:eastAsia="Arial" w:hAnsi="Arial" w:cs="Arial"/>
            <w:bCs/>
            <w:iCs/>
            <w:color w:val="000000"/>
            <w:sz w:val="24"/>
            <w:szCs w:val="24"/>
            <w:lang w:val="es-ES"/>
          </w:rPr>
          <w:fldChar w:fldCharType="begin" w:fldLock="1"/>
        </w:r>
        <w:r w:rsidR="0090199B" w:rsidDel="00AF4086">
          <w:rPr>
            <w:rFonts w:ascii="Arial" w:eastAsia="Arial" w:hAnsi="Arial" w:cs="Arial"/>
            <w:bCs/>
            <w:iCs/>
            <w:color w:val="000000"/>
            <w:sz w:val="24"/>
            <w:szCs w:val="24"/>
            <w:lang w:val="es-ES"/>
          </w:rPr>
          <w:delInstrText>ADDIN CSL_CITATION {"citationItems":[{"id":"ITEM-1","itemData":{"URL":"https://www.semana.com/educacion/articulo/como-le-fue-a-colombia-en-las-ultimas-pruebas-pisa/642984/","accessed":{"date-parts":[["2021","11","3"]]},"id":"ITEM-1","issued":{"date-parts":[["0"]]},"title":"Colombia, el país de la Ocde con los resultados más bajos en las pruebas Pisa 2018","type":"webpage"},"uris":["http://www.mendeley.com/documents/?uuid=1f36fbb3-8cb5-33d9-ae6d-ae758b153d26"]}],"mendeley":{"formattedCitation":"(&lt;i&gt;Colombia, El País de La Ocde Con Los Resultados Más Bajos En Las Pruebas Pisa 2018&lt;/i&gt;, n.d.)","plainTextFormattedCitation":"(Colombia, El País de La Ocde Con Los Resultados Más Bajos En Las Pruebas Pisa 2018, n.d.)","previouslyFormattedCitation":"(&lt;i&gt;Colombia, El País de La Ocde Con Los Resultados Más Bajos En Las Pruebas Pisa 2018&lt;/i&gt;, n.d.)"},"properties":{"noteIndex":0},"schema":"https://github.com/citation-style-language/schema/raw/master/csl-citation.json"}</w:delInstrText>
        </w:r>
        <w:r w:rsidR="00227323" w:rsidDel="00AF4086">
          <w:rPr>
            <w:rFonts w:ascii="Arial" w:eastAsia="Arial" w:hAnsi="Arial" w:cs="Arial"/>
            <w:bCs/>
            <w:iCs/>
            <w:color w:val="000000"/>
            <w:sz w:val="24"/>
            <w:szCs w:val="24"/>
            <w:lang w:val="es-ES"/>
          </w:rPr>
          <w:fldChar w:fldCharType="separate"/>
        </w:r>
        <w:r w:rsidR="00227323" w:rsidRPr="00227323" w:rsidDel="00AF4086">
          <w:rPr>
            <w:rFonts w:ascii="Arial" w:eastAsia="Arial" w:hAnsi="Arial" w:cs="Arial"/>
            <w:bCs/>
            <w:iCs/>
            <w:noProof/>
            <w:color w:val="000000"/>
            <w:sz w:val="24"/>
            <w:szCs w:val="24"/>
            <w:lang w:val="es-ES"/>
          </w:rPr>
          <w:delText>(</w:delText>
        </w:r>
        <w:r w:rsidR="00227323" w:rsidRPr="00227323" w:rsidDel="00AF4086">
          <w:rPr>
            <w:rFonts w:ascii="Arial" w:eastAsia="Arial" w:hAnsi="Arial" w:cs="Arial"/>
            <w:bCs/>
            <w:i/>
            <w:iCs/>
            <w:noProof/>
            <w:color w:val="000000"/>
            <w:sz w:val="24"/>
            <w:szCs w:val="24"/>
            <w:lang w:val="es-ES"/>
          </w:rPr>
          <w:delText>Colombia, El País de La Ocde Con Los Resultados Más Bajos En Las Pruebas Pisa 2018</w:delText>
        </w:r>
        <w:r w:rsidR="00227323" w:rsidRPr="00227323" w:rsidDel="00AF4086">
          <w:rPr>
            <w:rFonts w:ascii="Arial" w:eastAsia="Arial" w:hAnsi="Arial" w:cs="Arial"/>
            <w:bCs/>
            <w:iCs/>
            <w:noProof/>
            <w:color w:val="000000"/>
            <w:sz w:val="24"/>
            <w:szCs w:val="24"/>
            <w:lang w:val="es-ES"/>
          </w:rPr>
          <w:delText>, n.d.)</w:delText>
        </w:r>
        <w:r w:rsidR="00227323" w:rsidDel="00AF4086">
          <w:rPr>
            <w:rFonts w:ascii="Arial" w:eastAsia="Arial" w:hAnsi="Arial" w:cs="Arial"/>
            <w:bCs/>
            <w:iCs/>
            <w:color w:val="000000"/>
            <w:sz w:val="24"/>
            <w:szCs w:val="24"/>
            <w:lang w:val="es-ES"/>
          </w:rPr>
          <w:fldChar w:fldCharType="end"/>
        </w:r>
        <w:r w:rsidR="00633153" w:rsidDel="00AF4086">
          <w:rPr>
            <w:rFonts w:ascii="Arial" w:eastAsia="Arial" w:hAnsi="Arial" w:cs="Arial"/>
            <w:bCs/>
            <w:iCs/>
            <w:color w:val="000000"/>
            <w:sz w:val="24"/>
            <w:szCs w:val="24"/>
            <w:lang w:val="es-ES"/>
          </w:rPr>
          <w:delText xml:space="preserve"> </w:delText>
        </w:r>
        <w:r w:rsidR="001C36EA" w:rsidDel="00AF4086">
          <w:rPr>
            <w:rFonts w:ascii="Arial" w:eastAsia="Arial" w:hAnsi="Arial" w:cs="Arial"/>
            <w:bCs/>
            <w:iCs/>
            <w:color w:val="000000"/>
            <w:sz w:val="24"/>
            <w:szCs w:val="24"/>
            <w:lang w:val="es-ES"/>
          </w:rPr>
          <w:delText xml:space="preserve"> acerca de la educación tradicional presentan  resultados </w:delText>
        </w:r>
        <w:r w:rsidR="00FF0854" w:rsidDel="00AF4086">
          <w:rPr>
            <w:rFonts w:ascii="Arial" w:eastAsia="Arial" w:hAnsi="Arial" w:cs="Arial"/>
            <w:bCs/>
            <w:iCs/>
            <w:color w:val="000000"/>
            <w:sz w:val="24"/>
            <w:szCs w:val="24"/>
            <w:lang w:val="es-ES"/>
          </w:rPr>
          <w:delText>poco alentadores</w:delText>
        </w:r>
        <w:r w:rsidR="001C36EA" w:rsidDel="00AF4086">
          <w:rPr>
            <w:rFonts w:ascii="Arial" w:eastAsia="Arial" w:hAnsi="Arial" w:cs="Arial"/>
            <w:bCs/>
            <w:iCs/>
            <w:color w:val="000000"/>
            <w:sz w:val="24"/>
            <w:szCs w:val="24"/>
            <w:lang w:val="es-ES"/>
          </w:rPr>
          <w:delText>, lo que se pueden resumir en una enseñanza receptiva, memorística, mecánica y autoritaria</w:delText>
        </w:r>
        <w:r w:rsidR="00E452B1" w:rsidDel="00AF4086">
          <w:rPr>
            <w:rFonts w:ascii="Arial" w:eastAsia="Arial" w:hAnsi="Arial" w:cs="Arial"/>
            <w:bCs/>
            <w:iCs/>
            <w:color w:val="000000"/>
            <w:sz w:val="24"/>
            <w:szCs w:val="24"/>
            <w:lang w:val="es-ES"/>
          </w:rPr>
          <w:delText xml:space="preserve"> por lo que</w:delText>
        </w:r>
        <w:r w:rsidR="001C36EA" w:rsidDel="00AF4086">
          <w:rPr>
            <w:rFonts w:ascii="Arial" w:eastAsia="Arial" w:hAnsi="Arial" w:cs="Arial"/>
            <w:bCs/>
            <w:iCs/>
            <w:color w:val="000000"/>
            <w:sz w:val="24"/>
            <w:szCs w:val="24"/>
            <w:lang w:val="es-ES"/>
          </w:rPr>
          <w:delText xml:space="preserve"> </w:delText>
        </w:r>
        <w:r w:rsidR="00E452B1" w:rsidDel="00AF4086">
          <w:rPr>
            <w:rFonts w:ascii="Arial" w:eastAsia="Arial" w:hAnsi="Arial" w:cs="Arial"/>
            <w:bCs/>
            <w:iCs/>
            <w:color w:val="000000"/>
            <w:sz w:val="24"/>
            <w:szCs w:val="24"/>
            <w:lang w:val="es-ES"/>
          </w:rPr>
          <w:delText>l</w:delText>
        </w:r>
        <w:r w:rsidR="001C36EA" w:rsidDel="00AF4086">
          <w:rPr>
            <w:rFonts w:ascii="Arial" w:eastAsia="Arial" w:hAnsi="Arial" w:cs="Arial"/>
            <w:bCs/>
            <w:iCs/>
            <w:color w:val="000000"/>
            <w:sz w:val="24"/>
            <w:szCs w:val="24"/>
            <w:lang w:val="es-ES"/>
          </w:rPr>
          <w:delText xml:space="preserve">a escuela, </w:delText>
        </w:r>
        <w:r w:rsidR="00E452B1" w:rsidDel="00AF4086">
          <w:rPr>
            <w:rFonts w:ascii="Arial" w:eastAsia="Arial" w:hAnsi="Arial" w:cs="Arial"/>
            <w:bCs/>
            <w:iCs/>
            <w:color w:val="000000"/>
            <w:sz w:val="24"/>
            <w:szCs w:val="24"/>
            <w:lang w:val="es-ES"/>
          </w:rPr>
          <w:delText>que debería ser</w:delText>
        </w:r>
        <w:r w:rsidR="001C36EA" w:rsidDel="00AF4086">
          <w:rPr>
            <w:rFonts w:ascii="Arial" w:eastAsia="Arial" w:hAnsi="Arial" w:cs="Arial"/>
            <w:bCs/>
            <w:iCs/>
            <w:color w:val="000000"/>
            <w:sz w:val="24"/>
            <w:szCs w:val="24"/>
            <w:lang w:val="es-ES"/>
          </w:rPr>
          <w:delText xml:space="preserve"> un ambiente placentero y grato,</w:delText>
        </w:r>
        <w:r w:rsidR="0090199B" w:rsidDel="00AF4086">
          <w:rPr>
            <w:rFonts w:ascii="Arial" w:eastAsia="Arial" w:hAnsi="Arial" w:cs="Arial"/>
            <w:bCs/>
            <w:iCs/>
            <w:color w:val="000000"/>
            <w:sz w:val="24"/>
            <w:szCs w:val="24"/>
            <w:lang w:val="es-ES"/>
          </w:rPr>
          <w:fldChar w:fldCharType="begin" w:fldLock="1"/>
        </w:r>
        <w:r w:rsidR="004D38B9" w:rsidDel="00AF4086">
          <w:rPr>
            <w:rFonts w:ascii="Arial" w:eastAsia="Arial" w:hAnsi="Arial" w:cs="Arial"/>
            <w:bCs/>
            <w:iCs/>
            <w:color w:val="000000"/>
            <w:sz w:val="24"/>
            <w:szCs w:val="24"/>
            <w:lang w:val="es-ES"/>
          </w:rPr>
          <w:delInstrText>ADDIN CSL_CITATION {"citationItems":[{"id":"ITEM-1","itemData":{"author":[{"dropping-particle":"","family":"Ar","given":"Orielso Becerra","non-dropping-particle":"","parse-names":false,"suffix":""}],"id":"ITEM-1","issued":{"date-parts":[["2020"]]},"title":"La calidad educativa en Colombia. Un análisis desde las pruebas SABER y PISA.","type":"article-journal"},"uris":["http://www.mendeley.com/documents/?uuid=48702483-d2e2-4929-8925-1eb81701bd4d"]}],"mendeley":{"formattedCitation":"(Ar, 2020)","plainTextFormattedCitation":"(Ar, 2020)","previouslyFormattedCitation":"(Ar, 2020)"},"properties":{"noteIndex":0},"schema":"https://github.com/citation-style-language/schema/raw/master/csl-citation.json"}</w:delInstrText>
        </w:r>
        <w:r w:rsidR="0090199B" w:rsidDel="00AF4086">
          <w:rPr>
            <w:rFonts w:ascii="Arial" w:eastAsia="Arial" w:hAnsi="Arial" w:cs="Arial"/>
            <w:bCs/>
            <w:iCs/>
            <w:color w:val="000000"/>
            <w:sz w:val="24"/>
            <w:szCs w:val="24"/>
            <w:lang w:val="es-ES"/>
          </w:rPr>
          <w:fldChar w:fldCharType="separate"/>
        </w:r>
        <w:r w:rsidR="0090199B" w:rsidRPr="0090199B" w:rsidDel="00AF4086">
          <w:rPr>
            <w:rFonts w:ascii="Arial" w:eastAsia="Arial" w:hAnsi="Arial" w:cs="Arial"/>
            <w:bCs/>
            <w:iCs/>
            <w:noProof/>
            <w:color w:val="000000"/>
            <w:sz w:val="24"/>
            <w:szCs w:val="24"/>
            <w:lang w:val="es-ES"/>
          </w:rPr>
          <w:delText>(Ar, 2020)</w:delText>
        </w:r>
        <w:r w:rsidR="0090199B" w:rsidDel="00AF4086">
          <w:rPr>
            <w:rFonts w:ascii="Arial" w:eastAsia="Arial" w:hAnsi="Arial" w:cs="Arial"/>
            <w:bCs/>
            <w:iCs/>
            <w:color w:val="000000"/>
            <w:sz w:val="24"/>
            <w:szCs w:val="24"/>
            <w:lang w:val="es-ES"/>
          </w:rPr>
          <w:fldChar w:fldCharType="end"/>
        </w:r>
        <w:r w:rsidR="001C36EA" w:rsidDel="00AF4086">
          <w:rPr>
            <w:rFonts w:ascii="Arial" w:eastAsia="Arial" w:hAnsi="Arial" w:cs="Arial"/>
            <w:bCs/>
            <w:iCs/>
            <w:color w:val="000000"/>
            <w:sz w:val="24"/>
            <w:szCs w:val="24"/>
            <w:lang w:val="es-ES"/>
          </w:rPr>
          <w:delText xml:space="preserve"> se </w:delText>
        </w:r>
        <w:r w:rsidR="00E452B1" w:rsidDel="00AF4086">
          <w:rPr>
            <w:rFonts w:ascii="Arial" w:eastAsia="Arial" w:hAnsi="Arial" w:cs="Arial"/>
            <w:bCs/>
            <w:iCs/>
            <w:color w:val="000000"/>
            <w:sz w:val="24"/>
            <w:szCs w:val="24"/>
            <w:lang w:val="es-ES"/>
          </w:rPr>
          <w:delText xml:space="preserve">puede </w:delText>
        </w:r>
        <w:r w:rsidR="001C36EA" w:rsidDel="00AF4086">
          <w:rPr>
            <w:rFonts w:ascii="Arial" w:eastAsia="Arial" w:hAnsi="Arial" w:cs="Arial"/>
            <w:bCs/>
            <w:iCs/>
            <w:color w:val="000000"/>
            <w:sz w:val="24"/>
            <w:szCs w:val="24"/>
            <w:lang w:val="es-ES"/>
          </w:rPr>
          <w:delText>convert</w:delText>
        </w:r>
        <w:r w:rsidR="00E452B1" w:rsidDel="00AF4086">
          <w:rPr>
            <w:rFonts w:ascii="Arial" w:eastAsia="Arial" w:hAnsi="Arial" w:cs="Arial"/>
            <w:bCs/>
            <w:iCs/>
            <w:color w:val="000000"/>
            <w:sz w:val="24"/>
            <w:szCs w:val="24"/>
            <w:lang w:val="es-ES"/>
          </w:rPr>
          <w:delText>ir</w:delText>
        </w:r>
        <w:r w:rsidR="001C36EA" w:rsidDel="00AF4086">
          <w:rPr>
            <w:rFonts w:ascii="Arial" w:eastAsia="Arial" w:hAnsi="Arial" w:cs="Arial"/>
            <w:bCs/>
            <w:iCs/>
            <w:color w:val="000000"/>
            <w:sz w:val="24"/>
            <w:szCs w:val="24"/>
            <w:lang w:val="es-ES"/>
          </w:rPr>
          <w:delText xml:space="preserve"> en un ambiente hostil, obligando a que el niño asista presionado por sus padres antes que por el interés propio. </w:delText>
        </w:r>
      </w:del>
    </w:p>
    <w:p w14:paraId="4444F3A6" w14:textId="32E602D3" w:rsidR="00FB1765" w:rsidDel="00AF4086" w:rsidRDefault="00FF0854" w:rsidP="0097128C">
      <w:pPr>
        <w:spacing w:line="360" w:lineRule="auto"/>
        <w:rPr>
          <w:ins w:id="2370" w:author="Revisor FUP" w:date="2021-11-23T18:21:00Z"/>
          <w:del w:id="2371" w:author="José Albeiro Montes Gil" w:date="2022-01-19T17:02:00Z"/>
          <w:rFonts w:ascii="Arial" w:eastAsia="Arial" w:hAnsi="Arial" w:cs="Arial"/>
          <w:sz w:val="24"/>
          <w:szCs w:val="24"/>
        </w:rPr>
        <w:pPrChange w:id="2372" w:author="José Albeiro Montes Gil" w:date="2022-01-20T12:42:00Z">
          <w:pPr>
            <w:spacing w:line="360" w:lineRule="auto"/>
            <w:jc w:val="both"/>
          </w:pPr>
        </w:pPrChange>
      </w:pPr>
      <w:del w:id="2373" w:author="José Albeiro Montes Gil" w:date="2022-01-19T17:02:00Z">
        <w:r w:rsidDel="00AF4086">
          <w:rPr>
            <w:rFonts w:ascii="Arial" w:eastAsia="Arial" w:hAnsi="Arial" w:cs="Arial"/>
            <w:sz w:val="24"/>
            <w:szCs w:val="24"/>
          </w:rPr>
          <w:delText xml:space="preserve">Es </w:delText>
        </w:r>
        <w:r w:rsidR="00531DE4" w:rsidDel="00AF4086">
          <w:rPr>
            <w:rFonts w:ascii="Arial" w:eastAsia="Arial" w:hAnsi="Arial" w:cs="Arial"/>
            <w:sz w:val="24"/>
            <w:szCs w:val="24"/>
          </w:rPr>
          <w:delText>así</w:delText>
        </w:r>
        <w:r w:rsidDel="00AF4086">
          <w:rPr>
            <w:rFonts w:ascii="Arial" w:eastAsia="Arial" w:hAnsi="Arial" w:cs="Arial"/>
            <w:sz w:val="24"/>
            <w:szCs w:val="24"/>
          </w:rPr>
          <w:delText xml:space="preserve"> como, buscando aportar al mejoramiento de los procesos </w:delText>
        </w:r>
        <w:r w:rsidR="001338F6" w:rsidDel="00AF4086">
          <w:rPr>
            <w:rFonts w:ascii="Arial" w:eastAsia="Arial" w:hAnsi="Arial" w:cs="Arial"/>
            <w:sz w:val="24"/>
            <w:szCs w:val="24"/>
          </w:rPr>
          <w:delText xml:space="preserve">de lectura escritura </w:delText>
        </w:r>
        <w:r w:rsidDel="00AF4086">
          <w:rPr>
            <w:rFonts w:ascii="Arial" w:eastAsia="Arial" w:hAnsi="Arial" w:cs="Arial"/>
            <w:sz w:val="24"/>
            <w:szCs w:val="24"/>
          </w:rPr>
          <w:delText xml:space="preserve">en los grados de </w:delText>
        </w:r>
        <w:r w:rsidR="001338F6" w:rsidDel="00AF4086">
          <w:rPr>
            <w:rFonts w:ascii="Arial" w:eastAsia="Arial" w:hAnsi="Arial" w:cs="Arial"/>
            <w:sz w:val="24"/>
            <w:szCs w:val="24"/>
          </w:rPr>
          <w:delText xml:space="preserve">educación </w:delText>
        </w:r>
        <w:r w:rsidDel="00AF4086">
          <w:rPr>
            <w:rFonts w:ascii="Arial" w:eastAsia="Arial" w:hAnsi="Arial" w:cs="Arial"/>
            <w:sz w:val="24"/>
            <w:szCs w:val="24"/>
          </w:rPr>
          <w:delText>preescolar, se</w:delText>
        </w:r>
        <w:r w:rsidR="001338F6" w:rsidDel="00AF4086">
          <w:rPr>
            <w:rFonts w:ascii="Arial" w:eastAsia="Arial" w:hAnsi="Arial" w:cs="Arial"/>
            <w:sz w:val="24"/>
            <w:szCs w:val="24"/>
          </w:rPr>
          <w:delText xml:space="preserve"> tiene la hipótesis de que se</w:delText>
        </w:r>
        <w:r w:rsidDel="00AF4086">
          <w:rPr>
            <w:rFonts w:ascii="Arial" w:eastAsia="Arial" w:hAnsi="Arial" w:cs="Arial"/>
            <w:sz w:val="24"/>
            <w:szCs w:val="24"/>
          </w:rPr>
          <w:delText xml:space="preserve"> puede</w:delText>
        </w:r>
        <w:r w:rsidR="0003026D" w:rsidDel="00AF4086">
          <w:rPr>
            <w:rFonts w:ascii="Arial" w:eastAsia="Arial" w:hAnsi="Arial" w:cs="Arial"/>
            <w:sz w:val="24"/>
            <w:szCs w:val="24"/>
          </w:rPr>
          <w:delText>n</w:delText>
        </w:r>
        <w:r w:rsidDel="00AF4086">
          <w:rPr>
            <w:rFonts w:ascii="Arial" w:eastAsia="Arial" w:hAnsi="Arial" w:cs="Arial"/>
            <w:sz w:val="24"/>
            <w:szCs w:val="24"/>
          </w:rPr>
          <w:delText xml:space="preserve"> combinar </w:delText>
        </w:r>
        <w:r w:rsidR="001338F6" w:rsidDel="00AF4086">
          <w:rPr>
            <w:rFonts w:ascii="Arial" w:eastAsia="Arial" w:hAnsi="Arial" w:cs="Arial"/>
            <w:sz w:val="24"/>
            <w:szCs w:val="24"/>
          </w:rPr>
          <w:delText>estrategias</w:delText>
        </w:r>
        <w:r w:rsidDel="00AF4086">
          <w:rPr>
            <w:rFonts w:ascii="Arial" w:eastAsia="Arial" w:hAnsi="Arial" w:cs="Arial"/>
            <w:sz w:val="24"/>
            <w:szCs w:val="24"/>
          </w:rPr>
          <w:delText xml:space="preserve"> tradicionales con </w:delText>
        </w:r>
        <w:r w:rsidR="0003026D" w:rsidDel="00AF4086">
          <w:rPr>
            <w:rFonts w:ascii="Arial" w:eastAsia="Arial" w:hAnsi="Arial" w:cs="Arial"/>
            <w:sz w:val="24"/>
            <w:szCs w:val="24"/>
          </w:rPr>
          <w:delText xml:space="preserve">estrategias </w:delText>
        </w:r>
        <w:r w:rsidR="001338F6" w:rsidDel="00AF4086">
          <w:rPr>
            <w:rFonts w:ascii="Arial" w:eastAsia="Arial" w:hAnsi="Arial" w:cs="Arial"/>
            <w:sz w:val="24"/>
            <w:szCs w:val="24"/>
          </w:rPr>
          <w:delText xml:space="preserve"> </w:delText>
        </w:r>
        <w:r w:rsidR="0003026D" w:rsidDel="00AF4086">
          <w:rPr>
            <w:rFonts w:ascii="Arial" w:eastAsia="Arial" w:hAnsi="Arial" w:cs="Arial"/>
            <w:sz w:val="24"/>
            <w:szCs w:val="24"/>
          </w:rPr>
          <w:delText xml:space="preserve">nuevas que usen </w:delText>
        </w:r>
        <w:r w:rsidDel="00AF4086">
          <w:rPr>
            <w:rFonts w:ascii="Arial" w:eastAsia="Arial" w:hAnsi="Arial" w:cs="Arial"/>
            <w:sz w:val="24"/>
            <w:szCs w:val="24"/>
          </w:rPr>
          <w:delText xml:space="preserve">la Realidad Aumentada, </w:delText>
        </w:r>
        <w:r w:rsidR="00BF7FD2" w:rsidDel="00AF4086">
          <w:rPr>
            <w:rFonts w:ascii="Arial" w:eastAsia="Arial" w:hAnsi="Arial" w:cs="Arial"/>
            <w:sz w:val="24"/>
            <w:szCs w:val="24"/>
          </w:rPr>
          <w:delText xml:space="preserve">generando </w:delText>
        </w:r>
        <w:r w:rsidR="00531DE4" w:rsidDel="00AF4086">
          <w:rPr>
            <w:rFonts w:ascii="Arial" w:eastAsia="Arial" w:hAnsi="Arial" w:cs="Arial"/>
            <w:sz w:val="24"/>
            <w:szCs w:val="24"/>
          </w:rPr>
          <w:delText>así</w:delText>
        </w:r>
        <w:r w:rsidR="00BF7FD2" w:rsidDel="00AF4086">
          <w:rPr>
            <w:rFonts w:ascii="Arial" w:eastAsia="Arial" w:hAnsi="Arial" w:cs="Arial"/>
            <w:sz w:val="24"/>
            <w:szCs w:val="24"/>
          </w:rPr>
          <w:delText xml:space="preserve"> </w:delText>
        </w:r>
        <w:r w:rsidR="0003026D" w:rsidDel="00AF4086">
          <w:rPr>
            <w:rFonts w:ascii="Arial" w:eastAsia="Arial" w:hAnsi="Arial" w:cs="Arial"/>
            <w:sz w:val="24"/>
            <w:szCs w:val="24"/>
          </w:rPr>
          <w:delText xml:space="preserve">experiencias  </w:delText>
        </w:r>
        <w:r w:rsidR="00BF7FD2" w:rsidDel="00AF4086">
          <w:rPr>
            <w:rFonts w:ascii="Arial" w:eastAsia="Arial" w:hAnsi="Arial" w:cs="Arial"/>
            <w:sz w:val="24"/>
            <w:szCs w:val="24"/>
          </w:rPr>
          <w:delText>educativas enriquecedoras, potencializadas por la interaccion  del mundo real y el mundo virtual</w:delText>
        </w:r>
        <w:r w:rsidR="0003026D" w:rsidDel="00AF4086">
          <w:rPr>
            <w:rFonts w:ascii="Arial" w:eastAsia="Arial" w:hAnsi="Arial" w:cs="Arial"/>
            <w:sz w:val="24"/>
            <w:szCs w:val="24"/>
          </w:rPr>
          <w:delText xml:space="preserve">. Es de resaltar que la Realidad Aumentada es una tecnología de la Cuarta </w:delText>
        </w:r>
        <w:r w:rsidR="00227323" w:rsidDel="00AF4086">
          <w:rPr>
            <w:rFonts w:ascii="Arial" w:eastAsia="Arial" w:hAnsi="Arial" w:cs="Arial"/>
            <w:sz w:val="24"/>
            <w:szCs w:val="24"/>
          </w:rPr>
          <w:delText>Revolución</w:delText>
        </w:r>
        <w:r w:rsidR="0003026D" w:rsidDel="00AF4086">
          <w:rPr>
            <w:rFonts w:ascii="Arial" w:eastAsia="Arial" w:hAnsi="Arial" w:cs="Arial"/>
            <w:sz w:val="24"/>
            <w:szCs w:val="24"/>
          </w:rPr>
          <w:delText xml:space="preserve"> Industrial, llamada a realizar importantes aportes al campo de la educación.</w:delText>
        </w:r>
        <w:r w:rsidR="00F1506B" w:rsidDel="00AF4086">
          <w:rPr>
            <w:rFonts w:ascii="Arial" w:eastAsia="Arial" w:hAnsi="Arial" w:cs="Arial"/>
            <w:sz w:val="24"/>
            <w:szCs w:val="24"/>
          </w:rPr>
          <w:fldChar w:fldCharType="begin" w:fldLock="1"/>
        </w:r>
        <w:r w:rsidR="006D1D06" w:rsidDel="00AF4086">
          <w:rPr>
            <w:rFonts w:ascii="Arial" w:eastAsia="Arial" w:hAnsi="Arial" w:cs="Arial"/>
            <w:sz w:val="24"/>
            <w:szCs w:val="24"/>
          </w:rPr>
          <w:delInstrText>ADDIN CSL_CITATION {"citationItems":[{"id":"ITEM-1","itemData":{"author":[{"dropping-particle":"","family":"Camargo","given":"Fonseca","non-dropping-particle":"","parse-names":false,"suffix":""},{"dropping-particle":"","family":"Méndez","given":"Ahumada","non-dropping-particle":"","parse-names":false,"suffix":""},{"dropping-particle":"","family":"Stella","given":"Luz","non-dropping-particle":"","parse-names":false,"suffix":""},{"dropping-particle":"","family":"Camargo","given":"Alejandra Fonseca","non-dropping-particle":"","parse-names":false,"suffix":""}],"id":"ITEM-1","issued":{"date-parts":[["2021"]]},"title":"Tecnologías 4 . 0 : El Desafío De La Educación Media En Colombia","type":"article-journal"},"uris":["http://www.mendeley.com/documents/?uuid=7eb7caa8-7e33-411b-b05a-5f88f03a8736"]}],"mendeley":{"formattedCitation":"(Camargo et al., 2021)","plainTextFormattedCitation":"(Camargo et al., 2021)","previouslyFormattedCitation":"(Camargo et al., 2021)"},"properties":{"noteIndex":0},"schema":"https://github.com/citation-style-language/schema/raw/master/csl-citation.json"}</w:delInstrText>
        </w:r>
        <w:r w:rsidR="00F1506B" w:rsidDel="00AF4086">
          <w:rPr>
            <w:rFonts w:ascii="Arial" w:eastAsia="Arial" w:hAnsi="Arial" w:cs="Arial"/>
            <w:sz w:val="24"/>
            <w:szCs w:val="24"/>
          </w:rPr>
          <w:fldChar w:fldCharType="separate"/>
        </w:r>
        <w:r w:rsidR="00F1506B" w:rsidRPr="00F1506B" w:rsidDel="00AF4086">
          <w:rPr>
            <w:rFonts w:ascii="Arial" w:eastAsia="Arial" w:hAnsi="Arial" w:cs="Arial"/>
            <w:noProof/>
            <w:sz w:val="24"/>
            <w:szCs w:val="24"/>
          </w:rPr>
          <w:delText>(Camargo et al., 2021)</w:delText>
        </w:r>
        <w:r w:rsidR="00F1506B" w:rsidDel="00AF4086">
          <w:rPr>
            <w:rFonts w:ascii="Arial" w:eastAsia="Arial" w:hAnsi="Arial" w:cs="Arial"/>
            <w:sz w:val="24"/>
            <w:szCs w:val="24"/>
          </w:rPr>
          <w:fldChar w:fldCharType="end"/>
        </w:r>
      </w:del>
    </w:p>
    <w:p w14:paraId="5C09D5E5" w14:textId="24D869D3" w:rsidR="00A82B95" w:rsidDel="00AF4086" w:rsidRDefault="00A82B95" w:rsidP="0097128C">
      <w:pPr>
        <w:spacing w:line="360" w:lineRule="auto"/>
        <w:rPr>
          <w:ins w:id="2374" w:author="Revisor FUP" w:date="2021-11-23T18:21:00Z"/>
          <w:del w:id="2375" w:author="José Albeiro Montes Gil" w:date="2022-01-19T17:02:00Z"/>
          <w:rFonts w:ascii="Arial" w:eastAsia="Arial" w:hAnsi="Arial" w:cs="Arial"/>
          <w:sz w:val="24"/>
          <w:szCs w:val="24"/>
        </w:rPr>
        <w:pPrChange w:id="2376" w:author="José Albeiro Montes Gil" w:date="2022-01-20T12:42:00Z">
          <w:pPr>
            <w:spacing w:line="360" w:lineRule="auto"/>
            <w:jc w:val="both"/>
          </w:pPr>
        </w:pPrChange>
      </w:pPr>
      <w:ins w:id="2377" w:author="Revisor FUP" w:date="2021-11-23T18:21:00Z">
        <w:del w:id="2378" w:author="José Albeiro Montes Gil" w:date="2022-01-19T17:02:00Z">
          <w:r w:rsidDel="00AF4086">
            <w:rPr>
              <w:rFonts w:ascii="Arial" w:eastAsia="Arial" w:hAnsi="Arial" w:cs="Arial"/>
              <w:sz w:val="24"/>
              <w:szCs w:val="24"/>
            </w:rPr>
            <w:delText>FALTA LA INCLUSION DE TRABAJOS RELEVANTES EN DONDE EL OBJETIVO ES IGUAL AL DE USTEDES</w:delText>
          </w:r>
        </w:del>
      </w:ins>
    </w:p>
    <w:p w14:paraId="6B1634F1" w14:textId="1D6086DE" w:rsidR="00A82B95" w:rsidDel="00AF4086" w:rsidRDefault="00A82B95" w:rsidP="0097128C">
      <w:pPr>
        <w:spacing w:line="360" w:lineRule="auto"/>
        <w:rPr>
          <w:ins w:id="2379" w:author="Revisor FUP" w:date="2021-11-23T18:21:00Z"/>
          <w:del w:id="2380" w:author="José Albeiro Montes Gil" w:date="2022-01-19T17:02:00Z"/>
          <w:rFonts w:ascii="Arial" w:eastAsia="Arial" w:hAnsi="Arial" w:cs="Arial"/>
          <w:sz w:val="24"/>
          <w:szCs w:val="24"/>
        </w:rPr>
        <w:pPrChange w:id="2381" w:author="José Albeiro Montes Gil" w:date="2022-01-20T12:42:00Z">
          <w:pPr>
            <w:spacing w:line="360" w:lineRule="auto"/>
            <w:jc w:val="both"/>
          </w:pPr>
        </w:pPrChange>
      </w:pPr>
    </w:p>
    <w:p w14:paraId="59CEF3FD" w14:textId="076CD3B4" w:rsidR="00A82B95" w:rsidDel="00AF4086" w:rsidRDefault="00A82B95" w:rsidP="0097128C">
      <w:pPr>
        <w:pStyle w:val="Ttulo3"/>
        <w:shd w:val="clear" w:color="auto" w:fill="FFFFFF"/>
        <w:spacing w:before="0" w:after="30" w:line="285" w:lineRule="atLeast"/>
        <w:ind w:right="1500"/>
        <w:rPr>
          <w:ins w:id="2382" w:author="Revisor FUP" w:date="2021-11-23T18:21:00Z"/>
          <w:del w:id="2383" w:author="José Albeiro Montes Gil" w:date="2022-01-19T17:02:00Z"/>
          <w:rFonts w:cs="Arial"/>
          <w:b w:val="0"/>
          <w:color w:val="222222"/>
          <w:sz w:val="26"/>
          <w:szCs w:val="26"/>
        </w:rPr>
        <w:pPrChange w:id="2384" w:author="José Albeiro Montes Gil" w:date="2022-01-20T12:42:00Z">
          <w:pPr>
            <w:pStyle w:val="Ttulo3"/>
            <w:shd w:val="clear" w:color="auto" w:fill="FFFFFF"/>
            <w:spacing w:before="0" w:after="30" w:line="285" w:lineRule="atLeast"/>
            <w:ind w:right="1500"/>
          </w:pPr>
        </w:pPrChange>
      </w:pPr>
      <w:ins w:id="2385" w:author="Revisor FUP" w:date="2021-11-23T18:21:00Z">
        <w:del w:id="2386" w:author="José Albeiro Montes Gil" w:date="2022-01-19T17:02:00Z">
          <w:r w:rsidDel="00AF4086">
            <w:rPr>
              <w:rFonts w:cs="Arial"/>
              <w:bCs/>
              <w:color w:val="222222"/>
              <w:sz w:val="26"/>
              <w:szCs w:val="26"/>
            </w:rPr>
            <w:fldChar w:fldCharType="begin"/>
          </w:r>
          <w:r w:rsidDel="00AF4086">
            <w:rPr>
              <w:rFonts w:cs="Arial"/>
              <w:b w:val="0"/>
              <w:bCs/>
              <w:color w:val="222222"/>
              <w:sz w:val="26"/>
              <w:szCs w:val="26"/>
            </w:rPr>
            <w:delInstrText xml:space="preserve"> HYPERLINK "http://148.210.21.138/handle/20.500.11961/4919" </w:delInstrText>
          </w:r>
          <w:r w:rsidDel="00AF4086">
            <w:rPr>
              <w:rFonts w:cs="Arial"/>
              <w:bCs/>
              <w:color w:val="222222"/>
              <w:sz w:val="26"/>
              <w:szCs w:val="26"/>
            </w:rPr>
            <w:fldChar w:fldCharType="separate"/>
          </w:r>
          <w:r w:rsidDel="00AF4086">
            <w:rPr>
              <w:rStyle w:val="Hipervnculo"/>
              <w:rFonts w:cs="Arial"/>
              <w:color w:val="1A0DAB"/>
              <w:sz w:val="26"/>
              <w:szCs w:val="26"/>
            </w:rPr>
            <w:delText>Aplicación de realidad aumentada </w:delText>
          </w:r>
          <w:r w:rsidDel="00AF4086">
            <w:rPr>
              <w:rStyle w:val="Hipervnculo"/>
              <w:rFonts w:cs="Arial"/>
              <w:b w:val="0"/>
              <w:bCs/>
              <w:color w:val="1A0DAB"/>
              <w:sz w:val="26"/>
              <w:szCs w:val="26"/>
            </w:rPr>
            <w:delText>como </w:delText>
          </w:r>
          <w:r w:rsidDel="00AF4086">
            <w:rPr>
              <w:rStyle w:val="Hipervnculo"/>
              <w:rFonts w:cs="Arial"/>
              <w:color w:val="1A0DAB"/>
              <w:sz w:val="26"/>
              <w:szCs w:val="26"/>
            </w:rPr>
            <w:delText>apoyo </w:delText>
          </w:r>
          <w:r w:rsidDel="00AF4086">
            <w:rPr>
              <w:rStyle w:val="Hipervnculo"/>
              <w:rFonts w:cs="Arial"/>
              <w:b w:val="0"/>
              <w:bCs/>
              <w:color w:val="1A0DAB"/>
              <w:sz w:val="26"/>
              <w:szCs w:val="26"/>
            </w:rPr>
            <w:delText>en la comprensión lectora.</w:delText>
          </w:r>
          <w:r w:rsidDel="00AF4086">
            <w:rPr>
              <w:rFonts w:cs="Arial"/>
              <w:bCs/>
              <w:color w:val="222222"/>
              <w:sz w:val="26"/>
              <w:szCs w:val="26"/>
            </w:rPr>
            <w:fldChar w:fldCharType="end"/>
          </w:r>
        </w:del>
      </w:ins>
    </w:p>
    <w:p w14:paraId="737312D7" w14:textId="66B0A826" w:rsidR="00A82B95" w:rsidDel="00AF4086" w:rsidRDefault="00A82B95" w:rsidP="0097128C">
      <w:pPr>
        <w:shd w:val="clear" w:color="auto" w:fill="FFFFFF"/>
        <w:rPr>
          <w:ins w:id="2387" w:author="Revisor FUP" w:date="2021-11-23T18:21:00Z"/>
          <w:del w:id="2388" w:author="José Albeiro Montes Gil" w:date="2022-01-19T17:02:00Z"/>
          <w:rFonts w:ascii="Arial" w:hAnsi="Arial" w:cs="Arial"/>
          <w:color w:val="006621"/>
          <w:sz w:val="20"/>
          <w:szCs w:val="20"/>
        </w:rPr>
        <w:pPrChange w:id="2389" w:author="José Albeiro Montes Gil" w:date="2022-01-20T12:42:00Z">
          <w:pPr>
            <w:shd w:val="clear" w:color="auto" w:fill="FFFFFF"/>
          </w:pPr>
        </w:pPrChange>
      </w:pPr>
      <w:ins w:id="2390" w:author="Revisor FUP" w:date="2021-11-23T18:21:00Z">
        <w:del w:id="2391" w:author="José Albeiro Montes Gil" w:date="2022-01-19T17:02:00Z">
          <w:r w:rsidDel="00AF4086">
            <w:rPr>
              <w:rFonts w:ascii="Arial" w:hAnsi="Arial" w:cs="Arial"/>
              <w:color w:val="006621"/>
              <w:sz w:val="20"/>
              <w:szCs w:val="20"/>
            </w:rPr>
            <w:delText>G Ordoñez Solorio… - Licenciatura en Ingeniería …, 2017 - 148.210.21.138</w:delText>
          </w:r>
        </w:del>
      </w:ins>
    </w:p>
    <w:p w14:paraId="20A6AB75" w14:textId="0420F80C" w:rsidR="00A82B95" w:rsidDel="00AF4086" w:rsidRDefault="00A82B95" w:rsidP="0097128C">
      <w:pPr>
        <w:shd w:val="clear" w:color="auto" w:fill="FFFFFF"/>
        <w:rPr>
          <w:ins w:id="2392" w:author="Revisor FUP" w:date="2021-11-23T18:22:00Z"/>
          <w:del w:id="2393" w:author="José Albeiro Montes Gil" w:date="2022-01-19T17:02:00Z"/>
          <w:rFonts w:ascii="Arial" w:hAnsi="Arial" w:cs="Arial"/>
          <w:color w:val="222222"/>
          <w:sz w:val="20"/>
          <w:szCs w:val="20"/>
        </w:rPr>
        <w:pPrChange w:id="2394" w:author="José Albeiro Montes Gil" w:date="2022-01-20T12:42:00Z">
          <w:pPr>
            <w:shd w:val="clear" w:color="auto" w:fill="FFFFFF"/>
          </w:pPr>
        </w:pPrChange>
      </w:pPr>
      <w:ins w:id="2395" w:author="Revisor FUP" w:date="2021-11-23T18:21:00Z">
        <w:del w:id="2396" w:author="José Albeiro Montes Gil" w:date="2022-01-19T17:02:00Z">
          <w:r w:rsidDel="00AF4086">
            <w:rPr>
              <w:rFonts w:ascii="Arial" w:hAnsi="Arial" w:cs="Arial"/>
              <w:color w:val="222222"/>
              <w:sz w:val="20"/>
              <w:szCs w:val="20"/>
            </w:rPr>
            <w:delText>… la </w:delText>
          </w:r>
          <w:r w:rsidDel="00AF4086">
            <w:rPr>
              <w:rFonts w:ascii="Arial" w:hAnsi="Arial" w:cs="Arial"/>
              <w:b/>
              <w:bCs/>
              <w:color w:val="000000"/>
              <w:sz w:val="20"/>
              <w:szCs w:val="20"/>
            </w:rPr>
            <w:delText>realidad</w:delText>
          </w:r>
          <w:r w:rsidDel="00AF4086">
            <w:rPr>
              <w:rFonts w:ascii="Arial" w:hAnsi="Arial" w:cs="Arial"/>
              <w:color w:val="222222"/>
              <w:sz w:val="20"/>
              <w:szCs w:val="20"/>
            </w:rPr>
            <w:delText> </w:delText>
          </w:r>
          <w:r w:rsidDel="00AF4086">
            <w:rPr>
              <w:rFonts w:ascii="Arial" w:hAnsi="Arial" w:cs="Arial"/>
              <w:b/>
              <w:bCs/>
              <w:color w:val="000000"/>
              <w:sz w:val="20"/>
              <w:szCs w:val="20"/>
            </w:rPr>
            <w:delText>aumentada</w:delText>
          </w:r>
          <w:r w:rsidDel="00AF4086">
            <w:rPr>
              <w:rFonts w:ascii="Arial" w:hAnsi="Arial" w:cs="Arial"/>
              <w:color w:val="222222"/>
              <w:sz w:val="20"/>
              <w:szCs w:val="20"/>
            </w:rPr>
            <w:delText> para apoyar la comprensión </w:delText>
          </w:r>
          <w:r w:rsidDel="00AF4086">
            <w:rPr>
              <w:rFonts w:ascii="Arial" w:hAnsi="Arial" w:cs="Arial"/>
              <w:b/>
              <w:bCs/>
              <w:color w:val="000000"/>
              <w:sz w:val="20"/>
              <w:szCs w:val="20"/>
            </w:rPr>
            <w:delText>de</w:delText>
          </w:r>
          <w:r w:rsidDel="00AF4086">
            <w:rPr>
              <w:rFonts w:ascii="Arial" w:hAnsi="Arial" w:cs="Arial"/>
              <w:color w:val="222222"/>
              <w:sz w:val="20"/>
              <w:szCs w:val="20"/>
            </w:rPr>
            <w:delText> la </w:delText>
          </w:r>
          <w:r w:rsidDel="00AF4086">
            <w:rPr>
              <w:rFonts w:ascii="Arial" w:hAnsi="Arial" w:cs="Arial"/>
              <w:b/>
              <w:bCs/>
              <w:color w:val="000000"/>
              <w:sz w:val="20"/>
              <w:szCs w:val="20"/>
            </w:rPr>
            <w:delText>lectura</w:delText>
          </w:r>
          <w:r w:rsidDel="00AF4086">
            <w:rPr>
              <w:rFonts w:ascii="Arial" w:hAnsi="Arial" w:cs="Arial"/>
              <w:color w:val="222222"/>
              <w:sz w:val="20"/>
              <w:szCs w:val="20"/>
            </w:rPr>
            <w:delText> en el nivel básico </w:delText>
          </w:r>
          <w:r w:rsidDel="00AF4086">
            <w:rPr>
              <w:rFonts w:ascii="Arial" w:hAnsi="Arial" w:cs="Arial"/>
              <w:b/>
              <w:bCs/>
              <w:color w:val="000000"/>
              <w:sz w:val="20"/>
              <w:szCs w:val="20"/>
            </w:rPr>
            <w:delText>de</w:delText>
          </w:r>
          <w:r w:rsidDel="00AF4086">
            <w:rPr>
              <w:rFonts w:ascii="Arial" w:hAnsi="Arial" w:cs="Arial"/>
              <w:color w:val="222222"/>
              <w:sz w:val="20"/>
              <w:szCs w:val="20"/>
            </w:rPr>
            <w:delText> la …</w:delText>
          </w:r>
        </w:del>
      </w:ins>
    </w:p>
    <w:p w14:paraId="2A791BFF" w14:textId="7FD88AF2" w:rsidR="00A82B95" w:rsidDel="00AF4086" w:rsidRDefault="00A82B95" w:rsidP="0097128C">
      <w:pPr>
        <w:shd w:val="clear" w:color="auto" w:fill="FFFFFF"/>
        <w:rPr>
          <w:ins w:id="2397" w:author="Revisor FUP" w:date="2021-11-23T18:22:00Z"/>
          <w:del w:id="2398" w:author="José Albeiro Montes Gil" w:date="2022-01-19T17:02:00Z"/>
          <w:rFonts w:ascii="Arial" w:hAnsi="Arial" w:cs="Arial"/>
          <w:color w:val="222222"/>
          <w:sz w:val="20"/>
          <w:szCs w:val="20"/>
        </w:rPr>
        <w:pPrChange w:id="2399" w:author="José Albeiro Montes Gil" w:date="2022-01-20T12:42:00Z">
          <w:pPr>
            <w:shd w:val="clear" w:color="auto" w:fill="FFFFFF"/>
          </w:pPr>
        </w:pPrChange>
      </w:pPr>
    </w:p>
    <w:p w14:paraId="7255439E" w14:textId="6C8B106C" w:rsidR="00A82B95" w:rsidDel="00AF4086" w:rsidRDefault="00A82B95" w:rsidP="0097128C">
      <w:pPr>
        <w:pStyle w:val="Ttulo3"/>
        <w:shd w:val="clear" w:color="auto" w:fill="FFFFFF"/>
        <w:spacing w:before="0" w:after="30" w:line="285" w:lineRule="atLeast"/>
        <w:ind w:right="1500"/>
        <w:rPr>
          <w:ins w:id="2400" w:author="Revisor FUP" w:date="2021-11-23T18:22:00Z"/>
          <w:del w:id="2401" w:author="José Albeiro Montes Gil" w:date="2022-01-19T17:02:00Z"/>
          <w:rFonts w:cs="Arial"/>
          <w:b w:val="0"/>
          <w:color w:val="222222"/>
          <w:sz w:val="26"/>
          <w:szCs w:val="26"/>
        </w:rPr>
        <w:pPrChange w:id="2402" w:author="José Albeiro Montes Gil" w:date="2022-01-20T12:42:00Z">
          <w:pPr>
            <w:pStyle w:val="Ttulo3"/>
            <w:shd w:val="clear" w:color="auto" w:fill="FFFFFF"/>
            <w:spacing w:before="0" w:after="30" w:line="285" w:lineRule="atLeast"/>
            <w:ind w:right="1500"/>
          </w:pPr>
        </w:pPrChange>
      </w:pPr>
      <w:ins w:id="2403" w:author="Revisor FUP" w:date="2021-11-23T18:22:00Z">
        <w:del w:id="2404" w:author="José Albeiro Montes Gil" w:date="2022-01-19T17:02:00Z">
          <w:r w:rsidDel="00AF4086">
            <w:rPr>
              <w:rFonts w:cs="Arial"/>
              <w:bCs/>
              <w:color w:val="222222"/>
              <w:sz w:val="26"/>
              <w:szCs w:val="26"/>
            </w:rPr>
            <w:fldChar w:fldCharType="begin"/>
          </w:r>
          <w:r w:rsidDel="00AF4086">
            <w:rPr>
              <w:rFonts w:cs="Arial"/>
              <w:b w:val="0"/>
              <w:bCs/>
              <w:color w:val="222222"/>
              <w:sz w:val="26"/>
              <w:szCs w:val="26"/>
            </w:rPr>
            <w:delInstrText xml:space="preserve"> HYPERLINK "https://www.kerwa.ucr.ac.cr/handle/10669/84424" </w:delInstrText>
          </w:r>
          <w:r w:rsidDel="00AF4086">
            <w:rPr>
              <w:rFonts w:cs="Arial"/>
              <w:bCs/>
              <w:color w:val="222222"/>
              <w:sz w:val="26"/>
              <w:szCs w:val="26"/>
            </w:rPr>
            <w:fldChar w:fldCharType="separate"/>
          </w:r>
          <w:r w:rsidDel="00AF4086">
            <w:rPr>
              <w:rStyle w:val="Hipervnculo"/>
              <w:rFonts w:cs="Arial"/>
              <w:b w:val="0"/>
              <w:bCs/>
              <w:color w:val="1A0DAB"/>
              <w:sz w:val="26"/>
              <w:szCs w:val="26"/>
            </w:rPr>
            <w:delText>Diseño </w:delText>
          </w:r>
          <w:r w:rsidDel="00AF4086">
            <w:rPr>
              <w:rStyle w:val="Hipervnculo"/>
              <w:rFonts w:cs="Arial"/>
              <w:color w:val="1A0DAB"/>
              <w:sz w:val="26"/>
              <w:szCs w:val="26"/>
            </w:rPr>
            <w:delText>de </w:delText>
          </w:r>
          <w:r w:rsidDel="00AF4086">
            <w:rPr>
              <w:rStyle w:val="Hipervnculo"/>
              <w:rFonts w:cs="Arial"/>
              <w:b w:val="0"/>
              <w:bCs/>
              <w:color w:val="1A0DAB"/>
              <w:sz w:val="26"/>
              <w:szCs w:val="26"/>
            </w:rPr>
            <w:delText>una </w:delText>
          </w:r>
          <w:r w:rsidDel="00AF4086">
            <w:rPr>
              <w:rStyle w:val="Hipervnculo"/>
              <w:rFonts w:cs="Arial"/>
              <w:color w:val="1A0DAB"/>
              <w:sz w:val="26"/>
              <w:szCs w:val="26"/>
            </w:rPr>
            <w:delText>aplicación móvil </w:delText>
          </w:r>
          <w:r w:rsidDel="00AF4086">
            <w:rPr>
              <w:rStyle w:val="Hipervnculo"/>
              <w:rFonts w:cs="Arial"/>
              <w:b w:val="0"/>
              <w:bCs/>
              <w:color w:val="1A0DAB"/>
              <w:sz w:val="26"/>
              <w:szCs w:val="26"/>
            </w:rPr>
            <w:delText>articulada con un libro </w:delText>
          </w:r>
          <w:r w:rsidDel="00AF4086">
            <w:rPr>
              <w:rStyle w:val="Hipervnculo"/>
              <w:rFonts w:cs="Arial"/>
              <w:color w:val="1A0DAB"/>
              <w:sz w:val="26"/>
              <w:szCs w:val="26"/>
            </w:rPr>
            <w:delText>de </w:delText>
          </w:r>
          <w:r w:rsidDel="00AF4086">
            <w:rPr>
              <w:rStyle w:val="Hipervnculo"/>
              <w:rFonts w:cs="Arial"/>
              <w:b w:val="0"/>
              <w:bCs/>
              <w:color w:val="1A0DAB"/>
              <w:sz w:val="26"/>
              <w:szCs w:val="26"/>
            </w:rPr>
            <w:delText>cuentos interactivos en </w:delText>
          </w:r>
          <w:r w:rsidDel="00AF4086">
            <w:rPr>
              <w:rStyle w:val="Hipervnculo"/>
              <w:rFonts w:cs="Arial"/>
              <w:color w:val="1A0DAB"/>
              <w:sz w:val="26"/>
              <w:szCs w:val="26"/>
            </w:rPr>
            <w:delText>realidad aumentada </w:delText>
          </w:r>
          <w:r w:rsidDel="00AF4086">
            <w:rPr>
              <w:rStyle w:val="Hipervnculo"/>
              <w:rFonts w:cs="Arial"/>
              <w:b w:val="0"/>
              <w:bCs/>
              <w:color w:val="1A0DAB"/>
              <w:sz w:val="26"/>
              <w:szCs w:val="26"/>
            </w:rPr>
            <w:delText>para incentivar el proceso </w:delText>
          </w:r>
          <w:r w:rsidDel="00AF4086">
            <w:rPr>
              <w:rStyle w:val="Hipervnculo"/>
              <w:rFonts w:cs="Arial"/>
              <w:color w:val="1A0DAB"/>
              <w:sz w:val="26"/>
              <w:szCs w:val="26"/>
            </w:rPr>
            <w:delText>de lectoescritura </w:delText>
          </w:r>
          <w:r w:rsidDel="00AF4086">
            <w:rPr>
              <w:rStyle w:val="Hipervnculo"/>
              <w:rFonts w:cs="Arial"/>
              <w:b w:val="0"/>
              <w:bCs/>
              <w:color w:val="1A0DAB"/>
              <w:sz w:val="26"/>
              <w:szCs w:val="26"/>
            </w:rPr>
            <w:delText>en niños y niñas </w:delText>
          </w:r>
          <w:r w:rsidDel="00AF4086">
            <w:rPr>
              <w:rStyle w:val="Hipervnculo"/>
              <w:rFonts w:cs="Arial"/>
              <w:color w:val="1A0DAB"/>
              <w:sz w:val="26"/>
              <w:szCs w:val="26"/>
            </w:rPr>
            <w:delText>de</w:delText>
          </w:r>
          <w:r w:rsidDel="00AF4086">
            <w:rPr>
              <w:rStyle w:val="Hipervnculo"/>
              <w:rFonts w:cs="Arial"/>
              <w:b w:val="0"/>
              <w:bCs/>
              <w:color w:val="1A0DAB"/>
              <w:sz w:val="26"/>
              <w:szCs w:val="26"/>
            </w:rPr>
            <w:delText> …</w:delText>
          </w:r>
          <w:r w:rsidDel="00AF4086">
            <w:rPr>
              <w:rFonts w:cs="Arial"/>
              <w:bCs/>
              <w:color w:val="222222"/>
              <w:sz w:val="26"/>
              <w:szCs w:val="26"/>
            </w:rPr>
            <w:fldChar w:fldCharType="end"/>
          </w:r>
        </w:del>
      </w:ins>
    </w:p>
    <w:p w14:paraId="4C0FEA00" w14:textId="1AA3609D" w:rsidR="00A82B95" w:rsidDel="00AF4086" w:rsidRDefault="00A82B95" w:rsidP="0097128C">
      <w:pPr>
        <w:shd w:val="clear" w:color="auto" w:fill="FFFFFF"/>
        <w:rPr>
          <w:ins w:id="2405" w:author="Revisor FUP" w:date="2021-11-23T18:22:00Z"/>
          <w:del w:id="2406" w:author="José Albeiro Montes Gil" w:date="2022-01-19T17:02:00Z"/>
          <w:rFonts w:ascii="Arial" w:hAnsi="Arial" w:cs="Arial"/>
          <w:color w:val="006621"/>
          <w:sz w:val="20"/>
          <w:szCs w:val="20"/>
        </w:rPr>
        <w:pPrChange w:id="2407" w:author="José Albeiro Montes Gil" w:date="2022-01-20T12:42:00Z">
          <w:pPr>
            <w:shd w:val="clear" w:color="auto" w:fill="FFFFFF"/>
          </w:pPr>
        </w:pPrChange>
      </w:pPr>
      <w:ins w:id="2408" w:author="Revisor FUP" w:date="2021-11-23T18:22:00Z">
        <w:del w:id="2409" w:author="José Albeiro Montes Gil" w:date="2022-01-19T17:02:00Z">
          <w:r w:rsidDel="00AF4086">
            <w:rPr>
              <w:rFonts w:ascii="Arial" w:hAnsi="Arial" w:cs="Arial"/>
              <w:color w:val="006621"/>
              <w:sz w:val="20"/>
              <w:szCs w:val="20"/>
            </w:rPr>
            <w:delText>CA Silva Jiménez, U Galdámez Serrano - 2021 - kerwa.ucr.ac.cr</w:delText>
          </w:r>
        </w:del>
      </w:ins>
    </w:p>
    <w:p w14:paraId="61D1D1CF" w14:textId="08BE296D" w:rsidR="00A82B95" w:rsidDel="00AF4086" w:rsidRDefault="00A82B95" w:rsidP="0097128C">
      <w:pPr>
        <w:shd w:val="clear" w:color="auto" w:fill="FFFFFF"/>
        <w:rPr>
          <w:ins w:id="2410" w:author="Revisor FUP" w:date="2021-11-23T18:22:00Z"/>
          <w:del w:id="2411" w:author="José Albeiro Montes Gil" w:date="2022-01-19T17:02:00Z"/>
          <w:rFonts w:ascii="Arial" w:hAnsi="Arial" w:cs="Arial"/>
          <w:color w:val="222222"/>
          <w:sz w:val="20"/>
          <w:szCs w:val="20"/>
        </w:rPr>
        <w:pPrChange w:id="2412" w:author="José Albeiro Montes Gil" w:date="2022-01-20T12:42:00Z">
          <w:pPr>
            <w:shd w:val="clear" w:color="auto" w:fill="FFFFFF"/>
          </w:pPr>
        </w:pPrChange>
      </w:pPr>
    </w:p>
    <w:p w14:paraId="57F1CA34" w14:textId="5F05CF87" w:rsidR="00A82B95" w:rsidDel="00AF4086" w:rsidRDefault="00A82B95" w:rsidP="0097128C">
      <w:pPr>
        <w:pStyle w:val="Ttulo3"/>
        <w:shd w:val="clear" w:color="auto" w:fill="FFFFFF"/>
        <w:spacing w:before="0" w:after="30" w:line="285" w:lineRule="atLeast"/>
        <w:ind w:right="1500"/>
        <w:rPr>
          <w:ins w:id="2413" w:author="Revisor FUP" w:date="2021-11-23T18:22:00Z"/>
          <w:del w:id="2414" w:author="José Albeiro Montes Gil" w:date="2022-01-19T17:02:00Z"/>
          <w:rFonts w:cs="Arial"/>
          <w:b w:val="0"/>
          <w:color w:val="222222"/>
          <w:sz w:val="26"/>
          <w:szCs w:val="26"/>
        </w:rPr>
        <w:pPrChange w:id="2415" w:author="José Albeiro Montes Gil" w:date="2022-01-20T12:42:00Z">
          <w:pPr>
            <w:pStyle w:val="Ttulo3"/>
            <w:shd w:val="clear" w:color="auto" w:fill="FFFFFF"/>
            <w:spacing w:before="0" w:after="30" w:line="285" w:lineRule="atLeast"/>
            <w:ind w:right="1500"/>
          </w:pPr>
        </w:pPrChange>
      </w:pPr>
      <w:ins w:id="2416" w:author="Revisor FUP" w:date="2021-11-23T18:22:00Z">
        <w:del w:id="2417" w:author="José Albeiro Montes Gil" w:date="2022-01-19T17:02:00Z">
          <w:r w:rsidDel="00AF4086">
            <w:rPr>
              <w:rStyle w:val="gsct1"/>
              <w:rFonts w:cs="Arial"/>
              <w:color w:val="1A0DAB"/>
              <w:sz w:val="17"/>
              <w:szCs w:val="17"/>
            </w:rPr>
            <w:delText>[PDF]</w:delText>
          </w:r>
          <w:r w:rsidDel="00AF4086">
            <w:rPr>
              <w:rFonts w:cs="Arial"/>
              <w:b w:val="0"/>
              <w:bCs/>
              <w:color w:val="222222"/>
              <w:sz w:val="26"/>
              <w:szCs w:val="26"/>
            </w:rPr>
            <w:delText> </w:delText>
          </w:r>
          <w:r w:rsidDel="00AF4086">
            <w:rPr>
              <w:rFonts w:cs="Arial"/>
              <w:bCs/>
              <w:color w:val="222222"/>
              <w:sz w:val="26"/>
              <w:szCs w:val="26"/>
            </w:rPr>
            <w:fldChar w:fldCharType="begin"/>
          </w:r>
          <w:r w:rsidDel="00AF4086">
            <w:rPr>
              <w:rFonts w:cs="Arial"/>
              <w:b w:val="0"/>
              <w:bCs/>
              <w:color w:val="222222"/>
              <w:sz w:val="26"/>
              <w:szCs w:val="26"/>
            </w:rPr>
            <w:delInstrText xml:space="preserve"> HYPERLINK "http://opac.pucv.cl/pucv_txt/Txt-8500/UCF8959_01.pdf" </w:delInstrText>
          </w:r>
          <w:r w:rsidDel="00AF4086">
            <w:rPr>
              <w:rFonts w:cs="Arial"/>
              <w:bCs/>
              <w:color w:val="222222"/>
              <w:sz w:val="26"/>
              <w:szCs w:val="26"/>
            </w:rPr>
            <w:fldChar w:fldCharType="separate"/>
          </w:r>
          <w:r w:rsidDel="00AF4086">
            <w:rPr>
              <w:rStyle w:val="Hipervnculo"/>
              <w:rFonts w:cs="Arial"/>
              <w:color w:val="1A0DAB"/>
              <w:sz w:val="26"/>
              <w:szCs w:val="26"/>
            </w:rPr>
            <w:delText>Aplicación </w:delText>
          </w:r>
          <w:r w:rsidDel="00AF4086">
            <w:rPr>
              <w:rStyle w:val="Hipervnculo"/>
              <w:rFonts w:cs="Arial"/>
              <w:b w:val="0"/>
              <w:bCs/>
              <w:color w:val="1A0DAB"/>
              <w:sz w:val="26"/>
              <w:szCs w:val="26"/>
            </w:rPr>
            <w:delText>para el </w:delText>
          </w:r>
          <w:r w:rsidDel="00AF4086">
            <w:rPr>
              <w:rStyle w:val="Hipervnculo"/>
              <w:rFonts w:cs="Arial"/>
              <w:color w:val="1A0DAB"/>
              <w:sz w:val="26"/>
              <w:szCs w:val="26"/>
            </w:rPr>
            <w:delText>apoyo de </w:delText>
          </w:r>
          <w:r w:rsidDel="00AF4086">
            <w:rPr>
              <w:rStyle w:val="Hipervnculo"/>
              <w:rFonts w:cs="Arial"/>
              <w:b w:val="0"/>
              <w:bCs/>
              <w:color w:val="1A0DAB"/>
              <w:sz w:val="26"/>
              <w:szCs w:val="26"/>
            </w:rPr>
            <w:delText>la </w:delText>
          </w:r>
          <w:r w:rsidDel="00AF4086">
            <w:rPr>
              <w:rStyle w:val="Hipervnculo"/>
              <w:rFonts w:cs="Arial"/>
              <w:color w:val="1A0DAB"/>
              <w:sz w:val="26"/>
              <w:szCs w:val="26"/>
            </w:rPr>
            <w:delText>educación pre</w:delText>
          </w:r>
          <w:r w:rsidDel="00AF4086">
            <w:rPr>
              <w:rStyle w:val="Hipervnculo"/>
              <w:rFonts w:cs="Arial"/>
              <w:b w:val="0"/>
              <w:bCs/>
              <w:color w:val="1A0DAB"/>
              <w:sz w:val="26"/>
              <w:szCs w:val="26"/>
            </w:rPr>
            <w:delText>-</w:delText>
          </w:r>
          <w:r w:rsidDel="00AF4086">
            <w:rPr>
              <w:rStyle w:val="Hipervnculo"/>
              <w:rFonts w:cs="Arial"/>
              <w:color w:val="1A0DAB"/>
              <w:sz w:val="26"/>
              <w:szCs w:val="26"/>
            </w:rPr>
            <w:delText>escolar</w:delText>
          </w:r>
          <w:r w:rsidDel="00AF4086">
            <w:rPr>
              <w:rStyle w:val="Hipervnculo"/>
              <w:rFonts w:cs="Arial"/>
              <w:b w:val="0"/>
              <w:bCs/>
              <w:color w:val="1A0DAB"/>
              <w:sz w:val="26"/>
              <w:szCs w:val="26"/>
            </w:rPr>
            <w:delText>, utilizando </w:delText>
          </w:r>
          <w:r w:rsidDel="00AF4086">
            <w:rPr>
              <w:rStyle w:val="Hipervnculo"/>
              <w:rFonts w:cs="Arial"/>
              <w:color w:val="1A0DAB"/>
              <w:sz w:val="26"/>
              <w:szCs w:val="26"/>
            </w:rPr>
            <w:delText>realidad aumentada </w:delText>
          </w:r>
          <w:r w:rsidDel="00AF4086">
            <w:rPr>
              <w:rStyle w:val="Hipervnculo"/>
              <w:rFonts w:cs="Arial"/>
              <w:b w:val="0"/>
              <w:bCs/>
              <w:color w:val="1A0DAB"/>
              <w:sz w:val="26"/>
              <w:szCs w:val="26"/>
            </w:rPr>
            <w:delText>en dispositivos </w:delText>
          </w:r>
          <w:r w:rsidDel="00AF4086">
            <w:rPr>
              <w:rStyle w:val="Hipervnculo"/>
              <w:rFonts w:cs="Arial"/>
              <w:color w:val="1A0DAB"/>
              <w:sz w:val="26"/>
              <w:szCs w:val="26"/>
            </w:rPr>
            <w:delText>móviles</w:delText>
          </w:r>
          <w:r w:rsidDel="00AF4086">
            <w:rPr>
              <w:rFonts w:cs="Arial"/>
              <w:bCs/>
              <w:color w:val="222222"/>
              <w:sz w:val="26"/>
              <w:szCs w:val="26"/>
            </w:rPr>
            <w:fldChar w:fldCharType="end"/>
          </w:r>
        </w:del>
      </w:ins>
    </w:p>
    <w:p w14:paraId="71E6FEC9" w14:textId="39956C59" w:rsidR="00A82B95" w:rsidDel="00AF4086" w:rsidRDefault="00A82B95" w:rsidP="0097128C">
      <w:pPr>
        <w:shd w:val="clear" w:color="auto" w:fill="FFFFFF"/>
        <w:rPr>
          <w:ins w:id="2418" w:author="Revisor FUP" w:date="2021-11-23T18:22:00Z"/>
          <w:del w:id="2419" w:author="José Albeiro Montes Gil" w:date="2022-01-19T17:02:00Z"/>
          <w:rFonts w:ascii="Arial" w:hAnsi="Arial" w:cs="Arial"/>
          <w:color w:val="006621"/>
          <w:sz w:val="20"/>
          <w:szCs w:val="20"/>
        </w:rPr>
        <w:pPrChange w:id="2420" w:author="José Albeiro Montes Gil" w:date="2022-01-20T12:42:00Z">
          <w:pPr>
            <w:shd w:val="clear" w:color="auto" w:fill="FFFFFF"/>
          </w:pPr>
        </w:pPrChange>
      </w:pPr>
      <w:ins w:id="2421" w:author="Revisor FUP" w:date="2021-11-23T18:22:00Z">
        <w:del w:id="2422" w:author="José Albeiro Montes Gil" w:date="2022-01-19T17:02:00Z">
          <w:r w:rsidDel="00AF4086">
            <w:rPr>
              <w:rFonts w:ascii="Arial" w:hAnsi="Arial" w:cs="Arial"/>
              <w:color w:val="006621"/>
              <w:sz w:val="20"/>
              <w:szCs w:val="20"/>
            </w:rPr>
            <w:delText>CMO Valdebenito - 2012 - opac.pucv.cl</w:delText>
          </w:r>
        </w:del>
      </w:ins>
    </w:p>
    <w:p w14:paraId="5552C43C" w14:textId="346A5625" w:rsidR="00A82B95" w:rsidDel="00AF4086" w:rsidRDefault="00A82B95" w:rsidP="0097128C">
      <w:pPr>
        <w:shd w:val="clear" w:color="auto" w:fill="FFFFFF"/>
        <w:rPr>
          <w:ins w:id="2423" w:author="Revisor FUP" w:date="2021-11-23T18:21:00Z"/>
          <w:del w:id="2424" w:author="José Albeiro Montes Gil" w:date="2022-01-19T17:02:00Z"/>
          <w:rFonts w:ascii="Arial" w:hAnsi="Arial" w:cs="Arial"/>
          <w:color w:val="222222"/>
          <w:sz w:val="20"/>
          <w:szCs w:val="20"/>
        </w:rPr>
        <w:pPrChange w:id="2425" w:author="José Albeiro Montes Gil" w:date="2022-01-20T12:42:00Z">
          <w:pPr>
            <w:shd w:val="clear" w:color="auto" w:fill="FFFFFF"/>
          </w:pPr>
        </w:pPrChange>
      </w:pPr>
    </w:p>
    <w:p w14:paraId="0FD70DE1" w14:textId="6E778BAD" w:rsidR="00A82B95" w:rsidDel="00AF4086" w:rsidRDefault="00A82B95" w:rsidP="0097128C">
      <w:pPr>
        <w:spacing w:line="360" w:lineRule="auto"/>
        <w:rPr>
          <w:del w:id="2426" w:author="José Albeiro Montes Gil" w:date="2022-01-19T17:02:00Z"/>
          <w:rFonts w:ascii="Arial" w:eastAsia="Arial" w:hAnsi="Arial" w:cs="Arial"/>
          <w:sz w:val="24"/>
          <w:szCs w:val="24"/>
        </w:rPr>
        <w:pPrChange w:id="2427" w:author="José Albeiro Montes Gil" w:date="2022-01-20T12:42:00Z">
          <w:pPr>
            <w:spacing w:line="360" w:lineRule="auto"/>
            <w:jc w:val="both"/>
          </w:pPr>
        </w:pPrChange>
      </w:pPr>
    </w:p>
    <w:p w14:paraId="24440857" w14:textId="46AC3EE8" w:rsidR="0003026D" w:rsidDel="00AF4086" w:rsidRDefault="001278C5" w:rsidP="0097128C">
      <w:pPr>
        <w:spacing w:line="360" w:lineRule="auto"/>
        <w:rPr>
          <w:del w:id="2428" w:author="José Albeiro Montes Gil" w:date="2022-01-19T17:02:00Z"/>
          <w:rFonts w:ascii="Arial" w:eastAsia="Arial" w:hAnsi="Arial" w:cs="Arial"/>
          <w:sz w:val="24"/>
          <w:szCs w:val="24"/>
        </w:rPr>
        <w:pPrChange w:id="2429" w:author="José Albeiro Montes Gil" w:date="2022-01-20T12:42:00Z">
          <w:pPr>
            <w:spacing w:line="360" w:lineRule="auto"/>
            <w:jc w:val="both"/>
          </w:pPr>
        </w:pPrChange>
      </w:pPr>
      <w:del w:id="2430" w:author="José Albeiro Montes Gil" w:date="2022-01-19T17:02:00Z">
        <w:r w:rsidDel="00AF4086">
          <w:rPr>
            <w:rFonts w:ascii="Arial" w:eastAsia="Arial" w:hAnsi="Arial" w:cs="Arial"/>
            <w:sz w:val="24"/>
            <w:szCs w:val="24"/>
          </w:rPr>
          <w:delText xml:space="preserve">La propuesta involucra a los padres y a los menores, para así mitigar los riesgos a los cuales se encuentran expuestos los niños al hacer uso de la tecnología sin supervisión de un adulto, </w:delText>
        </w:r>
        <w:r w:rsidR="0003026D" w:rsidDel="00AF4086">
          <w:rPr>
            <w:rFonts w:ascii="Arial" w:eastAsia="Arial" w:hAnsi="Arial" w:cs="Arial"/>
            <w:sz w:val="24"/>
            <w:szCs w:val="24"/>
          </w:rPr>
          <w:delText>no obstante,</w:delText>
        </w:r>
        <w:r w:rsidDel="00AF4086">
          <w:rPr>
            <w:rFonts w:ascii="Arial" w:eastAsia="Arial" w:hAnsi="Arial" w:cs="Arial"/>
            <w:sz w:val="24"/>
            <w:szCs w:val="24"/>
          </w:rPr>
          <w:delText xml:space="preserve"> les permitirá compartir con ellos, </w:delText>
        </w:r>
        <w:r w:rsidDel="00AF4086">
          <w:rPr>
            <w:rFonts w:ascii="Arial" w:eastAsia="Arial" w:hAnsi="Arial" w:cs="Arial"/>
            <w:color w:val="222222"/>
            <w:sz w:val="24"/>
            <w:szCs w:val="24"/>
            <w:highlight w:val="white"/>
          </w:rPr>
          <w:delText xml:space="preserve">(Reality, 2015) </w:delText>
        </w:r>
        <w:r w:rsidR="0003026D" w:rsidDel="00AF4086">
          <w:rPr>
            <w:rFonts w:ascii="Arial" w:eastAsia="Arial" w:hAnsi="Arial" w:cs="Arial"/>
            <w:sz w:val="24"/>
            <w:szCs w:val="24"/>
          </w:rPr>
          <w:delText xml:space="preserve">La propuesta será trabajada como caso de estudio con niños y niñas del </w:delText>
        </w:r>
        <w:r w:rsidDel="00AF4086">
          <w:rPr>
            <w:rFonts w:ascii="Arial" w:eastAsia="Arial" w:hAnsi="Arial" w:cs="Arial"/>
            <w:sz w:val="24"/>
            <w:szCs w:val="24"/>
          </w:rPr>
          <w:delText xml:space="preserve"> Jardín Infantil Pequeños Grandes Artistas de la ciudad de Popayán (Cauca)</w:delText>
        </w:r>
        <w:r w:rsidR="0003026D" w:rsidDel="00AF4086">
          <w:rPr>
            <w:rFonts w:ascii="Arial" w:eastAsia="Arial" w:hAnsi="Arial" w:cs="Arial"/>
            <w:sz w:val="24"/>
            <w:szCs w:val="24"/>
          </w:rPr>
          <w:delText xml:space="preserve">, La pregunta de </w:delText>
        </w:r>
        <w:r w:rsidR="007915EC" w:rsidDel="00AF4086">
          <w:rPr>
            <w:rFonts w:ascii="Arial" w:eastAsia="Arial" w:hAnsi="Arial" w:cs="Arial"/>
            <w:sz w:val="24"/>
            <w:szCs w:val="24"/>
          </w:rPr>
          <w:delText xml:space="preserve">investigación que </w:delText>
        </w:r>
        <w:r w:rsidR="0003026D" w:rsidDel="00AF4086">
          <w:rPr>
            <w:rFonts w:ascii="Arial" w:eastAsia="Arial" w:hAnsi="Arial" w:cs="Arial"/>
            <w:sz w:val="24"/>
            <w:szCs w:val="24"/>
          </w:rPr>
          <w:delText>surge a partir de este problema es:</w:delText>
        </w:r>
      </w:del>
    </w:p>
    <w:p w14:paraId="6100ADB2" w14:textId="44961329" w:rsidR="001278C5" w:rsidDel="00AF4086" w:rsidRDefault="001278C5" w:rsidP="0097128C">
      <w:pPr>
        <w:spacing w:line="360" w:lineRule="auto"/>
        <w:rPr>
          <w:del w:id="2431" w:author="José Albeiro Montes Gil" w:date="2022-01-19T17:02:00Z"/>
          <w:rFonts w:ascii="Arial" w:eastAsia="Arial" w:hAnsi="Arial" w:cs="Arial"/>
          <w:sz w:val="24"/>
          <w:szCs w:val="24"/>
        </w:rPr>
        <w:pPrChange w:id="2432" w:author="José Albeiro Montes Gil" w:date="2022-01-20T12:42:00Z">
          <w:pPr>
            <w:spacing w:line="360" w:lineRule="auto"/>
            <w:jc w:val="both"/>
          </w:pPr>
        </w:pPrChange>
      </w:pPr>
      <w:del w:id="2433" w:author="José Albeiro Montes Gil" w:date="2022-01-19T17:02:00Z">
        <w:r w:rsidDel="00AF4086">
          <w:rPr>
            <w:rFonts w:ascii="Arial" w:eastAsia="Arial" w:hAnsi="Arial" w:cs="Arial"/>
            <w:sz w:val="24"/>
            <w:szCs w:val="24"/>
          </w:rPr>
          <w:delText>¿Cómo apoyar el desarrollo de competencias de lectoescritura en los niños y niñas que cursan el grado transición de la educación preescolar</w:delText>
        </w:r>
        <w:r w:rsidR="0003026D" w:rsidDel="00AF4086">
          <w:rPr>
            <w:rFonts w:ascii="Arial" w:eastAsia="Arial" w:hAnsi="Arial" w:cs="Arial"/>
            <w:sz w:val="24"/>
            <w:szCs w:val="24"/>
          </w:rPr>
          <w:delText>,</w:delText>
        </w:r>
        <w:r w:rsidR="00A37A95" w:rsidDel="00AF4086">
          <w:rPr>
            <w:rFonts w:ascii="Arial" w:eastAsia="Arial" w:hAnsi="Arial" w:cs="Arial"/>
            <w:sz w:val="24"/>
            <w:szCs w:val="24"/>
          </w:rPr>
          <w:delText xml:space="preserve"> haciendo uso de las </w:delText>
        </w:r>
      </w:del>
      <w:del w:id="2434" w:author="José Albeiro Montes Gil" w:date="2022-01-19T16:52:00Z">
        <w:r w:rsidR="00A37A95" w:rsidDel="0095063A">
          <w:rPr>
            <w:rFonts w:ascii="Arial" w:eastAsia="Arial" w:hAnsi="Arial" w:cs="Arial"/>
            <w:sz w:val="24"/>
            <w:szCs w:val="24"/>
          </w:rPr>
          <w:delText>tecnologias</w:delText>
        </w:r>
      </w:del>
      <w:del w:id="2435" w:author="José Albeiro Montes Gil" w:date="2022-01-19T17:02:00Z">
        <w:r w:rsidR="00A37A95" w:rsidDel="00AF4086">
          <w:rPr>
            <w:rFonts w:ascii="Arial" w:eastAsia="Arial" w:hAnsi="Arial" w:cs="Arial"/>
            <w:sz w:val="24"/>
            <w:szCs w:val="24"/>
          </w:rPr>
          <w:delText xml:space="preserve"> de la </w:delText>
        </w:r>
        <w:r w:rsidR="00FF1804" w:rsidDel="00AF4086">
          <w:rPr>
            <w:rFonts w:ascii="Arial" w:eastAsia="Arial" w:hAnsi="Arial" w:cs="Arial"/>
            <w:sz w:val="24"/>
            <w:szCs w:val="24"/>
          </w:rPr>
          <w:delText>información</w:delText>
        </w:r>
        <w:r w:rsidR="00A37A95" w:rsidDel="00AF4086">
          <w:rPr>
            <w:rFonts w:ascii="Arial" w:eastAsia="Arial" w:hAnsi="Arial" w:cs="Arial"/>
            <w:sz w:val="24"/>
            <w:szCs w:val="24"/>
          </w:rPr>
          <w:delText xml:space="preserve"> y la comunicación</w:delText>
        </w:r>
        <w:r w:rsidDel="00AF4086">
          <w:rPr>
            <w:rFonts w:ascii="Arial" w:eastAsia="Arial" w:hAnsi="Arial" w:cs="Arial"/>
            <w:sz w:val="24"/>
            <w:szCs w:val="24"/>
          </w:rPr>
          <w:delText>?</w:delText>
        </w:r>
      </w:del>
    </w:p>
    <w:p w14:paraId="7214796D" w14:textId="4C69DE8A" w:rsidR="00FF1804" w:rsidDel="00AF4086" w:rsidRDefault="00FF1804" w:rsidP="0097128C">
      <w:pPr>
        <w:spacing w:line="360" w:lineRule="auto"/>
        <w:rPr>
          <w:del w:id="2436" w:author="José Albeiro Montes Gil" w:date="2022-01-19T17:02:00Z"/>
          <w:rFonts w:ascii="Arial" w:eastAsia="Arial" w:hAnsi="Arial" w:cs="Arial"/>
          <w:sz w:val="24"/>
          <w:szCs w:val="24"/>
        </w:rPr>
        <w:pPrChange w:id="2437" w:author="José Albeiro Montes Gil" w:date="2022-01-20T12:42:00Z">
          <w:pPr>
            <w:spacing w:line="360" w:lineRule="auto"/>
            <w:jc w:val="both"/>
          </w:pPr>
        </w:pPrChange>
      </w:pPr>
    </w:p>
    <w:p w14:paraId="16833CCB" w14:textId="148B3B63" w:rsidR="00FF1804" w:rsidDel="00AF4086" w:rsidRDefault="00FF1804" w:rsidP="0097128C">
      <w:pPr>
        <w:spacing w:line="360" w:lineRule="auto"/>
        <w:rPr>
          <w:del w:id="2438" w:author="José Albeiro Montes Gil" w:date="2022-01-19T17:02:00Z"/>
          <w:rFonts w:ascii="Arial" w:eastAsia="Arial" w:hAnsi="Arial" w:cs="Arial"/>
          <w:sz w:val="24"/>
          <w:szCs w:val="24"/>
        </w:rPr>
        <w:pPrChange w:id="2439" w:author="José Albeiro Montes Gil" w:date="2022-01-20T12:42:00Z">
          <w:pPr>
            <w:spacing w:line="360" w:lineRule="auto"/>
            <w:jc w:val="both"/>
          </w:pPr>
        </w:pPrChange>
      </w:pPr>
    </w:p>
    <w:p w14:paraId="43BFE454" w14:textId="3C7203FB" w:rsidR="00FF1804" w:rsidDel="00AF4086" w:rsidRDefault="00FF1804" w:rsidP="0097128C">
      <w:pPr>
        <w:spacing w:line="360" w:lineRule="auto"/>
        <w:rPr>
          <w:del w:id="2440" w:author="José Albeiro Montes Gil" w:date="2022-01-19T17:02:00Z"/>
          <w:rFonts w:ascii="Arial" w:eastAsia="Arial" w:hAnsi="Arial" w:cs="Arial"/>
          <w:sz w:val="24"/>
          <w:szCs w:val="24"/>
        </w:rPr>
        <w:pPrChange w:id="2441" w:author="José Albeiro Montes Gil" w:date="2022-01-20T12:42:00Z">
          <w:pPr>
            <w:spacing w:line="360" w:lineRule="auto"/>
            <w:jc w:val="both"/>
          </w:pPr>
        </w:pPrChange>
      </w:pPr>
    </w:p>
    <w:p w14:paraId="33A74747" w14:textId="7D0F84CE" w:rsidR="00FF1804" w:rsidDel="00AF4086" w:rsidRDefault="00FF1804" w:rsidP="0097128C">
      <w:pPr>
        <w:spacing w:line="360" w:lineRule="auto"/>
        <w:rPr>
          <w:del w:id="2442" w:author="José Albeiro Montes Gil" w:date="2022-01-19T17:02:00Z"/>
          <w:rFonts w:ascii="Arial" w:eastAsia="Arial" w:hAnsi="Arial" w:cs="Arial"/>
          <w:sz w:val="24"/>
          <w:szCs w:val="24"/>
        </w:rPr>
        <w:pPrChange w:id="2443" w:author="José Albeiro Montes Gil" w:date="2022-01-20T12:42:00Z">
          <w:pPr>
            <w:spacing w:line="360" w:lineRule="auto"/>
            <w:jc w:val="both"/>
          </w:pPr>
        </w:pPrChange>
      </w:pPr>
    </w:p>
    <w:p w14:paraId="336643B0" w14:textId="5766BDC2" w:rsidR="00FF1804" w:rsidDel="00AF4086" w:rsidRDefault="00FF1804" w:rsidP="0097128C">
      <w:pPr>
        <w:spacing w:line="360" w:lineRule="auto"/>
        <w:rPr>
          <w:del w:id="2444" w:author="José Albeiro Montes Gil" w:date="2022-01-19T17:02:00Z"/>
          <w:rFonts w:ascii="Arial" w:eastAsia="Arial" w:hAnsi="Arial" w:cs="Arial"/>
          <w:sz w:val="24"/>
          <w:szCs w:val="24"/>
        </w:rPr>
        <w:pPrChange w:id="2445" w:author="José Albeiro Montes Gil" w:date="2022-01-20T12:42:00Z">
          <w:pPr>
            <w:spacing w:line="360" w:lineRule="auto"/>
            <w:jc w:val="both"/>
          </w:pPr>
        </w:pPrChange>
      </w:pPr>
    </w:p>
    <w:p w14:paraId="753F890E" w14:textId="1B8A9D1C" w:rsidR="00FF1804" w:rsidDel="00AF4086" w:rsidRDefault="00FF1804" w:rsidP="0097128C">
      <w:pPr>
        <w:spacing w:line="360" w:lineRule="auto"/>
        <w:rPr>
          <w:del w:id="2446" w:author="José Albeiro Montes Gil" w:date="2022-01-19T17:02:00Z"/>
          <w:rFonts w:ascii="Arial" w:eastAsia="Arial" w:hAnsi="Arial" w:cs="Arial"/>
          <w:sz w:val="24"/>
          <w:szCs w:val="24"/>
        </w:rPr>
        <w:pPrChange w:id="2447" w:author="José Albeiro Montes Gil" w:date="2022-01-20T12:42:00Z">
          <w:pPr>
            <w:spacing w:line="360" w:lineRule="auto"/>
            <w:jc w:val="both"/>
          </w:pPr>
        </w:pPrChange>
      </w:pPr>
    </w:p>
    <w:p w14:paraId="2179E14A" w14:textId="2FBA08A6" w:rsidR="00FF1804" w:rsidDel="00AF4086" w:rsidRDefault="00FF1804" w:rsidP="0097128C">
      <w:pPr>
        <w:spacing w:line="360" w:lineRule="auto"/>
        <w:rPr>
          <w:del w:id="2448" w:author="José Albeiro Montes Gil" w:date="2022-01-19T17:02:00Z"/>
          <w:rFonts w:ascii="Arial" w:eastAsia="Arial" w:hAnsi="Arial" w:cs="Arial"/>
          <w:sz w:val="24"/>
          <w:szCs w:val="24"/>
        </w:rPr>
        <w:pPrChange w:id="2449" w:author="José Albeiro Montes Gil" w:date="2022-01-20T12:42:00Z">
          <w:pPr>
            <w:spacing w:line="360" w:lineRule="auto"/>
            <w:jc w:val="both"/>
          </w:pPr>
        </w:pPrChange>
      </w:pPr>
    </w:p>
    <w:p w14:paraId="5BC48975" w14:textId="0EEA9B1B" w:rsidR="00FF1804" w:rsidDel="00AF4086" w:rsidRDefault="00FF1804" w:rsidP="0097128C">
      <w:pPr>
        <w:spacing w:line="360" w:lineRule="auto"/>
        <w:rPr>
          <w:del w:id="2450" w:author="José Albeiro Montes Gil" w:date="2022-01-19T17:02:00Z"/>
          <w:rFonts w:ascii="Arial" w:eastAsia="Arial" w:hAnsi="Arial" w:cs="Arial"/>
          <w:sz w:val="24"/>
          <w:szCs w:val="24"/>
        </w:rPr>
        <w:pPrChange w:id="2451" w:author="José Albeiro Montes Gil" w:date="2022-01-20T12:42:00Z">
          <w:pPr>
            <w:spacing w:line="360" w:lineRule="auto"/>
            <w:jc w:val="both"/>
          </w:pPr>
        </w:pPrChange>
      </w:pPr>
    </w:p>
    <w:p w14:paraId="1DDA227A" w14:textId="594D0345" w:rsidR="004A7756" w:rsidDel="00AF4086" w:rsidRDefault="004A7756" w:rsidP="0097128C">
      <w:pPr>
        <w:widowControl w:val="0"/>
        <w:tabs>
          <w:tab w:val="left" w:pos="0"/>
          <w:tab w:val="left" w:pos="220"/>
        </w:tabs>
        <w:spacing w:after="240" w:line="360" w:lineRule="auto"/>
        <w:rPr>
          <w:del w:id="2452" w:author="José Albeiro Montes Gil" w:date="2022-01-19T17:02:00Z"/>
          <w:rFonts w:ascii="Arial" w:eastAsia="Arial" w:hAnsi="Arial" w:cs="Arial"/>
          <w:sz w:val="24"/>
          <w:szCs w:val="24"/>
        </w:rPr>
        <w:pPrChange w:id="2453" w:author="José Albeiro Montes Gil" w:date="2022-01-20T12:42:00Z">
          <w:pPr>
            <w:widowControl w:val="0"/>
            <w:tabs>
              <w:tab w:val="left" w:pos="0"/>
              <w:tab w:val="left" w:pos="220"/>
            </w:tabs>
            <w:spacing w:after="240" w:line="360" w:lineRule="auto"/>
            <w:jc w:val="both"/>
          </w:pPr>
        </w:pPrChange>
      </w:pPr>
    </w:p>
    <w:p w14:paraId="5469550C" w14:textId="3D6C51D3" w:rsidR="00543CF1" w:rsidDel="00AF4086" w:rsidRDefault="001C36EA" w:rsidP="0097128C">
      <w:pPr>
        <w:pStyle w:val="Ttulo1"/>
        <w:numPr>
          <w:ilvl w:val="0"/>
          <w:numId w:val="1"/>
        </w:numPr>
        <w:spacing w:before="0" w:after="240"/>
        <w:jc w:val="left"/>
        <w:rPr>
          <w:del w:id="2454" w:author="José Albeiro Montes Gil" w:date="2022-01-19T17:02:00Z"/>
          <w:rFonts w:cs="Arial"/>
          <w:szCs w:val="24"/>
        </w:rPr>
        <w:pPrChange w:id="2455" w:author="José Albeiro Montes Gil" w:date="2022-01-20T12:42:00Z">
          <w:pPr>
            <w:pStyle w:val="Ttulo1"/>
            <w:numPr>
              <w:numId w:val="1"/>
            </w:numPr>
            <w:spacing w:before="0" w:after="240"/>
            <w:ind w:left="720" w:hanging="360"/>
          </w:pPr>
        </w:pPrChange>
      </w:pPr>
      <w:bookmarkStart w:id="2456" w:name="_Toc87338561"/>
      <w:bookmarkStart w:id="2457" w:name="_Toc87344337"/>
      <w:del w:id="2458" w:author="José Albeiro Montes Gil" w:date="2022-01-19T17:02:00Z">
        <w:r w:rsidDel="00AF4086">
          <w:rPr>
            <w:rFonts w:cs="Arial"/>
            <w:szCs w:val="24"/>
          </w:rPr>
          <w:delText>OBJETIVOS</w:delText>
        </w:r>
        <w:bookmarkEnd w:id="2456"/>
        <w:bookmarkEnd w:id="2457"/>
      </w:del>
    </w:p>
    <w:p w14:paraId="67F08613" w14:textId="4CEBBFF7" w:rsidR="0089533B" w:rsidDel="00AF4086" w:rsidRDefault="00543CF1" w:rsidP="0097128C">
      <w:pPr>
        <w:pStyle w:val="Ttulo1"/>
        <w:numPr>
          <w:ilvl w:val="1"/>
          <w:numId w:val="20"/>
        </w:numPr>
        <w:spacing w:before="0" w:after="240"/>
        <w:jc w:val="left"/>
        <w:rPr>
          <w:del w:id="2459" w:author="José Albeiro Montes Gil" w:date="2022-01-19T17:02:00Z"/>
          <w:rFonts w:cs="Arial"/>
          <w:szCs w:val="24"/>
        </w:rPr>
        <w:pPrChange w:id="2460" w:author="José Albeiro Montes Gil" w:date="2022-01-20T12:42:00Z">
          <w:pPr>
            <w:pStyle w:val="Ttulo1"/>
            <w:numPr>
              <w:ilvl w:val="1"/>
              <w:numId w:val="20"/>
            </w:numPr>
            <w:spacing w:before="0" w:after="240"/>
            <w:ind w:left="360" w:hanging="360"/>
          </w:pPr>
        </w:pPrChange>
      </w:pPr>
      <w:del w:id="2461" w:author="José Albeiro Montes Gil" w:date="2022-01-19T17:02:00Z">
        <w:r w:rsidDel="00AF4086">
          <w:rPr>
            <w:rFonts w:cs="Arial"/>
            <w:szCs w:val="24"/>
          </w:rPr>
          <w:tab/>
        </w:r>
        <w:bookmarkStart w:id="2462" w:name="_Toc87338562"/>
        <w:bookmarkStart w:id="2463" w:name="_Toc87344338"/>
        <w:r w:rsidR="001C36EA" w:rsidRPr="00543CF1" w:rsidDel="00AF4086">
          <w:rPr>
            <w:rFonts w:cs="Arial"/>
            <w:szCs w:val="24"/>
          </w:rPr>
          <w:delText>Objetivo general</w:delText>
        </w:r>
        <w:bookmarkEnd w:id="2462"/>
        <w:bookmarkEnd w:id="2463"/>
      </w:del>
    </w:p>
    <w:p w14:paraId="11546324" w14:textId="3C513CAA" w:rsidR="00543CF1" w:rsidRPr="00696474" w:rsidDel="00AF4086" w:rsidRDefault="00696474" w:rsidP="0097128C">
      <w:pPr>
        <w:rPr>
          <w:del w:id="2464" w:author="José Albeiro Montes Gil" w:date="2022-01-19T17:02:00Z"/>
          <w:rFonts w:ascii="Arial" w:hAnsi="Arial" w:cs="Arial"/>
          <w:sz w:val="24"/>
          <w:szCs w:val="24"/>
        </w:rPr>
        <w:pPrChange w:id="2465" w:author="José Albeiro Montes Gil" w:date="2022-01-20T12:42:00Z">
          <w:pPr>
            <w:jc w:val="both"/>
          </w:pPr>
        </w:pPrChange>
      </w:pPr>
      <w:del w:id="2466" w:author="José Albeiro Montes Gil" w:date="2022-01-19T17:02:00Z">
        <w:r w:rsidRPr="00696474" w:rsidDel="00AF4086">
          <w:rPr>
            <w:rFonts w:ascii="Arial" w:hAnsi="Arial" w:cs="Arial"/>
            <w:sz w:val="24"/>
            <w:szCs w:val="24"/>
          </w:rPr>
          <w:delText xml:space="preserve">Desarrollar una aplicación móvil que use tecnología de Realidad Aumentada para apoyar el desarrollo de competencias de </w:delText>
        </w:r>
        <w:r w:rsidR="0003026D" w:rsidDel="00AF4086">
          <w:rPr>
            <w:rFonts w:ascii="Arial" w:hAnsi="Arial" w:cs="Arial"/>
            <w:sz w:val="24"/>
            <w:szCs w:val="24"/>
          </w:rPr>
          <w:delText>l</w:delText>
        </w:r>
        <w:r w:rsidRPr="00696474" w:rsidDel="00AF4086">
          <w:rPr>
            <w:rFonts w:ascii="Arial" w:hAnsi="Arial" w:cs="Arial"/>
            <w:sz w:val="24"/>
            <w:szCs w:val="24"/>
          </w:rPr>
          <w:delText>ectoescritura en niños y niñas del grado transición de la educación preescolar, ubicados en contextos de zona urbana.</w:delText>
        </w:r>
      </w:del>
    </w:p>
    <w:p w14:paraId="6D6C268E" w14:textId="2AE22322" w:rsidR="00E60D02" w:rsidRPr="00E329B3" w:rsidDel="00AF4086" w:rsidRDefault="00543CF1" w:rsidP="0097128C">
      <w:pPr>
        <w:pStyle w:val="Ttulo2"/>
        <w:spacing w:before="0" w:after="240"/>
        <w:rPr>
          <w:del w:id="2467" w:author="José Albeiro Montes Gil" w:date="2022-01-19T17:02:00Z"/>
          <w:rFonts w:cs="Arial"/>
          <w:szCs w:val="24"/>
        </w:rPr>
        <w:pPrChange w:id="2468" w:author="José Albeiro Montes Gil" w:date="2022-01-20T12:42:00Z">
          <w:pPr>
            <w:pStyle w:val="Ttulo2"/>
            <w:spacing w:before="0" w:after="240"/>
          </w:pPr>
        </w:pPrChange>
      </w:pPr>
      <w:bookmarkStart w:id="2469" w:name="_Toc87338563"/>
      <w:bookmarkStart w:id="2470" w:name="_Toc87344339"/>
      <w:del w:id="2471" w:author="José Albeiro Montes Gil" w:date="2022-01-19T17:02:00Z">
        <w:r w:rsidDel="00AF4086">
          <w:rPr>
            <w:rFonts w:cs="Arial"/>
            <w:szCs w:val="24"/>
          </w:rPr>
          <w:delText>2.2</w:delText>
        </w:r>
        <w:r w:rsidDel="00AF4086">
          <w:rPr>
            <w:rFonts w:cs="Arial"/>
            <w:szCs w:val="24"/>
          </w:rPr>
          <w:tab/>
        </w:r>
        <w:r w:rsidR="001C36EA" w:rsidDel="00AF4086">
          <w:rPr>
            <w:rFonts w:cs="Arial"/>
            <w:szCs w:val="24"/>
          </w:rPr>
          <w:delText>O</w:delText>
        </w:r>
        <w:r w:rsidDel="00AF4086">
          <w:rPr>
            <w:rFonts w:cs="Arial"/>
            <w:szCs w:val="24"/>
          </w:rPr>
          <w:delText>bjetivos Específicos</w:delText>
        </w:r>
        <w:bookmarkEnd w:id="2469"/>
        <w:bookmarkEnd w:id="2470"/>
      </w:del>
    </w:p>
    <w:p w14:paraId="6910048D" w14:textId="3FFEDBF1" w:rsidR="004A7756" w:rsidDel="00AF4086" w:rsidRDefault="001C36EA" w:rsidP="0097128C">
      <w:pPr>
        <w:numPr>
          <w:ilvl w:val="0"/>
          <w:numId w:val="2"/>
        </w:numPr>
        <w:spacing w:before="240" w:after="0" w:line="360" w:lineRule="auto"/>
        <w:rPr>
          <w:del w:id="2472" w:author="José Albeiro Montes Gil" w:date="2022-01-19T17:02:00Z"/>
        </w:rPr>
        <w:pPrChange w:id="2473" w:author="José Albeiro Montes Gil" w:date="2022-01-20T12:42:00Z">
          <w:pPr>
            <w:numPr>
              <w:numId w:val="2"/>
            </w:numPr>
            <w:spacing w:before="240" w:after="0" w:line="360" w:lineRule="auto"/>
            <w:ind w:left="720" w:hanging="360"/>
            <w:jc w:val="both"/>
          </w:pPr>
        </w:pPrChange>
      </w:pPr>
      <w:del w:id="2474" w:author="José Albeiro Montes Gil" w:date="2022-01-19T17:02:00Z">
        <w:r w:rsidDel="00AF4086">
          <w:rPr>
            <w:rFonts w:ascii="Arial" w:eastAsia="Arial" w:hAnsi="Arial" w:cs="Arial"/>
            <w:sz w:val="24"/>
            <w:szCs w:val="24"/>
          </w:rPr>
          <w:delText>Construir un estado del arte acerca del uso de la tecnológic</w:delText>
        </w:r>
        <w:r w:rsidR="00E329B3" w:rsidDel="00AF4086">
          <w:rPr>
            <w:rFonts w:ascii="Arial" w:eastAsia="Arial" w:hAnsi="Arial" w:cs="Arial"/>
            <w:sz w:val="24"/>
            <w:szCs w:val="24"/>
          </w:rPr>
          <w:delText xml:space="preserve">a de Realidad Aumentada </w:delText>
        </w:r>
        <w:r w:rsidDel="00AF4086">
          <w:rPr>
            <w:rFonts w:ascii="Arial" w:eastAsia="Arial" w:hAnsi="Arial" w:cs="Arial"/>
            <w:sz w:val="24"/>
            <w:szCs w:val="24"/>
          </w:rPr>
          <w:delText xml:space="preserve">en contextos educativos </w:delText>
        </w:r>
        <w:r w:rsidR="001278C5" w:rsidDel="00AF4086">
          <w:rPr>
            <w:rFonts w:ascii="Arial" w:eastAsia="Arial" w:hAnsi="Arial" w:cs="Arial"/>
            <w:sz w:val="24"/>
            <w:szCs w:val="24"/>
          </w:rPr>
          <w:delText>y las estrategias didácticas actuales orientadas a la lectoescritura, utilizadas en la educación preescolar.</w:delText>
        </w:r>
      </w:del>
    </w:p>
    <w:p w14:paraId="268B95E0" w14:textId="7EF0A30F" w:rsidR="004A7756" w:rsidRPr="00E60D02" w:rsidDel="00AF4086" w:rsidRDefault="001278C5" w:rsidP="0097128C">
      <w:pPr>
        <w:numPr>
          <w:ilvl w:val="0"/>
          <w:numId w:val="2"/>
        </w:numPr>
        <w:spacing w:before="240" w:after="0" w:line="360" w:lineRule="auto"/>
        <w:rPr>
          <w:del w:id="2475" w:author="José Albeiro Montes Gil" w:date="2022-01-19T17:02:00Z"/>
        </w:rPr>
        <w:pPrChange w:id="2476" w:author="José Albeiro Montes Gil" w:date="2022-01-20T12:42:00Z">
          <w:pPr>
            <w:numPr>
              <w:numId w:val="2"/>
            </w:numPr>
            <w:spacing w:before="240" w:after="0" w:line="360" w:lineRule="auto"/>
            <w:ind w:left="720" w:hanging="360"/>
            <w:jc w:val="both"/>
          </w:pPr>
        </w:pPrChange>
      </w:pPr>
      <w:del w:id="2477" w:author="José Albeiro Montes Gil" w:date="2022-01-19T17:02:00Z">
        <w:r w:rsidRPr="00625D16" w:rsidDel="00AF4086">
          <w:rPr>
            <w:rFonts w:ascii="Arial" w:eastAsia="Arial" w:hAnsi="Arial" w:cs="Arial"/>
            <w:sz w:val="24"/>
            <w:szCs w:val="24"/>
          </w:rPr>
          <w:delText xml:space="preserve">Elaborar </w:delText>
        </w:r>
        <w:r w:rsidR="001C36EA" w:rsidRPr="00625D16" w:rsidDel="00AF4086">
          <w:rPr>
            <w:rFonts w:ascii="Arial" w:eastAsia="Arial" w:hAnsi="Arial" w:cs="Arial"/>
            <w:sz w:val="24"/>
            <w:szCs w:val="24"/>
          </w:rPr>
          <w:delText xml:space="preserve">los requerimientos de la aplicación móvil </w:delText>
        </w:r>
        <w:r w:rsidRPr="00625D16" w:rsidDel="00AF4086">
          <w:rPr>
            <w:rFonts w:ascii="Arial" w:eastAsia="Arial" w:hAnsi="Arial" w:cs="Arial"/>
            <w:sz w:val="24"/>
            <w:szCs w:val="24"/>
          </w:rPr>
          <w:delText xml:space="preserve">teniendo en cuenta el contexto educativo en zona urbana y el estado del arte construido acerca de la Realidad Aumentada. </w:delText>
        </w:r>
      </w:del>
    </w:p>
    <w:p w14:paraId="5401877E" w14:textId="7E0FEEFF" w:rsidR="004A7756" w:rsidRPr="00625D16" w:rsidDel="00AF4086" w:rsidRDefault="001C36EA" w:rsidP="0097128C">
      <w:pPr>
        <w:numPr>
          <w:ilvl w:val="0"/>
          <w:numId w:val="2"/>
        </w:numPr>
        <w:spacing w:before="240" w:after="0" w:line="360" w:lineRule="auto"/>
        <w:rPr>
          <w:del w:id="2478" w:author="José Albeiro Montes Gil" w:date="2022-01-19T17:02:00Z"/>
          <w:rFonts w:ascii="Arial" w:eastAsia="Arial" w:hAnsi="Arial" w:cs="Arial"/>
          <w:sz w:val="24"/>
          <w:szCs w:val="24"/>
        </w:rPr>
        <w:pPrChange w:id="2479" w:author="José Albeiro Montes Gil" w:date="2022-01-20T12:42:00Z">
          <w:pPr>
            <w:numPr>
              <w:numId w:val="2"/>
            </w:numPr>
            <w:spacing w:before="240" w:after="0" w:line="360" w:lineRule="auto"/>
            <w:ind w:left="720" w:hanging="360"/>
            <w:jc w:val="both"/>
          </w:pPr>
        </w:pPrChange>
      </w:pPr>
      <w:del w:id="2480" w:author="José Albeiro Montes Gil" w:date="2022-01-19T17:02:00Z">
        <w:r w:rsidRPr="00625D16" w:rsidDel="00AF4086">
          <w:rPr>
            <w:rFonts w:ascii="Arial" w:eastAsia="Arial" w:hAnsi="Arial" w:cs="Arial"/>
            <w:sz w:val="24"/>
            <w:szCs w:val="24"/>
          </w:rPr>
          <w:delText xml:space="preserve">Implementar </w:delText>
        </w:r>
        <w:r w:rsidR="00625D16" w:rsidDel="00AF4086">
          <w:rPr>
            <w:rFonts w:ascii="Arial" w:eastAsia="Arial" w:hAnsi="Arial" w:cs="Arial"/>
            <w:sz w:val="24"/>
            <w:szCs w:val="24"/>
          </w:rPr>
          <w:delText>una</w:delText>
        </w:r>
        <w:r w:rsidRPr="00625D16" w:rsidDel="00AF4086">
          <w:rPr>
            <w:rFonts w:ascii="Arial" w:eastAsia="Arial" w:hAnsi="Arial" w:cs="Arial"/>
            <w:sz w:val="24"/>
            <w:szCs w:val="24"/>
          </w:rPr>
          <w:delText xml:space="preserve"> aplicación móvil </w:delText>
        </w:r>
        <w:r w:rsidR="00625D16" w:rsidDel="00AF4086">
          <w:rPr>
            <w:rFonts w:ascii="Arial" w:eastAsia="Arial" w:hAnsi="Arial" w:cs="Arial"/>
            <w:sz w:val="24"/>
            <w:szCs w:val="24"/>
          </w:rPr>
          <w:delText xml:space="preserve">que integre </w:delText>
        </w:r>
        <w:r w:rsidR="0003026D" w:rsidDel="00AF4086">
          <w:rPr>
            <w:rFonts w:ascii="Arial" w:eastAsia="Arial" w:hAnsi="Arial" w:cs="Arial"/>
            <w:sz w:val="24"/>
            <w:szCs w:val="24"/>
          </w:rPr>
          <w:delText>tecnologías</w:delText>
        </w:r>
        <w:r w:rsidR="00625D16" w:rsidDel="00AF4086">
          <w:rPr>
            <w:rFonts w:ascii="Arial" w:eastAsia="Arial" w:hAnsi="Arial" w:cs="Arial"/>
            <w:sz w:val="24"/>
            <w:szCs w:val="24"/>
          </w:rPr>
          <w:delText xml:space="preserve"> de </w:delText>
        </w:r>
        <w:r w:rsidRPr="00625D16" w:rsidDel="00AF4086">
          <w:rPr>
            <w:rFonts w:ascii="Arial" w:eastAsia="Arial" w:hAnsi="Arial" w:cs="Arial"/>
            <w:sz w:val="24"/>
            <w:szCs w:val="24"/>
          </w:rPr>
          <w:delText xml:space="preserve">Realidad Aumentada </w:delText>
        </w:r>
        <w:r w:rsidR="00625D16" w:rsidDel="00AF4086">
          <w:rPr>
            <w:rFonts w:ascii="Arial" w:eastAsia="Arial" w:hAnsi="Arial" w:cs="Arial"/>
            <w:sz w:val="24"/>
            <w:szCs w:val="24"/>
          </w:rPr>
          <w:delText xml:space="preserve">y </w:delText>
        </w:r>
        <w:r w:rsidR="00A82AAD" w:rsidDel="00AF4086">
          <w:rPr>
            <w:rFonts w:ascii="Arial" w:eastAsia="Arial" w:hAnsi="Arial" w:cs="Arial"/>
            <w:sz w:val="24"/>
            <w:szCs w:val="24"/>
          </w:rPr>
          <w:delText xml:space="preserve">que </w:delText>
        </w:r>
        <w:r w:rsidRPr="00625D16" w:rsidDel="00AF4086">
          <w:rPr>
            <w:rFonts w:ascii="Arial" w:eastAsia="Arial" w:hAnsi="Arial" w:cs="Arial"/>
            <w:sz w:val="24"/>
            <w:szCs w:val="24"/>
          </w:rPr>
          <w:delText>ten</w:delText>
        </w:r>
        <w:r w:rsidR="00625D16" w:rsidDel="00AF4086">
          <w:rPr>
            <w:rFonts w:ascii="Arial" w:eastAsia="Arial" w:hAnsi="Arial" w:cs="Arial"/>
            <w:sz w:val="24"/>
            <w:szCs w:val="24"/>
          </w:rPr>
          <w:delText>ga en cuenta los requerimientos elaborados.</w:delText>
        </w:r>
      </w:del>
    </w:p>
    <w:p w14:paraId="59B7D3CC" w14:textId="732DB5E8" w:rsidR="00E60D02" w:rsidDel="00AF4086" w:rsidRDefault="007915EC" w:rsidP="0097128C">
      <w:pPr>
        <w:numPr>
          <w:ilvl w:val="0"/>
          <w:numId w:val="2"/>
        </w:numPr>
        <w:spacing w:before="240" w:after="0" w:line="360" w:lineRule="auto"/>
        <w:rPr>
          <w:del w:id="2481" w:author="José Albeiro Montes Gil" w:date="2022-01-19T17:02:00Z"/>
          <w:rFonts w:ascii="Arial" w:eastAsia="Arial" w:hAnsi="Arial" w:cs="Arial"/>
          <w:color w:val="000000"/>
          <w:sz w:val="24"/>
          <w:szCs w:val="24"/>
        </w:rPr>
        <w:pPrChange w:id="2482" w:author="José Albeiro Montes Gil" w:date="2022-01-20T12:42:00Z">
          <w:pPr>
            <w:numPr>
              <w:numId w:val="2"/>
            </w:numPr>
            <w:spacing w:before="240" w:after="0" w:line="360" w:lineRule="auto"/>
            <w:ind w:left="720" w:hanging="360"/>
            <w:jc w:val="both"/>
          </w:pPr>
        </w:pPrChange>
      </w:pPr>
      <w:del w:id="2483" w:author="José Albeiro Montes Gil" w:date="2022-01-19T17:02:00Z">
        <w:r w:rsidDel="00AF4086">
          <w:rPr>
            <w:rFonts w:ascii="Arial" w:eastAsia="Arial" w:hAnsi="Arial" w:cs="Arial"/>
            <w:color w:val="000000"/>
            <w:sz w:val="24"/>
            <w:szCs w:val="24"/>
          </w:rPr>
          <w:delText>Validar la aplicación móvil con</w:delText>
        </w:r>
        <w:r w:rsidR="001C36EA" w:rsidDel="00AF4086">
          <w:rPr>
            <w:rFonts w:ascii="Arial" w:eastAsia="Arial" w:hAnsi="Arial" w:cs="Arial"/>
            <w:color w:val="000000"/>
            <w:sz w:val="24"/>
            <w:szCs w:val="24"/>
          </w:rPr>
          <w:delText xml:space="preserve"> niños</w:delText>
        </w:r>
        <w:r w:rsidR="0003026D" w:rsidDel="00AF4086">
          <w:rPr>
            <w:rFonts w:ascii="Arial" w:eastAsia="Arial" w:hAnsi="Arial" w:cs="Arial"/>
            <w:color w:val="000000"/>
            <w:sz w:val="24"/>
            <w:szCs w:val="24"/>
          </w:rPr>
          <w:delText xml:space="preserve"> y niñas</w:delText>
        </w:r>
        <w:r w:rsidR="001C36EA" w:rsidDel="00AF4086">
          <w:rPr>
            <w:rFonts w:ascii="Arial" w:eastAsia="Arial" w:hAnsi="Arial" w:cs="Arial"/>
            <w:color w:val="000000"/>
            <w:sz w:val="24"/>
            <w:szCs w:val="24"/>
          </w:rPr>
          <w:delText xml:space="preserve"> de</w:delText>
        </w:r>
        <w:r w:rsidR="0003026D" w:rsidDel="00AF4086">
          <w:rPr>
            <w:rFonts w:ascii="Arial" w:eastAsia="Arial" w:hAnsi="Arial" w:cs="Arial"/>
            <w:color w:val="000000"/>
            <w:sz w:val="24"/>
            <w:szCs w:val="24"/>
          </w:rPr>
          <w:delText xml:space="preserve">l grado </w:delText>
        </w:r>
        <w:r w:rsidR="001C36EA" w:rsidDel="00AF4086">
          <w:rPr>
            <w:rFonts w:ascii="Arial" w:eastAsia="Arial" w:hAnsi="Arial" w:cs="Arial"/>
            <w:color w:val="000000"/>
            <w:sz w:val="24"/>
            <w:szCs w:val="24"/>
          </w:rPr>
          <w:delText xml:space="preserve"> transición</w:delText>
        </w:r>
      </w:del>
      <w:ins w:id="2484" w:author="Revisor FUP" w:date="2021-11-23T18:27:00Z">
        <w:del w:id="2485" w:author="José Albeiro Montes Gil" w:date="2022-01-19T17:02:00Z">
          <w:r w:rsidR="00B90A42" w:rsidDel="00AF4086">
            <w:rPr>
              <w:rFonts w:ascii="Arial" w:eastAsia="Arial" w:hAnsi="Arial" w:cs="Arial"/>
              <w:color w:val="000000"/>
              <w:sz w:val="24"/>
              <w:szCs w:val="24"/>
            </w:rPr>
            <w:delText>grado transición</w:delText>
          </w:r>
        </w:del>
      </w:ins>
      <w:del w:id="2486" w:author="José Albeiro Montes Gil" w:date="2022-01-19T17:02:00Z">
        <w:r w:rsidR="001C36EA" w:rsidDel="00AF4086">
          <w:rPr>
            <w:rFonts w:ascii="Arial" w:eastAsia="Arial" w:hAnsi="Arial" w:cs="Arial"/>
            <w:color w:val="000000"/>
            <w:sz w:val="24"/>
            <w:szCs w:val="24"/>
          </w:rPr>
          <w:delText xml:space="preserve"> del Jardín Pequeños Grandes Artistas</w:delText>
        </w:r>
        <w:r w:rsidR="00A82AAD" w:rsidDel="00AF4086">
          <w:rPr>
            <w:rFonts w:ascii="Arial" w:eastAsia="Arial" w:hAnsi="Arial" w:cs="Arial"/>
            <w:color w:val="000000"/>
            <w:sz w:val="24"/>
            <w:szCs w:val="24"/>
          </w:rPr>
          <w:delText xml:space="preserve">, de la ciudad de </w:delText>
        </w:r>
        <w:r w:rsidR="00AA01FC" w:rsidDel="00AF4086">
          <w:rPr>
            <w:rFonts w:ascii="Arial" w:eastAsia="Arial" w:hAnsi="Arial" w:cs="Arial"/>
            <w:color w:val="000000"/>
            <w:sz w:val="24"/>
            <w:szCs w:val="24"/>
          </w:rPr>
          <w:delText>Popayán</w:delText>
        </w:r>
        <w:r w:rsidR="00FF1804" w:rsidDel="00AF4086">
          <w:rPr>
            <w:rFonts w:ascii="Arial" w:eastAsia="Arial" w:hAnsi="Arial" w:cs="Arial"/>
            <w:color w:val="000000"/>
            <w:sz w:val="24"/>
            <w:szCs w:val="24"/>
          </w:rPr>
          <w:delText>.</w:delText>
        </w:r>
      </w:del>
    </w:p>
    <w:p w14:paraId="7C452FF1" w14:textId="3BA88975" w:rsidR="00046206" w:rsidDel="00AF4086" w:rsidRDefault="00046206" w:rsidP="0097128C">
      <w:pPr>
        <w:spacing w:before="240" w:after="0" w:line="360" w:lineRule="auto"/>
        <w:rPr>
          <w:del w:id="2487" w:author="José Albeiro Montes Gil" w:date="2022-01-19T17:02:00Z"/>
          <w:rFonts w:ascii="Arial" w:eastAsia="Arial" w:hAnsi="Arial" w:cs="Arial"/>
          <w:color w:val="000000"/>
          <w:sz w:val="24"/>
          <w:szCs w:val="24"/>
        </w:rPr>
        <w:pPrChange w:id="2488" w:author="José Albeiro Montes Gil" w:date="2022-01-20T12:42:00Z">
          <w:pPr>
            <w:spacing w:before="240" w:after="0" w:line="360" w:lineRule="auto"/>
            <w:jc w:val="both"/>
          </w:pPr>
        </w:pPrChange>
      </w:pPr>
    </w:p>
    <w:p w14:paraId="054D33E7" w14:textId="4BAE10DD" w:rsidR="00046206" w:rsidDel="00AF4086" w:rsidRDefault="00046206" w:rsidP="0097128C">
      <w:pPr>
        <w:spacing w:before="240" w:after="0" w:line="360" w:lineRule="auto"/>
        <w:ind w:left="720"/>
        <w:rPr>
          <w:del w:id="2489" w:author="José Albeiro Montes Gil" w:date="2022-01-19T17:02:00Z"/>
          <w:rFonts w:ascii="Arial" w:eastAsia="Arial" w:hAnsi="Arial" w:cs="Arial"/>
          <w:color w:val="000000"/>
          <w:sz w:val="24"/>
          <w:szCs w:val="24"/>
        </w:rPr>
        <w:pPrChange w:id="2490" w:author="José Albeiro Montes Gil" w:date="2022-01-20T12:42:00Z">
          <w:pPr>
            <w:spacing w:before="240" w:after="0" w:line="360" w:lineRule="auto"/>
            <w:ind w:left="720"/>
            <w:jc w:val="both"/>
          </w:pPr>
        </w:pPrChange>
      </w:pPr>
    </w:p>
    <w:p w14:paraId="7DCCE86D" w14:textId="6FC9D370" w:rsidR="00046206" w:rsidDel="00AF4086" w:rsidRDefault="00046206" w:rsidP="0097128C">
      <w:pPr>
        <w:spacing w:before="240" w:after="0" w:line="360" w:lineRule="auto"/>
        <w:ind w:left="720"/>
        <w:rPr>
          <w:del w:id="2491" w:author="José Albeiro Montes Gil" w:date="2022-01-19T17:02:00Z"/>
          <w:rFonts w:ascii="Arial" w:eastAsia="Arial" w:hAnsi="Arial" w:cs="Arial"/>
          <w:color w:val="000000"/>
          <w:sz w:val="24"/>
          <w:szCs w:val="24"/>
        </w:rPr>
        <w:pPrChange w:id="2492" w:author="José Albeiro Montes Gil" w:date="2022-01-20T12:42:00Z">
          <w:pPr>
            <w:spacing w:before="240" w:after="0" w:line="360" w:lineRule="auto"/>
            <w:ind w:left="720"/>
            <w:jc w:val="both"/>
          </w:pPr>
        </w:pPrChange>
      </w:pPr>
    </w:p>
    <w:p w14:paraId="38FD90B0" w14:textId="2CC151C5" w:rsidR="00E748AD" w:rsidDel="00AF4086" w:rsidRDefault="00E748AD" w:rsidP="0097128C">
      <w:pPr>
        <w:spacing w:before="240" w:after="0" w:line="360" w:lineRule="auto"/>
        <w:ind w:left="720"/>
        <w:rPr>
          <w:del w:id="2493" w:author="José Albeiro Montes Gil" w:date="2022-01-19T17:02:00Z"/>
          <w:rFonts w:ascii="Arial" w:eastAsia="Arial" w:hAnsi="Arial" w:cs="Arial"/>
          <w:color w:val="000000"/>
          <w:sz w:val="24"/>
          <w:szCs w:val="24"/>
        </w:rPr>
        <w:pPrChange w:id="2494" w:author="José Albeiro Montes Gil" w:date="2022-01-20T12:42:00Z">
          <w:pPr>
            <w:spacing w:before="240" w:after="0" w:line="360" w:lineRule="auto"/>
            <w:ind w:left="720"/>
            <w:jc w:val="both"/>
          </w:pPr>
        </w:pPrChange>
      </w:pPr>
    </w:p>
    <w:p w14:paraId="72A489C6" w14:textId="0F6AC391" w:rsidR="00E748AD" w:rsidDel="00AF4086" w:rsidRDefault="00E748AD" w:rsidP="0097128C">
      <w:pPr>
        <w:spacing w:before="240" w:after="0" w:line="360" w:lineRule="auto"/>
        <w:ind w:left="720"/>
        <w:rPr>
          <w:del w:id="2495" w:author="José Albeiro Montes Gil" w:date="2022-01-19T17:02:00Z"/>
          <w:rFonts w:ascii="Arial" w:eastAsia="Arial" w:hAnsi="Arial" w:cs="Arial"/>
          <w:color w:val="000000"/>
          <w:sz w:val="24"/>
          <w:szCs w:val="24"/>
        </w:rPr>
        <w:pPrChange w:id="2496" w:author="José Albeiro Montes Gil" w:date="2022-01-20T12:42:00Z">
          <w:pPr>
            <w:spacing w:before="240" w:after="0" w:line="360" w:lineRule="auto"/>
            <w:ind w:left="720"/>
            <w:jc w:val="both"/>
          </w:pPr>
        </w:pPrChange>
      </w:pPr>
    </w:p>
    <w:p w14:paraId="2D4668F7" w14:textId="0DDD52B8" w:rsidR="00E748AD" w:rsidDel="00AF4086" w:rsidRDefault="00E748AD" w:rsidP="0097128C">
      <w:pPr>
        <w:spacing w:before="240" w:after="0" w:line="360" w:lineRule="auto"/>
        <w:ind w:left="720"/>
        <w:rPr>
          <w:del w:id="2497" w:author="José Albeiro Montes Gil" w:date="2022-01-19T17:02:00Z"/>
          <w:rFonts w:ascii="Arial" w:eastAsia="Arial" w:hAnsi="Arial" w:cs="Arial"/>
          <w:color w:val="000000"/>
          <w:sz w:val="24"/>
          <w:szCs w:val="24"/>
        </w:rPr>
        <w:pPrChange w:id="2498" w:author="José Albeiro Montes Gil" w:date="2022-01-20T12:42:00Z">
          <w:pPr>
            <w:spacing w:before="240" w:after="0" w:line="360" w:lineRule="auto"/>
            <w:ind w:left="720"/>
            <w:jc w:val="both"/>
          </w:pPr>
        </w:pPrChange>
      </w:pPr>
    </w:p>
    <w:p w14:paraId="0135A546" w14:textId="7EBB036E" w:rsidR="00E748AD" w:rsidDel="00AF4086" w:rsidRDefault="00E748AD" w:rsidP="0097128C">
      <w:pPr>
        <w:spacing w:before="240" w:after="0" w:line="360" w:lineRule="auto"/>
        <w:ind w:left="720"/>
        <w:rPr>
          <w:del w:id="2499" w:author="José Albeiro Montes Gil" w:date="2022-01-19T17:02:00Z"/>
          <w:rFonts w:ascii="Arial" w:eastAsia="Arial" w:hAnsi="Arial" w:cs="Arial"/>
          <w:color w:val="000000"/>
          <w:sz w:val="24"/>
          <w:szCs w:val="24"/>
        </w:rPr>
        <w:pPrChange w:id="2500" w:author="José Albeiro Montes Gil" w:date="2022-01-20T12:42:00Z">
          <w:pPr>
            <w:spacing w:before="240" w:after="0" w:line="360" w:lineRule="auto"/>
            <w:ind w:left="720"/>
            <w:jc w:val="both"/>
          </w:pPr>
        </w:pPrChange>
      </w:pPr>
    </w:p>
    <w:p w14:paraId="0212243B" w14:textId="6696292B" w:rsidR="004A7756" w:rsidDel="00AF4086" w:rsidRDefault="001C36EA" w:rsidP="0097128C">
      <w:pPr>
        <w:pStyle w:val="Ttulo1"/>
        <w:numPr>
          <w:ilvl w:val="0"/>
          <w:numId w:val="1"/>
        </w:numPr>
        <w:spacing w:after="240"/>
        <w:jc w:val="left"/>
        <w:rPr>
          <w:del w:id="2501" w:author="José Albeiro Montes Gil" w:date="2022-01-19T17:02:00Z"/>
          <w:rFonts w:cs="Arial"/>
          <w:szCs w:val="24"/>
        </w:rPr>
        <w:pPrChange w:id="2502" w:author="José Albeiro Montes Gil" w:date="2022-01-20T12:42:00Z">
          <w:pPr>
            <w:pStyle w:val="Ttulo1"/>
            <w:numPr>
              <w:numId w:val="1"/>
            </w:numPr>
            <w:spacing w:after="240"/>
            <w:ind w:left="720" w:hanging="360"/>
          </w:pPr>
        </w:pPrChange>
      </w:pPr>
      <w:bookmarkStart w:id="2503" w:name="_Toc87338564"/>
      <w:bookmarkStart w:id="2504" w:name="_Toc87344340"/>
      <w:del w:id="2505" w:author="José Albeiro Montes Gil" w:date="2022-01-19T17:02:00Z">
        <w:r w:rsidDel="00AF4086">
          <w:rPr>
            <w:rFonts w:cs="Arial"/>
            <w:szCs w:val="24"/>
          </w:rPr>
          <w:delText>JUSTIFICACIÓN</w:delText>
        </w:r>
        <w:bookmarkEnd w:id="2503"/>
        <w:bookmarkEnd w:id="2504"/>
      </w:del>
    </w:p>
    <w:p w14:paraId="0D04AEF3" w14:textId="0869CA48" w:rsidR="004A7756" w:rsidDel="00AF4086" w:rsidRDefault="001C36EA" w:rsidP="0097128C">
      <w:pPr>
        <w:spacing w:line="360" w:lineRule="auto"/>
        <w:rPr>
          <w:del w:id="2506" w:author="José Albeiro Montes Gil" w:date="2022-01-19T17:02:00Z"/>
        </w:rPr>
        <w:pPrChange w:id="2507" w:author="José Albeiro Montes Gil" w:date="2022-01-20T12:42:00Z">
          <w:pPr>
            <w:spacing w:line="360" w:lineRule="auto"/>
            <w:jc w:val="both"/>
          </w:pPr>
        </w:pPrChange>
      </w:pPr>
      <w:del w:id="2508" w:author="José Albeiro Montes Gil" w:date="2022-01-19T17:02:00Z">
        <w:r w:rsidDel="00AF4086">
          <w:rPr>
            <w:rFonts w:ascii="Arial" w:hAnsi="Arial" w:cs="Arial"/>
            <w:sz w:val="24"/>
            <w:szCs w:val="24"/>
          </w:rPr>
          <w:delText xml:space="preserve">La idea de este anteproyecto surge desde la perspectiva de incentivar a los niños y niñas entre los </w:delText>
        </w:r>
        <w:r w:rsidR="00AC699A" w:rsidDel="00AF4086">
          <w:rPr>
            <w:rFonts w:ascii="Arial" w:hAnsi="Arial" w:cs="Arial"/>
            <w:sz w:val="24"/>
            <w:szCs w:val="24"/>
          </w:rPr>
          <w:delText>5</w:delText>
        </w:r>
        <w:r w:rsidDel="00AF4086">
          <w:rPr>
            <w:rFonts w:ascii="Arial" w:hAnsi="Arial" w:cs="Arial"/>
            <w:sz w:val="24"/>
            <w:szCs w:val="24"/>
          </w:rPr>
          <w:delText xml:space="preserve"> y </w:delText>
        </w:r>
        <w:r w:rsidR="00AC699A" w:rsidDel="00AF4086">
          <w:rPr>
            <w:rFonts w:ascii="Arial" w:hAnsi="Arial" w:cs="Arial"/>
            <w:sz w:val="24"/>
            <w:szCs w:val="24"/>
          </w:rPr>
          <w:delText>7</w:delText>
        </w:r>
        <w:r w:rsidDel="00AF4086">
          <w:rPr>
            <w:rFonts w:ascii="Arial" w:hAnsi="Arial" w:cs="Arial"/>
            <w:sz w:val="24"/>
            <w:szCs w:val="24"/>
          </w:rPr>
          <w:delText xml:space="preserve"> años de edad, a manipular los recursos tecnológicos de tal modo que sea útil y les ayude de manera educativa, facilitándoles su aprendizaje con técnicas que les llamen la atención.</w:delText>
        </w:r>
        <w:r w:rsidR="00E60D02" w:rsidRPr="005401CE" w:rsidDel="00AF4086">
          <w:rPr>
            <w:rFonts w:ascii="Arial" w:hAnsi="Arial" w:cs="Arial"/>
            <w:sz w:val="24"/>
            <w:szCs w:val="24"/>
          </w:rPr>
          <w:delText xml:space="preserve"> </w:delText>
        </w:r>
        <w:r w:rsidR="00F01C88" w:rsidDel="00AF4086">
          <w:rPr>
            <w:rFonts w:ascii="Arial" w:hAnsi="Arial" w:cs="Arial"/>
            <w:sz w:val="24"/>
            <w:szCs w:val="24"/>
          </w:rPr>
          <w:delText xml:space="preserve">En </w:delText>
        </w:r>
        <w:r w:rsidR="00E60D02" w:rsidRPr="005401CE" w:rsidDel="00AF4086">
          <w:rPr>
            <w:rFonts w:ascii="Arial" w:hAnsi="Arial" w:cs="Arial"/>
            <w:sz w:val="24"/>
            <w:szCs w:val="24"/>
          </w:rPr>
          <w:delText>(Lópe</w:delText>
        </w:r>
        <w:r w:rsidR="005B0E92" w:rsidRPr="005401CE" w:rsidDel="00AF4086">
          <w:rPr>
            <w:rFonts w:ascii="Arial" w:hAnsi="Arial" w:cs="Arial"/>
            <w:sz w:val="24"/>
            <w:szCs w:val="24"/>
          </w:rPr>
          <w:fldChar w:fldCharType="begin" w:fldLock="1"/>
        </w:r>
        <w:r w:rsidR="00B66683" w:rsidDel="00AF4086">
          <w:rPr>
            <w:rFonts w:ascii="Arial" w:hAnsi="Arial" w:cs="Arial"/>
            <w:sz w:val="24"/>
            <w:szCs w:val="24"/>
          </w:rPr>
          <w:del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ópez","given":"Camilo","non-dropping-particle":"","parse-names":false,"suffix":""},{"dropping-particle":"","family":"Hormechea","given":"Karina","non-dropping-particle":"","parse-names":false,"suffix":""},{"dropping-particle":"","family":"González","given":"Luis","non-dropping-particle":"","parse-names":false,"suffix":""},{"dropping-particle":"","family":"Camelo","given":"Yoan","non-dropping-particle":"","parse-names":false,"suffix":""}],"container-title":"Journal of Chemical Information and Modeling","id":"ITEM-1","issued":{"date-parts":[["2019"]]},"page":"171","title":"Uso de la realidad aumentada como Estrategia de aprendizaje para la enseñanza de las ciencias naturales","type":"article-journal"},"uris":["http://www.mendeley.com/documents/?uuid=da799d5d-53ac-4a7b-976a-9bf901af3e71"]}],"mendeley":{"formattedCitation":"(López et al., 2019)","manualFormatting":"z et al., 2019, p. 15)","plainTextFormattedCitation":"(López et al., 2019)","previouslyFormattedCitation":"(López et al., 2019)"},"properties":{"noteIndex":0},"schema":"https://github.com/citation-style-language/schema/raw/master/csl-citation.json"}</w:delInstrText>
        </w:r>
        <w:r w:rsidR="005B0E92" w:rsidRPr="005401CE" w:rsidDel="00AF4086">
          <w:rPr>
            <w:rFonts w:ascii="Arial" w:hAnsi="Arial" w:cs="Arial"/>
            <w:sz w:val="24"/>
            <w:szCs w:val="24"/>
          </w:rPr>
          <w:fldChar w:fldCharType="separate"/>
        </w:r>
        <w:r w:rsidR="00E60D02" w:rsidRPr="005401CE" w:rsidDel="00AF4086">
          <w:rPr>
            <w:rFonts w:ascii="Arial" w:hAnsi="Arial" w:cs="Arial"/>
            <w:noProof/>
            <w:sz w:val="24"/>
            <w:szCs w:val="24"/>
          </w:rPr>
          <w:delText>z et al., 2019, p. 15)</w:delText>
        </w:r>
        <w:r w:rsidR="005B0E92" w:rsidRPr="005401CE" w:rsidDel="00AF4086">
          <w:rPr>
            <w:rFonts w:ascii="Arial" w:hAnsi="Arial" w:cs="Arial"/>
            <w:sz w:val="24"/>
            <w:szCs w:val="24"/>
          </w:rPr>
          <w:fldChar w:fldCharType="end"/>
        </w:r>
        <w:r w:rsidDel="00AF4086">
          <w:rPr>
            <w:rFonts w:ascii="Arial" w:hAnsi="Arial" w:cs="Arial"/>
            <w:sz w:val="24"/>
            <w:szCs w:val="24"/>
          </w:rPr>
          <w:delText xml:space="preserve"> </w:delText>
        </w:r>
        <w:r w:rsidR="00F01C88" w:rsidDel="00AF4086">
          <w:rPr>
            <w:rFonts w:ascii="Arial" w:hAnsi="Arial" w:cs="Arial"/>
            <w:sz w:val="24"/>
            <w:szCs w:val="24"/>
          </w:rPr>
          <w:delText xml:space="preserve">se plantea que </w:delText>
        </w:r>
        <w:r w:rsidDel="00AF4086">
          <w:rPr>
            <w:rFonts w:ascii="Arial" w:hAnsi="Arial" w:cs="Arial"/>
            <w:sz w:val="24"/>
            <w:szCs w:val="24"/>
          </w:rPr>
          <w:delText xml:space="preserve">la realidad aumentada es un medio que apoyará la enseñanza tanto de los niños de transición como a los padres de familia. Otro motivo para desarrollar este proyecto es ampliar la visión de los padres de familia frente a la tecnología, </w:delText>
        </w:r>
        <w:r w:rsidR="009457E0" w:rsidDel="00AF4086">
          <w:rPr>
            <w:rFonts w:ascii="Arial" w:hAnsi="Arial" w:cs="Arial"/>
            <w:sz w:val="24"/>
            <w:szCs w:val="24"/>
          </w:rPr>
          <w:delText xml:space="preserve">para romper mitos de que solo es </w:delText>
        </w:r>
        <w:r w:rsidDel="00AF4086">
          <w:rPr>
            <w:rFonts w:ascii="Arial" w:hAnsi="Arial" w:cs="Arial"/>
            <w:sz w:val="24"/>
            <w:szCs w:val="24"/>
          </w:rPr>
          <w:delText>perjudicial;</w:delText>
        </w:r>
        <w:r w:rsidR="00E60D02" w:rsidDel="00AF4086">
          <w:rPr>
            <w:rFonts w:ascii="Arial" w:hAnsi="Arial" w:cs="Arial"/>
            <w:sz w:val="24"/>
            <w:szCs w:val="24"/>
          </w:rPr>
          <w:delText xml:space="preserve"> </w:delText>
        </w:r>
        <w:r w:rsidR="009457E0" w:rsidDel="00AF4086">
          <w:rPr>
            <w:rFonts w:ascii="Arial" w:hAnsi="Arial" w:cs="Arial"/>
            <w:sz w:val="24"/>
            <w:szCs w:val="24"/>
          </w:rPr>
          <w:delText xml:space="preserve">por </w:delText>
        </w:r>
        <w:r w:rsidDel="00AF4086">
          <w:rPr>
            <w:rFonts w:ascii="Arial" w:hAnsi="Arial" w:cs="Arial"/>
            <w:sz w:val="24"/>
            <w:szCs w:val="24"/>
          </w:rPr>
          <w:delText xml:space="preserve">lo que se desea que los padres acompañen a los niños y niñas de una forma más práctica, didáctica y dinámica </w:delText>
        </w:r>
        <w:r w:rsidR="009457E0" w:rsidDel="00AF4086">
          <w:rPr>
            <w:rFonts w:ascii="Arial" w:hAnsi="Arial" w:cs="Arial"/>
            <w:sz w:val="24"/>
            <w:szCs w:val="24"/>
          </w:rPr>
          <w:delText xml:space="preserve">demostrando que es posible </w:delText>
        </w:r>
        <w:r w:rsidDel="00AF4086">
          <w:rPr>
            <w:rFonts w:ascii="Arial" w:hAnsi="Arial" w:cs="Arial"/>
            <w:sz w:val="24"/>
            <w:szCs w:val="24"/>
          </w:rPr>
          <w:delText>una mejor utilidad con respecto al uso de la tecnología</w:delText>
        </w:r>
        <w:r w:rsidR="002329F9" w:rsidDel="00AF4086">
          <w:rPr>
            <w:rFonts w:ascii="Arial" w:hAnsi="Arial" w:cs="Arial"/>
            <w:sz w:val="24"/>
            <w:szCs w:val="24"/>
          </w:rPr>
          <w:delText>.</w:delText>
        </w:r>
        <w:r w:rsidDel="00AF4086">
          <w:rPr>
            <w:rFonts w:ascii="Arial" w:hAnsi="Arial" w:cs="Arial"/>
            <w:sz w:val="24"/>
            <w:szCs w:val="24"/>
          </w:rPr>
          <w:delText xml:space="preserve"> </w:delText>
        </w:r>
      </w:del>
    </w:p>
    <w:p w14:paraId="07B85225" w14:textId="4CE9DD2F" w:rsidR="001D400C" w:rsidDel="00AF4086" w:rsidRDefault="009457E0" w:rsidP="0097128C">
      <w:pPr>
        <w:spacing w:after="0" w:line="360" w:lineRule="auto"/>
        <w:rPr>
          <w:del w:id="2509" w:author="José Albeiro Montes Gil" w:date="2022-01-19T17:02:00Z"/>
          <w:rFonts w:ascii="Arial" w:hAnsi="Arial" w:cs="Arial"/>
          <w:sz w:val="24"/>
          <w:szCs w:val="24"/>
          <w:lang w:val="es-ES"/>
        </w:rPr>
        <w:pPrChange w:id="2510" w:author="José Albeiro Montes Gil" w:date="2022-01-20T12:42:00Z">
          <w:pPr>
            <w:spacing w:after="0" w:line="360" w:lineRule="auto"/>
            <w:jc w:val="both"/>
          </w:pPr>
        </w:pPrChange>
      </w:pPr>
      <w:del w:id="2511" w:author="José Albeiro Montes Gil" w:date="2022-01-19T17:02:00Z">
        <w:r w:rsidDel="00AF4086">
          <w:rPr>
            <w:rFonts w:ascii="Arial" w:hAnsi="Arial" w:cs="Arial"/>
            <w:bCs/>
            <w:iCs/>
            <w:sz w:val="24"/>
            <w:szCs w:val="24"/>
            <w:lang w:val="es-ES"/>
          </w:rPr>
          <w:delText xml:space="preserve">Por otra </w:delText>
        </w:r>
        <w:r w:rsidR="00543CF1" w:rsidDel="00AF4086">
          <w:rPr>
            <w:rFonts w:ascii="Arial" w:hAnsi="Arial" w:cs="Arial"/>
            <w:bCs/>
            <w:iCs/>
            <w:sz w:val="24"/>
            <w:szCs w:val="24"/>
            <w:lang w:val="es-ES"/>
          </w:rPr>
          <w:delText>parte,</w:delText>
        </w:r>
        <w:r w:rsidDel="00AF4086">
          <w:rPr>
            <w:rFonts w:ascii="Arial" w:hAnsi="Arial" w:cs="Arial"/>
            <w:bCs/>
            <w:iCs/>
            <w:sz w:val="24"/>
            <w:szCs w:val="24"/>
            <w:lang w:val="es-ES"/>
          </w:rPr>
          <w:delText xml:space="preserve"> l</w:delText>
        </w:r>
        <w:r w:rsidR="001C36EA" w:rsidDel="00AF4086">
          <w:rPr>
            <w:rFonts w:ascii="Arial" w:hAnsi="Arial" w:cs="Arial"/>
            <w:bCs/>
            <w:iCs/>
            <w:sz w:val="24"/>
            <w:szCs w:val="24"/>
            <w:lang w:val="es-ES"/>
          </w:rPr>
          <w:delText>a falta de habito lector incide negativamente en el proc</w:delText>
        </w:r>
        <w:r w:rsidR="00543CF1" w:rsidDel="00AF4086">
          <w:rPr>
            <w:rFonts w:ascii="Arial" w:hAnsi="Arial" w:cs="Arial"/>
            <w:bCs/>
            <w:iCs/>
            <w:sz w:val="24"/>
            <w:szCs w:val="24"/>
            <w:lang w:val="es-ES"/>
          </w:rPr>
          <w:delText>eso de enseñanza en los niños</w:delText>
        </w:r>
        <w:r w:rsidR="00F01C88" w:rsidDel="00AF4086">
          <w:rPr>
            <w:rFonts w:ascii="Arial" w:hAnsi="Arial" w:cs="Arial"/>
            <w:bCs/>
            <w:iCs/>
            <w:sz w:val="24"/>
            <w:szCs w:val="24"/>
            <w:lang w:val="es-ES"/>
          </w:rPr>
          <w:delText xml:space="preserve"> y niñas</w:delText>
        </w:r>
        <w:r w:rsidR="00543CF1" w:rsidDel="00AF4086">
          <w:rPr>
            <w:rFonts w:ascii="Arial" w:hAnsi="Arial" w:cs="Arial"/>
            <w:bCs/>
            <w:iCs/>
            <w:sz w:val="24"/>
            <w:szCs w:val="24"/>
            <w:lang w:val="es-ES"/>
          </w:rPr>
          <w:delText xml:space="preserve">, </w:delText>
        </w:r>
        <w:r w:rsidR="00F01C88" w:rsidDel="00AF4086">
          <w:rPr>
            <w:rFonts w:ascii="Arial" w:hAnsi="Arial" w:cs="Arial"/>
            <w:bCs/>
            <w:iCs/>
            <w:sz w:val="24"/>
            <w:szCs w:val="24"/>
            <w:lang w:val="es-ES"/>
          </w:rPr>
          <w:delText xml:space="preserve">lo cual </w:delText>
        </w:r>
        <w:r w:rsidR="001C36EA" w:rsidDel="00AF4086">
          <w:rPr>
            <w:rFonts w:ascii="Arial" w:hAnsi="Arial" w:cs="Arial"/>
            <w:bCs/>
            <w:iCs/>
            <w:sz w:val="24"/>
            <w:szCs w:val="24"/>
            <w:lang w:val="es-ES"/>
          </w:rPr>
          <w:delText xml:space="preserve">se hace más evidente a medida que el </w:delText>
        </w:r>
        <w:r w:rsidDel="00AF4086">
          <w:rPr>
            <w:rFonts w:ascii="Arial" w:hAnsi="Arial" w:cs="Arial"/>
            <w:bCs/>
            <w:iCs/>
            <w:sz w:val="24"/>
            <w:szCs w:val="24"/>
            <w:lang w:val="es-ES"/>
          </w:rPr>
          <w:delText>estudiante</w:delText>
        </w:r>
        <w:r w:rsidR="001C36EA" w:rsidDel="00AF4086">
          <w:rPr>
            <w:rFonts w:ascii="Arial" w:hAnsi="Arial" w:cs="Arial"/>
            <w:bCs/>
            <w:iCs/>
            <w:sz w:val="24"/>
            <w:szCs w:val="24"/>
            <w:lang w:val="es-ES"/>
          </w:rPr>
          <w:delText xml:space="preserve"> avanza en el sistema educativo, ya </w:delText>
        </w:r>
        <w:commentRangeStart w:id="2512"/>
        <w:r w:rsidR="001C36EA" w:rsidDel="00AF4086">
          <w:rPr>
            <w:rFonts w:ascii="Arial" w:hAnsi="Arial" w:cs="Arial"/>
            <w:bCs/>
            <w:iCs/>
            <w:sz w:val="24"/>
            <w:szCs w:val="24"/>
            <w:lang w:val="es-ES"/>
          </w:rPr>
          <w:delText>que</w:delText>
        </w:r>
        <w:commentRangeEnd w:id="2512"/>
        <w:r w:rsidR="00B90A42" w:rsidDel="00AF4086">
          <w:rPr>
            <w:rStyle w:val="Refdecomentario"/>
          </w:rPr>
          <w:commentReference w:id="2512"/>
        </w:r>
        <w:r w:rsidR="001C36EA" w:rsidDel="00AF4086">
          <w:rPr>
            <w:rFonts w:ascii="Arial" w:hAnsi="Arial" w:cs="Arial"/>
            <w:bCs/>
            <w:iCs/>
            <w:sz w:val="24"/>
            <w:szCs w:val="24"/>
            <w:lang w:val="es-ES"/>
          </w:rPr>
          <w:delText xml:space="preserve"> tendrá que afrontar </w:delText>
        </w:r>
        <w:r w:rsidDel="00AF4086">
          <w:rPr>
            <w:rFonts w:ascii="Arial" w:hAnsi="Arial" w:cs="Arial"/>
            <w:bCs/>
            <w:iCs/>
            <w:sz w:val="24"/>
            <w:szCs w:val="24"/>
            <w:lang w:val="es-ES"/>
          </w:rPr>
          <w:delText xml:space="preserve">procesos </w:delText>
        </w:r>
        <w:r w:rsidR="001C36EA" w:rsidDel="00AF4086">
          <w:rPr>
            <w:rFonts w:ascii="Arial" w:hAnsi="Arial" w:cs="Arial"/>
            <w:bCs/>
            <w:iCs/>
            <w:sz w:val="24"/>
            <w:szCs w:val="24"/>
            <w:lang w:val="es-ES"/>
          </w:rPr>
          <w:delText>intelectuales más complej</w:delText>
        </w:r>
        <w:r w:rsidDel="00AF4086">
          <w:rPr>
            <w:rFonts w:ascii="Arial" w:hAnsi="Arial" w:cs="Arial"/>
            <w:bCs/>
            <w:iCs/>
            <w:sz w:val="24"/>
            <w:szCs w:val="24"/>
            <w:lang w:val="es-ES"/>
          </w:rPr>
          <w:delText>o</w:delText>
        </w:r>
        <w:r w:rsidR="001C36EA" w:rsidDel="00AF4086">
          <w:rPr>
            <w:rFonts w:ascii="Arial" w:hAnsi="Arial" w:cs="Arial"/>
            <w:bCs/>
            <w:iCs/>
            <w:sz w:val="24"/>
            <w:szCs w:val="24"/>
            <w:lang w:val="es-ES"/>
          </w:rPr>
          <w:delText xml:space="preserve">s, </w:delText>
        </w:r>
        <w:r w:rsidDel="00AF4086">
          <w:rPr>
            <w:rFonts w:ascii="Arial" w:hAnsi="Arial" w:cs="Arial"/>
            <w:bCs/>
            <w:iCs/>
            <w:sz w:val="24"/>
            <w:szCs w:val="24"/>
            <w:lang w:val="es-ES"/>
          </w:rPr>
          <w:delText>tales como</w:delText>
        </w:r>
        <w:r w:rsidR="001C36EA" w:rsidDel="00AF4086">
          <w:rPr>
            <w:rFonts w:ascii="Arial" w:hAnsi="Arial" w:cs="Arial"/>
            <w:bCs/>
            <w:iCs/>
            <w:sz w:val="24"/>
            <w:szCs w:val="24"/>
            <w:lang w:val="es-ES"/>
          </w:rPr>
          <w:delText xml:space="preserve"> interpretar, analizar, discernir, comparar y valorar lo leído</w:delText>
        </w:r>
        <w:r w:rsidDel="00AF4086">
          <w:rPr>
            <w:rFonts w:ascii="Arial" w:hAnsi="Arial" w:cs="Arial"/>
            <w:bCs/>
            <w:iCs/>
            <w:sz w:val="24"/>
            <w:szCs w:val="24"/>
            <w:lang w:val="es-ES"/>
          </w:rPr>
          <w:delText>.</w:delText>
        </w:r>
        <w:r w:rsidR="00543CF1" w:rsidDel="00AF4086">
          <w:rPr>
            <w:rFonts w:ascii="Arial" w:hAnsi="Arial" w:cs="Arial"/>
            <w:bCs/>
            <w:iCs/>
            <w:sz w:val="24"/>
            <w:szCs w:val="24"/>
            <w:lang w:val="es-ES"/>
          </w:rPr>
          <w:delText xml:space="preserve"> </w:delText>
        </w:r>
        <w:r w:rsidR="001C36EA" w:rsidDel="00AF4086">
          <w:rPr>
            <w:rFonts w:ascii="Arial" w:hAnsi="Arial" w:cs="Arial"/>
            <w:bCs/>
            <w:iCs/>
            <w:sz w:val="24"/>
            <w:szCs w:val="24"/>
            <w:lang w:val="es-ES"/>
          </w:rPr>
          <w:delText xml:space="preserve">Esta es una realidad que </w:delText>
        </w:r>
        <w:r w:rsidR="00F01C88" w:rsidDel="00AF4086">
          <w:rPr>
            <w:rFonts w:ascii="Arial" w:hAnsi="Arial" w:cs="Arial"/>
            <w:bCs/>
            <w:iCs/>
            <w:sz w:val="24"/>
            <w:szCs w:val="24"/>
            <w:lang w:val="es-ES"/>
          </w:rPr>
          <w:delText>viven</w:delText>
        </w:r>
        <w:r w:rsidR="001C36EA" w:rsidDel="00AF4086">
          <w:rPr>
            <w:rFonts w:ascii="Arial" w:hAnsi="Arial" w:cs="Arial"/>
            <w:bCs/>
            <w:iCs/>
            <w:sz w:val="24"/>
            <w:szCs w:val="24"/>
            <w:lang w:val="es-ES"/>
          </w:rPr>
          <w:delText xml:space="preserve"> los centros educativos</w:delText>
        </w:r>
        <w:r w:rsidR="00F01C88" w:rsidDel="00AF4086">
          <w:rPr>
            <w:rFonts w:ascii="Arial" w:hAnsi="Arial" w:cs="Arial"/>
            <w:bCs/>
            <w:iCs/>
            <w:sz w:val="24"/>
            <w:szCs w:val="24"/>
            <w:lang w:val="es-ES"/>
          </w:rPr>
          <w:delText>,</w:delText>
        </w:r>
        <w:r w:rsidR="001C36EA" w:rsidDel="00AF4086">
          <w:rPr>
            <w:rFonts w:ascii="Arial" w:hAnsi="Arial" w:cs="Arial"/>
            <w:bCs/>
            <w:iCs/>
            <w:sz w:val="24"/>
            <w:szCs w:val="24"/>
            <w:lang w:val="es-ES"/>
          </w:rPr>
          <w:delText xml:space="preserve"> en donde los libros pasan a un segundo plano,</w:delText>
        </w:r>
        <w:r w:rsidR="00C405A2" w:rsidDel="00AF4086">
          <w:rPr>
            <w:rFonts w:ascii="Arial" w:hAnsi="Arial" w:cs="Arial"/>
            <w:bCs/>
            <w:iCs/>
            <w:sz w:val="24"/>
            <w:szCs w:val="24"/>
            <w:lang w:val="es-ES"/>
          </w:rPr>
          <w:delText xml:space="preserve"> </w:delText>
        </w:r>
        <w:r w:rsidDel="00AF4086">
          <w:rPr>
            <w:rFonts w:ascii="Arial" w:hAnsi="Arial" w:cs="Arial"/>
            <w:bCs/>
            <w:iCs/>
            <w:sz w:val="24"/>
            <w:szCs w:val="24"/>
            <w:lang w:val="es-ES"/>
          </w:rPr>
          <w:delText xml:space="preserve">lo </w:delText>
        </w:r>
        <w:r w:rsidR="00C405A2" w:rsidDel="00AF4086">
          <w:rPr>
            <w:rFonts w:ascii="Arial" w:hAnsi="Arial" w:cs="Arial"/>
            <w:bCs/>
            <w:iCs/>
            <w:sz w:val="24"/>
            <w:szCs w:val="24"/>
            <w:lang w:val="es-ES"/>
          </w:rPr>
          <w:delText xml:space="preserve">cual </w:delText>
        </w:r>
        <w:r w:rsidR="001C36EA" w:rsidDel="00AF4086">
          <w:rPr>
            <w:rFonts w:ascii="Arial" w:hAnsi="Arial" w:cs="Arial"/>
            <w:bCs/>
            <w:iCs/>
            <w:sz w:val="24"/>
            <w:szCs w:val="24"/>
            <w:lang w:val="es-ES"/>
          </w:rPr>
          <w:delText xml:space="preserve">conlleva a buscar </w:delText>
        </w:r>
        <w:r w:rsidR="00C405A2" w:rsidDel="00AF4086">
          <w:rPr>
            <w:rFonts w:ascii="Arial" w:hAnsi="Arial" w:cs="Arial"/>
            <w:bCs/>
            <w:iCs/>
            <w:sz w:val="24"/>
            <w:szCs w:val="24"/>
            <w:lang w:val="es-ES"/>
          </w:rPr>
          <w:delText xml:space="preserve">nuevas </w:delText>
        </w:r>
        <w:r w:rsidR="001C36EA" w:rsidDel="00AF4086">
          <w:rPr>
            <w:rFonts w:ascii="Arial" w:hAnsi="Arial" w:cs="Arial"/>
            <w:bCs/>
            <w:iCs/>
            <w:sz w:val="24"/>
            <w:szCs w:val="24"/>
            <w:lang w:val="es-ES"/>
          </w:rPr>
          <w:delText>estrategias para hacer que el estudiante vuelva a tener motivación y hábitos de lectura</w:delText>
        </w:r>
        <w:r w:rsidR="00543CF1" w:rsidDel="00AF4086">
          <w:rPr>
            <w:rFonts w:ascii="Arial" w:hAnsi="Arial" w:cs="Arial"/>
            <w:bCs/>
            <w:iCs/>
            <w:sz w:val="24"/>
            <w:szCs w:val="24"/>
            <w:lang w:val="es-ES"/>
          </w:rPr>
          <w:delText>.</w:delText>
        </w:r>
        <w:r w:rsidR="001C36EA" w:rsidDel="00AF4086">
          <w:rPr>
            <w:rFonts w:ascii="Arial" w:hAnsi="Arial" w:cs="Arial"/>
            <w:bCs/>
            <w:iCs/>
            <w:sz w:val="24"/>
            <w:szCs w:val="24"/>
            <w:lang w:val="es-ES"/>
          </w:rPr>
          <w:delText xml:space="preserve"> </w:delText>
        </w:r>
        <w:r w:rsidR="00794C84" w:rsidDel="00AF4086">
          <w:rPr>
            <w:rFonts w:ascii="Arial" w:hAnsi="Arial" w:cs="Arial"/>
            <w:bCs/>
            <w:iCs/>
            <w:sz w:val="24"/>
            <w:szCs w:val="24"/>
            <w:lang w:val="es-ES"/>
          </w:rPr>
          <w:delText>(</w:delText>
        </w:r>
        <w:r w:rsidR="00794C84" w:rsidRPr="00794C84" w:rsidDel="00AF4086">
          <w:rPr>
            <w:rFonts w:ascii="Arial" w:hAnsi="Arial" w:cs="Arial"/>
            <w:bCs/>
            <w:iCs/>
            <w:sz w:val="24"/>
            <w:szCs w:val="24"/>
            <w:lang w:val="es-ES"/>
          </w:rPr>
          <w:delText>A. S. S.Trochez, 2017</w:delText>
        </w:r>
        <w:r w:rsidR="00794C84" w:rsidDel="00AF4086">
          <w:rPr>
            <w:rFonts w:ascii="Arial" w:hAnsi="Arial" w:cs="Arial"/>
            <w:bCs/>
            <w:iCs/>
            <w:sz w:val="24"/>
            <w:szCs w:val="24"/>
            <w:lang w:val="es-ES"/>
          </w:rPr>
          <w:delText>)</w:delText>
        </w:r>
        <w:r w:rsidR="001C36EA" w:rsidDel="00AF4086">
          <w:rPr>
            <w:rFonts w:ascii="Arial" w:hAnsi="Arial" w:cs="Arial"/>
            <w:sz w:val="24"/>
            <w:szCs w:val="24"/>
            <w:lang w:val="es-ES"/>
          </w:rPr>
          <w:delText>.</w:delText>
        </w:r>
      </w:del>
    </w:p>
    <w:p w14:paraId="45340092" w14:textId="42D73B1A" w:rsidR="00904290" w:rsidRPr="00904290" w:rsidDel="00AF4086" w:rsidRDefault="00904290" w:rsidP="0097128C">
      <w:pPr>
        <w:spacing w:after="0" w:line="360" w:lineRule="auto"/>
        <w:rPr>
          <w:del w:id="2513" w:author="José Albeiro Montes Gil" w:date="2022-01-19T17:02:00Z"/>
          <w:rFonts w:ascii="Arial" w:hAnsi="Arial" w:cs="Arial"/>
          <w:sz w:val="24"/>
          <w:szCs w:val="24"/>
          <w:lang w:val="es-ES"/>
        </w:rPr>
        <w:pPrChange w:id="2514" w:author="José Albeiro Montes Gil" w:date="2022-01-20T12:42:00Z">
          <w:pPr>
            <w:spacing w:after="0" w:line="360" w:lineRule="auto"/>
            <w:jc w:val="both"/>
          </w:pPr>
        </w:pPrChange>
      </w:pPr>
    </w:p>
    <w:p w14:paraId="7706CB72" w14:textId="44056D39" w:rsidR="001D400C" w:rsidDel="00AF4086" w:rsidRDefault="00F01C88" w:rsidP="0097128C">
      <w:pPr>
        <w:widowControl w:val="0"/>
        <w:tabs>
          <w:tab w:val="left" w:pos="0"/>
          <w:tab w:val="left" w:pos="220"/>
        </w:tabs>
        <w:spacing w:after="240" w:line="360" w:lineRule="auto"/>
        <w:rPr>
          <w:del w:id="2515" w:author="José Albeiro Montes Gil" w:date="2022-01-19T17:02:00Z"/>
        </w:rPr>
        <w:pPrChange w:id="2516" w:author="José Albeiro Montes Gil" w:date="2022-01-20T12:42:00Z">
          <w:pPr>
            <w:widowControl w:val="0"/>
            <w:tabs>
              <w:tab w:val="left" w:pos="0"/>
              <w:tab w:val="left" w:pos="220"/>
            </w:tabs>
            <w:spacing w:after="240" w:line="360" w:lineRule="auto"/>
            <w:jc w:val="both"/>
          </w:pPr>
        </w:pPrChange>
      </w:pPr>
      <w:del w:id="2517" w:author="José Albeiro Montes Gil" w:date="2022-01-19T17:02:00Z">
        <w:r w:rsidDel="00AF4086">
          <w:rPr>
            <w:rFonts w:ascii="Arial" w:eastAsia="Arial" w:hAnsi="Arial" w:cs="Arial"/>
            <w:sz w:val="24"/>
            <w:szCs w:val="24"/>
          </w:rPr>
          <w:delText xml:space="preserve">Las </w:delText>
        </w:r>
        <w:r w:rsidR="004E2631" w:rsidDel="00AF4086">
          <w:rPr>
            <w:rFonts w:ascii="Arial" w:eastAsia="Arial" w:hAnsi="Arial" w:cs="Arial"/>
            <w:sz w:val="24"/>
            <w:szCs w:val="24"/>
          </w:rPr>
          <w:delText>estrategia</w:delText>
        </w:r>
        <w:r w:rsidDel="00AF4086">
          <w:rPr>
            <w:rFonts w:ascii="Arial" w:eastAsia="Arial" w:hAnsi="Arial" w:cs="Arial"/>
            <w:sz w:val="24"/>
            <w:szCs w:val="24"/>
          </w:rPr>
          <w:delText>s</w:delText>
        </w:r>
        <w:r w:rsidR="00543CF1" w:rsidDel="00AF4086">
          <w:rPr>
            <w:rFonts w:ascii="Arial" w:eastAsia="Arial" w:hAnsi="Arial" w:cs="Arial"/>
            <w:sz w:val="24"/>
            <w:szCs w:val="24"/>
          </w:rPr>
          <w:delText xml:space="preserve"> se podría</w:delText>
        </w:r>
        <w:r w:rsidDel="00AF4086">
          <w:rPr>
            <w:rFonts w:ascii="Arial" w:eastAsia="Arial" w:hAnsi="Arial" w:cs="Arial"/>
            <w:sz w:val="24"/>
            <w:szCs w:val="24"/>
          </w:rPr>
          <w:delText>n</w:delText>
        </w:r>
        <w:r w:rsidR="001D400C" w:rsidDel="00AF4086">
          <w:rPr>
            <w:rFonts w:ascii="Arial" w:eastAsia="Arial" w:hAnsi="Arial" w:cs="Arial"/>
            <w:sz w:val="24"/>
            <w:szCs w:val="24"/>
          </w:rPr>
          <w:delText xml:space="preserve"> modificar y explo</w:delText>
        </w:r>
        <w:r w:rsidR="00543CF1" w:rsidDel="00AF4086">
          <w:rPr>
            <w:rFonts w:ascii="Arial" w:eastAsia="Arial" w:hAnsi="Arial" w:cs="Arial"/>
            <w:sz w:val="24"/>
            <w:szCs w:val="24"/>
          </w:rPr>
          <w:delText xml:space="preserve">tar, con el objeto de ayudar a mejorar </w:delText>
        </w:r>
        <w:r w:rsidR="001D400C" w:rsidDel="00AF4086">
          <w:rPr>
            <w:rFonts w:ascii="Arial" w:eastAsia="Arial" w:hAnsi="Arial" w:cs="Arial"/>
            <w:sz w:val="24"/>
            <w:szCs w:val="24"/>
          </w:rPr>
          <w:delText>un poco el modelo de aprendizaje estándar y abriendo la posibilidad de llevar a cabo novedosas tácticas para crear una virtud dentro del entorno escolar, sin dejar de lado los parámetros y lineamientos que se debe implantar con los estudiantes.</w:delText>
        </w:r>
        <w:r w:rsidR="00543CF1" w:rsidDel="00AF4086">
          <w:rPr>
            <w:rFonts w:ascii="Arial" w:eastAsia="Arial" w:hAnsi="Arial" w:cs="Arial"/>
            <w:sz w:val="24"/>
            <w:szCs w:val="24"/>
          </w:rPr>
          <w:delText xml:space="preserve"> </w:delText>
        </w:r>
        <w:r w:rsidR="001D400C" w:rsidDel="00AF4086">
          <w:rPr>
            <w:rFonts w:ascii="Arial" w:eastAsia="Arial" w:hAnsi="Arial" w:cs="Arial"/>
            <w:sz w:val="24"/>
            <w:szCs w:val="24"/>
          </w:rPr>
          <w:delText xml:space="preserve">(Bezares Molina et al., 2020) </w:delText>
        </w:r>
      </w:del>
    </w:p>
    <w:p w14:paraId="5AB7BAD7" w14:textId="23A08F6B" w:rsidR="00E60D02" w:rsidDel="00AF4086" w:rsidRDefault="001D400C" w:rsidP="0097128C">
      <w:pPr>
        <w:widowControl w:val="0"/>
        <w:tabs>
          <w:tab w:val="left" w:pos="0"/>
          <w:tab w:val="left" w:pos="220"/>
        </w:tabs>
        <w:spacing w:after="240" w:line="360" w:lineRule="auto"/>
        <w:rPr>
          <w:del w:id="2518" w:author="José Albeiro Montes Gil" w:date="2022-01-19T17:02:00Z"/>
          <w:rFonts w:ascii="Arial" w:hAnsi="Arial" w:cs="Arial"/>
          <w:sz w:val="24"/>
          <w:szCs w:val="24"/>
        </w:rPr>
        <w:pPrChange w:id="2519" w:author="José Albeiro Montes Gil" w:date="2022-01-20T12:42:00Z">
          <w:pPr>
            <w:widowControl w:val="0"/>
            <w:tabs>
              <w:tab w:val="left" w:pos="0"/>
              <w:tab w:val="left" w:pos="220"/>
            </w:tabs>
            <w:spacing w:after="240" w:line="360" w:lineRule="auto"/>
            <w:jc w:val="both"/>
          </w:pPr>
        </w:pPrChange>
      </w:pPr>
      <w:bookmarkStart w:id="2520" w:name="_heading=h.1fob9te"/>
      <w:bookmarkEnd w:id="2520"/>
      <w:del w:id="2521" w:author="José Albeiro Montes Gil" w:date="2022-01-19T17:02:00Z">
        <w:r w:rsidDel="00AF4086">
          <w:rPr>
            <w:rFonts w:ascii="Arial" w:eastAsia="Arial" w:hAnsi="Arial" w:cs="Arial"/>
            <w:sz w:val="24"/>
            <w:szCs w:val="24"/>
          </w:rPr>
          <w:delText xml:space="preserve">No obstante, es muy común hoy en día que cualquier persona, y la mayor parte de sus miembros, no apartan la mirada de sus teléfonos o dispositivos móviles; que lleva a deducir a que el funcionamiento de estos recursos se ha vuelto costumbre en el diario vivir </w:delText>
        </w:r>
        <w:r w:rsidDel="00AF4086">
          <w:rPr>
            <w:rFonts w:ascii="Arial" w:eastAsia="Arial" w:hAnsi="Arial" w:cs="Arial"/>
            <w:color w:val="222222"/>
            <w:sz w:val="24"/>
            <w:szCs w:val="24"/>
            <w:highlight w:val="white"/>
          </w:rPr>
          <w:delText>(Reality, 2015)</w:delText>
        </w:r>
        <w:r w:rsidDel="00AF4086">
          <w:rPr>
            <w:rFonts w:ascii="Arial" w:eastAsia="Arial" w:hAnsi="Arial" w:cs="Arial"/>
            <w:sz w:val="24"/>
            <w:szCs w:val="24"/>
          </w:rPr>
          <w:delText xml:space="preserve">, hasta tal punto que la crianza se modifica, pues, ciertos papás prefieren dar un celular o Tablet a un </w:delText>
        </w:r>
        <w:r w:rsidR="00F01C88" w:rsidDel="00AF4086">
          <w:rPr>
            <w:rFonts w:ascii="Arial" w:eastAsia="Arial" w:hAnsi="Arial" w:cs="Arial"/>
            <w:sz w:val="24"/>
            <w:szCs w:val="24"/>
          </w:rPr>
          <w:delText xml:space="preserve">niño </w:delText>
        </w:r>
        <w:r w:rsidDel="00AF4086">
          <w:rPr>
            <w:rFonts w:ascii="Arial" w:eastAsia="Arial" w:hAnsi="Arial" w:cs="Arial"/>
            <w:sz w:val="24"/>
            <w:szCs w:val="24"/>
          </w:rPr>
          <w:delText>para evitar que llore o para que se distraiga y no incomode o moleste a sus padres.</w:delText>
        </w:r>
        <w:r w:rsidR="00E60D02" w:rsidRPr="00E60D02" w:rsidDel="00AF4086">
          <w:rPr>
            <w:rFonts w:ascii="Arial" w:hAnsi="Arial" w:cs="Arial"/>
            <w:sz w:val="24"/>
            <w:szCs w:val="24"/>
          </w:rPr>
          <w:delText xml:space="preserve"> </w:delText>
        </w:r>
      </w:del>
    </w:p>
    <w:p w14:paraId="5587AFA2" w14:textId="33B387DB" w:rsidR="001D400C" w:rsidDel="00AF4086" w:rsidRDefault="00F01C88" w:rsidP="0097128C">
      <w:pPr>
        <w:widowControl w:val="0"/>
        <w:tabs>
          <w:tab w:val="left" w:pos="0"/>
          <w:tab w:val="left" w:pos="220"/>
        </w:tabs>
        <w:spacing w:after="240" w:line="360" w:lineRule="auto"/>
        <w:rPr>
          <w:del w:id="2522" w:author="José Albeiro Montes Gil" w:date="2022-01-19T17:02:00Z"/>
          <w:rFonts w:ascii="Arial" w:eastAsia="Arial" w:hAnsi="Arial" w:cs="Arial"/>
          <w:sz w:val="24"/>
          <w:szCs w:val="24"/>
        </w:rPr>
        <w:pPrChange w:id="2523" w:author="José Albeiro Montes Gil" w:date="2022-01-20T12:42:00Z">
          <w:pPr>
            <w:widowControl w:val="0"/>
            <w:tabs>
              <w:tab w:val="left" w:pos="0"/>
              <w:tab w:val="left" w:pos="220"/>
            </w:tabs>
            <w:spacing w:after="240" w:line="360" w:lineRule="auto"/>
            <w:jc w:val="both"/>
          </w:pPr>
        </w:pPrChange>
      </w:pPr>
      <w:del w:id="2524" w:author="José Albeiro Montes Gil" w:date="2022-01-19T17:02:00Z">
        <w:r w:rsidDel="00AF4086">
          <w:rPr>
            <w:rFonts w:ascii="Arial" w:hAnsi="Arial" w:cs="Arial"/>
            <w:sz w:val="24"/>
            <w:szCs w:val="24"/>
          </w:rPr>
          <w:delText>Por otra parte, l</w:delText>
        </w:r>
        <w:r w:rsidR="00E60D02" w:rsidDel="00AF4086">
          <w:rPr>
            <w:rFonts w:ascii="Arial" w:hAnsi="Arial" w:cs="Arial"/>
            <w:sz w:val="24"/>
            <w:szCs w:val="24"/>
          </w:rPr>
          <w:delText xml:space="preserve">a realidad aumentada (RA) es una tecnología emergente que une la información física con la virtual, </w:delText>
        </w:r>
        <w:r w:rsidDel="00AF4086">
          <w:rPr>
            <w:rFonts w:ascii="Arial" w:hAnsi="Arial" w:cs="Arial"/>
            <w:sz w:val="24"/>
            <w:szCs w:val="24"/>
          </w:rPr>
          <w:delText>creando</w:delText>
        </w:r>
        <w:r w:rsidR="00E60D02" w:rsidDel="00AF4086">
          <w:rPr>
            <w:rFonts w:ascii="Arial" w:hAnsi="Arial" w:cs="Arial"/>
            <w:sz w:val="24"/>
            <w:szCs w:val="24"/>
          </w:rPr>
          <w:delText xml:space="preserve"> una nueva realidad, por lo tanto, permite estimular nuestros sentidos por medio de imágenes tridimensionales</w:delText>
        </w:r>
        <w:r w:rsidR="00E60D02" w:rsidRPr="005401CE" w:rsidDel="00AF4086">
          <w:rPr>
            <w:rFonts w:ascii="Arial" w:hAnsi="Arial" w:cs="Arial"/>
            <w:sz w:val="24"/>
            <w:szCs w:val="24"/>
          </w:rPr>
          <w:delText xml:space="preserve">. Por tal motivo </w:delText>
        </w:r>
        <w:r w:rsidDel="00AF4086">
          <w:rPr>
            <w:rFonts w:ascii="Arial" w:hAnsi="Arial" w:cs="Arial"/>
            <w:sz w:val="24"/>
            <w:szCs w:val="24"/>
          </w:rPr>
          <w:delText xml:space="preserve">se puede plantear </w:delText>
        </w:r>
        <w:r w:rsidR="00E60D02" w:rsidRPr="005401CE" w:rsidDel="00AF4086">
          <w:rPr>
            <w:rFonts w:ascii="Arial" w:hAnsi="Arial" w:cs="Arial"/>
            <w:sz w:val="24"/>
            <w:szCs w:val="24"/>
          </w:rPr>
          <w:delText>una alternativa de aprendizaje en el área de español</w:delText>
        </w:r>
        <w:r w:rsidDel="00AF4086">
          <w:rPr>
            <w:rFonts w:ascii="Arial" w:hAnsi="Arial" w:cs="Arial"/>
            <w:sz w:val="24"/>
            <w:szCs w:val="24"/>
          </w:rPr>
          <w:delText>,</w:delText>
        </w:r>
        <w:r w:rsidR="00E60D02" w:rsidRPr="005401CE" w:rsidDel="00AF4086">
          <w:rPr>
            <w:rFonts w:ascii="Arial" w:hAnsi="Arial" w:cs="Arial"/>
            <w:sz w:val="24"/>
            <w:szCs w:val="24"/>
          </w:rPr>
          <w:delText xml:space="preserve"> para los niños</w:delText>
        </w:r>
        <w:r w:rsidR="00E60D02" w:rsidRPr="005401CE" w:rsidDel="00AF4086">
          <w:rPr>
            <w:rFonts w:ascii="Arial" w:eastAsia="Arial" w:hAnsi="Arial" w:cs="Arial"/>
            <w:sz w:val="24"/>
            <w:szCs w:val="24"/>
          </w:rPr>
          <w:delText>,</w:delText>
        </w:r>
        <w:r w:rsidR="00E60D02" w:rsidRPr="005401CE" w:rsidDel="00AF4086">
          <w:rPr>
            <w:rFonts w:ascii="Arial" w:hAnsi="Arial" w:cs="Arial"/>
            <w:sz w:val="24"/>
            <w:szCs w:val="24"/>
          </w:rPr>
          <w:delText xml:space="preserve"> siendo este un vínculo entre el área del conocimiento teórico y práctico (</w:delText>
        </w:r>
        <w:bookmarkStart w:id="2525" w:name="__Fieldmark__3910_1357490476"/>
        <w:r w:rsidR="00E60D02" w:rsidRPr="005401CE" w:rsidDel="00AF4086">
          <w:rPr>
            <w:rFonts w:ascii="Arial" w:hAnsi="Arial" w:cs="Arial"/>
            <w:sz w:val="24"/>
            <w:szCs w:val="24"/>
          </w:rPr>
          <w:delText>L</w:delText>
        </w:r>
        <w:bookmarkStart w:id="2526" w:name="__Fieldmark__333_1312984372"/>
        <w:r w:rsidR="00E60D02" w:rsidRPr="005401CE" w:rsidDel="00AF4086">
          <w:rPr>
            <w:rFonts w:ascii="Arial" w:hAnsi="Arial" w:cs="Arial"/>
            <w:sz w:val="24"/>
            <w:szCs w:val="24"/>
          </w:rPr>
          <w:delText>ó</w:delText>
        </w:r>
        <w:bookmarkStart w:id="2527" w:name="__Fieldmark__912_1577705079"/>
        <w:r w:rsidR="00E60D02" w:rsidRPr="005401CE" w:rsidDel="00AF4086">
          <w:rPr>
            <w:rFonts w:ascii="Arial" w:hAnsi="Arial" w:cs="Arial"/>
            <w:sz w:val="24"/>
            <w:szCs w:val="24"/>
          </w:rPr>
          <w:delText>p</w:delText>
        </w:r>
        <w:bookmarkStart w:id="2528" w:name="__Fieldmark__349_2107047667"/>
        <w:r w:rsidR="00E60D02" w:rsidRPr="005401CE" w:rsidDel="00AF4086">
          <w:rPr>
            <w:rFonts w:ascii="Arial" w:hAnsi="Arial" w:cs="Arial"/>
            <w:sz w:val="24"/>
            <w:szCs w:val="24"/>
          </w:rPr>
          <w:delText>e</w:delText>
        </w:r>
        <w:r w:rsidR="005B0E92" w:rsidRPr="005401CE" w:rsidDel="00AF4086">
          <w:rPr>
            <w:rFonts w:ascii="Arial" w:hAnsi="Arial" w:cs="Arial"/>
            <w:sz w:val="24"/>
            <w:szCs w:val="24"/>
          </w:rPr>
          <w:fldChar w:fldCharType="begin" w:fldLock="1"/>
        </w:r>
        <w:r w:rsidR="00B66683" w:rsidDel="00AF4086">
          <w:rPr>
            <w:rFonts w:ascii="Arial" w:hAnsi="Arial" w:cs="Arial"/>
            <w:sz w:val="24"/>
            <w:szCs w:val="24"/>
          </w:rPr>
          <w:del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ópez","given":"Camilo","non-dropping-particle":"","parse-names":false,"suffix":""},{"dropping-particle":"","family":"Hormechea","given":"Karina","non-dropping-particle":"","parse-names":false,"suffix":""},{"dropping-particle":"","family":"González","given":"Luis","non-dropping-particle":"","parse-names":false,"suffix":""},{"dropping-particle":"","family":"Camelo","given":"Yoan","non-dropping-particle":"","parse-names":false,"suffix":""}],"container-title":"Journal of Chemical Information and Modeling","id":"ITEM-1","issued":{"date-parts":[["2019"]]},"page":"171","title":"Uso de la realidad aumentada como Estrategia de aprendizaje para la enseñanza de las ciencias naturales","type":"article-journal"},"uris":["http://www.mendeley.com/documents/?uuid=da799d5d-53ac-4a7b-976a-9bf901af3e71"]}],"mendeley":{"formattedCitation":"(López et al., 2019)","manualFormatting":"z et al., 2019, p. 15)","plainTextFormattedCitation":"(López et al., 2019)","previouslyFormattedCitation":"(López et al., 2019)"},"properties":{"noteIndex":0},"schema":"https://github.com/citation-style-language/schema/raw/master/csl-citation.json"}</w:delInstrText>
        </w:r>
        <w:r w:rsidR="005B0E92" w:rsidRPr="005401CE" w:rsidDel="00AF4086">
          <w:rPr>
            <w:rFonts w:ascii="Arial" w:hAnsi="Arial" w:cs="Arial"/>
            <w:sz w:val="24"/>
            <w:szCs w:val="24"/>
          </w:rPr>
          <w:fldChar w:fldCharType="separate"/>
        </w:r>
        <w:bookmarkStart w:id="2529" w:name="__Fieldmark__1602_60913758"/>
        <w:r w:rsidR="00E60D02" w:rsidRPr="005401CE" w:rsidDel="00AF4086">
          <w:rPr>
            <w:rFonts w:ascii="Arial" w:hAnsi="Arial" w:cs="Arial"/>
            <w:noProof/>
            <w:sz w:val="24"/>
            <w:szCs w:val="24"/>
          </w:rPr>
          <w:delText>z</w:delText>
        </w:r>
        <w:bookmarkStart w:id="2530" w:name="__Fieldmark__832_852572629"/>
        <w:r w:rsidR="00E60D02" w:rsidRPr="005401CE" w:rsidDel="00AF4086">
          <w:rPr>
            <w:rFonts w:ascii="Arial" w:hAnsi="Arial" w:cs="Arial"/>
            <w:noProof/>
            <w:sz w:val="24"/>
            <w:szCs w:val="24"/>
          </w:rPr>
          <w:delText xml:space="preserve"> et al., 2019, p. 15)</w:delText>
        </w:r>
        <w:r w:rsidR="005B0E92" w:rsidRPr="005401CE" w:rsidDel="00AF4086">
          <w:rPr>
            <w:rFonts w:ascii="Arial" w:hAnsi="Arial" w:cs="Arial"/>
            <w:sz w:val="24"/>
            <w:szCs w:val="24"/>
          </w:rPr>
          <w:fldChar w:fldCharType="end"/>
        </w:r>
        <w:bookmarkEnd w:id="2525"/>
        <w:bookmarkEnd w:id="2526"/>
        <w:bookmarkEnd w:id="2527"/>
        <w:bookmarkEnd w:id="2528"/>
        <w:bookmarkEnd w:id="2529"/>
        <w:bookmarkEnd w:id="2530"/>
        <w:r w:rsidR="00E60D02" w:rsidRPr="005401CE" w:rsidDel="00AF4086">
          <w:rPr>
            <w:rFonts w:ascii="Arial" w:hAnsi="Arial" w:cs="Arial"/>
            <w:sz w:val="24"/>
            <w:szCs w:val="24"/>
          </w:rPr>
          <w:delText>.</w:delText>
        </w:r>
      </w:del>
    </w:p>
    <w:p w14:paraId="5169B869" w14:textId="62827975" w:rsidR="004A7756" w:rsidDel="00AF4086" w:rsidRDefault="00F01C88" w:rsidP="0097128C">
      <w:pPr>
        <w:pStyle w:val="Ttulo2"/>
        <w:numPr>
          <w:ilvl w:val="0"/>
          <w:numId w:val="1"/>
        </w:numPr>
        <w:spacing w:after="240" w:line="360" w:lineRule="auto"/>
        <w:rPr>
          <w:del w:id="2531" w:author="José Albeiro Montes Gil" w:date="2022-01-19T17:02:00Z"/>
          <w:rFonts w:cs="Arial"/>
          <w:szCs w:val="24"/>
        </w:rPr>
        <w:pPrChange w:id="2532" w:author="José Albeiro Montes Gil" w:date="2022-01-20T12:42:00Z">
          <w:pPr>
            <w:pStyle w:val="Ttulo2"/>
            <w:numPr>
              <w:numId w:val="1"/>
            </w:numPr>
            <w:spacing w:after="240" w:line="360" w:lineRule="auto"/>
            <w:ind w:left="720" w:hanging="360"/>
          </w:pPr>
        </w:pPrChange>
      </w:pPr>
      <w:del w:id="2533" w:author="José Albeiro Montes Gil" w:date="2022-01-19T17:02:00Z">
        <w:r w:rsidDel="00AF4086">
          <w:rPr>
            <w:rFonts w:eastAsia="Arial" w:cs="Arial"/>
            <w:szCs w:val="24"/>
          </w:rPr>
          <w:delText xml:space="preserve"> </w:delText>
        </w:r>
        <w:bookmarkStart w:id="2534" w:name="_Toc87338565"/>
        <w:bookmarkStart w:id="2535" w:name="_Toc87344341"/>
        <w:r w:rsidR="001C36EA" w:rsidRPr="005401CE" w:rsidDel="00AF4086">
          <w:rPr>
            <w:rFonts w:cs="Arial"/>
            <w:szCs w:val="24"/>
          </w:rPr>
          <w:delText>MARCOS DE REFERENCIA</w:delText>
        </w:r>
        <w:bookmarkEnd w:id="2534"/>
        <w:bookmarkEnd w:id="2535"/>
        <w:r w:rsidR="001C36EA" w:rsidRPr="005401CE" w:rsidDel="00AF4086">
          <w:rPr>
            <w:rFonts w:cs="Arial"/>
            <w:szCs w:val="24"/>
          </w:rPr>
          <w:delText xml:space="preserve"> </w:delText>
        </w:r>
      </w:del>
    </w:p>
    <w:p w14:paraId="5FD476D3" w14:textId="64930574" w:rsidR="004A7756" w:rsidRPr="00543CF1" w:rsidDel="00AF4086" w:rsidRDefault="00543CF1" w:rsidP="0097128C">
      <w:pPr>
        <w:pStyle w:val="Ttulo2"/>
        <w:numPr>
          <w:ilvl w:val="1"/>
          <w:numId w:val="21"/>
        </w:numPr>
        <w:spacing w:after="240" w:line="360" w:lineRule="auto"/>
        <w:rPr>
          <w:del w:id="2536" w:author="José Albeiro Montes Gil" w:date="2022-01-19T17:02:00Z"/>
          <w:rFonts w:cs="Arial"/>
          <w:szCs w:val="24"/>
        </w:rPr>
        <w:pPrChange w:id="2537" w:author="José Albeiro Montes Gil" w:date="2022-01-20T12:42:00Z">
          <w:pPr>
            <w:pStyle w:val="Ttulo2"/>
            <w:numPr>
              <w:ilvl w:val="1"/>
              <w:numId w:val="21"/>
            </w:numPr>
            <w:spacing w:after="240" w:line="360" w:lineRule="auto"/>
            <w:ind w:left="1080" w:hanging="360"/>
          </w:pPr>
        </w:pPrChange>
      </w:pPr>
      <w:del w:id="2538" w:author="José Albeiro Montes Gil" w:date="2022-01-19T17:02:00Z">
        <w:r w:rsidDel="00AF4086">
          <w:rPr>
            <w:rFonts w:cs="Arial"/>
            <w:szCs w:val="24"/>
          </w:rPr>
          <w:tab/>
        </w:r>
        <w:bookmarkStart w:id="2539" w:name="_Toc87338566"/>
        <w:bookmarkStart w:id="2540" w:name="_Toc87344342"/>
        <w:r w:rsidRPr="00543CF1" w:rsidDel="00AF4086">
          <w:rPr>
            <w:rFonts w:cs="Arial"/>
            <w:color w:val="000000"/>
            <w:szCs w:val="24"/>
          </w:rPr>
          <w:delText>Marco Teórico – Conceptual</w:delText>
        </w:r>
        <w:bookmarkEnd w:id="2539"/>
        <w:bookmarkEnd w:id="2540"/>
      </w:del>
    </w:p>
    <w:p w14:paraId="74DF5EF5" w14:textId="5C4ED9DA" w:rsidR="004A7756" w:rsidRPr="00543CF1" w:rsidDel="00AF4086" w:rsidRDefault="001C36EA" w:rsidP="0097128C">
      <w:pPr>
        <w:spacing w:line="360" w:lineRule="auto"/>
        <w:rPr>
          <w:del w:id="2541" w:author="José Albeiro Montes Gil" w:date="2022-01-19T17:02:00Z"/>
          <w:rFonts w:ascii="Arial" w:hAnsi="Arial" w:cs="Arial"/>
          <w:sz w:val="24"/>
          <w:szCs w:val="24"/>
        </w:rPr>
        <w:pPrChange w:id="2542" w:author="José Albeiro Montes Gil" w:date="2022-01-20T12:42:00Z">
          <w:pPr>
            <w:spacing w:line="360" w:lineRule="auto"/>
            <w:jc w:val="both"/>
          </w:pPr>
        </w:pPrChange>
      </w:pPr>
      <w:del w:id="2543" w:author="José Albeiro Montes Gil" w:date="2022-01-19T17:02:00Z">
        <w:r w:rsidRPr="005401CE" w:rsidDel="00AF4086">
          <w:rPr>
            <w:rFonts w:ascii="Arial" w:hAnsi="Arial" w:cs="Arial"/>
            <w:color w:val="000000"/>
            <w:sz w:val="24"/>
            <w:szCs w:val="24"/>
          </w:rPr>
          <w:delText xml:space="preserve">En este capítulo el lector encontrará los conceptos básicos. Sirve como fundamento </w:delText>
        </w:r>
        <w:r w:rsidRPr="005401CE" w:rsidDel="00AF4086">
          <w:rPr>
            <w:rFonts w:ascii="Arial" w:hAnsi="Arial" w:cs="Arial"/>
            <w:color w:val="000000"/>
            <w:sz w:val="24"/>
            <w:szCs w:val="24"/>
          </w:rPr>
          <w:br/>
          <w:delText xml:space="preserve">para guiar la investigación de manera consistente </w:delText>
        </w:r>
        <w:r w:rsidRPr="005401CE" w:rsidDel="00AF4086">
          <w:rPr>
            <w:rFonts w:ascii="Arial" w:hAnsi="Arial" w:cs="Arial"/>
            <w:color w:val="000000"/>
            <w:sz w:val="24"/>
            <w:szCs w:val="24"/>
          </w:rPr>
          <w:br/>
          <w:delText xml:space="preserve">y permite ubicar el problema en un cuerpo de conocimiento. Para ello, se realizaron </w:delText>
        </w:r>
        <w:r w:rsidRPr="005401CE" w:rsidDel="00AF4086">
          <w:rPr>
            <w:rFonts w:ascii="Arial" w:hAnsi="Arial" w:cs="Arial"/>
            <w:color w:val="000000"/>
            <w:sz w:val="24"/>
            <w:szCs w:val="24"/>
          </w:rPr>
          <w:br/>
          <w:delText xml:space="preserve">registros de descubrimientos previos y contextuales, así como las teorías y </w:delText>
        </w:r>
        <w:r w:rsidRPr="005401CE" w:rsidDel="00AF4086">
          <w:rPr>
            <w:rFonts w:ascii="Arial" w:hAnsi="Arial" w:cs="Arial"/>
            <w:color w:val="000000"/>
            <w:sz w:val="24"/>
            <w:szCs w:val="24"/>
          </w:rPr>
          <w:br/>
          <w:delText>conceptos que se refieren a ellos.</w:delText>
        </w:r>
      </w:del>
    </w:p>
    <w:p w14:paraId="384AC2D5" w14:textId="55CFA0C0" w:rsidR="00531DE4" w:rsidRPr="00392E87" w:rsidDel="00AF4086" w:rsidRDefault="00392E87" w:rsidP="0097128C">
      <w:pPr>
        <w:pStyle w:val="Ttulo2"/>
        <w:numPr>
          <w:ilvl w:val="2"/>
          <w:numId w:val="21"/>
        </w:numPr>
        <w:spacing w:after="240" w:line="360" w:lineRule="auto"/>
        <w:rPr>
          <w:del w:id="2544" w:author="José Albeiro Montes Gil" w:date="2022-01-19T17:02:00Z"/>
          <w:rFonts w:cs="Arial"/>
          <w:szCs w:val="24"/>
        </w:rPr>
        <w:pPrChange w:id="2545" w:author="José Albeiro Montes Gil" w:date="2022-01-20T12:42:00Z">
          <w:pPr>
            <w:pStyle w:val="Ttulo2"/>
            <w:numPr>
              <w:ilvl w:val="2"/>
              <w:numId w:val="21"/>
            </w:numPr>
            <w:spacing w:after="240" w:line="360" w:lineRule="auto"/>
            <w:ind w:left="2160" w:hanging="720"/>
          </w:pPr>
        </w:pPrChange>
      </w:pPr>
      <w:bookmarkStart w:id="2546" w:name="_Toc87338567"/>
      <w:bookmarkStart w:id="2547" w:name="_Toc87344343"/>
      <w:del w:id="2548" w:author="José Albeiro Montes Gil" w:date="2022-01-19T17:02:00Z">
        <w:r w:rsidDel="00AF4086">
          <w:rPr>
            <w:rFonts w:cs="Arial"/>
            <w:szCs w:val="24"/>
          </w:rPr>
          <w:delText>Educación preescolar</w:delText>
        </w:r>
        <w:bookmarkEnd w:id="2546"/>
        <w:bookmarkEnd w:id="2547"/>
      </w:del>
    </w:p>
    <w:p w14:paraId="27213986" w14:textId="4B172723" w:rsidR="00531DE4" w:rsidDel="00AF4086" w:rsidRDefault="00531DE4" w:rsidP="0097128C">
      <w:pPr>
        <w:spacing w:line="360" w:lineRule="auto"/>
        <w:rPr>
          <w:del w:id="2549" w:author="José Albeiro Montes Gil" w:date="2022-01-19T17:02:00Z"/>
          <w:rFonts w:ascii="Arial" w:hAnsi="Arial" w:cs="Arial"/>
          <w:color w:val="000000"/>
          <w:sz w:val="24"/>
          <w:szCs w:val="24"/>
        </w:rPr>
        <w:pPrChange w:id="2550" w:author="José Albeiro Montes Gil" w:date="2022-01-20T12:42:00Z">
          <w:pPr>
            <w:spacing w:line="360" w:lineRule="auto"/>
            <w:jc w:val="both"/>
          </w:pPr>
        </w:pPrChange>
      </w:pPr>
      <w:del w:id="2551" w:author="José Albeiro Montes Gil" w:date="2022-01-19T17:02:00Z">
        <w:r w:rsidDel="00AF4086">
          <w:rPr>
            <w:rFonts w:ascii="Arial" w:hAnsi="Arial" w:cs="Arial"/>
            <w:color w:val="000000"/>
            <w:sz w:val="24"/>
            <w:szCs w:val="24"/>
          </w:rPr>
          <w:delText>La Ley General de Educación de Colombia</w:delText>
        </w:r>
        <w:r w:rsidR="004D38B9" w:rsidDel="00AF4086">
          <w:rPr>
            <w:rFonts w:ascii="Arial" w:hAnsi="Arial" w:cs="Arial"/>
            <w:color w:val="000000"/>
            <w:sz w:val="24"/>
            <w:szCs w:val="24"/>
          </w:rPr>
          <w:delText xml:space="preserve"> </w:delText>
        </w:r>
        <w:r w:rsidR="004D38B9" w:rsidDel="00AF4086">
          <w:rPr>
            <w:rFonts w:ascii="Arial" w:hAnsi="Arial" w:cs="Arial"/>
            <w:color w:val="000000"/>
            <w:sz w:val="24"/>
            <w:szCs w:val="24"/>
          </w:rPr>
          <w:fldChar w:fldCharType="begin" w:fldLock="1"/>
        </w:r>
        <w:r w:rsidR="00024059" w:rsidDel="00AF4086">
          <w:rPr>
            <w:rFonts w:ascii="Arial" w:hAnsi="Arial" w:cs="Arial"/>
            <w:color w:val="000000"/>
            <w:sz w:val="24"/>
            <w:szCs w:val="24"/>
          </w:rPr>
          <w:delInstrText>ADDIN CSL_CITATION {"citationItems":[{"id":"ITEM-1","itemData":{"author":[{"dropping-particle":"","family":"Patricia","given":"Adriana","non-dropping-particle":"","parse-names":false,"suffix":""},{"dropping-particle":"","family":"Manosalva","given":"Becerra","non-dropping-particle":"","parse-names":false,"suffix":""},{"dropping-particle":"","family":"Iris","given":"Blanca","non-dropping-particle":"","parse-names":false,"suffix":""},{"dropping-particle":"","family":"Merchán","given":"Rincón","non-dropping-particle":"","parse-names":false,"suffix":""}],"id":"ITEM-1","issued":{"date-parts":[["2011"]]},"page":"24-34","title":"Análisis y comprensión del surgimiento de la noción de infancia, sus referentes históricos y su influencia en el desarrollo preescolar en colombia","type":"article-journal","volume":"2"},"uris":["http://www.mendeley.com/documents/?uuid=6fedd224-55ed-4973-b9f0-37d03cd8d802"]}],"mendeley":{"formattedCitation":"(Patricia et al., 2011)","plainTextFormattedCitation":"(Patricia et al., 2011)","previouslyFormattedCitation":"(Patricia et al., 2011)"},"properties":{"noteIndex":0},"schema":"https://github.com/citation-style-language/schema/raw/master/csl-citation.json"}</w:delInstrText>
        </w:r>
        <w:r w:rsidR="004D38B9" w:rsidDel="00AF4086">
          <w:rPr>
            <w:rFonts w:ascii="Arial" w:hAnsi="Arial" w:cs="Arial"/>
            <w:color w:val="000000"/>
            <w:sz w:val="24"/>
            <w:szCs w:val="24"/>
          </w:rPr>
          <w:fldChar w:fldCharType="separate"/>
        </w:r>
        <w:r w:rsidR="004D38B9" w:rsidRPr="004D38B9" w:rsidDel="00AF4086">
          <w:rPr>
            <w:rFonts w:ascii="Arial" w:hAnsi="Arial" w:cs="Arial"/>
            <w:noProof/>
            <w:color w:val="000000"/>
            <w:sz w:val="24"/>
            <w:szCs w:val="24"/>
          </w:rPr>
          <w:delText>(Patricia et al., 2011)</w:delText>
        </w:r>
        <w:r w:rsidR="004D38B9" w:rsidDel="00AF4086">
          <w:rPr>
            <w:rFonts w:ascii="Arial" w:hAnsi="Arial" w:cs="Arial"/>
            <w:color w:val="000000"/>
            <w:sz w:val="24"/>
            <w:szCs w:val="24"/>
          </w:rPr>
          <w:fldChar w:fldCharType="end"/>
        </w:r>
        <w:r w:rsidR="004D38B9" w:rsidDel="00AF4086">
          <w:rPr>
            <w:rFonts w:ascii="Arial" w:hAnsi="Arial" w:cs="Arial"/>
            <w:color w:val="000000"/>
            <w:sz w:val="24"/>
            <w:szCs w:val="24"/>
          </w:rPr>
          <w:delText xml:space="preserve"> </w:delText>
        </w:r>
        <w:r w:rsidDel="00AF4086">
          <w:rPr>
            <w:rFonts w:ascii="Arial" w:hAnsi="Arial" w:cs="Arial"/>
            <w:color w:val="000000"/>
            <w:sz w:val="24"/>
            <w:szCs w:val="24"/>
          </w:rPr>
          <w:delText xml:space="preserve">conceptualiza la educación preescolar como la forma en que permite a los alumnos desarrollarse integralmente en ámbitos bilógico, cognoscitivo, sicomotriz, socio afectivo y espiritual, por estrategias de </w:delText>
        </w:r>
        <w:r w:rsidR="00AA01FC" w:rsidDel="00AF4086">
          <w:rPr>
            <w:rFonts w:ascii="Arial" w:hAnsi="Arial" w:cs="Arial"/>
            <w:color w:val="000000"/>
            <w:sz w:val="24"/>
            <w:szCs w:val="24"/>
          </w:rPr>
          <w:delText>socializaciones pedagógicas y recreativas</w:delText>
        </w:r>
        <w:r w:rsidDel="00AF4086">
          <w:rPr>
            <w:rFonts w:ascii="Arial" w:hAnsi="Arial" w:cs="Arial"/>
            <w:color w:val="000000"/>
            <w:sz w:val="24"/>
            <w:szCs w:val="24"/>
          </w:rPr>
          <w:delText>. En Colombia, el nivel educativo se brinda a los niños antes de empezar su educación básica y está conformado por tres grados. Los grados de nivel preescolar tienen en cuenta la edad, de tal manera que pre-jardín, jardín y transición están encaminados para niños de 3, 4 y 5 años de vida.</w:delText>
        </w:r>
        <w:r w:rsidR="00C82F00" w:rsidDel="00AF4086">
          <w:rPr>
            <w:rFonts w:ascii="Arial" w:hAnsi="Arial" w:cs="Arial"/>
            <w:color w:val="000000"/>
            <w:sz w:val="24"/>
            <w:szCs w:val="24"/>
          </w:rPr>
          <w:fldChar w:fldCharType="begin" w:fldLock="1"/>
        </w:r>
        <w:r w:rsidR="00BD523D" w:rsidDel="00AF4086">
          <w:rPr>
            <w:rFonts w:ascii="Arial" w:hAnsi="Arial" w:cs="Arial"/>
            <w:color w:val="000000"/>
            <w:sz w:val="24"/>
            <w:szCs w:val="24"/>
          </w:rPr>
          <w:delInstrText>ADDIN CSL_CITATION {"citationItems":[{"id":"ITEM-1","itemData":{"author":[{"dropping-particle":"","family":"Karina","given":"Riera Montenegro Mayra Verónica Mg. Chugchilan Palomo Magaly","non-dropping-particle":"","parse-names":false,"suffix":""}],"container-title":"“La lectoescritura en el proceso de aprendizaje en los estudiantes del segundo año de educación básica de la escuela Antonio Frías”","id":"ITEM-1","issued":{"date-parts":[["2021"]]},"title":"La lectoescritura en el proceso de aprendizaje en los estudiantes del segundo año de educación básica de la escuela Antonio Frías","type":"article"},"uris":["http://www.mendeley.com/documents/?uuid=25ba29a8-e66d-473d-b523-846eff4ee5cf"]}],"mendeley":{"formattedCitation":"(Karina, 2021)","plainTextFormattedCitation":"(Karina, 2021)","previouslyFormattedCitation":"(Karina, 2021)"},"properties":{"noteIndex":0},"schema":"https://github.com/citation-style-language/schema/raw/master/csl-citation.json"}</w:delInstrText>
        </w:r>
        <w:r w:rsidR="00C82F00" w:rsidDel="00AF4086">
          <w:rPr>
            <w:rFonts w:ascii="Arial" w:hAnsi="Arial" w:cs="Arial"/>
            <w:color w:val="000000"/>
            <w:sz w:val="24"/>
            <w:szCs w:val="24"/>
          </w:rPr>
          <w:fldChar w:fldCharType="separate"/>
        </w:r>
        <w:r w:rsidR="00C82F00" w:rsidRPr="00C82F00" w:rsidDel="00AF4086">
          <w:rPr>
            <w:rFonts w:ascii="Arial" w:hAnsi="Arial" w:cs="Arial"/>
            <w:noProof/>
            <w:color w:val="000000"/>
            <w:sz w:val="24"/>
            <w:szCs w:val="24"/>
          </w:rPr>
          <w:delText>(Karina, 2021)</w:delText>
        </w:r>
        <w:r w:rsidR="00C82F00" w:rsidDel="00AF4086">
          <w:rPr>
            <w:rFonts w:ascii="Arial" w:hAnsi="Arial" w:cs="Arial"/>
            <w:color w:val="000000"/>
            <w:sz w:val="24"/>
            <w:szCs w:val="24"/>
          </w:rPr>
          <w:fldChar w:fldCharType="end"/>
        </w:r>
      </w:del>
    </w:p>
    <w:p w14:paraId="40A8A2D8" w14:textId="792F96C8" w:rsidR="00531DE4" w:rsidDel="00AF4086" w:rsidRDefault="00531DE4" w:rsidP="0097128C">
      <w:pPr>
        <w:spacing w:line="360" w:lineRule="auto"/>
        <w:rPr>
          <w:del w:id="2552" w:author="José Albeiro Montes Gil" w:date="2022-01-19T17:02:00Z"/>
          <w:rFonts w:ascii="Arial" w:hAnsi="Arial" w:cs="Arial"/>
          <w:color w:val="000000"/>
          <w:sz w:val="24"/>
          <w:szCs w:val="24"/>
        </w:rPr>
        <w:pPrChange w:id="2553" w:author="José Albeiro Montes Gil" w:date="2022-01-20T12:42:00Z">
          <w:pPr>
            <w:spacing w:line="360" w:lineRule="auto"/>
            <w:jc w:val="both"/>
          </w:pPr>
        </w:pPrChange>
      </w:pPr>
      <w:del w:id="2554" w:author="José Albeiro Montes Gil" w:date="2022-01-19T17:02:00Z">
        <w:r w:rsidDel="00AF4086">
          <w:rPr>
            <w:rFonts w:ascii="Arial" w:hAnsi="Arial" w:cs="Arial"/>
            <w:color w:val="000000"/>
            <w:sz w:val="24"/>
            <w:szCs w:val="24"/>
          </w:rPr>
          <w:delText>Los accesos a la educación preescolar en Colombia se hacen por dos medios diferentes, que están sometidos por las condiciones socioeconómicas de los alumnos. La perspectiva que hay en el sistema es que a los tres grados de nivel preescolar ingresan alumnos que están en estratos socioeconómicos medios y altos.</w:delText>
        </w:r>
        <w:r w:rsidR="005B0E92" w:rsidDel="00AF4086">
          <w:rPr>
            <w:rFonts w:ascii="Arial" w:hAnsi="Arial" w:cs="Arial"/>
            <w:color w:val="000000"/>
            <w:sz w:val="24"/>
            <w:szCs w:val="24"/>
          </w:rPr>
          <w:fldChar w:fldCharType="begin" w:fldLock="1"/>
        </w:r>
        <w:r w:rsidR="00AA01FC" w:rsidDel="00AF4086">
          <w:rPr>
            <w:rFonts w:ascii="Arial" w:hAnsi="Arial" w:cs="Arial"/>
            <w:color w:val="000000"/>
            <w:sz w:val="24"/>
            <w:szCs w:val="24"/>
          </w:rPr>
          <w:delInstrText>ADDIN CSL_CITATION {"citationItems":[{"id":"ITEM-1","itemData":{"author":[{"dropping-particle":"","family":"Godoy","given":"Silvana","non-dropping-particle":"","parse-names":false,"suffix":""},{"dropping-particle":"","family":"López","given":"Diana","non-dropping-particle":"","parse-names":false,"suffix":""}],"id":"ITEM-1","issued":{"date-parts":[["2014"]]},"page":"48-55","title":"Educación preescolar en Colombia : un punto de partida de las brechas en el aprendizaje","type":"article-journal"},"uris":["http://www.mendeley.com/documents/?uuid=2e32b77c-0fc8-4500-855c-0b5cc64c0213"]}],"mendeley":{"formattedCitation":"(Godoy &amp; López, 2014)","plainTextFormattedCitation":"(Godoy &amp; López, 2014)","previouslyFormattedCitation":"(Godoy &amp; López, 2014)"},"properties":{"noteIndex":0},"schema":"https://github.com/citation-style-language/schema/raw/master/csl-citation.json"}</w:delInstrText>
        </w:r>
        <w:r w:rsidR="005B0E92" w:rsidDel="00AF4086">
          <w:rPr>
            <w:rFonts w:ascii="Arial" w:hAnsi="Arial" w:cs="Arial"/>
            <w:color w:val="000000"/>
            <w:sz w:val="24"/>
            <w:szCs w:val="24"/>
          </w:rPr>
          <w:fldChar w:fldCharType="separate"/>
        </w:r>
        <w:r w:rsidR="00AA01FC" w:rsidRPr="00AA01FC" w:rsidDel="00AF4086">
          <w:rPr>
            <w:rFonts w:ascii="Arial" w:hAnsi="Arial" w:cs="Arial"/>
            <w:noProof/>
            <w:color w:val="000000"/>
            <w:sz w:val="24"/>
            <w:szCs w:val="24"/>
          </w:rPr>
          <w:delText>(Godoy &amp; López, 2014)</w:delText>
        </w:r>
        <w:r w:rsidR="005B0E92" w:rsidDel="00AF4086">
          <w:rPr>
            <w:rFonts w:ascii="Arial" w:hAnsi="Arial" w:cs="Arial"/>
            <w:color w:val="000000"/>
            <w:sz w:val="24"/>
            <w:szCs w:val="24"/>
          </w:rPr>
          <w:fldChar w:fldCharType="end"/>
        </w:r>
      </w:del>
    </w:p>
    <w:p w14:paraId="207C1828" w14:textId="5E0D35C6" w:rsidR="00531DE4" w:rsidRPr="00392E87" w:rsidDel="00AF4086" w:rsidRDefault="00392E87" w:rsidP="0097128C">
      <w:pPr>
        <w:pStyle w:val="Ttulo2"/>
        <w:numPr>
          <w:ilvl w:val="2"/>
          <w:numId w:val="21"/>
        </w:numPr>
        <w:spacing w:after="240" w:line="360" w:lineRule="auto"/>
        <w:rPr>
          <w:del w:id="2555" w:author="José Albeiro Montes Gil" w:date="2022-01-19T17:02:00Z"/>
          <w:rFonts w:cs="Arial"/>
          <w:szCs w:val="24"/>
        </w:rPr>
        <w:pPrChange w:id="2556" w:author="José Albeiro Montes Gil" w:date="2022-01-20T12:42:00Z">
          <w:pPr>
            <w:pStyle w:val="Ttulo2"/>
            <w:numPr>
              <w:ilvl w:val="2"/>
              <w:numId w:val="21"/>
            </w:numPr>
            <w:spacing w:after="240" w:line="360" w:lineRule="auto"/>
            <w:ind w:left="2160" w:hanging="720"/>
          </w:pPr>
        </w:pPrChange>
      </w:pPr>
      <w:bookmarkStart w:id="2557" w:name="_Toc87338568"/>
      <w:bookmarkStart w:id="2558" w:name="_Toc87344344"/>
      <w:del w:id="2559" w:author="José Albeiro Montes Gil" w:date="2022-01-19T17:02:00Z">
        <w:r w:rsidDel="00AF4086">
          <w:rPr>
            <w:rFonts w:cs="Arial"/>
            <w:szCs w:val="24"/>
          </w:rPr>
          <w:delText>Lectoescritura</w:delText>
        </w:r>
        <w:bookmarkEnd w:id="2557"/>
        <w:bookmarkEnd w:id="2558"/>
      </w:del>
    </w:p>
    <w:p w14:paraId="53B76848" w14:textId="196413E9" w:rsidR="00531DE4" w:rsidDel="00AF4086" w:rsidRDefault="00531DE4" w:rsidP="0097128C">
      <w:pPr>
        <w:spacing w:line="360" w:lineRule="auto"/>
        <w:rPr>
          <w:del w:id="2560" w:author="José Albeiro Montes Gil" w:date="2022-01-19T17:02:00Z"/>
          <w:rFonts w:ascii="Arial" w:hAnsi="Arial" w:cs="Arial"/>
          <w:color w:val="000000"/>
          <w:sz w:val="24"/>
          <w:szCs w:val="24"/>
        </w:rPr>
        <w:pPrChange w:id="2561" w:author="José Albeiro Montes Gil" w:date="2022-01-20T12:42:00Z">
          <w:pPr>
            <w:spacing w:line="360" w:lineRule="auto"/>
            <w:jc w:val="both"/>
          </w:pPr>
        </w:pPrChange>
      </w:pPr>
      <w:del w:id="2562" w:author="José Albeiro Montes Gil" w:date="2022-01-19T17:02:00Z">
        <w:r w:rsidDel="00AF4086">
          <w:rPr>
            <w:rFonts w:ascii="Arial" w:hAnsi="Arial" w:cs="Arial"/>
            <w:color w:val="000000"/>
            <w:sz w:val="24"/>
            <w:szCs w:val="24"/>
          </w:rPr>
          <w:delText>El lenguaje es el medio por el cual se pasa al pensamiento y permite la necesidad de comunicarse con las demás personas. La comunicación es lo que más trasciende en el comportamiento del ser humano</w:delText>
        </w:r>
        <w:r w:rsidR="005B0E92" w:rsidDel="00AF4086">
          <w:rPr>
            <w:rFonts w:ascii="Arial" w:hAnsi="Arial" w:cs="Arial"/>
            <w:color w:val="000000"/>
            <w:sz w:val="24"/>
            <w:szCs w:val="24"/>
          </w:rPr>
          <w:fldChar w:fldCharType="begin" w:fldLock="1"/>
        </w:r>
        <w:r w:rsidR="00227323" w:rsidDel="00AF4086">
          <w:rPr>
            <w:rFonts w:ascii="Arial" w:hAnsi="Arial" w:cs="Arial"/>
            <w:color w:val="000000"/>
            <w:sz w:val="24"/>
            <w:szCs w:val="24"/>
          </w:rPr>
          <w:delInstrText>ADDIN CSL_CITATION {"citationItems":[{"id":"ITEM-1","itemData":{"author":[{"dropping-particle":"","family":"Navarrete","given":"Rodrigo","non-dropping-particle":"","parse-names":false,"suffix":""},{"dropping-particle":"","family":"Rodríguez","given":"Germán","non-dropping-particle":"","parse-names":false,"suffix":""}],"id":"ITEM-1","issued":{"date-parts":[["2018"]]},"page":"97","title":"Aplicación móvil que utiliza realidad aumentada para ilustrar el abecedario y los números","type":"article-journal"},"uris":["http://www.mendeley.com/documents/?uuid=fb86ebd5-f200-45c7-870d-ff7c5150c19a"]}],"mendeley":{"formattedCitation":"(R. Navarrete &amp; Rodríguez, 2018)","plainTextFormattedCitation":"(R. Navarrete &amp; Rodríguez, 2018)","previouslyFormattedCitation":"(R. Navarrete &amp; Rodríguez, 2018)"},"properties":{"noteIndex":0},"schema":"https://github.com/citation-style-language/schema/raw/master/csl-citation.json"}</w:delInstrText>
        </w:r>
        <w:r w:rsidR="005B0E92" w:rsidDel="00AF4086">
          <w:rPr>
            <w:rFonts w:ascii="Arial" w:hAnsi="Arial" w:cs="Arial"/>
            <w:color w:val="000000"/>
            <w:sz w:val="24"/>
            <w:szCs w:val="24"/>
          </w:rPr>
          <w:fldChar w:fldCharType="separate"/>
        </w:r>
        <w:r w:rsidR="00C138A3" w:rsidRPr="00C138A3" w:rsidDel="00AF4086">
          <w:rPr>
            <w:rFonts w:ascii="Arial" w:hAnsi="Arial" w:cs="Arial"/>
            <w:noProof/>
            <w:color w:val="000000"/>
            <w:sz w:val="24"/>
            <w:szCs w:val="24"/>
          </w:rPr>
          <w:delText>(R. Navarrete &amp; Rodríguez, 2018)</w:delText>
        </w:r>
        <w:r w:rsidR="005B0E92" w:rsidDel="00AF4086">
          <w:rPr>
            <w:rFonts w:ascii="Arial" w:hAnsi="Arial" w:cs="Arial"/>
            <w:color w:val="000000"/>
            <w:sz w:val="24"/>
            <w:szCs w:val="24"/>
          </w:rPr>
          <w:fldChar w:fldCharType="end"/>
        </w:r>
        <w:r w:rsidR="00F01C88" w:rsidDel="00AF4086">
          <w:rPr>
            <w:rFonts w:ascii="Arial" w:hAnsi="Arial" w:cs="Arial"/>
            <w:color w:val="000000"/>
            <w:sz w:val="24"/>
            <w:szCs w:val="24"/>
          </w:rPr>
          <w:delText>.</w:delText>
        </w:r>
        <w:r w:rsidDel="00AF4086">
          <w:rPr>
            <w:rFonts w:ascii="Arial" w:hAnsi="Arial" w:cs="Arial"/>
            <w:color w:val="000000"/>
            <w:sz w:val="24"/>
            <w:szCs w:val="24"/>
          </w:rPr>
          <w:delText xml:space="preserve">Asimismo, la comunicación no es nada ambiguo, ya que la enseñanza del lenguaje es uno de los temas primordiales en el ámbito educativo y demás. </w:delText>
        </w:r>
      </w:del>
    </w:p>
    <w:p w14:paraId="3E288360" w14:textId="740D05F8" w:rsidR="00531DE4" w:rsidDel="00AF4086" w:rsidRDefault="00531DE4" w:rsidP="0097128C">
      <w:pPr>
        <w:spacing w:line="360" w:lineRule="auto"/>
        <w:rPr>
          <w:del w:id="2563" w:author="José Albeiro Montes Gil" w:date="2022-01-19T17:02:00Z"/>
          <w:rFonts w:ascii="Arial" w:hAnsi="Arial" w:cs="Arial"/>
          <w:color w:val="000000"/>
          <w:sz w:val="24"/>
          <w:szCs w:val="24"/>
        </w:rPr>
        <w:pPrChange w:id="2564" w:author="José Albeiro Montes Gil" w:date="2022-01-20T12:42:00Z">
          <w:pPr>
            <w:spacing w:line="360" w:lineRule="auto"/>
            <w:jc w:val="both"/>
          </w:pPr>
        </w:pPrChange>
      </w:pPr>
      <w:del w:id="2565" w:author="José Albeiro Montes Gil" w:date="2022-01-19T17:02:00Z">
        <w:r w:rsidDel="00AF4086">
          <w:rPr>
            <w:rFonts w:ascii="Arial" w:hAnsi="Arial" w:cs="Arial"/>
            <w:color w:val="000000"/>
            <w:sz w:val="24"/>
            <w:szCs w:val="24"/>
          </w:rPr>
          <w:delText>Los profesores deben entender las teorías y metodologías de la lectoescritura, ya que con esto se hace más fácil el momento de explicar el proceso de enseñanza y aprendizaje de la lectura y de la escritura</w:delText>
        </w:r>
        <w:r w:rsidR="00024059" w:rsidDel="00AF4086">
          <w:rPr>
            <w:rFonts w:ascii="Arial" w:hAnsi="Arial" w:cs="Arial"/>
            <w:color w:val="000000"/>
            <w:sz w:val="24"/>
            <w:szCs w:val="24"/>
          </w:rPr>
          <w:fldChar w:fldCharType="begin" w:fldLock="1"/>
        </w:r>
        <w:r w:rsidR="00A92C5F" w:rsidDel="00AF4086">
          <w:rPr>
            <w:rFonts w:ascii="Arial" w:hAnsi="Arial" w:cs="Arial"/>
            <w:color w:val="000000"/>
            <w:sz w:val="24"/>
            <w:szCs w:val="24"/>
          </w:rPr>
          <w:delInstrText>ADDIN CSL_CITATION {"citationItems":[{"id":"ITEM-1","itemData":{"author":[{"dropping-particle":"","family":"Hugo","given":"Victor","non-dropping-particle":"","parse-names":false,"suffix":""},{"dropping-particle":"","family":"Pasallo","given":"Madrigal","non-dropping-particle":"","parse-names":false,"suffix":""}],"id":"ITEM-1","issued":{"date-parts":[["0"]]},"title":"Comprension Lectora Ninios Poblaciones Vulnerables","type":"article-journal"},"uris":["http://www.mendeley.com/documents/?uuid=fb941f6f-da94-4d82-bb8b-7be18c7799c2"]}],"mendeley":{"formattedCitation":"(Hugo &amp; Pasallo, n.d.)","plainTextFormattedCitation":"(Hugo &amp; Pasallo, n.d.)","previouslyFormattedCitation":"(Hugo &amp; Pasallo, n.d.)"},"properties":{"noteIndex":0},"schema":"https://github.com/citation-style-language/schema/raw/master/csl-citation.json"}</w:delInstrText>
        </w:r>
        <w:r w:rsidR="00024059" w:rsidDel="00AF4086">
          <w:rPr>
            <w:rFonts w:ascii="Arial" w:hAnsi="Arial" w:cs="Arial"/>
            <w:color w:val="000000"/>
            <w:sz w:val="24"/>
            <w:szCs w:val="24"/>
          </w:rPr>
          <w:fldChar w:fldCharType="separate"/>
        </w:r>
        <w:r w:rsidR="00024059" w:rsidRPr="00024059" w:rsidDel="00AF4086">
          <w:rPr>
            <w:rFonts w:ascii="Arial" w:hAnsi="Arial" w:cs="Arial"/>
            <w:noProof/>
            <w:color w:val="000000"/>
            <w:sz w:val="24"/>
            <w:szCs w:val="24"/>
          </w:rPr>
          <w:delText>(Hugo &amp; Pasallo, n.d.)</w:delText>
        </w:r>
        <w:r w:rsidR="00024059" w:rsidDel="00AF4086">
          <w:rPr>
            <w:rFonts w:ascii="Arial" w:hAnsi="Arial" w:cs="Arial"/>
            <w:color w:val="000000"/>
            <w:sz w:val="24"/>
            <w:szCs w:val="24"/>
          </w:rPr>
          <w:fldChar w:fldCharType="end"/>
        </w:r>
        <w:r w:rsidDel="00AF4086">
          <w:rPr>
            <w:rFonts w:ascii="Arial" w:hAnsi="Arial" w:cs="Arial"/>
            <w:color w:val="000000"/>
            <w:sz w:val="24"/>
            <w:szCs w:val="24"/>
          </w:rPr>
          <w:delText>.</w:delText>
        </w:r>
      </w:del>
    </w:p>
    <w:p w14:paraId="3344BEF6" w14:textId="0D0440B0" w:rsidR="004A7756" w:rsidDel="00AF4086" w:rsidRDefault="00531DE4" w:rsidP="0097128C">
      <w:pPr>
        <w:spacing w:line="360" w:lineRule="auto"/>
        <w:rPr>
          <w:del w:id="2566" w:author="José Albeiro Montes Gil" w:date="2022-01-19T17:02:00Z"/>
        </w:rPr>
        <w:pPrChange w:id="2567" w:author="José Albeiro Montes Gil" w:date="2022-01-20T12:42:00Z">
          <w:pPr>
            <w:spacing w:line="360" w:lineRule="auto"/>
            <w:jc w:val="both"/>
          </w:pPr>
        </w:pPrChange>
      </w:pPr>
      <w:del w:id="2568" w:author="José Albeiro Montes Gil" w:date="2022-01-19T17:02:00Z">
        <w:r w:rsidDel="00AF4086">
          <w:rPr>
            <w:rFonts w:ascii="Arial" w:hAnsi="Arial" w:cs="Arial"/>
            <w:color w:val="000000"/>
            <w:sz w:val="24"/>
            <w:szCs w:val="24"/>
          </w:rPr>
          <w:delText>De esta manera, los hogares e instituciones educativas tienen como primordial alfabetizar a los alumnos, esto empieza desde la enseñanza de la escritura y la lectura desde un comienzo de sus vidas. La finalidad de la lectoescritura en las aulas es brindar excelentes competencias básicas del medio de comunicación de los alumnos.</w:delText>
        </w:r>
        <w:r w:rsidR="005B0E92" w:rsidDel="00AF4086">
          <w:rPr>
            <w:rFonts w:ascii="Arial" w:hAnsi="Arial" w:cs="Arial"/>
            <w:color w:val="000000"/>
            <w:sz w:val="24"/>
            <w:szCs w:val="24"/>
          </w:rPr>
          <w:fldChar w:fldCharType="begin" w:fldLock="1"/>
        </w:r>
        <w:r w:rsidR="00AA01FC" w:rsidDel="00AF4086">
          <w:rPr>
            <w:rFonts w:ascii="Arial" w:hAnsi="Arial" w:cs="Arial"/>
            <w:color w:val="000000"/>
            <w:sz w:val="24"/>
            <w:szCs w:val="24"/>
          </w:rPr>
          <w:delInstrText>ADDIN CSL_CITATION {"citationItems":[{"id":"ITEM-1","itemData":{"abstract":"El lenguaje es la herramienta que utilizan los individuos para comunicarse los unos con los otros. Además, el lenguaje constituye uno de los instrumentos más importantes para el niño y la niña para conocer el mundo que le rodea y establecer las primeras relaciones afectivas, Por todo esto, el proceso de enseñanza y aprendizaje de la lectoescritura significa uno de los aprendizajes más importantes que deben iniciarse en la educación infantil.","author":[{"dropping-particle":"","family":"Conejero","given":"Ana Gutierrez","non-dropping-particle":"","parse-names":false,"suffix":""}],"container-title":"Etapas de la lectoescritura infantil","id":"ITEM-1","issued":{"date-parts":[["2009"]]},"title":"Etapas lectoescritura infantil","type":"article-journal"},"uris":["http://www.mendeley.com/documents/?uuid=6f3b2e49-94f7-4fd6-9d1b-66f0b4ecfce3"]}],"mendeley":{"formattedCitation":"(Conejero, 2009)","plainTextFormattedCitation":"(Conejero, 2009)","previouslyFormattedCitation":"(Conejero, 2009)"},"properties":{"noteIndex":0},"schema":"https://github.com/citation-style-language/schema/raw/master/csl-citation.json"}</w:delInstrText>
        </w:r>
        <w:r w:rsidR="005B0E92" w:rsidDel="00AF4086">
          <w:rPr>
            <w:rFonts w:ascii="Arial" w:hAnsi="Arial" w:cs="Arial"/>
            <w:color w:val="000000"/>
            <w:sz w:val="24"/>
            <w:szCs w:val="24"/>
          </w:rPr>
          <w:fldChar w:fldCharType="separate"/>
        </w:r>
        <w:r w:rsidR="00AA01FC" w:rsidRPr="00AA01FC" w:rsidDel="00AF4086">
          <w:rPr>
            <w:rFonts w:ascii="Arial" w:hAnsi="Arial" w:cs="Arial"/>
            <w:noProof/>
            <w:color w:val="000000"/>
            <w:sz w:val="24"/>
            <w:szCs w:val="24"/>
          </w:rPr>
          <w:delText>(Conejero, 2009)</w:delText>
        </w:r>
        <w:r w:rsidR="005B0E92" w:rsidDel="00AF4086">
          <w:rPr>
            <w:rFonts w:ascii="Arial" w:hAnsi="Arial" w:cs="Arial"/>
            <w:color w:val="000000"/>
            <w:sz w:val="24"/>
            <w:szCs w:val="24"/>
          </w:rPr>
          <w:fldChar w:fldCharType="end"/>
        </w:r>
      </w:del>
    </w:p>
    <w:p w14:paraId="6F5EA8F9" w14:textId="1FF4ECCD" w:rsidR="00531DE4" w:rsidRPr="00392E87" w:rsidDel="00AF4086" w:rsidRDefault="00392E87" w:rsidP="0097128C">
      <w:pPr>
        <w:pStyle w:val="Ttulo2"/>
        <w:numPr>
          <w:ilvl w:val="2"/>
          <w:numId w:val="21"/>
        </w:numPr>
        <w:spacing w:after="240" w:line="360" w:lineRule="auto"/>
        <w:rPr>
          <w:del w:id="2569" w:author="José Albeiro Montes Gil" w:date="2022-01-19T17:02:00Z"/>
          <w:rFonts w:cs="Arial"/>
          <w:szCs w:val="24"/>
        </w:rPr>
        <w:pPrChange w:id="2570" w:author="José Albeiro Montes Gil" w:date="2022-01-20T12:42:00Z">
          <w:pPr>
            <w:pStyle w:val="Ttulo2"/>
            <w:numPr>
              <w:ilvl w:val="2"/>
              <w:numId w:val="21"/>
            </w:numPr>
            <w:spacing w:after="240" w:line="360" w:lineRule="auto"/>
            <w:ind w:left="2160" w:hanging="720"/>
          </w:pPr>
        </w:pPrChange>
      </w:pPr>
      <w:bookmarkStart w:id="2571" w:name="_Toc87338569"/>
      <w:bookmarkStart w:id="2572" w:name="_Toc87344345"/>
      <w:del w:id="2573" w:author="José Albeiro Montes Gil" w:date="2022-01-19T17:02:00Z">
        <w:r w:rsidDel="00AF4086">
          <w:rPr>
            <w:rFonts w:cs="Arial"/>
            <w:szCs w:val="24"/>
          </w:rPr>
          <w:delText>Aplicación móvil</w:delText>
        </w:r>
        <w:bookmarkEnd w:id="2571"/>
        <w:bookmarkEnd w:id="2572"/>
      </w:del>
    </w:p>
    <w:p w14:paraId="1D854ED9" w14:textId="324214E9" w:rsidR="00531DE4" w:rsidDel="00AF4086" w:rsidRDefault="00531DE4" w:rsidP="0097128C">
      <w:pPr>
        <w:spacing w:line="360" w:lineRule="auto"/>
        <w:rPr>
          <w:del w:id="2574" w:author="José Albeiro Montes Gil" w:date="2022-01-19T17:02:00Z"/>
          <w:rFonts w:ascii="Arial" w:hAnsi="Arial" w:cs="Arial"/>
          <w:color w:val="000000"/>
          <w:sz w:val="24"/>
          <w:szCs w:val="24"/>
        </w:rPr>
        <w:pPrChange w:id="2575" w:author="José Albeiro Montes Gil" w:date="2022-01-20T12:42:00Z">
          <w:pPr>
            <w:spacing w:line="360" w:lineRule="auto"/>
            <w:jc w:val="both"/>
          </w:pPr>
        </w:pPrChange>
      </w:pPr>
      <w:del w:id="2576" w:author="José Albeiro Montes Gil" w:date="2022-01-19T17:02:00Z">
        <w:r w:rsidDel="00AF4086">
          <w:rPr>
            <w:rFonts w:ascii="Arial" w:hAnsi="Arial" w:cs="Arial"/>
            <w:color w:val="000000"/>
            <w:sz w:val="24"/>
            <w:szCs w:val="24"/>
          </w:rPr>
          <w:delText xml:space="preserve">Las aplicaciones móviles están implementadas para ejecutarse en dispositivos móviles. El concepto móvil se alude a que se puede ingresar a los datos, las aplicaciones y los dispositivos desde cualquier lugar </w:delText>
        </w:r>
        <w:r w:rsidR="005B0E92" w:rsidDel="00AF4086">
          <w:rPr>
            <w:rFonts w:ascii="Arial" w:hAnsi="Arial" w:cs="Arial"/>
            <w:color w:val="000000"/>
            <w:sz w:val="24"/>
            <w:szCs w:val="24"/>
          </w:rPr>
          <w:fldChar w:fldCharType="begin" w:fldLock="1"/>
        </w:r>
        <w:r w:rsidR="00C138A3" w:rsidDel="00AF4086">
          <w:rPr>
            <w:rFonts w:ascii="Arial" w:hAnsi="Arial" w:cs="Arial"/>
            <w:color w:val="000000"/>
            <w:sz w:val="24"/>
            <w:szCs w:val="24"/>
          </w:rPr>
          <w:delInstrText>ADDIN CSL_CITATION {"citationItems":[{"id":"ITEM-1","itemData":{"author":[{"dropping-particle":"","family":"Naranjo","given":"Jose","non-dropping-particle":"","parse-names":false,"suffix":""},{"dropping-particle":"","family":"Robalino López","given":"Ángel","non-dropping-particle":"","parse-names":false,"suffix":""},{"dropping-particle":"","family":"Alarcon Ortíz","given":"Andrea","non-dropping-particle":"","parse-names":false,"suffix":""},{"dropping-particle":"","family":"Peralvo","given":"Alex","non-dropping-particle":"","parse-names":false,"suffix":""},{"dropping-particle":"","family":"Romero","given":"Robinson","non-dropping-particle":"","parse-names":false,"suffix":""},{"dropping-particle":"","family":"García","given":"Marcelo","non-dropping-particle":"","parse-names":false,"suffix":""}],"container-title":"Risti","id":"ITEM-1","issued":{"date-parts":[["2021"]]},"page":"530-541","title":"Videojuegos educativos para niñas y niños en educación preescolar utilizando robótica y realidad aumentada","type":"article-journal","volume":"42"},"uris":["http://www.mendeley.com/documents/?uuid=ad31e27c-1213-43a1-bcc7-fcaa460c8066"]}],"mendeley":{"formattedCitation":"(Naranjo et al., 2021)","plainTextFormattedCitation":"(Naranjo et al., 2021)","previouslyFormattedCitation":"(Naranjo et al., 2021)"},"properties":{"noteIndex":0},"schema":"https://github.com/citation-style-language/schema/raw/master/csl-citation.json"}</w:delInstrText>
        </w:r>
        <w:r w:rsidR="005B0E92" w:rsidDel="00AF4086">
          <w:rPr>
            <w:rFonts w:ascii="Arial" w:hAnsi="Arial" w:cs="Arial"/>
            <w:color w:val="000000"/>
            <w:sz w:val="24"/>
            <w:szCs w:val="24"/>
          </w:rPr>
          <w:fldChar w:fldCharType="separate"/>
        </w:r>
        <w:r w:rsidR="00C138A3" w:rsidRPr="00C138A3" w:rsidDel="00AF4086">
          <w:rPr>
            <w:rFonts w:ascii="Arial" w:hAnsi="Arial" w:cs="Arial"/>
            <w:noProof/>
            <w:color w:val="000000"/>
            <w:sz w:val="24"/>
            <w:szCs w:val="24"/>
          </w:rPr>
          <w:delText>(Naranjo et al., 2021)</w:delText>
        </w:r>
        <w:r w:rsidR="005B0E92" w:rsidDel="00AF4086">
          <w:rPr>
            <w:rFonts w:ascii="Arial" w:hAnsi="Arial" w:cs="Arial"/>
            <w:color w:val="000000"/>
            <w:sz w:val="24"/>
            <w:szCs w:val="24"/>
          </w:rPr>
          <w:fldChar w:fldCharType="end"/>
        </w:r>
        <w:r w:rsidR="00F01C88" w:rsidDel="00AF4086">
          <w:rPr>
            <w:rFonts w:ascii="Arial" w:hAnsi="Arial" w:cs="Arial"/>
            <w:color w:val="000000"/>
            <w:sz w:val="24"/>
            <w:szCs w:val="24"/>
          </w:rPr>
          <w:delText xml:space="preserve">. </w:delText>
        </w:r>
        <w:r w:rsidDel="00AF4086">
          <w:rPr>
            <w:rFonts w:ascii="Arial" w:hAnsi="Arial" w:cs="Arial"/>
            <w:color w:val="000000"/>
            <w:sz w:val="24"/>
            <w:szCs w:val="24"/>
          </w:rPr>
          <w:delText xml:space="preserve">Para implementar software se debe tener presente distintas restricciones que posee el hardware de los dispositivos, en este caso se tiene en cuenta las dimensiones ya que estas son pequeñas, carecen de poder de computo, poca capacidad de almacenamiento, acotado ancho de banda, etc. Existen distintas aplicaciones móviles las cuales están diseñadas e implementadas para un objetivo común, por ejemplo, hay aplicaciones móviles para navegación, búsqueda, juegos, mensajería, educación, </w:delText>
        </w:r>
        <w:r w:rsidR="005B0E92" w:rsidDel="00AF4086">
          <w:rPr>
            <w:rFonts w:ascii="Arial" w:hAnsi="Arial" w:cs="Arial"/>
            <w:color w:val="000000"/>
            <w:sz w:val="24"/>
            <w:szCs w:val="24"/>
          </w:rPr>
          <w:fldChar w:fldCharType="begin" w:fldLock="1"/>
        </w:r>
        <w:r w:rsidR="00AA01FC" w:rsidDel="00AF4086">
          <w:rPr>
            <w:rFonts w:ascii="Arial" w:hAnsi="Arial" w:cs="Arial"/>
            <w:color w:val="000000"/>
            <w:sz w:val="24"/>
            <w:szCs w:val="24"/>
          </w:rPr>
          <w:delInstrText>ADDIN CSL_CITATION {"citationItems":[{"id":"ITEM-1","itemData":{"author":[{"dropping-particle":"","family":"Enriquez","given":"Juan Gabriel","non-dropping-particle":"","parse-names":false,"suffix":""},{"dropping-particle":"","family":"Casas","given":"Sandra Isabel","non-dropping-particle":"","parse-names":false,"suffix":""}],"container-title":"Itc","id":"ITEM-1","issued":{"date-parts":[["2013"]]},"page":"23","title":"USABILIDAD EN APLICACIONES MÓVILES,Vista de Usabilidad en aplicaciones móviles","type":"article-journal"},"uris":["http://www.mendeley.com/documents/?uuid=e6f44ded-9442-4692-8f17-8d677969df2f"]}],"mendeley":{"formattedCitation":"(Enriquez &amp; Casas, 2013)","plainTextFormattedCitation":"(Enriquez &amp; Casas, 2013)","previouslyFormattedCitation":"(Enriquez &amp; Casas, 2013)"},"properties":{"noteIndex":0},"schema":"https://github.com/citation-style-language/schema/raw/master/csl-citation.json"}</w:delInstrText>
        </w:r>
        <w:r w:rsidR="005B0E92" w:rsidDel="00AF4086">
          <w:rPr>
            <w:rFonts w:ascii="Arial" w:hAnsi="Arial" w:cs="Arial"/>
            <w:color w:val="000000"/>
            <w:sz w:val="24"/>
            <w:szCs w:val="24"/>
          </w:rPr>
          <w:fldChar w:fldCharType="separate"/>
        </w:r>
        <w:r w:rsidR="00AA01FC" w:rsidRPr="00AA01FC" w:rsidDel="00AF4086">
          <w:rPr>
            <w:rFonts w:ascii="Arial" w:hAnsi="Arial" w:cs="Arial"/>
            <w:noProof/>
            <w:color w:val="000000"/>
            <w:sz w:val="24"/>
            <w:szCs w:val="24"/>
          </w:rPr>
          <w:delText>(Enriquez &amp; Casas, 2013)</w:delText>
        </w:r>
        <w:r w:rsidR="005B0E92" w:rsidDel="00AF4086">
          <w:rPr>
            <w:rFonts w:ascii="Arial" w:hAnsi="Arial" w:cs="Arial"/>
            <w:color w:val="000000"/>
            <w:sz w:val="24"/>
            <w:szCs w:val="24"/>
          </w:rPr>
          <w:fldChar w:fldCharType="end"/>
        </w:r>
      </w:del>
    </w:p>
    <w:p w14:paraId="1E2E8E03" w14:textId="37BD6703" w:rsidR="002329F9" w:rsidRPr="00392E87" w:rsidDel="00AF4086" w:rsidRDefault="00392E87" w:rsidP="0097128C">
      <w:pPr>
        <w:pStyle w:val="Ttulo2"/>
        <w:numPr>
          <w:ilvl w:val="2"/>
          <w:numId w:val="21"/>
        </w:numPr>
        <w:spacing w:after="240" w:line="360" w:lineRule="auto"/>
        <w:rPr>
          <w:del w:id="2577" w:author="José Albeiro Montes Gil" w:date="2022-01-19T17:02:00Z"/>
          <w:rFonts w:cs="Arial"/>
          <w:szCs w:val="24"/>
        </w:rPr>
        <w:pPrChange w:id="2578" w:author="José Albeiro Montes Gil" w:date="2022-01-20T12:42:00Z">
          <w:pPr>
            <w:pStyle w:val="Ttulo2"/>
            <w:numPr>
              <w:ilvl w:val="2"/>
              <w:numId w:val="21"/>
            </w:numPr>
            <w:spacing w:after="240" w:line="360" w:lineRule="auto"/>
            <w:ind w:left="2160" w:hanging="720"/>
          </w:pPr>
        </w:pPrChange>
      </w:pPr>
      <w:bookmarkStart w:id="2579" w:name="_Toc87338570"/>
      <w:bookmarkStart w:id="2580" w:name="_Toc87344346"/>
      <w:del w:id="2581" w:author="José Albeiro Montes Gil" w:date="2022-01-19T17:02:00Z">
        <w:r w:rsidDel="00AF4086">
          <w:rPr>
            <w:rFonts w:cs="Arial"/>
            <w:szCs w:val="24"/>
          </w:rPr>
          <w:delText>Realidad Aumentada</w:delText>
        </w:r>
        <w:bookmarkEnd w:id="2579"/>
        <w:bookmarkEnd w:id="2580"/>
      </w:del>
    </w:p>
    <w:p w14:paraId="7B0ABEE3" w14:textId="77A252C1" w:rsidR="002329F9" w:rsidRPr="00392E87" w:rsidDel="00AF4086" w:rsidRDefault="002329F9" w:rsidP="0097128C">
      <w:pPr>
        <w:spacing w:line="360" w:lineRule="auto"/>
        <w:rPr>
          <w:del w:id="2582" w:author="José Albeiro Montes Gil" w:date="2022-01-19T17:02:00Z"/>
          <w:rFonts w:ascii="Arial" w:hAnsi="Arial" w:cs="Arial"/>
          <w:color w:val="000000"/>
          <w:sz w:val="24"/>
          <w:szCs w:val="24"/>
        </w:rPr>
        <w:pPrChange w:id="2583" w:author="José Albeiro Montes Gil" w:date="2022-01-20T12:42:00Z">
          <w:pPr>
            <w:spacing w:line="360" w:lineRule="auto"/>
            <w:jc w:val="both"/>
          </w:pPr>
        </w:pPrChange>
      </w:pPr>
      <w:del w:id="2584" w:author="José Albeiro Montes Gil" w:date="2022-01-19T17:02:00Z">
        <w:r w:rsidRPr="005401CE" w:rsidDel="00AF4086">
          <w:rPr>
            <w:rFonts w:ascii="Arial" w:hAnsi="Arial" w:cs="Arial"/>
            <w:color w:val="000000"/>
            <w:sz w:val="24"/>
            <w:szCs w:val="24"/>
          </w:rPr>
          <w:delText xml:space="preserve">A lo largo de los años, y desde sus inicios, diversos autores han propuesto </w:delText>
        </w:r>
        <w:r w:rsidRPr="005401CE" w:rsidDel="00AF4086">
          <w:rPr>
            <w:rFonts w:ascii="Arial" w:hAnsi="Arial" w:cs="Arial"/>
            <w:color w:val="000000"/>
            <w:sz w:val="24"/>
            <w:szCs w:val="24"/>
          </w:rPr>
          <w:br/>
          <w:delText>definiciones de realidad aumentada (RA), pero la realidad aumentada es un entorno captado por las cámaras de disposit</w:delText>
        </w:r>
        <w:r w:rsidR="00641630" w:rsidDel="00AF4086">
          <w:rPr>
            <w:rFonts w:ascii="Arial" w:hAnsi="Arial" w:cs="Arial"/>
            <w:color w:val="000000"/>
            <w:sz w:val="24"/>
            <w:szCs w:val="24"/>
          </w:rPr>
          <w:delText>ivos con el software instalado.</w:delText>
        </w:r>
        <w:r w:rsidR="00C82F00" w:rsidDel="00AF4086">
          <w:rPr>
            <w:rFonts w:ascii="Arial" w:hAnsi="Arial" w:cs="Arial"/>
            <w:color w:val="000000"/>
            <w:sz w:val="24"/>
            <w:szCs w:val="24"/>
          </w:rPr>
          <w:fldChar w:fldCharType="begin" w:fldLock="1"/>
        </w:r>
        <w:r w:rsidR="00C82F00" w:rsidDel="00AF4086">
          <w:rPr>
            <w:rFonts w:ascii="Arial" w:hAnsi="Arial" w:cs="Arial"/>
            <w:color w:val="000000"/>
            <w:sz w:val="24"/>
            <w:szCs w:val="24"/>
          </w:rPr>
          <w:delInstrText>ADDIN CSL_CITATION {"citationItems":[{"id":"ITEM-1","itemData":{"abstract":"eadowSR.Post-streptococcalnephritis-araredisease?ArchDisChild1975;50:379-81.2LeungDTY,TsengRYM,DaviesDP.SettingupaclinicalauditofpaediatricmorbidityinHongKong:someearlyexperiences.AustPaediatrJ1987;23:111-3.3McCartyM.Theantibodyresponsetostreptococcalinfections.Streptococcalinfection.NewYork:ColumbiaPress,1954.4TanphaichitrP,ChatasinghS.Post-streptococcalnephritis-stillnotararediseaseinThailand.ArchDisChild1976;51:484-5.CameronJS,VickRM,OggCS,SeymourWM,ChantlerC,TurnerDR.PlasmaC3andC4concentrationsinmanagementofglomerulonephritis.BrMedJ1973;3:668-72.","author":[{"dropping-particle":"","family":"Verónica Marín-Díaz","given":"Begoña Esther Sampedro-Requena","non-dropping-particle":"","parse-names":false,"suffix":""}],"id":"ITEM-1","issued":{"date-parts":[["2014"]]},"page":"1","title":"La Realidad Aumentada en Educación Primaria desde la visión de los estudiantes","type":"article"},"uris":["http://www.mendeley.com/documents/?uuid=9dd3d657-f6bb-49ff-ac7a-39af74301ba7"]}],"mendeley":{"formattedCitation":"(Verónica Marín-Díaz, 2014)","plainTextFormattedCitation":"(Verónica Marín-Díaz, 2014)","previouslyFormattedCitation":"(Verónica Marín-Díaz, 2014)"},"properties":{"noteIndex":0},"schema":"https://github.com/citation-style-language/schema/raw/master/csl-citation.json"}</w:delInstrText>
        </w:r>
        <w:r w:rsidR="00C82F00" w:rsidDel="00AF4086">
          <w:rPr>
            <w:rFonts w:ascii="Arial" w:hAnsi="Arial" w:cs="Arial"/>
            <w:color w:val="000000"/>
            <w:sz w:val="24"/>
            <w:szCs w:val="24"/>
          </w:rPr>
          <w:fldChar w:fldCharType="separate"/>
        </w:r>
        <w:r w:rsidR="00C82F00" w:rsidRPr="00C82F00" w:rsidDel="00AF4086">
          <w:rPr>
            <w:rFonts w:ascii="Arial" w:hAnsi="Arial" w:cs="Arial"/>
            <w:noProof/>
            <w:color w:val="000000"/>
            <w:sz w:val="24"/>
            <w:szCs w:val="24"/>
          </w:rPr>
          <w:delText>(Verónica Marín-Díaz, 2014)</w:delText>
        </w:r>
        <w:r w:rsidR="00C82F00" w:rsidDel="00AF4086">
          <w:rPr>
            <w:rFonts w:ascii="Arial" w:hAnsi="Arial" w:cs="Arial"/>
            <w:color w:val="000000"/>
            <w:sz w:val="24"/>
            <w:szCs w:val="24"/>
          </w:rPr>
          <w:fldChar w:fldCharType="end"/>
        </w:r>
        <w:r w:rsidR="00C82F00" w:rsidRPr="005401CE" w:rsidDel="00AF4086">
          <w:rPr>
            <w:rFonts w:ascii="Arial" w:hAnsi="Arial" w:cs="Arial"/>
            <w:color w:val="000000"/>
            <w:sz w:val="24"/>
            <w:szCs w:val="24"/>
          </w:rPr>
          <w:delText xml:space="preserve"> </w:delText>
        </w:r>
        <w:r w:rsidRPr="005401CE" w:rsidDel="00AF4086">
          <w:rPr>
            <w:rFonts w:ascii="Arial" w:hAnsi="Arial" w:cs="Arial"/>
            <w:color w:val="000000"/>
            <w:sz w:val="24"/>
            <w:szCs w:val="24"/>
          </w:rPr>
          <w:delText xml:space="preserve">En su estudio, encontró que la Realidad Aumentada es una combinación de los mundos real y virtual para crear nuevas condiciones para las imágenes en las que los objetos físicos y digitales juntos, existen e interactúan en tiempo real. Otra definición técnica que el autor </w:delText>
        </w:r>
        <w:r w:rsidR="005B0E92" w:rsidDel="00AF4086">
          <w:rPr>
            <w:rFonts w:ascii="Arial" w:hAnsi="Arial" w:cs="Arial"/>
            <w:color w:val="000000"/>
            <w:sz w:val="24"/>
            <w:szCs w:val="24"/>
          </w:rPr>
          <w:fldChar w:fldCharType="begin" w:fldLock="1"/>
        </w:r>
        <w:r w:rsidR="00AA01FC" w:rsidDel="00AF4086">
          <w:rPr>
            <w:rFonts w:ascii="Arial" w:hAnsi="Arial" w:cs="Arial"/>
            <w:color w:val="000000"/>
            <w:sz w:val="24"/>
            <w:szCs w:val="24"/>
          </w:rPr>
          <w:delInstrText>ADDIN CSL_CITATION {"citationItems":[{"id":"ITEM-1","itemData":{"DOI":"10.12795/pixelbit.2015.i46.12","ISSN":"11338482","abstract":"Augmented reality is a promising technology, already present in many classrooms, which can help improve the teaching-learning process. The objective of this paper is to present a compilation of projects carried out in schools in recent years as a general overview of the state of art of the application of augmented reality technology in the field of education in Spain. This compilation was obtained through documentary research on journals, databases, on-line catalogues and Internet references. (English) [ABSTRACT FROM AUTHOR]","author":[{"dropping-particle":"","family":"Prendes Espinosa","given":"Carlos","non-dropping-particle":"","parse-names":false,"suffix":""}],"container-title":"Píxel-Bit, Revista de Medios y Educación","id":"ITEM-1","issue":"46","issued":{"date-parts":[["2014"]]},"page":"187-203","title":"Realidad aumentada y educación: análisis de experiencias prácticas","type":"article-journal"},"uris":["http://www.mendeley.com/documents/?uuid=db4972d3-ebfc-4512-a771-2b3b8c2ca600"]}],"mendeley":{"formattedCitation":"(Prendes Espinosa, 2014)","plainTextFormattedCitation":"(Prendes Espinosa, 2014)","previouslyFormattedCitation":"(Prendes Espinosa, 2014)"},"properties":{"noteIndex":0},"schema":"https://github.com/citation-style-language/schema/raw/master/csl-citation.json"}</w:delInstrText>
        </w:r>
        <w:r w:rsidR="005B0E92" w:rsidDel="00AF4086">
          <w:rPr>
            <w:rFonts w:ascii="Arial" w:hAnsi="Arial" w:cs="Arial"/>
            <w:color w:val="000000"/>
            <w:sz w:val="24"/>
            <w:szCs w:val="24"/>
          </w:rPr>
          <w:fldChar w:fldCharType="separate"/>
        </w:r>
        <w:r w:rsidR="00AA01FC" w:rsidRPr="00AA01FC" w:rsidDel="00AF4086">
          <w:rPr>
            <w:rFonts w:ascii="Arial" w:hAnsi="Arial" w:cs="Arial"/>
            <w:noProof/>
            <w:color w:val="000000"/>
            <w:sz w:val="24"/>
            <w:szCs w:val="24"/>
          </w:rPr>
          <w:delText>(Prendes Espinosa, 2014)</w:delText>
        </w:r>
        <w:r w:rsidR="005B0E92" w:rsidDel="00AF4086">
          <w:rPr>
            <w:rFonts w:ascii="Arial" w:hAnsi="Arial" w:cs="Arial"/>
            <w:color w:val="000000"/>
            <w:sz w:val="24"/>
            <w:szCs w:val="24"/>
          </w:rPr>
          <w:fldChar w:fldCharType="end"/>
        </w:r>
        <w:r w:rsidRPr="005401CE" w:rsidDel="00AF4086">
          <w:rPr>
            <w:rFonts w:ascii="Arial" w:hAnsi="Arial" w:cs="Arial"/>
            <w:color w:val="000000"/>
            <w:sz w:val="24"/>
            <w:szCs w:val="24"/>
          </w:rPr>
          <w:delText xml:space="preserve"> también utiliza como referencia. En su opinión, una de las más específicas es la def</w:delText>
        </w:r>
        <w:r w:rsidR="00024059" w:rsidDel="00AF4086">
          <w:rPr>
            <w:rFonts w:ascii="Arial" w:hAnsi="Arial" w:cs="Arial"/>
            <w:color w:val="000000"/>
            <w:sz w:val="24"/>
            <w:szCs w:val="24"/>
          </w:rPr>
          <w:delText>inición de (Azuma,</w:delText>
        </w:r>
        <w:r w:rsidRPr="005401CE" w:rsidDel="00AF4086">
          <w:rPr>
            <w:rFonts w:ascii="Arial" w:hAnsi="Arial" w:cs="Arial"/>
            <w:color w:val="000000"/>
            <w:sz w:val="24"/>
            <w:szCs w:val="24"/>
          </w:rPr>
          <w:delText xml:space="preserve">1997), que propone la siguiente definición. Un objeto virtual 3D que contiene información. </w:delText>
        </w:r>
        <w:r w:rsidR="00AA01FC" w:rsidRPr="005401CE" w:rsidDel="00AF4086">
          <w:rPr>
            <w:rFonts w:ascii="Arial" w:hAnsi="Arial" w:cs="Arial"/>
            <w:color w:val="000000"/>
            <w:sz w:val="24"/>
            <w:szCs w:val="24"/>
          </w:rPr>
          <w:delText>Usuarios</w:delText>
        </w:r>
        <w:r w:rsidRPr="005401CE" w:rsidDel="00AF4086">
          <w:rPr>
            <w:rFonts w:ascii="Arial" w:hAnsi="Arial" w:cs="Arial"/>
            <w:color w:val="000000"/>
            <w:sz w:val="24"/>
            <w:szCs w:val="24"/>
          </w:rPr>
          <w:delText xml:space="preserve"> interactúan en tiempo real para recrear su realidad física y crear una nueva sensación. En conclusión, la realidad aumentada es una herramienta que puede conectar uniones. Se puede definir como. El análisis de estudios referentes a este estudio puede argumentar que la actividad necesita dispositivos</w:delText>
        </w:r>
        <w:r w:rsidR="00A92C5F" w:rsidDel="00AF4086">
          <w:rPr>
            <w:rFonts w:ascii="Arial" w:hAnsi="Arial" w:cs="Arial"/>
            <w:color w:val="000000"/>
            <w:sz w:val="24"/>
            <w:szCs w:val="24"/>
          </w:rPr>
          <w:delText xml:space="preserve"> móviles. Según Tardáguila</w:delText>
        </w:r>
        <w:r w:rsidR="00024059" w:rsidRPr="00024059" w:rsidDel="00AF4086">
          <w:rPr>
            <w:rFonts w:ascii="Arial" w:hAnsi="Arial" w:cs="Arial"/>
            <w:color w:val="000000"/>
            <w:sz w:val="24"/>
            <w:szCs w:val="24"/>
          </w:rPr>
          <w:delText xml:space="preserve"> </w:delText>
        </w:r>
        <w:r w:rsidR="00A92C5F" w:rsidDel="00AF4086">
          <w:rPr>
            <w:rFonts w:ascii="Arial" w:hAnsi="Arial" w:cs="Arial"/>
            <w:color w:val="000000"/>
            <w:sz w:val="24"/>
            <w:szCs w:val="24"/>
          </w:rPr>
          <w:fldChar w:fldCharType="begin" w:fldLock="1"/>
        </w:r>
        <w:r w:rsidR="00641630" w:rsidDel="00AF4086">
          <w:rPr>
            <w:rFonts w:ascii="Arial" w:hAnsi="Arial" w:cs="Arial"/>
            <w:color w:val="000000"/>
            <w:sz w:val="24"/>
            <w:szCs w:val="24"/>
          </w:rPr>
          <w:delInstrText>ADDIN CSL_CITATION {"citationItems":[{"id":"ITEM-1","itemData":{"DOI":"10.7238/m.n49.0619","ISSN":"1696-3296","abstract":"Hace tiempo que los teléfonos dejaron de ser algo que servía para realizar llamadas, convirtiéndose en «dispositivos multimedia». Con el cambio de nombre, y de casos de uso, llegan múltiples oportunidades de tecnológicas y de negocio. En este documento se explora el estado actual de implantación de los dispositivos multimedia, algunos patrones de uso, y las oportunidades y retos que presenta el mercado asociado.","author":[{"dropping-particle":"","family":"Tardáguila","given":"César","non-dropping-particle":"","parse-names":false,"suffix":""}],"container-title":"Mosaic","id":"ITEM-1","issue":"49","issued":{"date-parts":[["2009"]]},"title":"Dispositivos móviles y multimedia","type":"article-journal"},"uris":["http://www.mendeley.com/documents/?uuid=a0f6949a-0718-438f-a837-6e49b0583c20"]}],"mendeley":{"formattedCitation":"(Tardáguila, 2009)","plainTextFormattedCitation":"(Tardáguila, 2009)","previouslyFormattedCitation":"(Tardáguila, 2009)"},"properties":{"noteIndex":0},"schema":"https://github.com/citation-style-language/schema/raw/master/csl-citation.json"}</w:delInstrText>
        </w:r>
        <w:r w:rsidR="00A92C5F" w:rsidDel="00AF4086">
          <w:rPr>
            <w:rFonts w:ascii="Arial" w:hAnsi="Arial" w:cs="Arial"/>
            <w:color w:val="000000"/>
            <w:sz w:val="24"/>
            <w:szCs w:val="24"/>
          </w:rPr>
          <w:fldChar w:fldCharType="separate"/>
        </w:r>
        <w:r w:rsidR="00A92C5F" w:rsidRPr="00A92C5F" w:rsidDel="00AF4086">
          <w:rPr>
            <w:rFonts w:ascii="Arial" w:hAnsi="Arial" w:cs="Arial"/>
            <w:noProof/>
            <w:color w:val="000000"/>
            <w:sz w:val="24"/>
            <w:szCs w:val="24"/>
          </w:rPr>
          <w:delText>(Tardáguila, 2009)</w:delText>
        </w:r>
        <w:r w:rsidR="00A92C5F" w:rsidDel="00AF4086">
          <w:rPr>
            <w:rFonts w:ascii="Arial" w:hAnsi="Arial" w:cs="Arial"/>
            <w:color w:val="000000"/>
            <w:sz w:val="24"/>
            <w:szCs w:val="24"/>
          </w:rPr>
          <w:fldChar w:fldCharType="end"/>
        </w:r>
        <w:r w:rsidRPr="005401CE" w:rsidDel="00AF4086">
          <w:rPr>
            <w:rFonts w:ascii="Arial" w:hAnsi="Arial" w:cs="Arial"/>
            <w:color w:val="000000"/>
            <w:sz w:val="24"/>
            <w:szCs w:val="24"/>
          </w:rPr>
          <w:delText>, los dispositivos móviles son computadoras que son lo suficientemente livianas para ser transportadas por personas y tienen suficiente capacidad de batería para que la funcione de forma independiente. Estos dispositivos móviles tienen actualmente una variedad de capacidades de procesamiento, y para ser compatibles con el R</w:delText>
        </w:r>
        <w:r w:rsidR="00A92C5F" w:rsidDel="00AF4086">
          <w:rPr>
            <w:rFonts w:ascii="Arial" w:hAnsi="Arial" w:cs="Arial"/>
            <w:color w:val="000000"/>
            <w:sz w:val="24"/>
            <w:szCs w:val="24"/>
          </w:rPr>
          <w:delText xml:space="preserve">ealidad </w:delText>
        </w:r>
        <w:r w:rsidRPr="005401CE" w:rsidDel="00AF4086">
          <w:rPr>
            <w:rFonts w:ascii="Arial" w:hAnsi="Arial" w:cs="Arial"/>
            <w:color w:val="000000"/>
            <w:sz w:val="24"/>
            <w:szCs w:val="24"/>
          </w:rPr>
          <w:delText>A</w:delText>
        </w:r>
        <w:r w:rsidR="00A92C5F" w:rsidDel="00AF4086">
          <w:rPr>
            <w:rFonts w:ascii="Arial" w:hAnsi="Arial" w:cs="Arial"/>
            <w:color w:val="000000"/>
            <w:sz w:val="24"/>
            <w:szCs w:val="24"/>
          </w:rPr>
          <w:delText>umentada</w:delText>
        </w:r>
        <w:r w:rsidRPr="005401CE" w:rsidDel="00AF4086">
          <w:rPr>
            <w:rFonts w:ascii="Arial" w:hAnsi="Arial" w:cs="Arial"/>
            <w:color w:val="000000"/>
            <w:sz w:val="24"/>
            <w:szCs w:val="24"/>
          </w:rPr>
          <w:delText>, se requiere una cámara porque el sistema funcionará cuando se detecte una imagen en particular. Según Lacueva, Gracia, Sanagustín, González y Romero (2015), esto se conoce como un activador de realidad aumentada. Su trabajo es interpretar la información real recibida por los usuarios, generar la información virtual requerida para cada servicio en particul</w:delText>
        </w:r>
        <w:r w:rsidR="00392E87" w:rsidDel="00AF4086">
          <w:rPr>
            <w:rFonts w:ascii="Arial" w:hAnsi="Arial" w:cs="Arial"/>
            <w:color w:val="000000"/>
            <w:sz w:val="24"/>
            <w:szCs w:val="24"/>
          </w:rPr>
          <w:delText>ar y mezclarlos apropiadamente.</w:delText>
        </w:r>
      </w:del>
    </w:p>
    <w:p w14:paraId="6649F456" w14:textId="58423C6F" w:rsidR="004A7756" w:rsidRPr="00392E87" w:rsidDel="00AF4086" w:rsidRDefault="00C538D8" w:rsidP="0097128C">
      <w:pPr>
        <w:pStyle w:val="Ttulo2"/>
        <w:numPr>
          <w:ilvl w:val="1"/>
          <w:numId w:val="21"/>
        </w:numPr>
        <w:spacing w:after="240" w:line="360" w:lineRule="auto"/>
        <w:rPr>
          <w:del w:id="2585" w:author="José Albeiro Montes Gil" w:date="2022-01-19T17:02:00Z"/>
          <w:rFonts w:cs="Arial"/>
          <w:szCs w:val="24"/>
        </w:rPr>
        <w:pPrChange w:id="2586" w:author="José Albeiro Montes Gil" w:date="2022-01-20T12:42:00Z">
          <w:pPr>
            <w:pStyle w:val="Ttulo2"/>
            <w:numPr>
              <w:ilvl w:val="1"/>
              <w:numId w:val="21"/>
            </w:numPr>
            <w:spacing w:after="240" w:line="360" w:lineRule="auto"/>
            <w:ind w:left="1080" w:hanging="360"/>
          </w:pPr>
        </w:pPrChange>
      </w:pPr>
      <w:bookmarkStart w:id="2587" w:name="_Toc87338571"/>
      <w:bookmarkStart w:id="2588" w:name="_Toc87344347"/>
      <w:del w:id="2589" w:author="José Albeiro Montes Gil" w:date="2022-01-19T17:02:00Z">
        <w:r w:rsidDel="00AF4086">
          <w:rPr>
            <w:rFonts w:cs="Arial"/>
            <w:szCs w:val="24"/>
          </w:rPr>
          <w:delText>ANTECEDENTES Y ESTADO DEL ARTE</w:delText>
        </w:r>
        <w:bookmarkEnd w:id="2587"/>
        <w:bookmarkEnd w:id="2588"/>
      </w:del>
    </w:p>
    <w:p w14:paraId="3E2F7A68" w14:textId="33D01078" w:rsidR="004A7756" w:rsidRPr="00392E87" w:rsidDel="00AF4086" w:rsidRDefault="00F60D34" w:rsidP="0097128C">
      <w:pPr>
        <w:pStyle w:val="Ttulo3"/>
        <w:spacing w:after="240" w:line="360" w:lineRule="auto"/>
        <w:ind w:left="360" w:firstLine="720"/>
        <w:rPr>
          <w:del w:id="2590" w:author="José Albeiro Montes Gil" w:date="2022-01-19T17:02:00Z"/>
          <w:rFonts w:cs="Arial"/>
        </w:rPr>
        <w:pPrChange w:id="2591" w:author="José Albeiro Montes Gil" w:date="2022-01-20T12:42:00Z">
          <w:pPr>
            <w:pStyle w:val="Ttulo3"/>
            <w:spacing w:after="240" w:line="360" w:lineRule="auto"/>
            <w:ind w:left="360" w:firstLine="720"/>
          </w:pPr>
        </w:pPrChange>
      </w:pPr>
      <w:bookmarkStart w:id="2592" w:name="_Toc87338572"/>
      <w:bookmarkStart w:id="2593" w:name="_Toc87344348"/>
      <w:del w:id="2594" w:author="José Albeiro Montes Gil" w:date="2022-01-19T17:02:00Z">
        <w:r w:rsidDel="00AF4086">
          <w:rPr>
            <w:rFonts w:cs="Arial"/>
          </w:rPr>
          <w:delText>4.2.1</w:delText>
        </w:r>
        <w:r w:rsidDel="00AF4086">
          <w:rPr>
            <w:rFonts w:cs="Arial"/>
          </w:rPr>
          <w:tab/>
        </w:r>
        <w:r w:rsidR="001C36EA" w:rsidDel="00AF4086">
          <w:rPr>
            <w:rFonts w:cs="Arial"/>
          </w:rPr>
          <w:delText>Antecedentes nacionales</w:delText>
        </w:r>
        <w:bookmarkEnd w:id="2592"/>
        <w:bookmarkEnd w:id="2593"/>
      </w:del>
    </w:p>
    <w:p w14:paraId="3E77C897" w14:textId="01618CFA" w:rsidR="004A7756" w:rsidDel="00AF4086" w:rsidRDefault="001C36EA" w:rsidP="0097128C">
      <w:pPr>
        <w:spacing w:line="360" w:lineRule="auto"/>
        <w:rPr>
          <w:del w:id="2595" w:author="José Albeiro Montes Gil" w:date="2022-01-19T17:02:00Z"/>
        </w:rPr>
        <w:pPrChange w:id="2596" w:author="José Albeiro Montes Gil" w:date="2022-01-20T12:42:00Z">
          <w:pPr>
            <w:spacing w:line="360" w:lineRule="auto"/>
            <w:jc w:val="both"/>
          </w:pPr>
        </w:pPrChange>
      </w:pPr>
      <w:del w:id="2597" w:author="José Albeiro Montes Gil" w:date="2022-01-19T17:02:00Z">
        <w:r w:rsidDel="00AF4086">
          <w:rPr>
            <w:rFonts w:ascii="Arial" w:hAnsi="Arial" w:cs="Arial"/>
            <w:sz w:val="24"/>
            <w:szCs w:val="24"/>
          </w:rPr>
          <w:delText>La inclusión de Realidad Aumentada como estrategia de enseñanza en</w:delText>
        </w:r>
        <w:r w:rsidDel="00AF4086">
          <w:delText xml:space="preserve"> </w:delText>
        </w:r>
        <w:r w:rsidDel="00AF4086">
          <w:rPr>
            <w:rFonts w:ascii="Arial" w:hAnsi="Arial" w:cs="Arial"/>
            <w:sz w:val="24"/>
            <w:szCs w:val="24"/>
          </w:rPr>
          <w:delText>ilustrar el abecedario y los números asiste positivamente a activar dinámicas de aprendizaje activas y por descubrimiento, esto genera la creación de estímulos motivantes, de querer investigar por cuenta propia y de disfrutar como un triunfo, el resolver un problema en un escenario real. Estudios recientes adelantados por (</w:delText>
        </w:r>
        <w:bookmarkStart w:id="2598" w:name="__Fieldmark__4023_1357490476"/>
        <w:r w:rsidDel="00AF4086">
          <w:rPr>
            <w:rFonts w:ascii="Arial" w:hAnsi="Arial" w:cs="Arial"/>
            <w:sz w:val="24"/>
            <w:szCs w:val="24"/>
          </w:rPr>
          <w:delText>R</w:delText>
        </w:r>
        <w:bookmarkStart w:id="2599" w:name="__Fieldmark__441_1312984372"/>
        <w:r w:rsidDel="00AF4086">
          <w:rPr>
            <w:rFonts w:ascii="Arial" w:hAnsi="Arial" w:cs="Arial"/>
            <w:sz w:val="24"/>
            <w:szCs w:val="24"/>
          </w:rPr>
          <w:delText>.</w:delText>
        </w:r>
        <w:bookmarkStart w:id="2600" w:name="__Fieldmark__1016_1577705079"/>
        <w:r w:rsidDel="00AF4086">
          <w:rPr>
            <w:rFonts w:ascii="Arial" w:hAnsi="Arial" w:cs="Arial"/>
            <w:sz w:val="24"/>
            <w:szCs w:val="24"/>
          </w:rPr>
          <w:delText xml:space="preserve"> </w:delText>
        </w:r>
        <w:bookmarkStart w:id="2601" w:name="__Fieldmark__470_2107047667"/>
        <w:r w:rsidDel="00AF4086">
          <w:rPr>
            <w:rFonts w:ascii="Arial" w:hAnsi="Arial" w:cs="Arial"/>
            <w:sz w:val="24"/>
            <w:szCs w:val="24"/>
          </w:rPr>
          <w:delText>N</w:delText>
        </w:r>
        <w:r w:rsidR="005B0E92" w:rsidDel="00AF4086">
          <w:fldChar w:fldCharType="begin" w:fldLock="1"/>
        </w:r>
        <w:r w:rsidR="00227323" w:rsidDel="00AF4086">
          <w:delInstrText>ADDIN CSL_CITATION {"citationItems":[{"id":"ITEM-1","itemData":{"ISBN":"0123456789","ISSN":"03003604","PMID":"17080635","abstract":"© 2018, The Institute of Experimental Botany. Photosynthesis is amongst the plant cell functions that are highly sensitive to any type of changes. Sun and shade conditions are prevalent in fields as well as dense forests. Dense forests face extreme sun and shade conditions, and plants adapt themselves accordingly. Sun flecks cause changes in plant metabolic processes. In the field, plants have to face high light intensity and survive under such conditions. Sun and shade type of plants develops a respective type of chloroplasts which help plants to survive and perform photosynthesis under adverse conditions. PSII and Rubisco behave differently under different sun and shade conditions. In this review, morphological, physiological, and biochemical changes under conditions of sun (high light) and shade (low light) on the process of photosynthesis, as well as the tolerance and adaptive mechanisms involved for the same, were summarized.","author":[{"dropping-particle":"","family":"Navarrete","given":"Rodrigo Navarrete","non-dropping-particle":"","parse-names":false,"suffix":""},{"dropping-particle":"","family":"Ovalle","given":"Germán Felipe Rodríguez","non-dropping-particle":"","parse-names":false,"suffix":""}],"container-title":"Photosynthetica","id":"ITEM-1","issue":"1","issued":{"date-parts":[["2018"]]},"page":"1-13","title":"Aplicación móvil que utiliza realidad aumentada para ilustrar el abecedario y los números","type":"article-journal","volume":"2"},"uris":["http://www.mendeley.com/documents/?uuid=5cfe024b-1414-4908-a064-ccaf34bbabf1"]}],"mendeley":{"formattedCitation":"(R. N. Navarrete &amp; Ovalle, 2018)","plainTextFormattedCitation":"(R. N. Navarrete &amp; Ovalle, 2018)","previouslyFormattedCitation":"(R. N. Navarrete &amp; Ovalle, 2018)"},"properties":{"noteIndex":0},"schema":"https://github.com/citation-style-language/schema/raw/master/csl-citation.json"}</w:delInstrText>
        </w:r>
        <w:r w:rsidR="005B0E92" w:rsidDel="00AF4086">
          <w:fldChar w:fldCharType="separate"/>
        </w:r>
        <w:bookmarkStart w:id="2602" w:name="__Fieldmark__1735_60913758"/>
        <w:bookmarkStart w:id="2603" w:name="__Fieldmark__1126_852572629"/>
        <w:r w:rsidR="00C138A3" w:rsidRPr="00C138A3" w:rsidDel="00AF4086">
          <w:rPr>
            <w:rFonts w:ascii="Arial" w:hAnsi="Arial" w:cs="Arial"/>
            <w:noProof/>
            <w:sz w:val="24"/>
            <w:szCs w:val="24"/>
          </w:rPr>
          <w:delText>(R. N. Navarrete &amp; Ovalle, 2018)</w:delText>
        </w:r>
        <w:r w:rsidR="005B0E92" w:rsidDel="00AF4086">
          <w:fldChar w:fldCharType="end"/>
        </w:r>
        <w:bookmarkEnd w:id="2598"/>
        <w:bookmarkEnd w:id="2599"/>
        <w:bookmarkEnd w:id="2600"/>
        <w:bookmarkEnd w:id="2601"/>
        <w:bookmarkEnd w:id="2602"/>
        <w:bookmarkEnd w:id="2603"/>
        <w:r w:rsidDel="00AF4086">
          <w:rPr>
            <w:rFonts w:ascii="Arial" w:hAnsi="Arial" w:cs="Arial"/>
            <w:sz w:val="24"/>
            <w:szCs w:val="24"/>
          </w:rPr>
          <w:delText xml:space="preserve"> en donde implementaron como estrategia de aprendizaje con Realidad Aumentada una </w:delText>
        </w:r>
        <w:r w:rsidDel="00AF4086">
          <w:rPr>
            <w:rFonts w:ascii="Arial" w:hAnsi="Arial" w:cs="Arial"/>
            <w:b/>
            <w:sz w:val="24"/>
            <w:szCs w:val="24"/>
          </w:rPr>
          <w:delText>“</w:delText>
        </w:r>
        <w:r w:rsidR="00A92C5F" w:rsidDel="00AF4086">
          <w:rPr>
            <w:rFonts w:ascii="Arial" w:hAnsi="Arial" w:cs="Arial"/>
            <w:b/>
            <w:sz w:val="24"/>
            <w:szCs w:val="24"/>
          </w:rPr>
          <w:delText>aplicación móvil que utiliza realidad aumentada para ilustrar el abecedario y los números</w:delText>
        </w:r>
        <w:r w:rsidDel="00AF4086">
          <w:rPr>
            <w:rFonts w:ascii="Arial" w:hAnsi="Arial" w:cs="Arial"/>
            <w:b/>
            <w:sz w:val="24"/>
            <w:szCs w:val="24"/>
          </w:rPr>
          <w:delText>”</w:delText>
        </w:r>
        <w:r w:rsidDel="00AF4086">
          <w:rPr>
            <w:rFonts w:ascii="Arial" w:hAnsi="Arial" w:cs="Arial"/>
            <w:sz w:val="24"/>
            <w:szCs w:val="24"/>
          </w:rPr>
          <w:delText xml:space="preserve"> en la comprensión de los números, las vocales y las consonantes, utilizando la Realidad Aumentada por medio de marcadores; como apoyo al trabajo realizado, se elaboró un libro didáctico donde se encuentra almacenado el material audiovisual que se emplea para realizar el conocimiento.  Los docentes estiman de manera significativa las prácticas con realidad aumentada en las aulas, destacando su contribución al aprendizaje de conocimientos relativos en los conceptos y procesos de enseñanza mediante esta modalidad.</w:delText>
        </w:r>
      </w:del>
    </w:p>
    <w:p w14:paraId="14571669" w14:textId="7DAC937E" w:rsidR="00A727DD" w:rsidRPr="00A727DD" w:rsidDel="00AF4086" w:rsidRDefault="001C36EA" w:rsidP="0097128C">
      <w:pPr>
        <w:spacing w:line="360" w:lineRule="auto"/>
        <w:rPr>
          <w:del w:id="2604" w:author="José Albeiro Montes Gil" w:date="2022-01-19T17:02:00Z"/>
        </w:rPr>
        <w:pPrChange w:id="2605" w:author="José Albeiro Montes Gil" w:date="2022-01-20T12:42:00Z">
          <w:pPr>
            <w:spacing w:line="360" w:lineRule="auto"/>
            <w:jc w:val="both"/>
          </w:pPr>
        </w:pPrChange>
      </w:pPr>
      <w:del w:id="2606" w:author="José Albeiro Montes Gil" w:date="2022-01-19T17:02:00Z">
        <w:r w:rsidDel="00AF4086">
          <w:rPr>
            <w:rFonts w:ascii="Arial" w:hAnsi="Arial" w:cs="Arial"/>
            <w:sz w:val="24"/>
            <w:szCs w:val="24"/>
          </w:rPr>
          <w:delText>Las formas de enseñanza toman varios grupos o equipos de estudio los cuales permiten el buen funcionamiento del aprendizaje en diferentes etapas del crecimiento, (</w:delText>
        </w:r>
        <w:bookmarkStart w:id="2607" w:name="__Fieldmark__4046_1357490476"/>
        <w:r w:rsidDel="00AF4086">
          <w:rPr>
            <w:rFonts w:ascii="Arial" w:hAnsi="Arial" w:cs="Arial"/>
            <w:sz w:val="24"/>
            <w:szCs w:val="24"/>
          </w:rPr>
          <w:delText>L</w:delText>
        </w:r>
        <w:bookmarkStart w:id="2608" w:name="__Fieldmark__460_1312984372"/>
        <w:r w:rsidDel="00AF4086">
          <w:rPr>
            <w:rFonts w:ascii="Arial" w:hAnsi="Arial" w:cs="Arial"/>
            <w:sz w:val="24"/>
            <w:szCs w:val="24"/>
          </w:rPr>
          <w:delText>ó</w:delText>
        </w:r>
        <w:bookmarkStart w:id="2609" w:name="__Fieldmark__1031_1577705079"/>
        <w:r w:rsidDel="00AF4086">
          <w:rPr>
            <w:rFonts w:ascii="Arial" w:hAnsi="Arial" w:cs="Arial"/>
            <w:sz w:val="24"/>
            <w:szCs w:val="24"/>
          </w:rPr>
          <w:delText>p</w:delText>
        </w:r>
        <w:bookmarkStart w:id="2610" w:name="__Fieldmark__481_2107047667"/>
        <w:r w:rsidDel="00AF4086">
          <w:rPr>
            <w:rFonts w:ascii="Arial" w:hAnsi="Arial" w:cs="Arial"/>
            <w:sz w:val="24"/>
            <w:szCs w:val="24"/>
          </w:rPr>
          <w:delText>e</w:delText>
        </w:r>
        <w:r w:rsidR="005B0E92" w:rsidDel="00AF4086">
          <w:fldChar w:fldCharType="begin" w:fldLock="1"/>
        </w:r>
        <w:r w:rsidR="00B66683" w:rsidDel="00AF4086">
          <w:del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ópez","given":"Camilo","non-dropping-particle":"","parse-names":false,"suffix":""},{"dropping-particle":"","family":"Hormechea","given":"Karina","non-dropping-particle":"","parse-names":false,"suffix":""},{"dropping-particle":"","family":"González","given":"Luis","non-dropping-particle":"","parse-names":false,"suffix":""},{"dropping-particle":"","family":"Camelo","given":"Yoan","non-dropping-particle":"","parse-names":false,"suffix":""}],"container-title":"Journal of Chemical Information and Modeling","id":"ITEM-1","issued":{"date-parts":[["2019"]]},"page":"171","title":"Uso de la realidad aumentada como Estrategia de aprendizaje para la enseñanza de las ciencias naturales","type":"article-journal"},"uris":["http://www.mendeley.com/documents/?uuid=da799d5d-53ac-4a7b-976a-9bf901af3e71"]}],"mendeley":{"formattedCitation":"(López et al., 2019)","manualFormatting":"z et al., 2019)","plainTextFormattedCitation":"(López et al., 2019)","previouslyFormattedCitation":"(López et al., 2019)"},"properties":{"noteIndex":0},"schema":"https://github.com/citation-style-language/schema/raw/master/csl-citation.json"}</w:delInstrText>
        </w:r>
        <w:r w:rsidR="005B0E92" w:rsidDel="00AF4086">
          <w:fldChar w:fldCharType="separate"/>
        </w:r>
        <w:bookmarkStart w:id="2611" w:name="__Fieldmark__1758_60913758"/>
        <w:r w:rsidDel="00AF4086">
          <w:rPr>
            <w:rFonts w:ascii="Arial" w:hAnsi="Arial" w:cs="Arial"/>
            <w:noProof/>
            <w:sz w:val="24"/>
            <w:szCs w:val="24"/>
          </w:rPr>
          <w:delText>z</w:delText>
        </w:r>
        <w:bookmarkStart w:id="2612" w:name="__Fieldmark__1166_852572629"/>
        <w:r w:rsidDel="00AF4086">
          <w:rPr>
            <w:rFonts w:ascii="Arial" w:hAnsi="Arial" w:cs="Arial"/>
            <w:noProof/>
            <w:sz w:val="24"/>
            <w:szCs w:val="24"/>
          </w:rPr>
          <w:delText xml:space="preserve"> et al., 2019)</w:delText>
        </w:r>
        <w:r w:rsidR="005B0E92" w:rsidDel="00AF4086">
          <w:fldChar w:fldCharType="end"/>
        </w:r>
        <w:bookmarkEnd w:id="2607"/>
        <w:bookmarkEnd w:id="2608"/>
        <w:bookmarkEnd w:id="2609"/>
        <w:bookmarkEnd w:id="2610"/>
        <w:bookmarkEnd w:id="2611"/>
        <w:bookmarkEnd w:id="2612"/>
        <w:r w:rsidDel="00AF4086">
          <w:rPr>
            <w:rFonts w:ascii="Arial" w:hAnsi="Arial" w:cs="Arial"/>
            <w:sz w:val="24"/>
            <w:szCs w:val="24"/>
          </w:rPr>
          <w:delText>, con su escrito “</w:delText>
        </w:r>
        <w:r w:rsidR="00A92C5F" w:rsidDel="00AF4086">
          <w:rPr>
            <w:rFonts w:ascii="Arial" w:hAnsi="Arial" w:cs="Arial"/>
            <w:b/>
            <w:sz w:val="24"/>
            <w:szCs w:val="24"/>
          </w:rPr>
          <w:delText>uso de la realidad aumentada como estrategia de aprendizaje para la enseñanza de las ciencias naturales</w:delText>
        </w:r>
        <w:r w:rsidDel="00AF4086">
          <w:rPr>
            <w:rFonts w:ascii="Arial" w:hAnsi="Arial" w:cs="Arial"/>
            <w:sz w:val="24"/>
            <w:szCs w:val="24"/>
          </w:rPr>
          <w:delText xml:space="preserve">” La inclusión de la Realidad Aumentada como tecnología emergente, se presenta como un instrumento innovador que permiten adoptar modelos de aprendizaje constructivistas en donde la transmisión del conocimiento se presenta al resolver una situación problemática partiendo de un saber adquirido previamente, ya que asiste de modo positivo en la creación de estímulos motivantes y acerca al estudiante a observar una realidad inmediata de un modo diferente a través de herramientas de tecnología como la Realidad Aumenta </w:delText>
        </w:r>
        <w:bookmarkStart w:id="2613" w:name="__Fieldmark__4067_1357490476"/>
        <w:bookmarkStart w:id="2614" w:name="__Fieldmark__477_1312984372"/>
        <w:bookmarkStart w:id="2615" w:name="__Fieldmark__1044_1577705079"/>
        <w:bookmarkStart w:id="2616" w:name="__Fieldmark__490_2107047667"/>
        <w:r w:rsidR="005B0E92" w:rsidDel="00AF4086">
          <w:fldChar w:fldCharType="begin" w:fldLock="1"/>
        </w:r>
        <w:r w:rsidR="00AA01FC" w:rsidDel="00AF4086">
          <w:del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ópez","given":"Camilo","non-dropping-particle":"","parse-names":false,"suffix":""},{"dropping-particle":"","family":"Hormechea","given":"Karina","non-dropping-particle":"","parse-names":false,"suffix":""},{"dropping-particle":"","family":"González","given":"Luis","non-dropping-particle":"","parse-names":false,"suffix":""},{"dropping-particle":"","family":"Camelo","given":"Yoan","non-dropping-particle":"","parse-names":false,"suffix":""}],"container-title":"Journal of Chemical Information and Modeling","id":"ITEM-1","issued":{"date-parts":[["2019"]]},"page":"171","title":"Uso de la realidad aumentada como Estrategia de aprendizaje para la enseñanza de las ciencias naturales","type":"article-journal"},"uris":["http://www.mendeley.com/documents/?uuid=da799d5d-53ac-4a7b-976a-9bf901af3e71"]}],"mendeley":{"formattedCitation":"(López et al., 2019)","plainTextFormattedCitation":"(López et al., 2019)","previouslyFormattedCitation":"(López et al., 2019)"},"properties":{"noteIndex":0},"schema":"https://github.com/citation-style-language/schema/raw/master/csl-citation.json"}</w:delInstrText>
        </w:r>
        <w:r w:rsidR="005B0E92" w:rsidDel="00AF4086">
          <w:fldChar w:fldCharType="separate"/>
        </w:r>
        <w:bookmarkStart w:id="2617" w:name="__Fieldmark__1779_60913758"/>
        <w:bookmarkStart w:id="2618" w:name="__Fieldmark__1200_852572629"/>
        <w:r w:rsidR="00B66683" w:rsidRPr="00B66683" w:rsidDel="00AF4086">
          <w:rPr>
            <w:rFonts w:ascii="Arial" w:hAnsi="Arial" w:cs="Arial"/>
            <w:noProof/>
            <w:sz w:val="24"/>
            <w:szCs w:val="24"/>
          </w:rPr>
          <w:delText>(López et al., 2019)</w:delText>
        </w:r>
        <w:r w:rsidR="005B0E92" w:rsidDel="00AF4086">
          <w:fldChar w:fldCharType="end"/>
        </w:r>
        <w:bookmarkEnd w:id="2613"/>
        <w:bookmarkEnd w:id="2614"/>
        <w:bookmarkEnd w:id="2615"/>
        <w:bookmarkEnd w:id="2616"/>
        <w:bookmarkEnd w:id="2617"/>
        <w:bookmarkEnd w:id="2618"/>
        <w:r w:rsidDel="00AF4086">
          <w:rPr>
            <w:rFonts w:ascii="Arial" w:hAnsi="Arial" w:cs="Arial"/>
            <w:sz w:val="24"/>
            <w:szCs w:val="24"/>
          </w:rPr>
          <w:delText xml:space="preserve"> que les proporcionarían a los niños, actividades con finalidades </w:delText>
        </w:r>
        <w:r w:rsidRPr="00F60D34" w:rsidDel="00AF4086">
          <w:rPr>
            <w:rFonts w:ascii="Arial" w:hAnsi="Arial" w:cs="Arial"/>
            <w:sz w:val="24"/>
            <w:szCs w:val="24"/>
          </w:rPr>
          <w:delText>distintas, tanto de motivación acerca del tema, como actividades de desarrollo donde podrán ver el dibujo en RA con cada detalle de las partes del cuerpo del ser humano.</w:delText>
        </w:r>
      </w:del>
    </w:p>
    <w:p w14:paraId="6C036D8B" w14:textId="24276CC2" w:rsidR="004A7756" w:rsidRPr="00F60D34" w:rsidDel="00AF4086" w:rsidRDefault="001C36EA" w:rsidP="0097128C">
      <w:pPr>
        <w:pStyle w:val="Ttulo3"/>
        <w:numPr>
          <w:ilvl w:val="2"/>
          <w:numId w:val="15"/>
        </w:numPr>
        <w:spacing w:after="240" w:line="360" w:lineRule="auto"/>
        <w:rPr>
          <w:del w:id="2619" w:author="José Albeiro Montes Gil" w:date="2022-01-19T17:02:00Z"/>
          <w:rFonts w:cs="Arial"/>
        </w:rPr>
        <w:pPrChange w:id="2620" w:author="José Albeiro Montes Gil" w:date="2022-01-20T12:42:00Z">
          <w:pPr>
            <w:pStyle w:val="Ttulo3"/>
            <w:numPr>
              <w:ilvl w:val="2"/>
              <w:numId w:val="15"/>
            </w:numPr>
            <w:spacing w:after="240" w:line="360" w:lineRule="auto"/>
            <w:ind w:left="1800" w:hanging="720"/>
          </w:pPr>
        </w:pPrChange>
      </w:pPr>
      <w:bookmarkStart w:id="2621" w:name="_Toc87338573"/>
      <w:bookmarkStart w:id="2622" w:name="_Toc87344349"/>
      <w:del w:id="2623" w:author="José Albeiro Montes Gil" w:date="2022-01-19T17:02:00Z">
        <w:r w:rsidDel="00AF4086">
          <w:rPr>
            <w:rFonts w:cs="Arial"/>
          </w:rPr>
          <w:delText>Antecedentes internacionales</w:delText>
        </w:r>
        <w:bookmarkEnd w:id="2621"/>
        <w:bookmarkEnd w:id="2622"/>
      </w:del>
    </w:p>
    <w:p w14:paraId="5A8E5E90" w14:textId="64B1F5E1" w:rsidR="00F67CD9" w:rsidRPr="0094046C" w:rsidDel="00AF4086" w:rsidRDefault="001C36EA" w:rsidP="0097128C">
      <w:pPr>
        <w:widowControl w:val="0"/>
        <w:autoSpaceDE w:val="0"/>
        <w:autoSpaceDN w:val="0"/>
        <w:adjustRightInd w:val="0"/>
        <w:spacing w:line="360" w:lineRule="auto"/>
        <w:rPr>
          <w:del w:id="2624" w:author="José Albeiro Montes Gil" w:date="2022-01-19T17:02:00Z"/>
          <w:rFonts w:ascii="Arial" w:hAnsi="Arial" w:cs="Arial"/>
          <w:sz w:val="24"/>
          <w:szCs w:val="24"/>
        </w:rPr>
        <w:pPrChange w:id="2625" w:author="José Albeiro Montes Gil" w:date="2022-01-20T12:42:00Z">
          <w:pPr>
            <w:widowControl w:val="0"/>
            <w:autoSpaceDE w:val="0"/>
            <w:autoSpaceDN w:val="0"/>
            <w:adjustRightInd w:val="0"/>
            <w:spacing w:line="360" w:lineRule="auto"/>
            <w:jc w:val="both"/>
          </w:pPr>
        </w:pPrChange>
      </w:pPr>
      <w:del w:id="2626" w:author="José Albeiro Montes Gil" w:date="2022-01-19T17:02:00Z">
        <w:r w:rsidDel="00AF4086">
          <w:rPr>
            <w:rFonts w:ascii="Arial" w:hAnsi="Arial" w:cs="Arial"/>
            <w:sz w:val="24"/>
            <w:szCs w:val="24"/>
          </w:rPr>
          <w:delText>Una de las aplicaciones más famosas y reconocid</w:delText>
        </w:r>
        <w:r w:rsidR="00F67CD9" w:rsidDel="00AF4086">
          <w:rPr>
            <w:rFonts w:ascii="Arial" w:hAnsi="Arial" w:cs="Arial"/>
            <w:sz w:val="24"/>
            <w:szCs w:val="24"/>
          </w:rPr>
          <w:delText xml:space="preserve">as en todo el mundo que utiliza </w:delText>
        </w:r>
        <w:r w:rsidDel="00AF4086">
          <w:rPr>
            <w:rFonts w:ascii="Arial" w:hAnsi="Arial" w:cs="Arial"/>
            <w:sz w:val="24"/>
            <w:szCs w:val="24"/>
          </w:rPr>
          <w:delText xml:space="preserve">Realidad Aumentada es </w:delText>
        </w:r>
        <w:r w:rsidRPr="00A92C5F" w:rsidDel="00AF4086">
          <w:rPr>
            <w:rFonts w:ascii="Arial" w:hAnsi="Arial" w:cs="Arial"/>
            <w:b/>
            <w:sz w:val="24"/>
            <w:szCs w:val="24"/>
          </w:rPr>
          <w:delText>el videojuego Pokémon</w:delText>
        </w:r>
        <w:r w:rsidDel="00AF4086">
          <w:rPr>
            <w:rFonts w:ascii="Arial" w:hAnsi="Arial" w:cs="Arial"/>
            <w:sz w:val="24"/>
            <w:szCs w:val="24"/>
          </w:rPr>
          <w:delText xml:space="preserve"> creado por la compañía Niantic, Inc., donde el sistema de cámara y los datos del dispositivo móvil son el objetivo es capturar al pokemon, en usando el GPS de del dispositivo móvil con el fin de reconocer la ubicación real del jugador, además, allí existe la posibilidad de integrar equipo de entrenadores, que realizan batallas de pokemon estratégicamente espacios ubicados en distintos puntos reconocidos del mundo. </w:delText>
        </w:r>
        <w:r w:rsidR="0094046C" w:rsidDel="00AF4086">
          <w:rPr>
            <w:rFonts w:ascii="Arial" w:hAnsi="Arial" w:cs="Arial"/>
            <w:sz w:val="24"/>
            <w:szCs w:val="24"/>
          </w:rPr>
          <w:delText>(</w:delText>
        </w:r>
        <w:r w:rsidR="0094046C" w:rsidRPr="0094046C" w:rsidDel="00AF4086">
          <w:rPr>
            <w:rFonts w:ascii="Arial" w:hAnsi="Arial" w:cs="Arial"/>
            <w:sz w:val="24"/>
            <w:szCs w:val="24"/>
          </w:rPr>
          <w:delText>Rodríguez</w:delText>
        </w:r>
        <w:r w:rsidR="0094046C" w:rsidDel="00AF4086">
          <w:rPr>
            <w:rFonts w:ascii="Arial" w:hAnsi="Arial" w:cs="Arial"/>
            <w:sz w:val="24"/>
            <w:szCs w:val="24"/>
          </w:rPr>
          <w:delText xml:space="preserve"> y otros </w:delText>
        </w:r>
        <w:r w:rsidR="0094046C" w:rsidRPr="0094046C" w:rsidDel="00AF4086">
          <w:rPr>
            <w:rFonts w:ascii="Arial" w:hAnsi="Arial" w:cs="Arial"/>
            <w:sz w:val="24"/>
            <w:szCs w:val="24"/>
          </w:rPr>
          <w:delText>2017)</w:delText>
        </w:r>
      </w:del>
    </w:p>
    <w:p w14:paraId="22CE97E6" w14:textId="2CE8ECEB" w:rsidR="004A7756" w:rsidDel="00AF4086" w:rsidRDefault="001C36EA" w:rsidP="0097128C">
      <w:pPr>
        <w:spacing w:line="360" w:lineRule="auto"/>
        <w:rPr>
          <w:del w:id="2627" w:author="José Albeiro Montes Gil" w:date="2022-01-19T17:02:00Z"/>
        </w:rPr>
        <w:pPrChange w:id="2628" w:author="José Albeiro Montes Gil" w:date="2022-01-20T12:42:00Z">
          <w:pPr>
            <w:spacing w:line="360" w:lineRule="auto"/>
            <w:jc w:val="both"/>
          </w:pPr>
        </w:pPrChange>
      </w:pPr>
      <w:del w:id="2629" w:author="José Albeiro Montes Gil" w:date="2022-01-19T17:02:00Z">
        <w:r w:rsidDel="00AF4086">
          <w:rPr>
            <w:rFonts w:ascii="Arial" w:eastAsia="Arial" w:hAnsi="Arial" w:cs="Arial"/>
            <w:sz w:val="24"/>
            <w:szCs w:val="24"/>
          </w:rPr>
          <w:delText xml:space="preserve">De otra parte, también hay que tener en cuenta otro tipo de enfoque para la realidad aumentada como son los proyectos a nivel educativo, como por ejemplo, el que se originó en La Paz – Bolivia donde se desarrolló un proyecto que usa la realidad aumentada, para mejorar la atención en niños de 10-12 años con TDAH en donde con ayuda a mejorar su trastorno de déficit de atención mediante este mecanismo ayudando a experimentar diferentes situaciones de aprendizaje en estos niños  cualquier ámbito educativo, es decir, la proyección de una imagen en 3D, de cierto modo apoya una técnica de educación diferente, puesto que logra que los estudiantes se integren y apropien de las temáticas expuestas en el juego </w:delText>
        </w:r>
        <w:bookmarkStart w:id="2630" w:name="__Fieldmark__4093_1357490476"/>
        <w:bookmarkStart w:id="2631" w:name="__Fieldmark__499_1312984372"/>
        <w:bookmarkStart w:id="2632" w:name="__Fieldmark__1062_1577705079"/>
        <w:bookmarkStart w:id="2633" w:name="__Fieldmark__504_2107047667"/>
        <w:r w:rsidR="005B0E92" w:rsidDel="00AF4086">
          <w:fldChar w:fldCharType="begin" w:fldLock="1"/>
        </w:r>
        <w:r w:rsidR="00AA01FC" w:rsidDel="00AF4086">
          <w:delInstrText>ADDIN CSL_CITATION {"citationItems":[{"id":"ITEM-1","itemData":{"abstract":"El presente trabajo tiene como objetivo Desarrollar un videojuego para mejorar la atención de niños de 10 a 12 años que sufren Trastorno por Déficit de Atención con Hiperactividad (TDAH). Presenta una estructura detallada en cinco capítulos: Marco introductorio, donde se presentan el problema, los objetivos y se plantea la hipótesis; marco teórico, donde se aclaran varios conceptos; marco aplicativo, en el que se describe cada una de las fases para la implementación del videojuego; prueba de hipótesis, donde se analizan los resultados del videojuego; y por último el capítulo de conclusiones y recomendaciones. La falta de formación, información y atención sobre el TDAH tiene consecuencias negativas directas sobre los pacientes, sus familiares, amigos y otras personas de su entorno, que sufren el estigma, la insensibilidad y la falta de consideración hacia niños que padecen de Trastorno por déficit de atención. La constitución política del estado reconoce el derecho a pensar y ser diferente, sin embargo las escuelas no han podido generar espacios para niños con capacidades diferentes, por falta de recursos y falta de personal capacitado para tratarlos. Por otro lado los videojuegos con Realidad Aumentada tienen una gran aplicabilidad en la psicología, mejoran en gran medida el día a día de muchas personas. Las nuevas tecnologías son un perfecto aliado para tratar dificultades a través de distintas aplicaciones, podemos ayudar a mejorar la atención, memoria e hiperactividad a niños con TDAH de una manera mucho más amena y divertida. Por lo tanto con el presente trabajo pretende desarrollar un videojuego puzle con realidad aumentada para mejorar la atención de niños y niñas con TDAH. El proceso de creación del videojuego puzle con RA, incluye el diseño del videojuego y de sus niveles, su planificación, la implementación de cada uno de sus módulos, y los primeros Beta del videojuego, que van de acuerdo a las etapas de la metodología SUM. Una vez concluido el desarrollo del videojuego, se trabajó con un grupo de quince niños y niñas, para evaluar los cambios que presentaban después de jugar el videojuego siendo evaluados mediante un test que mide la atención en niños. A partir de estas evaluaciones se concluye que los objetivos planteados del presente trabajo han sido cumplidos y que el videojuego cumple con las características planteadas.","author":[{"dropping-particle":"","family":"Mayta","given":"L. I.","non-dropping-particle":"","parse-names":false,"suffix":""}],"id":"ITEM-1","issued":{"date-parts":[["2018"]]},"title":"Videojuego para mejorar la atención en niños de 10-12 años con TDAH aplicando conceptos de Realidad Aumentada","type":"article-journal"},"uris":["http://www.mendeley.com/documents/?uuid=0830b996-5da0-4832-a6ff-9485ad8ed7c0"]}],"mendeley":{"formattedCitation":"(Mayta, 2018)","plainTextFormattedCitation":"(Mayta, 2018)","previouslyFormattedCitation":"(Mayta, 2018)"},"properties":{"noteIndex":0},"schema":"https://github.com/citation-style-language/schema/raw/master/csl-citation.json"}</w:delInstrText>
        </w:r>
        <w:r w:rsidR="005B0E92" w:rsidDel="00AF4086">
          <w:fldChar w:fldCharType="separate"/>
        </w:r>
        <w:bookmarkStart w:id="2634" w:name="__Fieldmark__1805_60913758"/>
        <w:bookmarkStart w:id="2635" w:name="__Fieldmark__1249_852572629"/>
        <w:r w:rsidR="00B66683" w:rsidRPr="00B66683" w:rsidDel="00AF4086">
          <w:rPr>
            <w:rFonts w:ascii="Arial" w:eastAsia="Arial" w:hAnsi="Arial" w:cs="Arial"/>
            <w:noProof/>
            <w:sz w:val="24"/>
            <w:szCs w:val="24"/>
          </w:rPr>
          <w:delText>(Mayta, 2018)</w:delText>
        </w:r>
        <w:r w:rsidR="005B0E92" w:rsidDel="00AF4086">
          <w:fldChar w:fldCharType="end"/>
        </w:r>
        <w:bookmarkEnd w:id="2630"/>
        <w:bookmarkEnd w:id="2631"/>
        <w:bookmarkEnd w:id="2632"/>
        <w:bookmarkEnd w:id="2633"/>
        <w:bookmarkEnd w:id="2634"/>
        <w:bookmarkEnd w:id="2635"/>
        <w:r w:rsidDel="00AF4086">
          <w:rPr>
            <w:rFonts w:ascii="Arial" w:eastAsia="Arial" w:hAnsi="Arial" w:cs="Arial"/>
            <w:sz w:val="24"/>
            <w:szCs w:val="24"/>
          </w:rPr>
          <w:delText>.</w:delText>
        </w:r>
      </w:del>
    </w:p>
    <w:p w14:paraId="6AA6275F" w14:textId="62FCDCF7" w:rsidR="004A7756" w:rsidRPr="00EC2127" w:rsidDel="00AF4086" w:rsidRDefault="001C36EA" w:rsidP="0097128C">
      <w:pPr>
        <w:spacing w:line="360" w:lineRule="auto"/>
        <w:rPr>
          <w:del w:id="2636" w:author="José Albeiro Montes Gil" w:date="2022-01-19T17:02:00Z"/>
        </w:rPr>
        <w:pPrChange w:id="2637" w:author="José Albeiro Montes Gil" w:date="2022-01-20T12:42:00Z">
          <w:pPr>
            <w:spacing w:line="360" w:lineRule="auto"/>
            <w:jc w:val="both"/>
          </w:pPr>
        </w:pPrChange>
      </w:pPr>
      <w:del w:id="2638" w:author="José Albeiro Montes Gil" w:date="2022-01-19T17:02:00Z">
        <w:r w:rsidDel="00AF4086">
          <w:rPr>
            <w:rFonts w:ascii="Arial" w:eastAsia="Arial" w:hAnsi="Arial" w:cs="Arial"/>
            <w:sz w:val="24"/>
            <w:szCs w:val="24"/>
          </w:rPr>
          <w:delText xml:space="preserve">A nivel internacional, se pueden encontrar diversidad de aplicaciones, una de ellas enfocada a la parte educativa para población infantil  se llaman </w:delText>
        </w:r>
        <w:r w:rsidDel="00AF4086">
          <w:rPr>
            <w:rFonts w:ascii="Arial" w:eastAsia="Arial" w:hAnsi="Arial" w:cs="Arial"/>
            <w:b/>
            <w:sz w:val="24"/>
            <w:szCs w:val="24"/>
          </w:rPr>
          <w:delText>“Videojuegos educativos para niñas y niños en educación preescolar utilizando robótica y realidad aumentada”</w:delText>
        </w:r>
        <w:r w:rsidDel="00AF4086">
          <w:rPr>
            <w:rFonts w:ascii="Arial" w:eastAsia="Arial" w:hAnsi="Arial" w:cs="Arial"/>
            <w:sz w:val="24"/>
            <w:szCs w:val="24"/>
          </w:rPr>
          <w:delText xml:space="preserve"> la cual consta de dos partes, una, la aplicación como tal, que proyecta la realidad aumenta, junto con una cartilla de apoyo; las temáticas van desde como diseñado un robot y desarrollado una aplicación en realidad aumentada para interactuar con un robot físico y con un robot virtual; los resultados demuestran que se puede desarrollar </w:delText>
        </w:r>
        <w:r w:rsidRPr="00EC2127" w:rsidDel="00AF4086">
          <w:rPr>
            <w:rFonts w:ascii="Arial" w:eastAsia="Arial" w:hAnsi="Arial" w:cs="Arial"/>
            <w:sz w:val="24"/>
            <w:szCs w:val="24"/>
          </w:rPr>
          <w:delText>videojuegos funcionales empleando estas tecnologías y siguiendo la Guía Didáctica de Educación de Preescolar en dicho proyecto se concluyó que en definitiva la aplicación fue de gran utilidad tanto para los docentes como para los estudiantes (</w:delText>
        </w:r>
        <w:bookmarkStart w:id="2639" w:name="__Fieldmark__4116_1357490476"/>
        <w:r w:rsidRPr="00EC2127" w:rsidDel="00AF4086">
          <w:rPr>
            <w:rFonts w:ascii="Arial" w:eastAsia="Arial" w:hAnsi="Arial" w:cs="Arial"/>
            <w:sz w:val="24"/>
            <w:szCs w:val="24"/>
          </w:rPr>
          <w:delText>N</w:delText>
        </w:r>
        <w:bookmarkStart w:id="2640" w:name="__Fieldmark__518_1312984372"/>
        <w:r w:rsidRPr="00EC2127" w:rsidDel="00AF4086">
          <w:rPr>
            <w:rFonts w:ascii="Arial" w:eastAsia="Arial" w:hAnsi="Arial" w:cs="Arial"/>
            <w:sz w:val="24"/>
            <w:szCs w:val="24"/>
          </w:rPr>
          <w:delText>a</w:delText>
        </w:r>
        <w:bookmarkStart w:id="2641" w:name="__Fieldmark__1077_1577705079"/>
        <w:r w:rsidRPr="00EC2127" w:rsidDel="00AF4086">
          <w:rPr>
            <w:rFonts w:ascii="Arial" w:eastAsia="Arial" w:hAnsi="Arial" w:cs="Arial"/>
            <w:sz w:val="24"/>
            <w:szCs w:val="24"/>
          </w:rPr>
          <w:delText>r</w:delText>
        </w:r>
        <w:bookmarkStart w:id="2642" w:name="__Fieldmark__515_2107047667"/>
        <w:r w:rsidRPr="00EC2127" w:rsidDel="00AF4086">
          <w:rPr>
            <w:rFonts w:ascii="Arial" w:eastAsia="Arial" w:hAnsi="Arial" w:cs="Arial"/>
            <w:sz w:val="24"/>
            <w:szCs w:val="24"/>
          </w:rPr>
          <w:delText>a</w:delText>
        </w:r>
        <w:r w:rsidR="005B0E92" w:rsidRPr="00EC2127" w:rsidDel="00AF4086">
          <w:rPr>
            <w:rFonts w:ascii="Arial" w:hAnsi="Arial" w:cs="Arial"/>
            <w:sz w:val="24"/>
            <w:szCs w:val="24"/>
          </w:rPr>
          <w:fldChar w:fldCharType="begin" w:fldLock="1"/>
        </w:r>
        <w:r w:rsidR="00AA01FC" w:rsidRPr="00EC2127" w:rsidDel="00AF4086">
          <w:rPr>
            <w:rFonts w:ascii="Arial" w:hAnsi="Arial" w:cs="Arial"/>
            <w:sz w:val="24"/>
            <w:szCs w:val="24"/>
          </w:rPr>
          <w:delInstrText>ADDIN CSL_CITATION {"citationItems":[{"id":"ITEM-1","itemData":{"author":[{"dropping-particle":"","family":"Naranjo","given":"Jose","non-dropping-particle":"","parse-names":false,"suffix":""},{"dropping-particle":"","family":"Robalino López","given":"Ángel","non-dropping-particle":"","parse-names":false,"suffix":""},{"dropping-particle":"","family":"Alarcon Ortíz","given":"Andrea","non-dropping-particle":"","parse-names":false,"suffix":""},{"dropping-particle":"","family":"Peralvo","given":"Alex","non-dropping-particle":"","parse-names":false,"suffix":""},{"dropping-particle":"","family":"Romero","given":"Robinson","non-dropping-particle":"","parse-names":false,"suffix":""},{"dropping-particle":"","family":"García","given":"Marcelo","non-dropping-particle":"","parse-names":false,"suffix":""}],"container-title":"Risti","id":"ITEM-1","issued":{"date-parts":[["2021"]]},"page":"530-541","title":"Videojuegos educativos para niñas y niños en educación preescolar utilizando robótica y realidad aumentada","type":"article-journal","volume":"42"},"uris":["http://www.mendeley.com/documents/?uuid=ad31e27c-1213-43a1-bcc7-fcaa460c8066"]}],"mendeley":{"formattedCitation":"(Naranjo et al., 2021)","plainTextFormattedCitation":"(Naranjo et al., 2021)","previouslyFormattedCitation":"(Naranjo et al., 2021)"},"properties":{"noteIndex":0},"schema":"https://github.com/citation-style-language/schema/raw/master/csl-citation.json"}</w:delInstrText>
        </w:r>
        <w:r w:rsidR="005B0E92" w:rsidRPr="00EC2127" w:rsidDel="00AF4086">
          <w:rPr>
            <w:rFonts w:ascii="Arial" w:hAnsi="Arial" w:cs="Arial"/>
            <w:sz w:val="24"/>
            <w:szCs w:val="24"/>
          </w:rPr>
          <w:fldChar w:fldCharType="separate"/>
        </w:r>
        <w:bookmarkEnd w:id="2642"/>
        <w:bookmarkEnd w:id="2641"/>
        <w:bookmarkEnd w:id="2640"/>
        <w:bookmarkEnd w:id="2639"/>
        <w:r w:rsidR="00B66683" w:rsidRPr="00EC2127" w:rsidDel="00AF4086">
          <w:rPr>
            <w:rFonts w:ascii="Arial" w:eastAsia="Arial" w:hAnsi="Arial" w:cs="Arial"/>
            <w:noProof/>
            <w:sz w:val="24"/>
            <w:szCs w:val="24"/>
          </w:rPr>
          <w:delText>(Naranjo et al., 2021)</w:delText>
        </w:r>
        <w:r w:rsidR="005B0E92" w:rsidRPr="00EC2127" w:rsidDel="00AF4086">
          <w:rPr>
            <w:rFonts w:ascii="Arial" w:hAnsi="Arial" w:cs="Arial"/>
            <w:sz w:val="24"/>
            <w:szCs w:val="24"/>
          </w:rPr>
          <w:fldChar w:fldCharType="end"/>
        </w:r>
      </w:del>
    </w:p>
    <w:p w14:paraId="03415908" w14:textId="4E329123" w:rsidR="004A7756" w:rsidDel="00AF4086" w:rsidRDefault="00C538D8" w:rsidP="0097128C">
      <w:pPr>
        <w:pStyle w:val="Ttulo2"/>
        <w:numPr>
          <w:ilvl w:val="0"/>
          <w:numId w:val="21"/>
        </w:numPr>
        <w:spacing w:before="0" w:after="240" w:line="360" w:lineRule="auto"/>
        <w:rPr>
          <w:del w:id="2643" w:author="José Albeiro Montes Gil" w:date="2022-01-19T17:02:00Z"/>
          <w:rFonts w:cs="Arial"/>
          <w:szCs w:val="24"/>
        </w:rPr>
        <w:pPrChange w:id="2644" w:author="José Albeiro Montes Gil" w:date="2022-01-20T12:42:00Z">
          <w:pPr>
            <w:pStyle w:val="Ttulo2"/>
            <w:numPr>
              <w:numId w:val="21"/>
            </w:numPr>
            <w:spacing w:before="0" w:after="240" w:line="360" w:lineRule="auto"/>
            <w:ind w:left="360" w:hanging="360"/>
          </w:pPr>
        </w:pPrChange>
      </w:pPr>
      <w:bookmarkStart w:id="2645" w:name="_Toc87338574"/>
      <w:bookmarkStart w:id="2646" w:name="_Toc87344350"/>
      <w:del w:id="2647" w:author="José Albeiro Montes Gil" w:date="2022-01-19T17:02:00Z">
        <w:r w:rsidRPr="00153B7E" w:rsidDel="00AF4086">
          <w:rPr>
            <w:rFonts w:cs="Arial"/>
            <w:szCs w:val="24"/>
          </w:rPr>
          <w:delText>METODOLOGÍA</w:delText>
        </w:r>
        <w:bookmarkEnd w:id="2645"/>
        <w:bookmarkEnd w:id="2646"/>
      </w:del>
    </w:p>
    <w:p w14:paraId="7D01427F" w14:textId="1A08FDAC" w:rsidR="00AC699A" w:rsidRPr="00EC2127" w:rsidDel="00AF4086" w:rsidRDefault="00EC2127" w:rsidP="0097128C">
      <w:pPr>
        <w:pStyle w:val="Ttulo2"/>
        <w:spacing w:before="0" w:after="240" w:line="360" w:lineRule="auto"/>
        <w:ind w:left="360"/>
        <w:rPr>
          <w:ins w:id="2648" w:author="Franco Urbano" w:date="2021-10-19T22:17:00Z"/>
          <w:del w:id="2649" w:author="José Albeiro Montes Gil" w:date="2022-01-19T17:02:00Z"/>
          <w:rStyle w:val="Ttulo2Car"/>
          <w:rFonts w:cs="Arial"/>
          <w:b/>
          <w:szCs w:val="24"/>
        </w:rPr>
        <w:pPrChange w:id="2650" w:author="José Albeiro Montes Gil" w:date="2022-01-20T12:42:00Z">
          <w:pPr>
            <w:pStyle w:val="Ttulo2"/>
            <w:spacing w:before="0" w:after="240" w:line="360" w:lineRule="auto"/>
            <w:ind w:left="360"/>
          </w:pPr>
        </w:pPrChange>
      </w:pPr>
      <w:bookmarkStart w:id="2651" w:name="_Toc87338575"/>
      <w:bookmarkStart w:id="2652" w:name="_Toc87344351"/>
      <w:del w:id="2653" w:author="José Albeiro Montes Gil" w:date="2022-01-19T17:02:00Z">
        <w:r w:rsidDel="00AF4086">
          <w:rPr>
            <w:rFonts w:cs="Arial"/>
            <w:szCs w:val="24"/>
          </w:rPr>
          <w:delText>5.1</w:delText>
        </w:r>
        <w:r w:rsidDel="00AF4086">
          <w:rPr>
            <w:rFonts w:cs="Arial"/>
            <w:szCs w:val="24"/>
          </w:rPr>
          <w:tab/>
        </w:r>
        <w:r w:rsidDel="00AF4086">
          <w:rPr>
            <w:rFonts w:cs="Arial"/>
            <w:szCs w:val="24"/>
          </w:rPr>
          <w:tab/>
          <w:delText>Enfoque investigativo</w:delText>
        </w:r>
      </w:del>
      <w:bookmarkEnd w:id="2651"/>
      <w:bookmarkEnd w:id="2652"/>
    </w:p>
    <w:p w14:paraId="346103FE" w14:textId="4E12AA24" w:rsidR="00A90F64" w:rsidDel="00AF4086" w:rsidRDefault="00A90F64" w:rsidP="0097128C">
      <w:pPr>
        <w:spacing w:line="360" w:lineRule="auto"/>
        <w:rPr>
          <w:del w:id="2654" w:author="José Albeiro Montes Gil" w:date="2022-01-19T17:02:00Z"/>
          <w:rFonts w:ascii="Arial" w:hAnsi="Arial" w:cs="Arial"/>
          <w:sz w:val="24"/>
          <w:szCs w:val="24"/>
        </w:rPr>
        <w:pPrChange w:id="2655" w:author="José Albeiro Montes Gil" w:date="2022-01-20T12:42:00Z">
          <w:pPr>
            <w:spacing w:line="360" w:lineRule="auto"/>
            <w:jc w:val="both"/>
          </w:pPr>
        </w:pPrChange>
      </w:pPr>
      <w:del w:id="2656" w:author="José Albeiro Montes Gil" w:date="2022-01-19T17:02:00Z">
        <w:r w:rsidRPr="00153B7E" w:rsidDel="00AF4086">
          <w:rPr>
            <w:rFonts w:ascii="Arial" w:hAnsi="Arial" w:cs="Arial"/>
            <w:sz w:val="24"/>
            <w:szCs w:val="24"/>
          </w:rPr>
          <w:delText>La siguiente investigación se realizará bajo el enfoque mixto puesto a que se adapta mejor a</w:delText>
        </w:r>
        <w:r w:rsidR="00F015F5" w:rsidRPr="00153B7E" w:rsidDel="00AF4086">
          <w:rPr>
            <w:rFonts w:ascii="Arial" w:hAnsi="Arial" w:cs="Arial"/>
            <w:sz w:val="24"/>
            <w:szCs w:val="24"/>
          </w:rPr>
          <w:delText xml:space="preserve">l desarrollo del </w:delText>
        </w:r>
        <w:r w:rsidRPr="00153B7E" w:rsidDel="00AF4086">
          <w:rPr>
            <w:rFonts w:ascii="Arial" w:hAnsi="Arial" w:cs="Arial"/>
            <w:sz w:val="24"/>
            <w:szCs w:val="24"/>
          </w:rPr>
          <w:delText>proyecto.</w:delText>
        </w:r>
        <w:r w:rsidR="00A727DD" w:rsidRPr="00153B7E" w:rsidDel="00AF4086">
          <w:rPr>
            <w:rFonts w:ascii="Arial" w:hAnsi="Arial" w:cs="Arial"/>
            <w:sz w:val="24"/>
            <w:szCs w:val="24"/>
          </w:rPr>
          <w:delText xml:space="preserve"> </w:delText>
        </w:r>
        <w:r w:rsidRPr="00153B7E" w:rsidDel="00AF4086">
          <w:rPr>
            <w:rFonts w:ascii="Arial" w:hAnsi="Arial" w:cs="Arial"/>
            <w:sz w:val="24"/>
            <w:szCs w:val="24"/>
          </w:rPr>
          <w:delText>El enfoque mixto integra en un mismo estudio, metodologías cuantitativas y cualitativas, con el propósito de que exista mayor comprensión acerca del objeto de estudio</w:delText>
        </w:r>
        <w:r w:rsidR="006A06C8" w:rsidRPr="00153B7E" w:rsidDel="00AF4086">
          <w:rPr>
            <w:rFonts w:ascii="Arial" w:hAnsi="Arial" w:cs="Arial"/>
            <w:sz w:val="24"/>
            <w:szCs w:val="24"/>
          </w:rPr>
          <w:delText xml:space="preserve"> </w:delText>
        </w:r>
        <w:r w:rsidR="005401CE" w:rsidRPr="00153B7E" w:rsidDel="00AF4086">
          <w:rPr>
            <w:rFonts w:ascii="Arial" w:hAnsi="Arial" w:cs="Arial"/>
            <w:sz w:val="24"/>
            <w:szCs w:val="24"/>
          </w:rPr>
          <w:delText>(</w:delText>
        </w:r>
        <w:r w:rsidR="006A06C8" w:rsidRPr="00153B7E" w:rsidDel="00AF4086">
          <w:rPr>
            <w:rFonts w:ascii="Arial" w:hAnsi="Arial" w:cs="Arial"/>
            <w:sz w:val="24"/>
            <w:szCs w:val="24"/>
          </w:rPr>
          <w:delText>E. L. Guelmes Valdés y L. E. Nieto Almeida, 2015.)</w:delText>
        </w:r>
        <w:r w:rsidRPr="00153B7E" w:rsidDel="00AF4086">
          <w:rPr>
            <w:rFonts w:ascii="Arial" w:hAnsi="Arial" w:cs="Arial"/>
            <w:sz w:val="24"/>
            <w:szCs w:val="24"/>
          </w:rPr>
          <w:delText>, donde el enfoque cualitativo se le atribuye a la recolección de datos sin atribución numérica, es decir a las descripciones u observaciones, el enfoque Cuantitativo en la medición nu</w:delText>
        </w:r>
        <w:r w:rsidR="00EC2127" w:rsidDel="00AF4086">
          <w:rPr>
            <w:rFonts w:ascii="Arial" w:hAnsi="Arial" w:cs="Arial"/>
            <w:sz w:val="24"/>
            <w:szCs w:val="24"/>
          </w:rPr>
          <w:delText xml:space="preserve">mérica, conteo y la estadística </w:delText>
        </w:r>
        <w:r w:rsidR="006A06C8" w:rsidRPr="00153B7E" w:rsidDel="00AF4086">
          <w:rPr>
            <w:rFonts w:ascii="Arial" w:hAnsi="Arial" w:cs="Arial"/>
            <w:sz w:val="24"/>
            <w:szCs w:val="24"/>
          </w:rPr>
          <w:delText>(Z. Pereira, 2011.)</w:delText>
        </w:r>
      </w:del>
    </w:p>
    <w:p w14:paraId="08E2E970" w14:textId="55EA1EA4" w:rsidR="00A30B32" w:rsidRPr="00EC2127" w:rsidDel="00AF4086" w:rsidRDefault="00EC2127" w:rsidP="0097128C">
      <w:pPr>
        <w:pStyle w:val="Ttulo2"/>
        <w:spacing w:before="0" w:after="240" w:line="360" w:lineRule="auto"/>
        <w:ind w:left="360"/>
        <w:rPr>
          <w:del w:id="2657" w:author="José Albeiro Montes Gil" w:date="2022-01-19T17:02:00Z"/>
          <w:rFonts w:cs="Arial"/>
          <w:szCs w:val="24"/>
        </w:rPr>
        <w:pPrChange w:id="2658" w:author="José Albeiro Montes Gil" w:date="2022-01-20T12:42:00Z">
          <w:pPr>
            <w:pStyle w:val="Ttulo2"/>
            <w:spacing w:before="0" w:after="240" w:line="360" w:lineRule="auto"/>
            <w:ind w:left="360"/>
          </w:pPr>
        </w:pPrChange>
      </w:pPr>
      <w:bookmarkStart w:id="2659" w:name="_Toc87338576"/>
      <w:bookmarkStart w:id="2660" w:name="_Toc87344352"/>
      <w:del w:id="2661" w:author="José Albeiro Montes Gil" w:date="2022-01-19T17:02:00Z">
        <w:r w:rsidDel="00AF4086">
          <w:rPr>
            <w:rFonts w:cs="Arial"/>
            <w:szCs w:val="24"/>
          </w:rPr>
          <w:delText>5.2</w:delText>
        </w:r>
        <w:r w:rsidDel="00AF4086">
          <w:rPr>
            <w:rFonts w:cs="Arial"/>
            <w:szCs w:val="24"/>
          </w:rPr>
          <w:tab/>
        </w:r>
        <w:r w:rsidDel="00AF4086">
          <w:rPr>
            <w:rFonts w:cs="Arial"/>
            <w:szCs w:val="24"/>
          </w:rPr>
          <w:tab/>
          <w:delText>Design Thinking</w:delText>
        </w:r>
        <w:bookmarkEnd w:id="2659"/>
        <w:bookmarkEnd w:id="2660"/>
      </w:del>
    </w:p>
    <w:p w14:paraId="04223014" w14:textId="66A934A4" w:rsidR="00A90F64" w:rsidRPr="00153B7E" w:rsidDel="00AF4086" w:rsidRDefault="001C36EA" w:rsidP="0097128C">
      <w:pPr>
        <w:spacing w:line="360" w:lineRule="auto"/>
        <w:rPr>
          <w:del w:id="2662" w:author="José Albeiro Montes Gil" w:date="2022-01-19T17:02:00Z"/>
          <w:rFonts w:ascii="Arial" w:hAnsi="Arial" w:cs="Arial"/>
          <w:sz w:val="24"/>
          <w:szCs w:val="24"/>
        </w:rPr>
        <w:pPrChange w:id="2663" w:author="José Albeiro Montes Gil" w:date="2022-01-20T12:42:00Z">
          <w:pPr>
            <w:spacing w:line="360" w:lineRule="auto"/>
            <w:jc w:val="both"/>
          </w:pPr>
        </w:pPrChange>
      </w:pPr>
      <w:del w:id="2664" w:author="José Albeiro Montes Gil" w:date="2022-01-19T17:02:00Z">
        <w:r w:rsidRPr="00153B7E" w:rsidDel="00AF4086">
          <w:rPr>
            <w:rFonts w:ascii="Arial" w:hAnsi="Arial" w:cs="Arial"/>
            <w:sz w:val="24"/>
            <w:szCs w:val="24"/>
          </w:rPr>
          <w:delText>Para el desarrollo del trabajo investigativo se define un enfoque metodológico basado en</w:delText>
        </w:r>
        <w:r w:rsidR="00A90F64" w:rsidRPr="00153B7E" w:rsidDel="00AF4086">
          <w:rPr>
            <w:rFonts w:ascii="Arial" w:hAnsi="Arial" w:cs="Arial"/>
            <w:sz w:val="24"/>
            <w:szCs w:val="24"/>
          </w:rPr>
          <w:delText xml:space="preserve"> un</w:delText>
        </w:r>
        <w:r w:rsidRPr="00153B7E" w:rsidDel="00AF4086">
          <w:rPr>
            <w:rFonts w:ascii="Arial" w:hAnsi="Arial" w:cs="Arial"/>
            <w:sz w:val="24"/>
            <w:szCs w:val="24"/>
          </w:rPr>
          <w:delText xml:space="preserve"> </w:delText>
        </w:r>
        <w:r w:rsidR="00A90F64" w:rsidRPr="00153B7E" w:rsidDel="00AF4086">
          <w:rPr>
            <w:rFonts w:ascii="Arial" w:hAnsi="Arial" w:cs="Arial"/>
            <w:sz w:val="24"/>
            <w:szCs w:val="24"/>
          </w:rPr>
          <w:delText xml:space="preserve">método, contiene un proceso de resolver problemas de una forma creativa y cooperativa; además de esto identifica las necesidades de las personas, el diseño y la iteración de la </w:delText>
        </w:r>
        <w:r w:rsidR="0094046C" w:rsidRPr="00153B7E" w:rsidDel="00AF4086">
          <w:rPr>
            <w:rFonts w:ascii="Arial" w:hAnsi="Arial" w:cs="Arial"/>
            <w:sz w:val="24"/>
            <w:szCs w:val="24"/>
          </w:rPr>
          <w:delText>solución (</w:delText>
        </w:r>
        <w:r w:rsidR="001A4097" w:rsidRPr="00153B7E" w:rsidDel="00AF4086">
          <w:rPr>
            <w:rFonts w:ascii="Arial" w:hAnsi="Arial" w:cs="Arial"/>
            <w:sz w:val="24"/>
            <w:szCs w:val="24"/>
          </w:rPr>
          <w:delText>L. Orozco, 2020).</w:delText>
        </w:r>
        <w:r w:rsidR="00A90F64" w:rsidRPr="00153B7E" w:rsidDel="00AF4086">
          <w:rPr>
            <w:rFonts w:ascii="Arial" w:hAnsi="Arial" w:cs="Arial"/>
            <w:sz w:val="24"/>
            <w:szCs w:val="24"/>
          </w:rPr>
          <w:delText xml:space="preserve"> </w:delText>
        </w:r>
      </w:del>
    </w:p>
    <w:p w14:paraId="2E9B2032" w14:textId="2B73F054" w:rsidR="004A7756" w:rsidRPr="00153B7E" w:rsidDel="00AF4086" w:rsidRDefault="00A92C5F" w:rsidP="0097128C">
      <w:pPr>
        <w:spacing w:line="360" w:lineRule="auto"/>
        <w:rPr>
          <w:del w:id="2665" w:author="José Albeiro Montes Gil" w:date="2022-01-19T17:02:00Z"/>
          <w:sz w:val="24"/>
          <w:szCs w:val="24"/>
        </w:rPr>
        <w:pPrChange w:id="2666" w:author="José Albeiro Montes Gil" w:date="2022-01-20T12:42:00Z">
          <w:pPr>
            <w:spacing w:line="360" w:lineRule="auto"/>
            <w:jc w:val="both"/>
          </w:pPr>
        </w:pPrChange>
      </w:pPr>
      <w:del w:id="2667" w:author="José Albeiro Montes Gil" w:date="2022-01-19T17:02:00Z">
        <w:r w:rsidDel="00AF4086">
          <w:rPr>
            <w:rFonts w:ascii="Arial" w:hAnsi="Arial" w:cs="Arial"/>
            <w:noProof/>
            <w:sz w:val="24"/>
            <w:szCs w:val="24"/>
            <w:lang w:val="en-US" w:eastAsia="en-US"/>
          </w:rPr>
          <w:drawing>
            <wp:anchor distT="0" distB="0" distL="114300" distR="114300" simplePos="0" relativeHeight="251655680" behindDoc="0" locked="0" layoutInCell="1" allowOverlap="1" wp14:anchorId="1B764214" wp14:editId="22D1BE5A">
              <wp:simplePos x="0" y="0"/>
              <wp:positionH relativeFrom="column">
                <wp:posOffset>1421765</wp:posOffset>
              </wp:positionH>
              <wp:positionV relativeFrom="paragraph">
                <wp:posOffset>963295</wp:posOffset>
              </wp:positionV>
              <wp:extent cx="3151505" cy="1203325"/>
              <wp:effectExtent l="19050" t="0" r="0" b="0"/>
              <wp:wrapThrough wrapText="bothSides">
                <wp:wrapPolygon edited="0">
                  <wp:start x="-131" y="0"/>
                  <wp:lineTo x="-131" y="21201"/>
                  <wp:lineTo x="21543" y="21201"/>
                  <wp:lineTo x="21543" y="0"/>
                  <wp:lineTo x="-131"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51505" cy="1203325"/>
                      </a:xfrm>
                      <a:prstGeom prst="rect">
                        <a:avLst/>
                      </a:prstGeom>
                    </pic:spPr>
                  </pic:pic>
                </a:graphicData>
              </a:graphic>
            </wp:anchor>
          </w:drawing>
        </w:r>
        <w:r w:rsidR="00EC2127" w:rsidDel="00AF4086">
          <w:rPr>
            <w:rFonts w:ascii="Arial" w:hAnsi="Arial" w:cs="Arial"/>
            <w:sz w:val="24"/>
            <w:szCs w:val="24"/>
          </w:rPr>
          <w:delText xml:space="preserve">Design Thinking, </w:delText>
        </w:r>
        <w:r w:rsidR="001C36EA" w:rsidRPr="00153B7E" w:rsidDel="00AF4086">
          <w:rPr>
            <w:rFonts w:ascii="Arial" w:hAnsi="Arial" w:cs="Arial"/>
            <w:sz w:val="24"/>
            <w:szCs w:val="24"/>
          </w:rPr>
          <w:delText xml:space="preserve">permite la creación de productos innovadores buscando dar solución a las necesidades de los usuarios, además se compone por las fases de: </w:delText>
        </w:r>
        <w:r w:rsidR="001C36EA" w:rsidRPr="00153B7E" w:rsidDel="00AF4086">
          <w:rPr>
            <w:rFonts w:ascii="Arial" w:hAnsi="Arial" w:cs="Arial"/>
            <w:b/>
            <w:sz w:val="24"/>
            <w:szCs w:val="24"/>
          </w:rPr>
          <w:delText>empatizar, definir, idear, prototipar y testear</w:delText>
        </w:r>
        <w:r w:rsidR="001C36EA" w:rsidRPr="00153B7E" w:rsidDel="00AF4086">
          <w:rPr>
            <w:rFonts w:ascii="Arial" w:hAnsi="Arial" w:cs="Arial"/>
            <w:sz w:val="24"/>
            <w:szCs w:val="24"/>
          </w:rPr>
          <w:delText>, para las cuales se describen a continuación</w:delText>
        </w:r>
        <w:r w:rsidR="00DE7ED9" w:rsidDel="00AF4086">
          <w:rPr>
            <w:rFonts w:ascii="Arial" w:hAnsi="Arial" w:cs="Arial"/>
            <w:sz w:val="24"/>
            <w:szCs w:val="24"/>
          </w:rPr>
          <w:delText xml:space="preserve"> (Figura #</w:delText>
        </w:r>
        <w:r w:rsidR="00EC2127" w:rsidDel="00AF4086">
          <w:rPr>
            <w:rFonts w:ascii="Arial" w:hAnsi="Arial" w:cs="Arial"/>
            <w:sz w:val="24"/>
            <w:szCs w:val="24"/>
          </w:rPr>
          <w:delText xml:space="preserve"> </w:delText>
        </w:r>
        <w:r w:rsidR="00DE7ED9" w:rsidDel="00AF4086">
          <w:rPr>
            <w:rFonts w:ascii="Arial" w:hAnsi="Arial" w:cs="Arial"/>
            <w:sz w:val="24"/>
            <w:szCs w:val="24"/>
          </w:rPr>
          <w:delText>2).</w:delText>
        </w:r>
      </w:del>
    </w:p>
    <w:p w14:paraId="102EE918" w14:textId="19D79E42" w:rsidR="00DE7ED9" w:rsidDel="00AF4086" w:rsidRDefault="00DE7ED9" w:rsidP="0097128C">
      <w:pPr>
        <w:spacing w:line="360" w:lineRule="auto"/>
        <w:rPr>
          <w:del w:id="2668" w:author="José Albeiro Montes Gil" w:date="2022-01-19T17:02:00Z"/>
          <w:rFonts w:ascii="Arial" w:hAnsi="Arial" w:cs="Arial"/>
          <w:b/>
          <w:sz w:val="24"/>
          <w:szCs w:val="24"/>
        </w:rPr>
        <w:pPrChange w:id="2669" w:author="José Albeiro Montes Gil" w:date="2022-01-20T12:42:00Z">
          <w:pPr>
            <w:spacing w:line="360" w:lineRule="auto"/>
          </w:pPr>
        </w:pPrChange>
      </w:pPr>
    </w:p>
    <w:p w14:paraId="72B109C5" w14:textId="7FDF1859" w:rsidR="00DE7ED9" w:rsidDel="00AF4086" w:rsidRDefault="00DE7ED9" w:rsidP="0097128C">
      <w:pPr>
        <w:spacing w:line="360" w:lineRule="auto"/>
        <w:rPr>
          <w:del w:id="2670" w:author="José Albeiro Montes Gil" w:date="2022-01-19T17:02:00Z"/>
          <w:rFonts w:ascii="Arial" w:hAnsi="Arial" w:cs="Arial"/>
          <w:b/>
          <w:sz w:val="24"/>
          <w:szCs w:val="24"/>
        </w:rPr>
        <w:pPrChange w:id="2671" w:author="José Albeiro Montes Gil" w:date="2022-01-20T12:42:00Z">
          <w:pPr>
            <w:spacing w:line="360" w:lineRule="auto"/>
          </w:pPr>
        </w:pPrChange>
      </w:pPr>
    </w:p>
    <w:p w14:paraId="0CD0B26C" w14:textId="2CB60E63" w:rsidR="00DE7ED9" w:rsidDel="00AF4086" w:rsidRDefault="00DE7ED9" w:rsidP="0097128C">
      <w:pPr>
        <w:spacing w:line="360" w:lineRule="auto"/>
        <w:rPr>
          <w:del w:id="2672" w:author="José Albeiro Montes Gil" w:date="2022-01-19T17:02:00Z"/>
          <w:rFonts w:ascii="Arial" w:hAnsi="Arial" w:cs="Arial"/>
          <w:b/>
          <w:sz w:val="24"/>
          <w:szCs w:val="24"/>
        </w:rPr>
        <w:pPrChange w:id="2673" w:author="José Albeiro Montes Gil" w:date="2022-01-20T12:42:00Z">
          <w:pPr>
            <w:spacing w:line="360" w:lineRule="auto"/>
          </w:pPr>
        </w:pPrChange>
      </w:pPr>
    </w:p>
    <w:p w14:paraId="3D59836B" w14:textId="3B8AA2C5" w:rsidR="00A92C5F" w:rsidRPr="00EC2127" w:rsidDel="00AF4086" w:rsidRDefault="002E493A" w:rsidP="0097128C">
      <w:pPr>
        <w:pStyle w:val="Ttulo2"/>
        <w:spacing w:before="0" w:after="240" w:line="360" w:lineRule="auto"/>
        <w:rPr>
          <w:del w:id="2674" w:author="José Albeiro Montes Gil" w:date="2022-01-19T17:02:00Z"/>
          <w:rFonts w:cs="Arial"/>
          <w:szCs w:val="24"/>
        </w:rPr>
        <w:pPrChange w:id="2675" w:author="José Albeiro Montes Gil" w:date="2022-01-20T12:42:00Z">
          <w:pPr>
            <w:pStyle w:val="Ttulo2"/>
            <w:spacing w:before="0" w:after="240" w:line="360" w:lineRule="auto"/>
            <w:jc w:val="center"/>
          </w:pPr>
        </w:pPrChange>
      </w:pPr>
      <w:bookmarkStart w:id="2676" w:name="_Toc87338374"/>
      <w:bookmarkStart w:id="2677" w:name="_Toc87338577"/>
      <w:bookmarkStart w:id="2678" w:name="_Toc87344353"/>
      <w:del w:id="2679" w:author="José Albeiro Montes Gil" w:date="2022-01-19T17:02:00Z">
        <w:r w:rsidRPr="00A92C5F" w:rsidDel="00AF4086">
          <w:rPr>
            <w:rFonts w:cs="Arial"/>
            <w:b w:val="0"/>
            <w:color w:val="auto"/>
            <w:szCs w:val="24"/>
          </w:rPr>
          <w:delText>Figura</w:delText>
        </w:r>
        <w:r w:rsidR="00DE7ED9" w:rsidDel="00AF4086">
          <w:rPr>
            <w:rFonts w:cs="Arial"/>
            <w:b w:val="0"/>
            <w:szCs w:val="24"/>
          </w:rPr>
          <w:delText xml:space="preserve"> # 2</w:delText>
        </w:r>
        <w:r w:rsidR="00A92C5F" w:rsidRPr="00A92C5F" w:rsidDel="00AF4086">
          <w:rPr>
            <w:rFonts w:cs="Arial"/>
            <w:szCs w:val="24"/>
          </w:rPr>
          <w:delText xml:space="preserve"> </w:delText>
        </w:r>
        <w:r w:rsidR="00A92C5F" w:rsidDel="00AF4086">
          <w:rPr>
            <w:rFonts w:cs="Arial"/>
            <w:szCs w:val="24"/>
          </w:rPr>
          <w:delText>Design Thinking</w:delText>
        </w:r>
        <w:bookmarkEnd w:id="2676"/>
        <w:bookmarkEnd w:id="2677"/>
        <w:bookmarkEnd w:id="2678"/>
      </w:del>
    </w:p>
    <w:p w14:paraId="2E1383D4" w14:textId="50932DF1" w:rsidR="00F505EF" w:rsidDel="00AF4086" w:rsidRDefault="00F505EF" w:rsidP="0097128C">
      <w:pPr>
        <w:spacing w:line="360" w:lineRule="auto"/>
        <w:ind w:left="3600" w:firstLine="720"/>
        <w:rPr>
          <w:del w:id="2680" w:author="José Albeiro Montes Gil" w:date="2022-01-19T17:02:00Z"/>
          <w:rFonts w:ascii="Arial" w:hAnsi="Arial" w:cs="Arial"/>
          <w:b/>
          <w:sz w:val="24"/>
          <w:szCs w:val="24"/>
        </w:rPr>
        <w:pPrChange w:id="2681" w:author="José Albeiro Montes Gil" w:date="2022-01-20T12:42:00Z">
          <w:pPr>
            <w:spacing w:line="360" w:lineRule="auto"/>
            <w:ind w:left="3600" w:firstLine="720"/>
          </w:pPr>
        </w:pPrChange>
      </w:pPr>
    </w:p>
    <w:p w14:paraId="3DB51B55" w14:textId="50B447C3" w:rsidR="002F56FA" w:rsidDel="00AF4086" w:rsidRDefault="00C538D8" w:rsidP="0097128C">
      <w:pPr>
        <w:pStyle w:val="Ttulo2"/>
        <w:spacing w:before="0" w:after="240" w:line="360" w:lineRule="auto"/>
        <w:ind w:left="360"/>
        <w:rPr>
          <w:del w:id="2682" w:author="José Albeiro Montes Gil" w:date="2022-01-19T17:02:00Z"/>
          <w:rFonts w:cs="Arial"/>
          <w:szCs w:val="24"/>
        </w:rPr>
        <w:pPrChange w:id="2683" w:author="José Albeiro Montes Gil" w:date="2022-01-20T12:42:00Z">
          <w:pPr>
            <w:pStyle w:val="Ttulo2"/>
            <w:spacing w:before="0" w:after="240" w:line="360" w:lineRule="auto"/>
            <w:ind w:left="360"/>
          </w:pPr>
        </w:pPrChange>
      </w:pPr>
      <w:bookmarkStart w:id="2684" w:name="_Toc87338578"/>
      <w:bookmarkStart w:id="2685" w:name="_Toc87344354"/>
      <w:del w:id="2686" w:author="José Albeiro Montes Gil" w:date="2022-01-19T17:02:00Z">
        <w:r w:rsidDel="00AF4086">
          <w:rPr>
            <w:rFonts w:cs="Arial"/>
            <w:szCs w:val="24"/>
          </w:rPr>
          <w:delText>5.3</w:delText>
        </w:r>
        <w:r w:rsidDel="00AF4086">
          <w:rPr>
            <w:rFonts w:cs="Arial"/>
            <w:szCs w:val="24"/>
          </w:rPr>
          <w:tab/>
        </w:r>
        <w:r w:rsidDel="00AF4086">
          <w:rPr>
            <w:rFonts w:cs="Arial"/>
            <w:szCs w:val="24"/>
          </w:rPr>
          <w:tab/>
          <w:delText>Fases</w:delText>
        </w:r>
        <w:bookmarkEnd w:id="2684"/>
        <w:bookmarkEnd w:id="2685"/>
      </w:del>
    </w:p>
    <w:p w14:paraId="67E65202" w14:textId="0C11A2F0" w:rsidR="002F56FA" w:rsidRPr="002F56FA" w:rsidDel="00AF4086" w:rsidRDefault="002F56FA" w:rsidP="0097128C">
      <w:pPr>
        <w:pStyle w:val="Ttulo2"/>
        <w:spacing w:before="0" w:after="240" w:line="360" w:lineRule="auto"/>
        <w:ind w:left="360" w:firstLine="360"/>
        <w:rPr>
          <w:del w:id="2687" w:author="José Albeiro Montes Gil" w:date="2022-01-19T17:02:00Z"/>
          <w:rFonts w:cs="Arial"/>
          <w:szCs w:val="24"/>
        </w:rPr>
        <w:pPrChange w:id="2688" w:author="José Albeiro Montes Gil" w:date="2022-01-20T12:42:00Z">
          <w:pPr>
            <w:pStyle w:val="Ttulo2"/>
            <w:spacing w:before="0" w:after="240" w:line="360" w:lineRule="auto"/>
            <w:ind w:left="360" w:firstLine="360"/>
          </w:pPr>
        </w:pPrChange>
      </w:pPr>
      <w:bookmarkStart w:id="2689" w:name="_Toc87338579"/>
      <w:bookmarkStart w:id="2690" w:name="_Toc87344355"/>
      <w:del w:id="2691" w:author="José Albeiro Montes Gil" w:date="2022-01-19T17:02:00Z">
        <w:r w:rsidDel="00AF4086">
          <w:rPr>
            <w:rFonts w:cs="Arial"/>
            <w:szCs w:val="24"/>
          </w:rPr>
          <w:delText>5.3.1</w:delText>
        </w:r>
        <w:r w:rsidDel="00AF4086">
          <w:rPr>
            <w:rFonts w:cs="Arial"/>
            <w:szCs w:val="24"/>
          </w:rPr>
          <w:tab/>
          <w:delText>Fase I. Empatizar</w:delText>
        </w:r>
        <w:bookmarkEnd w:id="2689"/>
        <w:bookmarkEnd w:id="2690"/>
      </w:del>
    </w:p>
    <w:p w14:paraId="09E51788" w14:textId="50B3E89D" w:rsidR="004E7436" w:rsidRPr="00153B7E" w:rsidDel="00AF4086" w:rsidRDefault="00F505EF" w:rsidP="0097128C">
      <w:pPr>
        <w:spacing w:line="360" w:lineRule="auto"/>
        <w:contextualSpacing/>
        <w:rPr>
          <w:del w:id="2692" w:author="José Albeiro Montes Gil" w:date="2022-01-19T17:02:00Z"/>
          <w:rFonts w:ascii="Arial" w:eastAsia="Arial" w:hAnsi="Arial" w:cs="Arial"/>
          <w:bCs/>
          <w:iCs/>
          <w:sz w:val="24"/>
          <w:szCs w:val="24"/>
        </w:rPr>
        <w:pPrChange w:id="2693" w:author="José Albeiro Montes Gil" w:date="2022-01-20T12:42:00Z">
          <w:pPr>
            <w:spacing w:line="360" w:lineRule="auto"/>
            <w:contextualSpacing/>
            <w:jc w:val="both"/>
          </w:pPr>
        </w:pPrChange>
      </w:pPr>
      <w:del w:id="2694" w:author="José Albeiro Montes Gil" w:date="2022-01-19T17:02:00Z">
        <w:r w:rsidRPr="00153B7E" w:rsidDel="00AF4086">
          <w:rPr>
            <w:rFonts w:ascii="Arial" w:eastAsia="Arial" w:hAnsi="Arial" w:cs="Arial"/>
            <w:bCs/>
            <w:iCs/>
            <w:sz w:val="24"/>
            <w:szCs w:val="24"/>
          </w:rPr>
          <w:delText xml:space="preserve">En esta fase se comprende las necesidades de los usuarios implicados a </w:delText>
        </w:r>
        <w:r w:rsidR="00704B72" w:rsidRPr="00153B7E" w:rsidDel="00AF4086">
          <w:rPr>
            <w:rFonts w:ascii="Arial" w:eastAsia="Arial" w:hAnsi="Arial" w:cs="Arial"/>
            <w:bCs/>
            <w:iCs/>
            <w:sz w:val="24"/>
            <w:szCs w:val="24"/>
          </w:rPr>
          <w:delText xml:space="preserve">la </w:delText>
        </w:r>
        <w:r w:rsidRPr="00153B7E" w:rsidDel="00AF4086">
          <w:rPr>
            <w:rFonts w:ascii="Arial" w:eastAsia="Arial" w:hAnsi="Arial" w:cs="Arial"/>
            <w:bCs/>
            <w:iCs/>
            <w:sz w:val="24"/>
            <w:szCs w:val="24"/>
          </w:rPr>
          <w:delText xml:space="preserve">solución que </w:delText>
        </w:r>
        <w:r w:rsidR="00704B72" w:rsidRPr="00153B7E" w:rsidDel="00AF4086">
          <w:rPr>
            <w:rFonts w:ascii="Arial" w:eastAsia="Arial" w:hAnsi="Arial" w:cs="Arial"/>
            <w:bCs/>
            <w:iCs/>
            <w:sz w:val="24"/>
            <w:szCs w:val="24"/>
          </w:rPr>
          <w:delText>se esta</w:delText>
        </w:r>
        <w:r w:rsidRPr="00153B7E" w:rsidDel="00AF4086">
          <w:rPr>
            <w:rFonts w:ascii="Arial" w:eastAsia="Arial" w:hAnsi="Arial" w:cs="Arial"/>
            <w:bCs/>
            <w:iCs/>
            <w:sz w:val="24"/>
            <w:szCs w:val="24"/>
          </w:rPr>
          <w:delText xml:space="preserve"> desarrollando. </w:delText>
        </w:r>
        <w:r w:rsidR="00A727DD" w:rsidRPr="00153B7E" w:rsidDel="00AF4086">
          <w:rPr>
            <w:rFonts w:ascii="Arial" w:eastAsia="Arial" w:hAnsi="Arial" w:cs="Arial"/>
            <w:bCs/>
            <w:iCs/>
            <w:sz w:val="24"/>
            <w:szCs w:val="24"/>
          </w:rPr>
          <w:delText>E</w:delText>
        </w:r>
        <w:r w:rsidRPr="00153B7E" w:rsidDel="00AF4086">
          <w:rPr>
            <w:rFonts w:ascii="Arial" w:eastAsia="Arial" w:hAnsi="Arial" w:cs="Arial"/>
            <w:bCs/>
            <w:iCs/>
            <w:sz w:val="24"/>
            <w:szCs w:val="24"/>
          </w:rPr>
          <w:delText>n este caso estudiantes</w:delText>
        </w:r>
        <w:r w:rsidR="00704B72" w:rsidRPr="00153B7E" w:rsidDel="00AF4086">
          <w:rPr>
            <w:rFonts w:ascii="Arial" w:eastAsia="Arial" w:hAnsi="Arial" w:cs="Arial"/>
            <w:bCs/>
            <w:iCs/>
            <w:sz w:val="24"/>
            <w:szCs w:val="24"/>
          </w:rPr>
          <w:delText xml:space="preserve"> de preescolar</w:delText>
        </w:r>
        <w:r w:rsidR="00A727DD" w:rsidRPr="00153B7E" w:rsidDel="00AF4086">
          <w:rPr>
            <w:rFonts w:ascii="Arial" w:eastAsia="Arial" w:hAnsi="Arial" w:cs="Arial"/>
            <w:bCs/>
            <w:iCs/>
            <w:sz w:val="24"/>
            <w:szCs w:val="24"/>
          </w:rPr>
          <w:delText xml:space="preserve">, </w:delText>
        </w:r>
        <w:r w:rsidRPr="00153B7E" w:rsidDel="00AF4086">
          <w:rPr>
            <w:rFonts w:ascii="Arial" w:eastAsia="Arial" w:hAnsi="Arial" w:cs="Arial"/>
            <w:bCs/>
            <w:iCs/>
            <w:sz w:val="24"/>
            <w:szCs w:val="24"/>
          </w:rPr>
          <w:delText>docentes</w:delText>
        </w:r>
        <w:r w:rsidR="00107EEA" w:rsidRPr="00153B7E" w:rsidDel="00AF4086">
          <w:rPr>
            <w:rFonts w:ascii="Arial" w:eastAsia="Arial" w:hAnsi="Arial" w:cs="Arial"/>
            <w:bCs/>
            <w:iCs/>
            <w:sz w:val="24"/>
            <w:szCs w:val="24"/>
          </w:rPr>
          <w:delText xml:space="preserve"> </w:delText>
        </w:r>
        <w:r w:rsidR="00B10AAD" w:rsidRPr="00153B7E" w:rsidDel="00AF4086">
          <w:rPr>
            <w:rFonts w:ascii="Arial" w:eastAsia="Arial" w:hAnsi="Arial" w:cs="Arial"/>
            <w:bCs/>
            <w:iCs/>
            <w:sz w:val="24"/>
            <w:szCs w:val="24"/>
          </w:rPr>
          <w:delText>y</w:delText>
        </w:r>
        <w:r w:rsidR="00107EEA" w:rsidRPr="00153B7E" w:rsidDel="00AF4086">
          <w:rPr>
            <w:rFonts w:ascii="Arial" w:eastAsia="Arial" w:hAnsi="Arial" w:cs="Arial"/>
            <w:bCs/>
            <w:iCs/>
            <w:sz w:val="24"/>
            <w:szCs w:val="24"/>
          </w:rPr>
          <w:delText xml:space="preserve"> padres de familia</w:delText>
        </w:r>
        <w:r w:rsidR="004E7436" w:rsidRPr="00153B7E" w:rsidDel="00AF4086">
          <w:rPr>
            <w:rFonts w:ascii="Arial" w:eastAsia="Arial" w:hAnsi="Arial" w:cs="Arial"/>
            <w:bCs/>
            <w:iCs/>
            <w:sz w:val="24"/>
            <w:szCs w:val="24"/>
          </w:rPr>
          <w:delText xml:space="preserve">, </w:delText>
        </w:r>
        <w:r w:rsidRPr="00153B7E" w:rsidDel="00AF4086">
          <w:rPr>
            <w:rFonts w:ascii="Arial" w:eastAsia="Arial" w:hAnsi="Arial" w:cs="Arial"/>
            <w:bCs/>
            <w:iCs/>
            <w:sz w:val="24"/>
            <w:szCs w:val="24"/>
          </w:rPr>
          <w:delText xml:space="preserve">se </w:delText>
        </w:r>
        <w:r w:rsidR="00365DB6" w:rsidRPr="00153B7E" w:rsidDel="00AF4086">
          <w:rPr>
            <w:rFonts w:ascii="Arial" w:eastAsia="Arial" w:hAnsi="Arial" w:cs="Arial"/>
            <w:bCs/>
            <w:iCs/>
            <w:sz w:val="24"/>
            <w:szCs w:val="24"/>
          </w:rPr>
          <w:delText>analizara</w:delText>
        </w:r>
        <w:r w:rsidRPr="00153B7E" w:rsidDel="00AF4086">
          <w:rPr>
            <w:rFonts w:ascii="Arial" w:eastAsia="Arial" w:hAnsi="Arial" w:cs="Arial"/>
            <w:bCs/>
            <w:iCs/>
            <w:sz w:val="24"/>
            <w:szCs w:val="24"/>
          </w:rPr>
          <w:delText xml:space="preserve"> las necesidades y dificultades de los </w:delText>
        </w:r>
        <w:r w:rsidR="004E7436" w:rsidRPr="00153B7E" w:rsidDel="00AF4086">
          <w:rPr>
            <w:rFonts w:ascii="Arial" w:eastAsia="Arial" w:hAnsi="Arial" w:cs="Arial"/>
            <w:bCs/>
            <w:iCs/>
            <w:sz w:val="24"/>
            <w:szCs w:val="24"/>
          </w:rPr>
          <w:delText>infantes,</w:delText>
        </w:r>
        <w:r w:rsidRPr="00153B7E" w:rsidDel="00AF4086">
          <w:rPr>
            <w:rFonts w:ascii="Arial" w:eastAsia="Arial" w:hAnsi="Arial" w:cs="Arial"/>
            <w:bCs/>
            <w:iCs/>
            <w:sz w:val="24"/>
            <w:szCs w:val="24"/>
          </w:rPr>
          <w:delText xml:space="preserve"> frente </w:delText>
        </w:r>
        <w:r w:rsidR="00365DB6" w:rsidRPr="00153B7E" w:rsidDel="00AF4086">
          <w:rPr>
            <w:rFonts w:ascii="Arial" w:eastAsia="Arial" w:hAnsi="Arial" w:cs="Arial"/>
            <w:bCs/>
            <w:iCs/>
            <w:sz w:val="24"/>
            <w:szCs w:val="24"/>
          </w:rPr>
          <w:delText>al aprendizaje</w:delText>
        </w:r>
        <w:r w:rsidRPr="00153B7E" w:rsidDel="00AF4086">
          <w:rPr>
            <w:rFonts w:ascii="Arial" w:eastAsia="Arial" w:hAnsi="Arial" w:cs="Arial"/>
            <w:bCs/>
            <w:iCs/>
            <w:sz w:val="24"/>
            <w:szCs w:val="24"/>
          </w:rPr>
          <w:delText xml:space="preserve"> de las </w:delText>
        </w:r>
        <w:r w:rsidR="00365DB6" w:rsidRPr="00153B7E" w:rsidDel="00AF4086">
          <w:rPr>
            <w:rFonts w:ascii="Arial" w:eastAsia="Arial" w:hAnsi="Arial" w:cs="Arial"/>
            <w:bCs/>
            <w:iCs/>
            <w:sz w:val="24"/>
            <w:szCs w:val="24"/>
          </w:rPr>
          <w:delText>actividades que se realizan en lec</w:delText>
        </w:r>
        <w:r w:rsidR="004E7436" w:rsidRPr="00153B7E" w:rsidDel="00AF4086">
          <w:rPr>
            <w:rFonts w:ascii="Arial" w:eastAsia="Arial" w:hAnsi="Arial" w:cs="Arial"/>
            <w:bCs/>
            <w:iCs/>
            <w:sz w:val="24"/>
            <w:szCs w:val="24"/>
          </w:rPr>
          <w:delText>t</w:delText>
        </w:r>
        <w:r w:rsidR="00365DB6" w:rsidRPr="00153B7E" w:rsidDel="00AF4086">
          <w:rPr>
            <w:rFonts w:ascii="Arial" w:eastAsia="Arial" w:hAnsi="Arial" w:cs="Arial"/>
            <w:bCs/>
            <w:iCs/>
            <w:sz w:val="24"/>
            <w:szCs w:val="24"/>
          </w:rPr>
          <w:delText>o escritura</w:delText>
        </w:r>
        <w:r w:rsidR="004E7436" w:rsidRPr="00153B7E" w:rsidDel="00AF4086">
          <w:rPr>
            <w:rFonts w:ascii="Arial" w:eastAsia="Arial" w:hAnsi="Arial" w:cs="Arial"/>
            <w:bCs/>
            <w:iCs/>
            <w:sz w:val="24"/>
            <w:szCs w:val="24"/>
          </w:rPr>
          <w:delText>;</w:delText>
        </w:r>
        <w:r w:rsidRPr="00153B7E" w:rsidDel="00AF4086">
          <w:rPr>
            <w:rFonts w:ascii="Arial" w:eastAsia="Arial" w:hAnsi="Arial" w:cs="Arial"/>
            <w:bCs/>
            <w:iCs/>
            <w:sz w:val="24"/>
            <w:szCs w:val="24"/>
          </w:rPr>
          <w:delText xml:space="preserve"> </w:delText>
        </w:r>
        <w:r w:rsidR="004E7436" w:rsidRPr="00153B7E" w:rsidDel="00AF4086">
          <w:rPr>
            <w:rFonts w:ascii="Arial" w:eastAsia="Arial" w:hAnsi="Arial" w:cs="Arial"/>
            <w:bCs/>
            <w:iCs/>
            <w:sz w:val="24"/>
            <w:szCs w:val="24"/>
          </w:rPr>
          <w:delText xml:space="preserve">que </w:delText>
        </w:r>
        <w:r w:rsidRPr="00153B7E" w:rsidDel="00AF4086">
          <w:rPr>
            <w:rFonts w:ascii="Arial" w:eastAsia="Arial" w:hAnsi="Arial" w:cs="Arial"/>
            <w:bCs/>
            <w:iCs/>
            <w:sz w:val="24"/>
            <w:szCs w:val="24"/>
          </w:rPr>
          <w:delText xml:space="preserve">son </w:delText>
        </w:r>
        <w:r w:rsidR="00365DB6" w:rsidRPr="00153B7E" w:rsidDel="00AF4086">
          <w:rPr>
            <w:rFonts w:ascii="Arial" w:eastAsia="Arial" w:hAnsi="Arial" w:cs="Arial"/>
            <w:bCs/>
            <w:iCs/>
            <w:sz w:val="24"/>
            <w:szCs w:val="24"/>
          </w:rPr>
          <w:delText xml:space="preserve">de suma importancia </w:delText>
        </w:r>
        <w:r w:rsidRPr="00153B7E" w:rsidDel="00AF4086">
          <w:rPr>
            <w:rFonts w:ascii="Arial" w:eastAsia="Arial" w:hAnsi="Arial" w:cs="Arial"/>
            <w:bCs/>
            <w:iCs/>
            <w:sz w:val="24"/>
            <w:szCs w:val="24"/>
          </w:rPr>
          <w:delText xml:space="preserve">al momento de </w:delText>
        </w:r>
        <w:r w:rsidR="00365DB6" w:rsidRPr="00153B7E" w:rsidDel="00AF4086">
          <w:rPr>
            <w:rFonts w:ascii="Arial" w:eastAsia="Arial" w:hAnsi="Arial" w:cs="Arial"/>
            <w:bCs/>
            <w:iCs/>
            <w:sz w:val="24"/>
            <w:szCs w:val="24"/>
          </w:rPr>
          <w:delText xml:space="preserve">ingresar </w:delText>
        </w:r>
        <w:r w:rsidR="004E7436" w:rsidRPr="00153B7E" w:rsidDel="00AF4086">
          <w:rPr>
            <w:rFonts w:ascii="Arial" w:eastAsia="Arial" w:hAnsi="Arial" w:cs="Arial"/>
            <w:bCs/>
            <w:iCs/>
            <w:sz w:val="24"/>
            <w:szCs w:val="24"/>
          </w:rPr>
          <w:delText xml:space="preserve">a la educacion de basica primaria en cuanto a </w:delText>
        </w:r>
        <w:r w:rsidRPr="00153B7E" w:rsidDel="00AF4086">
          <w:rPr>
            <w:rFonts w:ascii="Arial" w:eastAsia="Arial" w:hAnsi="Arial" w:cs="Arial"/>
            <w:bCs/>
            <w:iCs/>
            <w:sz w:val="24"/>
            <w:szCs w:val="24"/>
          </w:rPr>
          <w:delText xml:space="preserve">su aprendizaje </w:delText>
        </w:r>
        <w:r w:rsidR="004E7436" w:rsidRPr="00153B7E" w:rsidDel="00AF4086">
          <w:rPr>
            <w:rFonts w:ascii="Arial" w:eastAsia="Arial" w:hAnsi="Arial" w:cs="Arial"/>
            <w:bCs/>
            <w:iCs/>
            <w:sz w:val="24"/>
            <w:szCs w:val="24"/>
          </w:rPr>
          <w:delText xml:space="preserve">y la </w:delText>
        </w:r>
        <w:r w:rsidRPr="00153B7E" w:rsidDel="00AF4086">
          <w:rPr>
            <w:rFonts w:ascii="Arial" w:eastAsia="Arial" w:hAnsi="Arial" w:cs="Arial"/>
            <w:bCs/>
            <w:iCs/>
            <w:sz w:val="24"/>
            <w:szCs w:val="24"/>
          </w:rPr>
          <w:delText>manera adecuada</w:delText>
        </w:r>
        <w:r w:rsidR="004E7436" w:rsidRPr="00153B7E" w:rsidDel="00AF4086">
          <w:rPr>
            <w:rFonts w:ascii="Arial" w:eastAsia="Arial" w:hAnsi="Arial" w:cs="Arial"/>
            <w:bCs/>
            <w:iCs/>
            <w:sz w:val="24"/>
            <w:szCs w:val="24"/>
          </w:rPr>
          <w:delText xml:space="preserve"> de aprender a leer y escribir</w:delText>
        </w:r>
        <w:r w:rsidRPr="00153B7E" w:rsidDel="00AF4086">
          <w:rPr>
            <w:rFonts w:ascii="Arial" w:eastAsia="Arial" w:hAnsi="Arial" w:cs="Arial"/>
            <w:bCs/>
            <w:iCs/>
            <w:sz w:val="24"/>
            <w:szCs w:val="24"/>
          </w:rPr>
          <w:delText xml:space="preserve">. </w:delText>
        </w:r>
      </w:del>
    </w:p>
    <w:p w14:paraId="34C47919" w14:textId="3C5F3CAD" w:rsidR="00F505EF" w:rsidRPr="00153B7E" w:rsidDel="00AF4086" w:rsidRDefault="00F505EF" w:rsidP="0097128C">
      <w:pPr>
        <w:spacing w:line="360" w:lineRule="auto"/>
        <w:contextualSpacing/>
        <w:rPr>
          <w:del w:id="2695" w:author="José Albeiro Montes Gil" w:date="2022-01-19T17:02:00Z"/>
          <w:rFonts w:ascii="Arial" w:eastAsia="Arial" w:hAnsi="Arial" w:cs="Arial"/>
          <w:bCs/>
          <w:iCs/>
          <w:sz w:val="24"/>
          <w:szCs w:val="24"/>
        </w:rPr>
        <w:pPrChange w:id="2696" w:author="José Albeiro Montes Gil" w:date="2022-01-20T12:42:00Z">
          <w:pPr>
            <w:spacing w:line="360" w:lineRule="auto"/>
            <w:contextualSpacing/>
            <w:jc w:val="both"/>
          </w:pPr>
        </w:pPrChange>
      </w:pPr>
      <w:del w:id="2697" w:author="José Albeiro Montes Gil" w:date="2022-01-19T17:02:00Z">
        <w:r w:rsidRPr="00153B7E" w:rsidDel="00AF4086">
          <w:rPr>
            <w:rFonts w:ascii="Arial" w:eastAsia="Arial" w:hAnsi="Arial" w:cs="Arial"/>
            <w:bCs/>
            <w:iCs/>
            <w:sz w:val="24"/>
            <w:szCs w:val="24"/>
          </w:rPr>
          <w:delText xml:space="preserve">Para ello </w:delText>
        </w:r>
        <w:r w:rsidR="004E7436" w:rsidRPr="00153B7E" w:rsidDel="00AF4086">
          <w:rPr>
            <w:rFonts w:ascii="Arial" w:eastAsia="Arial" w:hAnsi="Arial" w:cs="Arial"/>
            <w:bCs/>
            <w:iCs/>
            <w:sz w:val="24"/>
            <w:szCs w:val="24"/>
          </w:rPr>
          <w:delText>nos contactaremos con los docentes encargados de su enseñanza y esto</w:delText>
        </w:r>
        <w:r w:rsidRPr="00153B7E" w:rsidDel="00AF4086">
          <w:rPr>
            <w:rFonts w:ascii="Arial" w:eastAsia="Arial" w:hAnsi="Arial" w:cs="Arial"/>
            <w:bCs/>
            <w:iCs/>
            <w:sz w:val="24"/>
            <w:szCs w:val="24"/>
          </w:rPr>
          <w:delText xml:space="preserve"> se hará por medio de las siguientes actividades.</w:delText>
        </w:r>
      </w:del>
    </w:p>
    <w:p w14:paraId="706692DD" w14:textId="71704A13" w:rsidR="00F505EF" w:rsidRPr="00153B7E" w:rsidDel="00AF4086" w:rsidRDefault="00F505EF" w:rsidP="0097128C">
      <w:pPr>
        <w:numPr>
          <w:ilvl w:val="0"/>
          <w:numId w:val="6"/>
        </w:numPr>
        <w:overflowPunct/>
        <w:spacing w:line="360" w:lineRule="auto"/>
        <w:contextualSpacing/>
        <w:rPr>
          <w:del w:id="2698" w:author="José Albeiro Montes Gil" w:date="2022-01-19T17:02:00Z"/>
          <w:rFonts w:ascii="Arial" w:eastAsia="Arial" w:hAnsi="Arial" w:cs="Arial"/>
          <w:bCs/>
          <w:iCs/>
          <w:sz w:val="24"/>
          <w:szCs w:val="24"/>
        </w:rPr>
        <w:pPrChange w:id="2699" w:author="José Albeiro Montes Gil" w:date="2022-01-20T12:42:00Z">
          <w:pPr>
            <w:numPr>
              <w:numId w:val="6"/>
            </w:numPr>
            <w:overflowPunct/>
            <w:spacing w:line="360" w:lineRule="auto"/>
            <w:ind w:left="720" w:hanging="360"/>
            <w:contextualSpacing/>
            <w:jc w:val="both"/>
          </w:pPr>
        </w:pPrChange>
      </w:pPr>
      <w:del w:id="2700" w:author="José Albeiro Montes Gil" w:date="2022-01-19T17:02:00Z">
        <w:r w:rsidRPr="00153B7E" w:rsidDel="00AF4086">
          <w:rPr>
            <w:rFonts w:ascii="Arial" w:eastAsia="Arial" w:hAnsi="Arial" w:cs="Arial"/>
            <w:b/>
            <w:iCs/>
            <w:sz w:val="24"/>
            <w:szCs w:val="24"/>
          </w:rPr>
          <w:delText>A1.1</w:delText>
        </w:r>
        <w:r w:rsidR="001647A8" w:rsidRPr="00153B7E" w:rsidDel="00AF4086">
          <w:rPr>
            <w:rFonts w:ascii="Arial" w:eastAsia="Arial" w:hAnsi="Arial" w:cs="Arial"/>
            <w:b/>
            <w:iCs/>
            <w:sz w:val="24"/>
            <w:szCs w:val="24"/>
          </w:rPr>
          <w:delText xml:space="preserve"> </w:delText>
        </w:r>
        <w:r w:rsidRPr="00153B7E" w:rsidDel="00AF4086">
          <w:rPr>
            <w:rFonts w:ascii="Arial" w:eastAsia="Arial" w:hAnsi="Arial" w:cs="Arial"/>
            <w:bCs/>
            <w:iCs/>
            <w:sz w:val="24"/>
            <w:szCs w:val="24"/>
          </w:rPr>
          <w:delText xml:space="preserve">Se </w:delText>
        </w:r>
        <w:r w:rsidR="0056749B" w:rsidRPr="00153B7E" w:rsidDel="00AF4086">
          <w:rPr>
            <w:rFonts w:ascii="Arial" w:eastAsia="Arial" w:hAnsi="Arial" w:cs="Arial"/>
            <w:bCs/>
            <w:iCs/>
            <w:sz w:val="24"/>
            <w:szCs w:val="24"/>
          </w:rPr>
          <w:delText>Construir un estado del arte acerca del uso de la tecnológica de Realidad Aumentada  en contextos educativos de presescolar.</w:delText>
        </w:r>
      </w:del>
    </w:p>
    <w:p w14:paraId="2A1D1FDF" w14:textId="578DF255" w:rsidR="0056749B" w:rsidRPr="002F56FA" w:rsidDel="00AF4086" w:rsidRDefault="00F505EF" w:rsidP="0097128C">
      <w:pPr>
        <w:numPr>
          <w:ilvl w:val="0"/>
          <w:numId w:val="6"/>
        </w:numPr>
        <w:overflowPunct/>
        <w:spacing w:line="360" w:lineRule="auto"/>
        <w:contextualSpacing/>
        <w:rPr>
          <w:del w:id="2701" w:author="José Albeiro Montes Gil" w:date="2022-01-19T17:02:00Z"/>
          <w:rFonts w:ascii="Arial" w:eastAsiaTheme="minorHAnsi" w:hAnsi="Arial" w:cs="Arial"/>
          <w:sz w:val="24"/>
          <w:szCs w:val="24"/>
        </w:rPr>
        <w:pPrChange w:id="2702" w:author="José Albeiro Montes Gil" w:date="2022-01-20T12:42:00Z">
          <w:pPr>
            <w:numPr>
              <w:numId w:val="6"/>
            </w:numPr>
            <w:overflowPunct/>
            <w:spacing w:line="360" w:lineRule="auto"/>
            <w:ind w:left="720" w:hanging="360"/>
            <w:contextualSpacing/>
            <w:jc w:val="both"/>
          </w:pPr>
        </w:pPrChange>
      </w:pPr>
      <w:del w:id="2703" w:author="José Albeiro Montes Gil" w:date="2022-01-19T17:02:00Z">
        <w:r w:rsidRPr="00153B7E" w:rsidDel="00AF4086">
          <w:rPr>
            <w:rFonts w:ascii="Arial" w:eastAsia="Arial" w:hAnsi="Arial" w:cs="Arial"/>
            <w:b/>
            <w:iCs/>
            <w:sz w:val="24"/>
            <w:szCs w:val="24"/>
          </w:rPr>
          <w:delText>A1.2</w:delText>
        </w:r>
        <w:r w:rsidRPr="00153B7E" w:rsidDel="00AF4086">
          <w:rPr>
            <w:rFonts w:ascii="Arial" w:hAnsi="Arial" w:cs="Arial"/>
            <w:i/>
            <w:iCs/>
            <w:color w:val="000000"/>
            <w:sz w:val="24"/>
            <w:szCs w:val="24"/>
          </w:rPr>
          <w:delText xml:space="preserve"> </w:delText>
        </w:r>
        <w:bookmarkStart w:id="2704" w:name="_Toc83405813"/>
        <w:r w:rsidR="0056749B" w:rsidRPr="00153B7E" w:rsidDel="00AF4086">
          <w:rPr>
            <w:rFonts w:ascii="Arial" w:eastAsia="Arial" w:hAnsi="Arial" w:cs="Arial"/>
            <w:bCs/>
            <w:iCs/>
            <w:sz w:val="24"/>
            <w:szCs w:val="24"/>
          </w:rPr>
          <w:delText>Se recolectará la información por medio de encuestas y entrevistas a docentes en su mayoria de preescolar y primaria de diferentes jardines infantiles e Institución Educativa del Departamento del Cauca donde se tendrá en cuenta las activid</w:delText>
        </w:r>
        <w:r w:rsidR="002F56FA" w:rsidDel="00AF4086">
          <w:rPr>
            <w:rFonts w:ascii="Arial" w:eastAsia="Arial" w:hAnsi="Arial" w:cs="Arial"/>
            <w:bCs/>
            <w:iCs/>
            <w:sz w:val="24"/>
            <w:szCs w:val="24"/>
          </w:rPr>
          <w:delText xml:space="preserve">ades a realizar en preescolar, </w:delText>
        </w:r>
        <w:r w:rsidR="0056749B" w:rsidRPr="00153B7E" w:rsidDel="00AF4086">
          <w:rPr>
            <w:rFonts w:ascii="Arial" w:eastAsia="Arial" w:hAnsi="Arial" w:cs="Arial"/>
            <w:bCs/>
            <w:iCs/>
            <w:sz w:val="24"/>
            <w:szCs w:val="24"/>
          </w:rPr>
          <w:delText xml:space="preserve">edades y las </w:delText>
        </w:r>
        <w:r w:rsidR="00A92C5F" w:rsidRPr="00153B7E" w:rsidDel="00AF4086">
          <w:rPr>
            <w:rFonts w:ascii="Arial" w:eastAsia="Arial" w:hAnsi="Arial" w:cs="Arial"/>
            <w:bCs/>
            <w:iCs/>
            <w:sz w:val="24"/>
            <w:szCs w:val="24"/>
          </w:rPr>
          <w:delText>diferentes</w:delText>
        </w:r>
        <w:r w:rsidR="0056749B" w:rsidRPr="00153B7E" w:rsidDel="00AF4086">
          <w:rPr>
            <w:rFonts w:ascii="Arial" w:eastAsia="Arial" w:hAnsi="Arial" w:cs="Arial"/>
            <w:bCs/>
            <w:iCs/>
            <w:sz w:val="24"/>
            <w:szCs w:val="24"/>
          </w:rPr>
          <w:delText xml:space="preserve"> </w:delText>
        </w:r>
        <w:r w:rsidR="00A92C5F" w:rsidRPr="00153B7E" w:rsidDel="00AF4086">
          <w:rPr>
            <w:rFonts w:ascii="Arial" w:eastAsia="Arial" w:hAnsi="Arial" w:cs="Arial"/>
            <w:bCs/>
            <w:iCs/>
            <w:sz w:val="24"/>
            <w:szCs w:val="24"/>
          </w:rPr>
          <w:delText>metodologías</w:delText>
        </w:r>
        <w:r w:rsidR="0056749B" w:rsidRPr="00153B7E" w:rsidDel="00AF4086">
          <w:rPr>
            <w:rFonts w:ascii="Arial" w:eastAsia="Arial" w:hAnsi="Arial" w:cs="Arial"/>
            <w:bCs/>
            <w:iCs/>
            <w:sz w:val="24"/>
            <w:szCs w:val="24"/>
          </w:rPr>
          <w:delText xml:space="preserve"> a la hora de enseñar.</w:delText>
        </w:r>
      </w:del>
    </w:p>
    <w:p w14:paraId="3A5C83F5" w14:textId="571A0CEC" w:rsidR="002F56FA" w:rsidRPr="002F56FA" w:rsidDel="00AF4086" w:rsidRDefault="002F56FA" w:rsidP="0097128C">
      <w:pPr>
        <w:pStyle w:val="Ttulo2"/>
        <w:spacing w:before="0" w:after="240" w:line="360" w:lineRule="auto"/>
        <w:ind w:left="360" w:firstLine="360"/>
        <w:rPr>
          <w:del w:id="2705" w:author="José Albeiro Montes Gil" w:date="2022-01-19T17:02:00Z"/>
          <w:rFonts w:cs="Arial"/>
          <w:szCs w:val="24"/>
        </w:rPr>
        <w:pPrChange w:id="2706" w:author="José Albeiro Montes Gil" w:date="2022-01-20T12:42:00Z">
          <w:pPr>
            <w:pStyle w:val="Ttulo2"/>
            <w:spacing w:before="0" w:after="240" w:line="360" w:lineRule="auto"/>
            <w:ind w:left="360" w:firstLine="360"/>
          </w:pPr>
        </w:pPrChange>
      </w:pPr>
      <w:bookmarkStart w:id="2707" w:name="_Toc87338580"/>
      <w:bookmarkStart w:id="2708" w:name="_Toc87344356"/>
      <w:del w:id="2709" w:author="José Albeiro Montes Gil" w:date="2022-01-19T17:02:00Z">
        <w:r w:rsidDel="00AF4086">
          <w:rPr>
            <w:rFonts w:cs="Arial"/>
            <w:szCs w:val="24"/>
          </w:rPr>
          <w:delText>5.3.2</w:delText>
        </w:r>
        <w:r w:rsidDel="00AF4086">
          <w:rPr>
            <w:rFonts w:cs="Arial"/>
            <w:szCs w:val="24"/>
          </w:rPr>
          <w:tab/>
          <w:delText>Fase II. Definir</w:delText>
        </w:r>
        <w:bookmarkEnd w:id="2707"/>
        <w:bookmarkEnd w:id="2708"/>
      </w:del>
    </w:p>
    <w:bookmarkEnd w:id="2704"/>
    <w:p w14:paraId="0A3F0E99" w14:textId="0AD13129" w:rsidR="00153B7E" w:rsidRPr="00153B7E" w:rsidDel="00AF4086" w:rsidRDefault="0056749B" w:rsidP="0097128C">
      <w:pPr>
        <w:overflowPunct/>
        <w:spacing w:before="240" w:after="0" w:line="360" w:lineRule="auto"/>
        <w:contextualSpacing/>
        <w:textAlignment w:val="baseline"/>
        <w:rPr>
          <w:del w:id="2710" w:author="José Albeiro Montes Gil" w:date="2022-01-19T17:02:00Z"/>
          <w:rFonts w:ascii="Arial" w:hAnsi="Arial" w:cs="Arial"/>
          <w:i/>
          <w:iCs/>
          <w:color w:val="000000"/>
          <w:sz w:val="24"/>
          <w:szCs w:val="24"/>
          <w:lang w:val="es-ES" w:eastAsia="en-US"/>
        </w:rPr>
        <w:pPrChange w:id="2711" w:author="José Albeiro Montes Gil" w:date="2022-01-20T12:42:00Z">
          <w:pPr>
            <w:overflowPunct/>
            <w:spacing w:before="240" w:after="0" w:line="360" w:lineRule="auto"/>
            <w:contextualSpacing/>
            <w:jc w:val="both"/>
            <w:textAlignment w:val="baseline"/>
          </w:pPr>
        </w:pPrChange>
      </w:pPr>
      <w:del w:id="2712" w:author="José Albeiro Montes Gil" w:date="2022-01-19T17:02:00Z">
        <w:r w:rsidRPr="00153B7E" w:rsidDel="00AF4086">
          <w:rPr>
            <w:rFonts w:ascii="Arial" w:eastAsiaTheme="minorHAnsi" w:hAnsi="Arial" w:cs="Arial"/>
            <w:sz w:val="24"/>
            <w:szCs w:val="24"/>
          </w:rPr>
          <w:delText xml:space="preserve">En </w:delText>
        </w:r>
        <w:r w:rsidR="00F505EF" w:rsidRPr="00153B7E" w:rsidDel="00AF4086">
          <w:rPr>
            <w:rFonts w:ascii="Arial" w:eastAsiaTheme="minorHAnsi" w:hAnsi="Arial" w:cs="Arial"/>
            <w:sz w:val="24"/>
            <w:szCs w:val="24"/>
          </w:rPr>
          <w:delText>esta fase</w:delText>
        </w:r>
        <w:r w:rsidRPr="00153B7E" w:rsidDel="00AF4086">
          <w:rPr>
            <w:rFonts w:ascii="Arial" w:eastAsiaTheme="minorHAnsi" w:hAnsi="Arial" w:cs="Arial"/>
            <w:sz w:val="24"/>
            <w:szCs w:val="24"/>
          </w:rPr>
          <w:delText xml:space="preserve"> se</w:delText>
        </w:r>
        <w:r w:rsidR="00F505EF" w:rsidRPr="00153B7E" w:rsidDel="00AF4086">
          <w:rPr>
            <w:rFonts w:ascii="Arial" w:eastAsiaTheme="minorHAnsi" w:hAnsi="Arial" w:cs="Arial"/>
            <w:sz w:val="24"/>
            <w:szCs w:val="24"/>
          </w:rPr>
          <w:delText xml:space="preserve"> </w:delText>
        </w:r>
        <w:r w:rsidR="002F56FA" w:rsidRPr="00153B7E" w:rsidDel="00AF4086">
          <w:rPr>
            <w:rFonts w:ascii="Arial" w:eastAsiaTheme="minorHAnsi" w:hAnsi="Arial" w:cs="Arial"/>
            <w:sz w:val="24"/>
            <w:szCs w:val="24"/>
          </w:rPr>
          <w:delText>seleccionará</w:delText>
        </w:r>
        <w:r w:rsidR="00F505EF" w:rsidRPr="00153B7E" w:rsidDel="00AF4086">
          <w:rPr>
            <w:rFonts w:ascii="Arial" w:eastAsiaTheme="minorHAnsi" w:hAnsi="Arial" w:cs="Arial"/>
            <w:sz w:val="24"/>
            <w:szCs w:val="24"/>
          </w:rPr>
          <w:delText xml:space="preserve"> rigurosamente toda la información recopilada</w:delText>
        </w:r>
        <w:r w:rsidRPr="00153B7E" w:rsidDel="00AF4086">
          <w:rPr>
            <w:rFonts w:ascii="Arial" w:eastAsiaTheme="minorHAnsi" w:hAnsi="Arial" w:cs="Arial"/>
            <w:sz w:val="24"/>
            <w:szCs w:val="24"/>
          </w:rPr>
          <w:delText xml:space="preserve"> en</w:delText>
        </w:r>
        <w:r w:rsidR="00F505EF" w:rsidRPr="00153B7E" w:rsidDel="00AF4086">
          <w:rPr>
            <w:rFonts w:ascii="Arial" w:eastAsiaTheme="minorHAnsi" w:hAnsi="Arial" w:cs="Arial"/>
            <w:sz w:val="24"/>
            <w:szCs w:val="24"/>
          </w:rPr>
          <w:delText xml:space="preserve"> la fase de Empatía</w:delText>
        </w:r>
        <w:r w:rsidRPr="00153B7E" w:rsidDel="00AF4086">
          <w:rPr>
            <w:rFonts w:ascii="Arial" w:eastAsiaTheme="minorHAnsi" w:hAnsi="Arial" w:cs="Arial"/>
            <w:sz w:val="24"/>
            <w:szCs w:val="24"/>
          </w:rPr>
          <w:delText xml:space="preserve"> para</w:delText>
        </w:r>
        <w:r w:rsidR="00F505EF" w:rsidRPr="00153B7E" w:rsidDel="00AF4086">
          <w:rPr>
            <w:rFonts w:ascii="Arial" w:eastAsiaTheme="minorHAnsi" w:hAnsi="Arial" w:cs="Arial"/>
            <w:sz w:val="24"/>
            <w:szCs w:val="24"/>
          </w:rPr>
          <w:delText xml:space="preserve"> tomar lo que realmente aporta valor</w:delText>
        </w:r>
        <w:r w:rsidRPr="00153B7E" w:rsidDel="00AF4086">
          <w:rPr>
            <w:rFonts w:ascii="Arial" w:eastAsiaTheme="minorHAnsi" w:hAnsi="Arial" w:cs="Arial"/>
            <w:sz w:val="24"/>
            <w:szCs w:val="24"/>
          </w:rPr>
          <w:delText>;</w:delText>
        </w:r>
        <w:r w:rsidR="00F505EF" w:rsidRPr="00153B7E" w:rsidDel="00AF4086">
          <w:rPr>
            <w:rFonts w:ascii="Arial" w:eastAsiaTheme="minorHAnsi" w:hAnsi="Arial" w:cs="Arial"/>
            <w:sz w:val="24"/>
            <w:szCs w:val="24"/>
          </w:rPr>
          <w:delText xml:space="preserve"> pa</w:delText>
        </w:r>
        <w:r w:rsidRPr="00153B7E" w:rsidDel="00AF4086">
          <w:rPr>
            <w:rFonts w:ascii="Arial" w:eastAsiaTheme="minorHAnsi" w:hAnsi="Arial" w:cs="Arial"/>
            <w:sz w:val="24"/>
            <w:szCs w:val="24"/>
          </w:rPr>
          <w:delText>ra</w:delText>
        </w:r>
        <w:r w:rsidR="00F505EF" w:rsidRPr="00153B7E" w:rsidDel="00AF4086">
          <w:rPr>
            <w:rFonts w:ascii="Arial" w:eastAsiaTheme="minorHAnsi" w:hAnsi="Arial" w:cs="Arial"/>
            <w:sz w:val="24"/>
            <w:szCs w:val="24"/>
          </w:rPr>
          <w:delText xml:space="preserve"> así Identificar los problemas</w:delText>
        </w:r>
        <w:r w:rsidR="00153B7E" w:rsidRPr="00153B7E" w:rsidDel="00AF4086">
          <w:rPr>
            <w:rFonts w:ascii="Arial" w:eastAsiaTheme="minorHAnsi" w:hAnsi="Arial" w:cs="Arial"/>
            <w:sz w:val="24"/>
            <w:szCs w:val="24"/>
          </w:rPr>
          <w:delText xml:space="preserve">, </w:delText>
        </w:r>
        <w:r w:rsidR="00F505EF" w:rsidRPr="00153B7E" w:rsidDel="00AF4086">
          <w:rPr>
            <w:rFonts w:ascii="Arial" w:eastAsiaTheme="minorHAnsi" w:hAnsi="Arial" w:cs="Arial"/>
            <w:sz w:val="24"/>
            <w:szCs w:val="24"/>
          </w:rPr>
          <w:delText xml:space="preserve">cuya solución serán clave para la obtener un resultado innovador. </w:delText>
        </w:r>
      </w:del>
    </w:p>
    <w:p w14:paraId="301FA6BA" w14:textId="1AEB417A" w:rsidR="00F505EF" w:rsidRPr="002F56FA" w:rsidDel="00AF4086" w:rsidRDefault="00F505EF" w:rsidP="0097128C">
      <w:pPr>
        <w:numPr>
          <w:ilvl w:val="0"/>
          <w:numId w:val="7"/>
        </w:numPr>
        <w:overflowPunct/>
        <w:spacing w:before="240" w:line="360" w:lineRule="auto"/>
        <w:contextualSpacing/>
        <w:textAlignment w:val="baseline"/>
        <w:rPr>
          <w:del w:id="2713" w:author="José Albeiro Montes Gil" w:date="2022-01-19T17:02:00Z"/>
          <w:rFonts w:ascii="Arial" w:hAnsi="Arial" w:cs="Arial"/>
          <w:i/>
          <w:iCs/>
          <w:color w:val="000000"/>
          <w:sz w:val="24"/>
          <w:szCs w:val="24"/>
          <w:lang w:val="es-ES" w:eastAsia="en-US"/>
        </w:rPr>
        <w:pPrChange w:id="2714" w:author="José Albeiro Montes Gil" w:date="2022-01-20T12:42:00Z">
          <w:pPr>
            <w:numPr>
              <w:numId w:val="7"/>
            </w:numPr>
            <w:tabs>
              <w:tab w:val="num" w:pos="720"/>
            </w:tabs>
            <w:overflowPunct/>
            <w:spacing w:before="240" w:line="360" w:lineRule="auto"/>
            <w:ind w:left="720" w:hanging="360"/>
            <w:contextualSpacing/>
            <w:jc w:val="both"/>
            <w:textAlignment w:val="baseline"/>
          </w:pPr>
        </w:pPrChange>
      </w:pPr>
      <w:del w:id="2715" w:author="José Albeiro Montes Gil" w:date="2022-01-19T17:02:00Z">
        <w:r w:rsidRPr="00153B7E" w:rsidDel="00AF4086">
          <w:rPr>
            <w:rFonts w:ascii="Arial" w:eastAsiaTheme="minorHAnsi" w:hAnsi="Arial" w:cs="Arial"/>
            <w:b/>
            <w:iCs/>
            <w:sz w:val="24"/>
            <w:szCs w:val="24"/>
          </w:rPr>
          <w:delText>A2.1</w:delText>
        </w:r>
        <w:r w:rsidRPr="00153B7E" w:rsidDel="00AF4086">
          <w:rPr>
            <w:rFonts w:ascii="Arial" w:hAnsi="Arial" w:cs="Arial"/>
            <w:i/>
            <w:iCs/>
            <w:color w:val="000000"/>
            <w:sz w:val="24"/>
            <w:szCs w:val="24"/>
          </w:rPr>
          <w:delText xml:space="preserve"> </w:delText>
        </w:r>
        <w:r w:rsidRPr="00153B7E" w:rsidDel="00AF4086">
          <w:rPr>
            <w:rFonts w:ascii="Arial" w:eastAsiaTheme="minorHAnsi" w:hAnsi="Arial" w:cs="Arial"/>
            <w:sz w:val="24"/>
            <w:szCs w:val="24"/>
            <w:lang w:eastAsia="en-US"/>
          </w:rPr>
          <w:delText xml:space="preserve">Clasificación de las necesidades más representativas </w:delText>
        </w:r>
        <w:r w:rsidR="00153B7E" w:rsidDel="00AF4086">
          <w:rPr>
            <w:rFonts w:ascii="Arial" w:eastAsiaTheme="minorHAnsi" w:hAnsi="Arial" w:cs="Arial"/>
            <w:sz w:val="24"/>
            <w:szCs w:val="24"/>
            <w:lang w:eastAsia="en-US"/>
          </w:rPr>
          <w:delText>expuestas por los</w:delText>
        </w:r>
        <w:r w:rsidRPr="00153B7E" w:rsidDel="00AF4086">
          <w:rPr>
            <w:rFonts w:ascii="Arial" w:eastAsiaTheme="minorHAnsi" w:hAnsi="Arial" w:cs="Arial"/>
            <w:sz w:val="24"/>
            <w:szCs w:val="24"/>
            <w:lang w:eastAsia="en-US"/>
          </w:rPr>
          <w:delText xml:space="preserve"> </w:delText>
        </w:r>
        <w:r w:rsidR="00153B7E" w:rsidRPr="00153B7E" w:rsidDel="00AF4086">
          <w:rPr>
            <w:rFonts w:ascii="Arial" w:eastAsiaTheme="minorHAnsi" w:hAnsi="Arial" w:cs="Arial"/>
            <w:sz w:val="24"/>
            <w:szCs w:val="24"/>
            <w:lang w:eastAsia="en-US"/>
          </w:rPr>
          <w:delText>docentes</w:delText>
        </w:r>
        <w:r w:rsidRPr="00153B7E" w:rsidDel="00AF4086">
          <w:rPr>
            <w:rFonts w:ascii="Arial" w:eastAsiaTheme="minorHAnsi" w:hAnsi="Arial" w:cs="Arial"/>
            <w:sz w:val="24"/>
            <w:szCs w:val="24"/>
            <w:lang w:eastAsia="en-US"/>
          </w:rPr>
          <w:delText>.</w:delText>
        </w:r>
      </w:del>
    </w:p>
    <w:p w14:paraId="494BE850" w14:textId="64DA169C" w:rsidR="002F56FA" w:rsidRPr="002F56FA" w:rsidDel="00AF4086" w:rsidRDefault="002F56FA" w:rsidP="0097128C">
      <w:pPr>
        <w:pStyle w:val="Ttulo2"/>
        <w:spacing w:before="0" w:after="240" w:line="360" w:lineRule="auto"/>
        <w:ind w:left="360" w:firstLine="360"/>
        <w:rPr>
          <w:del w:id="2716" w:author="José Albeiro Montes Gil" w:date="2022-01-19T17:02:00Z"/>
          <w:rFonts w:cs="Arial"/>
          <w:szCs w:val="24"/>
        </w:rPr>
        <w:pPrChange w:id="2717" w:author="José Albeiro Montes Gil" w:date="2022-01-20T12:42:00Z">
          <w:pPr>
            <w:pStyle w:val="Ttulo2"/>
            <w:spacing w:before="0" w:after="240" w:line="360" w:lineRule="auto"/>
            <w:ind w:left="360" w:firstLine="360"/>
          </w:pPr>
        </w:pPrChange>
      </w:pPr>
      <w:bookmarkStart w:id="2718" w:name="_Toc87338581"/>
      <w:bookmarkStart w:id="2719" w:name="_Toc87344357"/>
      <w:del w:id="2720" w:author="José Albeiro Montes Gil" w:date="2022-01-19T17:02:00Z">
        <w:r w:rsidDel="00AF4086">
          <w:rPr>
            <w:rFonts w:cs="Arial"/>
            <w:szCs w:val="24"/>
          </w:rPr>
          <w:delText>5.3.3</w:delText>
        </w:r>
        <w:r w:rsidDel="00AF4086">
          <w:rPr>
            <w:rFonts w:cs="Arial"/>
            <w:szCs w:val="24"/>
          </w:rPr>
          <w:tab/>
          <w:delText>Fase III. Idear</w:delText>
        </w:r>
        <w:bookmarkEnd w:id="2718"/>
        <w:bookmarkEnd w:id="2719"/>
      </w:del>
    </w:p>
    <w:p w14:paraId="001C2E7E" w14:textId="5C5F709A" w:rsidR="00B80DAA" w:rsidRPr="00B80DAA" w:rsidDel="00AF4086" w:rsidRDefault="00B80DAA" w:rsidP="0097128C">
      <w:pPr>
        <w:spacing w:line="360" w:lineRule="auto"/>
        <w:rPr>
          <w:del w:id="2721" w:author="José Albeiro Montes Gil" w:date="2022-01-19T17:02:00Z"/>
          <w:rFonts w:ascii="Arial" w:eastAsiaTheme="minorHAnsi" w:hAnsi="Arial" w:cs="Arial"/>
          <w:sz w:val="24"/>
          <w:szCs w:val="24"/>
        </w:rPr>
        <w:pPrChange w:id="2722" w:author="José Albeiro Montes Gil" w:date="2022-01-20T12:42:00Z">
          <w:pPr>
            <w:spacing w:line="360" w:lineRule="auto"/>
            <w:jc w:val="both"/>
          </w:pPr>
        </w:pPrChange>
      </w:pPr>
      <w:del w:id="2723" w:author="José Albeiro Montes Gil" w:date="2022-01-19T17:02:00Z">
        <w:r w:rsidRPr="00B80DAA" w:rsidDel="00AF4086">
          <w:rPr>
            <w:rFonts w:ascii="Arial" w:eastAsiaTheme="minorHAnsi" w:hAnsi="Arial" w:cs="Arial"/>
            <w:sz w:val="24"/>
            <w:szCs w:val="24"/>
          </w:rPr>
          <w:delText xml:space="preserve">En esta </w:delText>
        </w:r>
        <w:r w:rsidDel="00AF4086">
          <w:rPr>
            <w:rFonts w:ascii="Arial" w:eastAsiaTheme="minorHAnsi" w:hAnsi="Arial" w:cs="Arial"/>
            <w:sz w:val="24"/>
            <w:szCs w:val="24"/>
          </w:rPr>
          <w:delText>fase</w:delText>
        </w:r>
        <w:r w:rsidRPr="00B80DAA" w:rsidDel="00AF4086">
          <w:rPr>
            <w:rFonts w:ascii="Arial" w:eastAsiaTheme="minorHAnsi" w:hAnsi="Arial" w:cs="Arial"/>
            <w:sz w:val="24"/>
            <w:szCs w:val="24"/>
          </w:rPr>
          <w:delText xml:space="preserve">, el equipo debe pensar creativamente y lanzar </w:delText>
        </w:r>
        <w:r w:rsidDel="00AF4086">
          <w:rPr>
            <w:rFonts w:ascii="Arial" w:hAnsi="Arial" w:cs="Arial"/>
            <w:sz w:val="24"/>
            <w:szCs w:val="24"/>
          </w:rPr>
          <w:delText>diferentes opciones de solución a la necesidad del usuario</w:delText>
        </w:r>
        <w:r w:rsidR="004A12A1" w:rsidDel="00AF4086">
          <w:rPr>
            <w:rFonts w:ascii="Arial" w:hAnsi="Arial" w:cs="Arial"/>
            <w:sz w:val="24"/>
            <w:szCs w:val="24"/>
          </w:rPr>
          <w:delText xml:space="preserve"> y en lo</w:delText>
        </w:r>
        <w:r w:rsidRPr="00B80DAA" w:rsidDel="00AF4086">
          <w:rPr>
            <w:rFonts w:ascii="Arial" w:eastAsiaTheme="minorHAnsi" w:hAnsi="Arial" w:cs="Arial"/>
            <w:sz w:val="24"/>
            <w:szCs w:val="24"/>
          </w:rPr>
          <w:delText xml:space="preserve"> más de una idea para solucionar aquellos problemas específicos que identificó en la fase</w:delText>
        </w:r>
        <w:r w:rsidR="004A12A1" w:rsidDel="00AF4086">
          <w:rPr>
            <w:rFonts w:ascii="Arial" w:eastAsiaTheme="minorHAnsi" w:hAnsi="Arial" w:cs="Arial"/>
            <w:sz w:val="24"/>
            <w:szCs w:val="24"/>
          </w:rPr>
          <w:delText xml:space="preserve"> anterior</w:delText>
        </w:r>
        <w:r w:rsidRPr="00B80DAA" w:rsidDel="00AF4086">
          <w:rPr>
            <w:rFonts w:ascii="Arial" w:eastAsiaTheme="minorHAnsi" w:hAnsi="Arial" w:cs="Arial"/>
            <w:sz w:val="24"/>
            <w:szCs w:val="24"/>
          </w:rPr>
          <w:delText>. En este proceso de pensamiento divergente está permitido equivocarse. Además, para llevarlo a cabo de la mejor forma, se pueden utilizar técnicas para estimular la creatividad y el pensamiento libre.</w:delText>
        </w:r>
      </w:del>
    </w:p>
    <w:p w14:paraId="54303AB0" w14:textId="43D7A165" w:rsidR="00F505EF" w:rsidRPr="00153B7E" w:rsidDel="00AF4086" w:rsidRDefault="00F505EF" w:rsidP="0097128C">
      <w:pPr>
        <w:pStyle w:val="Prrafodelista"/>
        <w:numPr>
          <w:ilvl w:val="0"/>
          <w:numId w:val="8"/>
        </w:numPr>
        <w:overflowPunct/>
        <w:spacing w:line="360" w:lineRule="auto"/>
        <w:rPr>
          <w:del w:id="2724" w:author="José Albeiro Montes Gil" w:date="2022-01-19T17:02:00Z"/>
          <w:rFonts w:ascii="Arial" w:eastAsiaTheme="minorHAnsi" w:hAnsi="Arial" w:cs="Arial"/>
          <w:sz w:val="24"/>
          <w:szCs w:val="24"/>
          <w:lang w:val="es-ES"/>
        </w:rPr>
        <w:pPrChange w:id="2725" w:author="José Albeiro Montes Gil" w:date="2022-01-20T12:42:00Z">
          <w:pPr>
            <w:pStyle w:val="Prrafodelista"/>
            <w:numPr>
              <w:numId w:val="8"/>
            </w:numPr>
            <w:overflowPunct/>
            <w:spacing w:line="360" w:lineRule="auto"/>
            <w:ind w:hanging="360"/>
            <w:jc w:val="both"/>
          </w:pPr>
        </w:pPrChange>
      </w:pPr>
      <w:del w:id="2726" w:author="José Albeiro Montes Gil" w:date="2022-01-19T17:02:00Z">
        <w:r w:rsidRPr="00153B7E" w:rsidDel="00AF4086">
          <w:rPr>
            <w:rFonts w:ascii="Arial" w:eastAsiaTheme="minorHAnsi" w:hAnsi="Arial" w:cs="Arial"/>
            <w:b/>
            <w:iCs/>
            <w:sz w:val="24"/>
            <w:szCs w:val="24"/>
          </w:rPr>
          <w:delText xml:space="preserve">A3.1 </w:delText>
        </w:r>
        <w:r w:rsidRPr="00153B7E" w:rsidDel="00AF4086">
          <w:rPr>
            <w:rFonts w:ascii="Arial" w:eastAsiaTheme="minorHAnsi" w:hAnsi="Arial" w:cs="Arial"/>
            <w:sz w:val="24"/>
            <w:szCs w:val="24"/>
          </w:rPr>
          <w:delText>Listar las diferentes opciones de soluciones en base a las necesidades aportadas por el usuario anteriormente clasificadas.</w:delText>
        </w:r>
      </w:del>
    </w:p>
    <w:p w14:paraId="59486481" w14:textId="2472FE0B" w:rsidR="00F505EF" w:rsidRPr="002F56FA" w:rsidDel="00AF4086" w:rsidRDefault="00F505EF" w:rsidP="0097128C">
      <w:pPr>
        <w:pStyle w:val="Prrafodelista"/>
        <w:numPr>
          <w:ilvl w:val="0"/>
          <w:numId w:val="8"/>
        </w:numPr>
        <w:overflowPunct/>
        <w:spacing w:line="360" w:lineRule="auto"/>
        <w:rPr>
          <w:del w:id="2727" w:author="José Albeiro Montes Gil" w:date="2022-01-19T17:02:00Z"/>
          <w:rFonts w:ascii="Arial" w:eastAsiaTheme="minorHAnsi" w:hAnsi="Arial" w:cs="Arial"/>
          <w:sz w:val="24"/>
          <w:szCs w:val="24"/>
          <w:lang w:val="es-ES"/>
        </w:rPr>
        <w:pPrChange w:id="2728" w:author="José Albeiro Montes Gil" w:date="2022-01-20T12:42:00Z">
          <w:pPr>
            <w:pStyle w:val="Prrafodelista"/>
            <w:numPr>
              <w:numId w:val="8"/>
            </w:numPr>
            <w:overflowPunct/>
            <w:spacing w:line="360" w:lineRule="auto"/>
            <w:ind w:hanging="360"/>
            <w:jc w:val="both"/>
          </w:pPr>
        </w:pPrChange>
      </w:pPr>
      <w:del w:id="2729" w:author="José Albeiro Montes Gil" w:date="2022-01-19T17:02:00Z">
        <w:r w:rsidRPr="00153B7E" w:rsidDel="00AF4086">
          <w:rPr>
            <w:rFonts w:ascii="Arial" w:eastAsiaTheme="minorHAnsi" w:hAnsi="Arial" w:cs="Arial"/>
            <w:b/>
            <w:iCs/>
            <w:sz w:val="24"/>
            <w:szCs w:val="24"/>
          </w:rPr>
          <w:delText xml:space="preserve">A3.2 </w:delText>
        </w:r>
        <w:r w:rsidRPr="00153B7E" w:rsidDel="00AF4086">
          <w:rPr>
            <w:rFonts w:ascii="Arial" w:eastAsiaTheme="minorHAnsi" w:hAnsi="Arial" w:cs="Arial"/>
            <w:sz w:val="24"/>
            <w:szCs w:val="24"/>
          </w:rPr>
          <w:delText>Seleccionar la solución óptima a los diferentes problemas por medio de lluvias de ideas.</w:delText>
        </w:r>
      </w:del>
    </w:p>
    <w:p w14:paraId="494486AC" w14:textId="55E5B352" w:rsidR="002F56FA" w:rsidRPr="002F56FA" w:rsidDel="00AF4086" w:rsidRDefault="002F56FA" w:rsidP="0097128C">
      <w:pPr>
        <w:pStyle w:val="Ttulo2"/>
        <w:spacing w:before="0" w:after="240" w:line="360" w:lineRule="auto"/>
        <w:ind w:left="360" w:firstLine="360"/>
        <w:rPr>
          <w:del w:id="2730" w:author="José Albeiro Montes Gil" w:date="2022-01-19T17:02:00Z"/>
          <w:rFonts w:cs="Arial"/>
          <w:szCs w:val="24"/>
        </w:rPr>
        <w:pPrChange w:id="2731" w:author="José Albeiro Montes Gil" w:date="2022-01-20T12:42:00Z">
          <w:pPr>
            <w:pStyle w:val="Ttulo2"/>
            <w:spacing w:before="0" w:after="240" w:line="360" w:lineRule="auto"/>
            <w:ind w:left="360" w:firstLine="360"/>
          </w:pPr>
        </w:pPrChange>
      </w:pPr>
      <w:bookmarkStart w:id="2732" w:name="_Toc87338582"/>
      <w:bookmarkStart w:id="2733" w:name="_Toc87344358"/>
      <w:del w:id="2734" w:author="José Albeiro Montes Gil" w:date="2022-01-19T17:02:00Z">
        <w:r w:rsidDel="00AF4086">
          <w:rPr>
            <w:rFonts w:cs="Arial"/>
            <w:szCs w:val="24"/>
          </w:rPr>
          <w:delText>5.3.4</w:delText>
        </w:r>
        <w:r w:rsidDel="00AF4086">
          <w:rPr>
            <w:rFonts w:cs="Arial"/>
            <w:szCs w:val="24"/>
          </w:rPr>
          <w:tab/>
          <w:delText>Fase IV. Prototipado</w:delText>
        </w:r>
        <w:bookmarkEnd w:id="2732"/>
        <w:bookmarkEnd w:id="2733"/>
      </w:del>
    </w:p>
    <w:p w14:paraId="64EF5E35" w14:textId="23FB7A2C" w:rsidR="00F505EF" w:rsidRPr="00AC26E1" w:rsidDel="00AF4086" w:rsidRDefault="00F505EF" w:rsidP="0097128C">
      <w:pPr>
        <w:spacing w:line="360" w:lineRule="auto"/>
        <w:rPr>
          <w:del w:id="2735" w:author="José Albeiro Montes Gil" w:date="2022-01-19T17:02:00Z"/>
          <w:rFonts w:ascii="Arial" w:eastAsia="Arial" w:hAnsi="Arial" w:cs="Arial"/>
          <w:bCs/>
          <w:iCs/>
          <w:sz w:val="24"/>
          <w:szCs w:val="24"/>
        </w:rPr>
        <w:pPrChange w:id="2736" w:author="José Albeiro Montes Gil" w:date="2022-01-20T12:42:00Z">
          <w:pPr>
            <w:spacing w:line="360" w:lineRule="auto"/>
            <w:jc w:val="both"/>
          </w:pPr>
        </w:pPrChange>
      </w:pPr>
      <w:del w:id="2737" w:author="José Albeiro Montes Gil" w:date="2022-01-19T17:02:00Z">
        <w:r w:rsidRPr="00153B7E" w:rsidDel="00AF4086">
          <w:rPr>
            <w:rFonts w:ascii="Arial" w:eastAsia="Arial" w:hAnsi="Arial" w:cs="Arial"/>
            <w:bCs/>
            <w:iCs/>
            <w:sz w:val="24"/>
            <w:szCs w:val="24"/>
          </w:rPr>
          <w:delText xml:space="preserve">En esta fase se desarrollará </w:delText>
        </w:r>
        <w:r w:rsidR="00AC26E1" w:rsidDel="00AF4086">
          <w:rPr>
            <w:rFonts w:ascii="Arial" w:eastAsia="Arial" w:hAnsi="Arial" w:cs="Arial"/>
            <w:bCs/>
            <w:iCs/>
            <w:sz w:val="24"/>
            <w:szCs w:val="24"/>
          </w:rPr>
          <w:delText>un</w:delText>
        </w:r>
        <w:r w:rsidRPr="00153B7E" w:rsidDel="00AF4086">
          <w:rPr>
            <w:rFonts w:ascii="Arial" w:eastAsia="Arial" w:hAnsi="Arial" w:cs="Arial"/>
            <w:bCs/>
            <w:iCs/>
            <w:sz w:val="24"/>
            <w:szCs w:val="24"/>
          </w:rPr>
          <w:delText xml:space="preserve"> prototipo donde se visualizará el diseño que ira centrado al usuario final, </w:delText>
        </w:r>
        <w:r w:rsidRPr="00153B7E" w:rsidDel="00AF4086">
          <w:rPr>
            <w:rFonts w:ascii="Arial" w:eastAsiaTheme="minorHAnsi" w:hAnsi="Arial" w:cs="Arial"/>
            <w:sz w:val="24"/>
            <w:szCs w:val="24"/>
          </w:rPr>
          <w:delText xml:space="preserve">volviendo </w:delText>
        </w:r>
        <w:r w:rsidR="00AC26E1" w:rsidRPr="00153B7E" w:rsidDel="00AF4086">
          <w:rPr>
            <w:rFonts w:ascii="Arial" w:eastAsiaTheme="minorHAnsi" w:hAnsi="Arial" w:cs="Arial"/>
            <w:sz w:val="24"/>
            <w:szCs w:val="24"/>
          </w:rPr>
          <w:delText xml:space="preserve">realidad </w:delText>
        </w:r>
        <w:r w:rsidRPr="00153B7E" w:rsidDel="00AF4086">
          <w:rPr>
            <w:rFonts w:ascii="Arial" w:eastAsiaTheme="minorHAnsi" w:hAnsi="Arial" w:cs="Arial"/>
            <w:sz w:val="24"/>
            <w:szCs w:val="24"/>
          </w:rPr>
          <w:delText>las ideas</w:delText>
        </w:r>
        <w:r w:rsidR="00AC26E1" w:rsidDel="00AF4086">
          <w:rPr>
            <w:rFonts w:ascii="Arial" w:eastAsiaTheme="minorHAnsi" w:hAnsi="Arial" w:cs="Arial"/>
            <w:sz w:val="24"/>
            <w:szCs w:val="24"/>
          </w:rPr>
          <w:delText xml:space="preserve"> que se encontaron plasmadas en las fases anteriores </w:delText>
        </w:r>
        <w:r w:rsidRPr="00153B7E" w:rsidDel="00AF4086">
          <w:rPr>
            <w:rFonts w:ascii="Arial" w:eastAsiaTheme="minorHAnsi" w:hAnsi="Arial" w:cs="Arial"/>
            <w:sz w:val="24"/>
            <w:szCs w:val="24"/>
          </w:rPr>
          <w:delText xml:space="preserve">elementos que </w:delText>
        </w:r>
        <w:r w:rsidR="00AC26E1" w:rsidDel="00AF4086">
          <w:rPr>
            <w:rFonts w:ascii="Arial" w:eastAsiaTheme="minorHAnsi" w:hAnsi="Arial" w:cs="Arial"/>
            <w:sz w:val="24"/>
            <w:szCs w:val="24"/>
          </w:rPr>
          <w:delText>se deben</w:delText>
        </w:r>
        <w:r w:rsidRPr="00153B7E" w:rsidDel="00AF4086">
          <w:rPr>
            <w:rFonts w:ascii="Arial" w:eastAsiaTheme="minorHAnsi" w:hAnsi="Arial" w:cs="Arial"/>
            <w:sz w:val="24"/>
            <w:szCs w:val="24"/>
          </w:rPr>
          <w:delText xml:space="preserve"> mejorar, refinar o cambiar antes de llegar al resultado final</w:delText>
        </w:r>
        <w:r w:rsidR="00AC26E1" w:rsidDel="00AF4086">
          <w:rPr>
            <w:rFonts w:ascii="Arial" w:eastAsiaTheme="minorHAnsi" w:hAnsi="Arial" w:cs="Arial"/>
            <w:sz w:val="24"/>
            <w:szCs w:val="24"/>
          </w:rPr>
          <w:delText>;</w:delText>
        </w:r>
        <w:r w:rsidRPr="00153B7E" w:rsidDel="00AF4086">
          <w:rPr>
            <w:rFonts w:ascii="Arial" w:eastAsiaTheme="minorHAnsi" w:hAnsi="Arial" w:cs="Arial"/>
            <w:sz w:val="24"/>
            <w:szCs w:val="24"/>
          </w:rPr>
          <w:delText xml:space="preserve"> ya que el prototipado nos permitirá representar las posibles soluciones</w:delText>
        </w:r>
        <w:r w:rsidR="00AC26E1" w:rsidDel="00AF4086">
          <w:rPr>
            <w:rFonts w:ascii="Arial" w:eastAsiaTheme="minorHAnsi" w:hAnsi="Arial" w:cs="Arial"/>
            <w:sz w:val="24"/>
            <w:szCs w:val="24"/>
          </w:rPr>
          <w:delText xml:space="preserve"> y dar la posiblidad de mejorar si es posible.</w:delText>
        </w:r>
      </w:del>
    </w:p>
    <w:p w14:paraId="4DFDFC68" w14:textId="4160FD81" w:rsidR="00F505EF" w:rsidRPr="00153B7E" w:rsidDel="00AF4086" w:rsidRDefault="00F505EF" w:rsidP="0097128C">
      <w:pPr>
        <w:pStyle w:val="Prrafodelista"/>
        <w:numPr>
          <w:ilvl w:val="0"/>
          <w:numId w:val="9"/>
        </w:numPr>
        <w:overflowPunct/>
        <w:spacing w:line="360" w:lineRule="auto"/>
        <w:rPr>
          <w:del w:id="2738" w:author="José Albeiro Montes Gil" w:date="2022-01-19T17:02:00Z"/>
          <w:rFonts w:ascii="Arial" w:eastAsiaTheme="minorHAnsi" w:hAnsi="Arial" w:cs="Arial"/>
          <w:sz w:val="24"/>
          <w:szCs w:val="24"/>
        </w:rPr>
        <w:pPrChange w:id="2739" w:author="José Albeiro Montes Gil" w:date="2022-01-20T12:42:00Z">
          <w:pPr>
            <w:pStyle w:val="Prrafodelista"/>
            <w:numPr>
              <w:numId w:val="9"/>
            </w:numPr>
            <w:overflowPunct/>
            <w:spacing w:line="360" w:lineRule="auto"/>
            <w:ind w:hanging="360"/>
            <w:jc w:val="both"/>
          </w:pPr>
        </w:pPrChange>
      </w:pPr>
      <w:del w:id="2740" w:author="José Albeiro Montes Gil" w:date="2022-01-19T17:02:00Z">
        <w:r w:rsidRPr="00153B7E" w:rsidDel="00AF4086">
          <w:rPr>
            <w:rFonts w:ascii="Arial" w:eastAsiaTheme="minorHAnsi" w:hAnsi="Arial" w:cs="Arial"/>
            <w:b/>
            <w:iCs/>
            <w:sz w:val="24"/>
            <w:szCs w:val="24"/>
          </w:rPr>
          <w:delText xml:space="preserve">A4.1 </w:delText>
        </w:r>
        <w:r w:rsidRPr="00153B7E" w:rsidDel="00AF4086">
          <w:rPr>
            <w:rFonts w:ascii="Arial" w:eastAsia="Arial" w:hAnsi="Arial" w:cs="Arial"/>
            <w:sz w:val="24"/>
            <w:szCs w:val="24"/>
          </w:rPr>
          <w:delText>Plasmar las características del usuario usando la técnica de prototipo en imagen.</w:delText>
        </w:r>
      </w:del>
    </w:p>
    <w:p w14:paraId="23C903DD" w14:textId="5035D0DD" w:rsidR="00A727DD" w:rsidRPr="002F56FA" w:rsidDel="00AF4086" w:rsidRDefault="00F505EF" w:rsidP="0097128C">
      <w:pPr>
        <w:pStyle w:val="Prrafodelista"/>
        <w:numPr>
          <w:ilvl w:val="0"/>
          <w:numId w:val="9"/>
        </w:numPr>
        <w:overflowPunct/>
        <w:spacing w:line="360" w:lineRule="auto"/>
        <w:rPr>
          <w:del w:id="2741" w:author="José Albeiro Montes Gil" w:date="2022-01-19T17:02:00Z"/>
          <w:rStyle w:val="Ttulo2Car"/>
          <w:rFonts w:eastAsiaTheme="minorHAnsi" w:cs="Arial"/>
          <w:b w:val="0"/>
          <w:szCs w:val="24"/>
        </w:rPr>
        <w:pPrChange w:id="2742" w:author="José Albeiro Montes Gil" w:date="2022-01-20T12:42:00Z">
          <w:pPr>
            <w:pStyle w:val="Prrafodelista"/>
            <w:numPr>
              <w:numId w:val="9"/>
            </w:numPr>
            <w:overflowPunct/>
            <w:spacing w:line="360" w:lineRule="auto"/>
            <w:ind w:hanging="360"/>
            <w:jc w:val="both"/>
          </w:pPr>
        </w:pPrChange>
      </w:pPr>
      <w:del w:id="2743" w:author="José Albeiro Montes Gil" w:date="2022-01-19T17:02:00Z">
        <w:r w:rsidRPr="00153B7E" w:rsidDel="00AF4086">
          <w:rPr>
            <w:rFonts w:ascii="Arial" w:eastAsiaTheme="minorHAnsi" w:hAnsi="Arial" w:cs="Arial"/>
            <w:b/>
            <w:iCs/>
            <w:sz w:val="24"/>
            <w:szCs w:val="24"/>
          </w:rPr>
          <w:delText>A4.2</w:delText>
        </w:r>
        <w:r w:rsidR="00AC26E1" w:rsidDel="00AF4086">
          <w:rPr>
            <w:rFonts w:ascii="Arial" w:eastAsiaTheme="minorHAnsi" w:hAnsi="Arial" w:cs="Arial"/>
            <w:b/>
            <w:iCs/>
            <w:sz w:val="24"/>
            <w:szCs w:val="24"/>
          </w:rPr>
          <w:delText xml:space="preserve"> </w:delText>
        </w:r>
        <w:r w:rsidRPr="00153B7E" w:rsidDel="00AF4086">
          <w:rPr>
            <w:rFonts w:ascii="Arial" w:eastAsia="Arial" w:hAnsi="Arial" w:cs="Arial"/>
            <w:sz w:val="24"/>
            <w:szCs w:val="24"/>
          </w:rPr>
          <w:delText xml:space="preserve">Realizar el Diseño centrado en el usuario </w:delText>
        </w:r>
        <w:r w:rsidR="00AC26E1" w:rsidDel="00AF4086">
          <w:rPr>
            <w:rFonts w:ascii="Arial" w:eastAsia="Arial" w:hAnsi="Arial" w:cs="Arial"/>
            <w:sz w:val="24"/>
            <w:szCs w:val="24"/>
          </w:rPr>
          <w:delText>en una</w:delText>
        </w:r>
        <w:r w:rsidRPr="00153B7E" w:rsidDel="00AF4086">
          <w:rPr>
            <w:rFonts w:ascii="Arial" w:eastAsia="Arial" w:hAnsi="Arial" w:cs="Arial"/>
            <w:sz w:val="24"/>
            <w:szCs w:val="24"/>
          </w:rPr>
          <w:delText xml:space="preserve"> </w:delText>
        </w:r>
        <w:r w:rsidRPr="00153B7E" w:rsidDel="00AF4086">
          <w:rPr>
            <w:rFonts w:ascii="Arial" w:eastAsia="Arial" w:hAnsi="Arial" w:cs="Arial"/>
            <w:color w:val="000000"/>
            <w:sz w:val="24"/>
            <w:szCs w:val="24"/>
          </w:rPr>
          <w:delText xml:space="preserve">plataforma </w:delText>
        </w:r>
        <w:r w:rsidR="00AC26E1" w:rsidDel="00AF4086">
          <w:rPr>
            <w:rFonts w:ascii="Arial" w:eastAsia="Arial" w:hAnsi="Arial" w:cs="Arial"/>
            <w:color w:val="000000"/>
            <w:sz w:val="24"/>
            <w:szCs w:val="24"/>
          </w:rPr>
          <w:delText>movil</w:delText>
        </w:r>
        <w:r w:rsidRPr="00153B7E" w:rsidDel="00AF4086">
          <w:rPr>
            <w:rFonts w:ascii="Arial" w:eastAsia="Arial" w:hAnsi="Arial" w:cs="Arial"/>
            <w:color w:val="000000"/>
            <w:sz w:val="24"/>
            <w:szCs w:val="24"/>
          </w:rPr>
          <w:delText xml:space="preserve"> </w:delText>
        </w:r>
        <w:r w:rsidRPr="00153B7E" w:rsidDel="00AF4086">
          <w:rPr>
            <w:rFonts w:ascii="Arial" w:eastAsia="Arial" w:hAnsi="Arial" w:cs="Arial"/>
            <w:sz w:val="24"/>
            <w:szCs w:val="24"/>
          </w:rPr>
          <w:delText xml:space="preserve">de </w:delText>
        </w:r>
        <w:r w:rsidRPr="00153B7E" w:rsidDel="00AF4086">
          <w:rPr>
            <w:rFonts w:ascii="Arial" w:eastAsia="Arial" w:hAnsi="Arial" w:cs="Arial"/>
            <w:color w:val="000000"/>
            <w:sz w:val="24"/>
            <w:szCs w:val="24"/>
          </w:rPr>
          <w:delText>aprendizaje dirigida a los estudiantes de grado</w:delText>
        </w:r>
        <w:r w:rsidR="00AC26E1" w:rsidDel="00AF4086">
          <w:rPr>
            <w:rFonts w:ascii="Arial" w:eastAsia="Arial" w:hAnsi="Arial" w:cs="Arial"/>
            <w:color w:val="000000"/>
            <w:sz w:val="24"/>
            <w:szCs w:val="24"/>
          </w:rPr>
          <w:delText xml:space="preserve"> grados </w:delText>
        </w:r>
        <w:r w:rsidR="00A92C5F" w:rsidDel="00AF4086">
          <w:rPr>
            <w:rFonts w:ascii="Arial" w:eastAsia="Arial" w:hAnsi="Arial" w:cs="Arial"/>
            <w:color w:val="000000"/>
            <w:sz w:val="24"/>
            <w:szCs w:val="24"/>
          </w:rPr>
          <w:delText>transición</w:delText>
        </w:r>
        <w:r w:rsidR="00AC26E1" w:rsidDel="00AF4086">
          <w:rPr>
            <w:rFonts w:ascii="Arial" w:eastAsia="Arial" w:hAnsi="Arial" w:cs="Arial"/>
            <w:color w:val="000000"/>
            <w:sz w:val="24"/>
            <w:szCs w:val="24"/>
          </w:rPr>
          <w:delText xml:space="preserve"> del </w:delText>
        </w:r>
        <w:r w:rsidR="00A92C5F" w:rsidDel="00AF4086">
          <w:rPr>
            <w:rFonts w:ascii="Arial" w:eastAsia="Arial" w:hAnsi="Arial" w:cs="Arial"/>
            <w:color w:val="000000"/>
            <w:sz w:val="24"/>
            <w:szCs w:val="24"/>
          </w:rPr>
          <w:delText>Jardín</w:delText>
        </w:r>
        <w:r w:rsidR="00AC26E1" w:rsidDel="00AF4086">
          <w:rPr>
            <w:rFonts w:ascii="Arial" w:eastAsia="Arial" w:hAnsi="Arial" w:cs="Arial"/>
            <w:color w:val="000000"/>
            <w:sz w:val="24"/>
            <w:szCs w:val="24"/>
          </w:rPr>
          <w:delText xml:space="preserve"> Pequeños Grandes Artistas</w:delText>
        </w:r>
        <w:r w:rsidR="009F131E" w:rsidDel="00AF4086">
          <w:rPr>
            <w:rFonts w:ascii="Arial" w:eastAsia="Arial" w:hAnsi="Arial" w:cs="Arial"/>
            <w:color w:val="000000"/>
            <w:sz w:val="24"/>
            <w:szCs w:val="24"/>
          </w:rPr>
          <w:delText>.</w:delText>
        </w:r>
        <w:bookmarkStart w:id="2744" w:name="_Toc83405816"/>
      </w:del>
    </w:p>
    <w:p w14:paraId="71A60634" w14:textId="3B9A8C52" w:rsidR="00A727DD" w:rsidDel="00AF4086" w:rsidRDefault="00A727DD" w:rsidP="0097128C">
      <w:pPr>
        <w:spacing w:line="360" w:lineRule="auto"/>
        <w:rPr>
          <w:del w:id="2745" w:author="José Albeiro Montes Gil" w:date="2022-01-19T17:02:00Z"/>
          <w:rStyle w:val="Ttulo2Car"/>
          <w:szCs w:val="24"/>
        </w:rPr>
        <w:pPrChange w:id="2746" w:author="José Albeiro Montes Gil" w:date="2022-01-20T12:42:00Z">
          <w:pPr>
            <w:spacing w:line="360" w:lineRule="auto"/>
            <w:jc w:val="both"/>
          </w:pPr>
        </w:pPrChange>
      </w:pPr>
    </w:p>
    <w:p w14:paraId="0948FFB1" w14:textId="07F037E1" w:rsidR="002F56FA" w:rsidRPr="002F56FA" w:rsidDel="00AF4086" w:rsidRDefault="002F56FA" w:rsidP="0097128C">
      <w:pPr>
        <w:pStyle w:val="Ttulo2"/>
        <w:spacing w:before="0" w:after="240" w:line="360" w:lineRule="auto"/>
        <w:ind w:left="360" w:firstLine="360"/>
        <w:rPr>
          <w:del w:id="2747" w:author="José Albeiro Montes Gil" w:date="2022-01-19T17:02:00Z"/>
          <w:rStyle w:val="Ttulo2Car"/>
          <w:rFonts w:cs="Arial"/>
          <w:b/>
          <w:szCs w:val="24"/>
        </w:rPr>
        <w:pPrChange w:id="2748" w:author="José Albeiro Montes Gil" w:date="2022-01-20T12:42:00Z">
          <w:pPr>
            <w:pStyle w:val="Ttulo2"/>
            <w:spacing w:before="0" w:after="240" w:line="360" w:lineRule="auto"/>
            <w:ind w:left="360" w:firstLine="360"/>
          </w:pPr>
        </w:pPrChange>
      </w:pPr>
      <w:bookmarkStart w:id="2749" w:name="_Toc87338583"/>
      <w:bookmarkStart w:id="2750" w:name="_Toc87344359"/>
      <w:del w:id="2751" w:author="José Albeiro Montes Gil" w:date="2022-01-19T17:02:00Z">
        <w:r w:rsidDel="00AF4086">
          <w:rPr>
            <w:rFonts w:cs="Arial"/>
            <w:szCs w:val="24"/>
          </w:rPr>
          <w:delText>5.3.5</w:delText>
        </w:r>
        <w:r w:rsidDel="00AF4086">
          <w:rPr>
            <w:rFonts w:cs="Arial"/>
            <w:szCs w:val="24"/>
          </w:rPr>
          <w:tab/>
          <w:delText>Fase V. Testeo</w:delText>
        </w:r>
        <w:bookmarkEnd w:id="2749"/>
        <w:bookmarkEnd w:id="2750"/>
      </w:del>
    </w:p>
    <w:bookmarkEnd w:id="2744"/>
    <w:p w14:paraId="5085D416" w14:textId="74838C00" w:rsidR="00F505EF" w:rsidRPr="00AC26E1" w:rsidDel="00AF4086" w:rsidRDefault="00F505EF" w:rsidP="0097128C">
      <w:pPr>
        <w:spacing w:line="360" w:lineRule="auto"/>
        <w:rPr>
          <w:del w:id="2752" w:author="José Albeiro Montes Gil" w:date="2022-01-19T17:02:00Z"/>
          <w:rFonts w:ascii="Arial" w:eastAsiaTheme="minorHAnsi" w:hAnsi="Arial" w:cs="Arial"/>
          <w:sz w:val="24"/>
          <w:szCs w:val="24"/>
        </w:rPr>
        <w:pPrChange w:id="2753" w:author="José Albeiro Montes Gil" w:date="2022-01-20T12:42:00Z">
          <w:pPr>
            <w:spacing w:line="360" w:lineRule="auto"/>
            <w:jc w:val="both"/>
          </w:pPr>
        </w:pPrChange>
      </w:pPr>
      <w:del w:id="2754" w:author="José Albeiro Montes Gil" w:date="2022-01-19T17:02:00Z">
        <w:r w:rsidRPr="00153B7E" w:rsidDel="00AF4086">
          <w:rPr>
            <w:rFonts w:ascii="Arial" w:eastAsiaTheme="minorHAnsi" w:hAnsi="Arial" w:cs="Arial"/>
            <w:sz w:val="24"/>
            <w:szCs w:val="24"/>
          </w:rPr>
          <w:delText>Durante esta fase realizaremos pruebas o testeo donde probaremos nuestro prototipo con los usuarios finales en la solución que estemos desarrollando. Esta fase</w:delText>
        </w:r>
        <w:r w:rsidR="00B87B2D" w:rsidDel="00AF4086">
          <w:rPr>
            <w:rFonts w:ascii="Arial" w:eastAsiaTheme="minorHAnsi" w:hAnsi="Arial" w:cs="Arial"/>
            <w:sz w:val="24"/>
            <w:szCs w:val="24"/>
          </w:rPr>
          <w:delText xml:space="preserve"> </w:delText>
        </w:r>
        <w:r w:rsidRPr="00153B7E" w:rsidDel="00AF4086">
          <w:rPr>
            <w:rFonts w:ascii="Arial" w:eastAsiaTheme="minorHAnsi" w:hAnsi="Arial" w:cs="Arial"/>
            <w:sz w:val="24"/>
            <w:szCs w:val="24"/>
          </w:rPr>
          <w:delText>nos ayudará a identificar mejoras significativas, fallos a resolver, o posibles carencias para la mejora</w:delText>
        </w:r>
        <w:r w:rsidR="00B87B2D" w:rsidDel="00AF4086">
          <w:rPr>
            <w:rFonts w:ascii="Arial" w:eastAsiaTheme="minorHAnsi" w:hAnsi="Arial" w:cs="Arial"/>
            <w:sz w:val="24"/>
            <w:szCs w:val="24"/>
          </w:rPr>
          <w:delText xml:space="preserve">r la aplicación movil </w:delText>
        </w:r>
        <w:r w:rsidRPr="00153B7E" w:rsidDel="00AF4086">
          <w:rPr>
            <w:rFonts w:ascii="Arial" w:eastAsiaTheme="minorHAnsi" w:hAnsi="Arial" w:cs="Arial"/>
            <w:sz w:val="24"/>
            <w:szCs w:val="24"/>
          </w:rPr>
          <w:delText xml:space="preserve">para cumplir nuestra idea que es llegar a la solución que estábamos </w:delText>
        </w:r>
        <w:r w:rsidR="0094046C" w:rsidRPr="00153B7E" w:rsidDel="00AF4086">
          <w:rPr>
            <w:rFonts w:ascii="Arial" w:eastAsiaTheme="minorHAnsi" w:hAnsi="Arial" w:cs="Arial"/>
            <w:sz w:val="24"/>
            <w:szCs w:val="24"/>
          </w:rPr>
          <w:delText>buscando</w:delText>
        </w:r>
        <w:r w:rsidR="0094046C" w:rsidDel="00AF4086">
          <w:rPr>
            <w:rFonts w:ascii="Arial" w:eastAsiaTheme="minorHAnsi" w:hAnsi="Arial" w:cs="Arial"/>
            <w:sz w:val="24"/>
            <w:szCs w:val="24"/>
          </w:rPr>
          <w:delText xml:space="preserve"> (</w:delText>
        </w:r>
        <w:r w:rsidR="000330FD" w:rsidRPr="000330FD" w:rsidDel="00AF4086">
          <w:rPr>
            <w:rFonts w:ascii="Arial" w:eastAsiaTheme="minorHAnsi" w:hAnsi="Arial" w:cs="Arial"/>
            <w:sz w:val="24"/>
            <w:szCs w:val="24"/>
          </w:rPr>
          <w:delText>Diingo,2021</w:delText>
        </w:r>
        <w:r w:rsidR="000330FD" w:rsidDel="00AF4086">
          <w:rPr>
            <w:rFonts w:ascii="Arial" w:eastAsiaTheme="minorHAnsi" w:hAnsi="Arial" w:cs="Arial"/>
            <w:sz w:val="24"/>
            <w:szCs w:val="24"/>
          </w:rPr>
          <w:delText>)</w:delText>
        </w:r>
        <w:r w:rsidR="000330FD" w:rsidRPr="000330FD" w:rsidDel="00AF4086">
          <w:rPr>
            <w:rFonts w:ascii="Arial" w:eastAsiaTheme="minorHAnsi" w:hAnsi="Arial" w:cs="Arial"/>
            <w:sz w:val="24"/>
            <w:szCs w:val="24"/>
          </w:rPr>
          <w:delText>.</w:delText>
        </w:r>
      </w:del>
    </w:p>
    <w:p w14:paraId="39261EF8" w14:textId="7DFDFC25" w:rsidR="00F505EF" w:rsidRPr="00153B7E" w:rsidDel="00AF4086" w:rsidRDefault="00F505EF" w:rsidP="0097128C">
      <w:pPr>
        <w:pStyle w:val="Prrafodelista"/>
        <w:numPr>
          <w:ilvl w:val="0"/>
          <w:numId w:val="6"/>
        </w:numPr>
        <w:overflowPunct/>
        <w:spacing w:line="360" w:lineRule="auto"/>
        <w:rPr>
          <w:del w:id="2755" w:author="José Albeiro Montes Gil" w:date="2022-01-19T17:02:00Z"/>
          <w:rFonts w:ascii="Arial" w:eastAsia="Arial" w:hAnsi="Arial" w:cs="Arial"/>
          <w:b/>
          <w:iCs/>
          <w:sz w:val="24"/>
          <w:szCs w:val="24"/>
        </w:rPr>
        <w:pPrChange w:id="2756" w:author="José Albeiro Montes Gil" w:date="2022-01-20T12:42:00Z">
          <w:pPr>
            <w:pStyle w:val="Prrafodelista"/>
            <w:numPr>
              <w:numId w:val="6"/>
            </w:numPr>
            <w:overflowPunct/>
            <w:spacing w:line="360" w:lineRule="auto"/>
            <w:ind w:hanging="360"/>
            <w:jc w:val="both"/>
          </w:pPr>
        </w:pPrChange>
      </w:pPr>
      <w:del w:id="2757" w:author="José Albeiro Montes Gil" w:date="2022-01-19T17:02:00Z">
        <w:r w:rsidRPr="00153B7E" w:rsidDel="00AF4086">
          <w:rPr>
            <w:rFonts w:ascii="Arial" w:eastAsia="Arial" w:hAnsi="Arial" w:cs="Arial"/>
            <w:b/>
            <w:iCs/>
            <w:sz w:val="24"/>
            <w:szCs w:val="24"/>
          </w:rPr>
          <w:delText xml:space="preserve">A5.1 </w:delText>
        </w:r>
        <w:r w:rsidR="00B87B2D" w:rsidDel="00AF4086">
          <w:rPr>
            <w:rFonts w:ascii="Arial" w:eastAsia="Arial" w:hAnsi="Arial" w:cs="Arial"/>
            <w:bCs/>
            <w:iCs/>
            <w:sz w:val="24"/>
            <w:szCs w:val="24"/>
          </w:rPr>
          <w:delText>Ejecutar</w:delText>
        </w:r>
        <w:r w:rsidRPr="00153B7E" w:rsidDel="00AF4086">
          <w:rPr>
            <w:rFonts w:ascii="Arial" w:eastAsia="Arial" w:hAnsi="Arial" w:cs="Arial"/>
            <w:bCs/>
            <w:iCs/>
            <w:sz w:val="24"/>
            <w:szCs w:val="24"/>
          </w:rPr>
          <w:delText xml:space="preserve"> l</w:delText>
        </w:r>
        <w:r w:rsidR="00B87B2D" w:rsidDel="00AF4086">
          <w:rPr>
            <w:rFonts w:ascii="Arial" w:eastAsia="Arial" w:hAnsi="Arial" w:cs="Arial"/>
            <w:bCs/>
            <w:iCs/>
            <w:sz w:val="24"/>
            <w:szCs w:val="24"/>
          </w:rPr>
          <w:delText xml:space="preserve">a aplicación </w:delText>
        </w:r>
        <w:commentRangeStart w:id="2758"/>
        <w:r w:rsidR="00B87B2D" w:rsidDel="00AF4086">
          <w:rPr>
            <w:rFonts w:ascii="Arial" w:eastAsia="Arial" w:hAnsi="Arial" w:cs="Arial"/>
            <w:bCs/>
            <w:iCs/>
            <w:sz w:val="24"/>
            <w:szCs w:val="24"/>
          </w:rPr>
          <w:delText>movil</w:delText>
        </w:r>
        <w:commentRangeEnd w:id="2758"/>
        <w:r w:rsidR="00B90DFB" w:rsidDel="00AF4086">
          <w:rPr>
            <w:rStyle w:val="Refdecomentario"/>
          </w:rPr>
          <w:commentReference w:id="2758"/>
        </w:r>
        <w:r w:rsidRPr="00153B7E" w:rsidDel="00AF4086">
          <w:rPr>
            <w:rFonts w:ascii="Arial" w:eastAsia="Arial" w:hAnsi="Arial" w:cs="Arial"/>
            <w:bCs/>
            <w:iCs/>
            <w:sz w:val="24"/>
            <w:szCs w:val="24"/>
          </w:rPr>
          <w:delText xml:space="preserve"> en </w:delText>
        </w:r>
        <w:r w:rsidR="00B87B2D" w:rsidDel="00AF4086">
          <w:rPr>
            <w:rFonts w:ascii="Arial" w:eastAsia="Arial" w:hAnsi="Arial" w:cs="Arial"/>
            <w:bCs/>
            <w:iCs/>
            <w:sz w:val="24"/>
            <w:szCs w:val="24"/>
          </w:rPr>
          <w:delText xml:space="preserve">el Jardin Pequeños Grandes Artistas de la ciudad de Popayan </w:delText>
        </w:r>
        <w:r w:rsidRPr="00153B7E" w:rsidDel="00AF4086">
          <w:rPr>
            <w:rFonts w:ascii="Arial" w:eastAsia="Arial" w:hAnsi="Arial" w:cs="Arial"/>
            <w:bCs/>
            <w:iCs/>
            <w:sz w:val="24"/>
            <w:szCs w:val="24"/>
          </w:rPr>
          <w:delText>donde se realizará la prueba.</w:delText>
        </w:r>
      </w:del>
    </w:p>
    <w:p w14:paraId="067ED4CF" w14:textId="0CF366F7" w:rsidR="00B87B2D" w:rsidDel="00AF4086" w:rsidRDefault="00F505EF" w:rsidP="0097128C">
      <w:pPr>
        <w:numPr>
          <w:ilvl w:val="0"/>
          <w:numId w:val="6"/>
        </w:numPr>
        <w:overflowPunct/>
        <w:spacing w:before="240" w:after="0" w:line="360" w:lineRule="auto"/>
        <w:textAlignment w:val="baseline"/>
        <w:rPr>
          <w:del w:id="2759" w:author="José Albeiro Montes Gil" w:date="2022-01-19T17:02:00Z"/>
          <w:rFonts w:ascii="Arial" w:eastAsia="Arial" w:hAnsi="Arial" w:cs="Arial"/>
          <w:bCs/>
          <w:iCs/>
          <w:sz w:val="24"/>
          <w:szCs w:val="24"/>
        </w:rPr>
        <w:pPrChange w:id="2760" w:author="José Albeiro Montes Gil" w:date="2022-01-20T12:42:00Z">
          <w:pPr>
            <w:numPr>
              <w:numId w:val="6"/>
            </w:numPr>
            <w:overflowPunct/>
            <w:spacing w:before="240" w:after="0" w:line="360" w:lineRule="auto"/>
            <w:ind w:left="720" w:hanging="360"/>
            <w:jc w:val="both"/>
            <w:textAlignment w:val="baseline"/>
          </w:pPr>
        </w:pPrChange>
      </w:pPr>
      <w:del w:id="2761" w:author="José Albeiro Montes Gil" w:date="2022-01-19T17:02:00Z">
        <w:r w:rsidRPr="00B87B2D" w:rsidDel="00AF4086">
          <w:rPr>
            <w:rFonts w:ascii="Arial" w:eastAsia="Arial" w:hAnsi="Arial" w:cs="Arial"/>
            <w:b/>
            <w:iCs/>
            <w:sz w:val="24"/>
            <w:szCs w:val="24"/>
          </w:rPr>
          <w:delText xml:space="preserve">A5.2 </w:delText>
        </w:r>
        <w:r w:rsidRPr="00B87B2D" w:rsidDel="00AF4086">
          <w:rPr>
            <w:rFonts w:ascii="Arial" w:eastAsia="Arial" w:hAnsi="Arial" w:cs="Arial"/>
            <w:bCs/>
            <w:iCs/>
            <w:sz w:val="24"/>
            <w:szCs w:val="24"/>
          </w:rPr>
          <w:delText xml:space="preserve">Evaluación de la </w:delText>
        </w:r>
        <w:r w:rsidR="00B87B2D" w:rsidRPr="00B87B2D" w:rsidDel="00AF4086">
          <w:rPr>
            <w:rFonts w:ascii="Arial" w:eastAsia="Arial" w:hAnsi="Arial" w:cs="Arial"/>
            <w:bCs/>
            <w:iCs/>
            <w:sz w:val="24"/>
            <w:szCs w:val="24"/>
          </w:rPr>
          <w:delText>apliacion movil</w:delText>
        </w:r>
        <w:r w:rsidRPr="00B87B2D" w:rsidDel="00AF4086">
          <w:rPr>
            <w:rFonts w:ascii="Arial" w:eastAsia="Arial" w:hAnsi="Arial" w:cs="Arial"/>
            <w:bCs/>
            <w:iCs/>
            <w:sz w:val="24"/>
            <w:szCs w:val="24"/>
          </w:rPr>
          <w:delText xml:space="preserve"> usando la técnica de prueba de usabilidad </w:delText>
        </w:r>
        <w:r w:rsidR="00B87B2D" w:rsidDel="00AF4086">
          <w:rPr>
            <w:rFonts w:ascii="Arial" w:eastAsia="Arial" w:hAnsi="Arial" w:cs="Arial"/>
            <w:bCs/>
            <w:iCs/>
            <w:sz w:val="24"/>
            <w:szCs w:val="24"/>
          </w:rPr>
          <w:delText>con los</w:delText>
        </w:r>
        <w:r w:rsidRPr="00B87B2D" w:rsidDel="00AF4086">
          <w:rPr>
            <w:rFonts w:ascii="Arial" w:eastAsia="Arial" w:hAnsi="Arial" w:cs="Arial"/>
            <w:bCs/>
            <w:iCs/>
            <w:sz w:val="24"/>
            <w:szCs w:val="24"/>
          </w:rPr>
          <w:delText xml:space="preserve"> estudiantes </w:delText>
        </w:r>
        <w:r w:rsidR="00B87B2D" w:rsidDel="00AF4086">
          <w:rPr>
            <w:rFonts w:ascii="Arial" w:eastAsia="Arial" w:hAnsi="Arial" w:cs="Arial"/>
            <w:bCs/>
            <w:iCs/>
            <w:sz w:val="24"/>
            <w:szCs w:val="24"/>
          </w:rPr>
          <w:delText xml:space="preserve">del Jardin Pequeños Grandes Artistas de la ciudad de Popayan </w:delText>
        </w:r>
      </w:del>
    </w:p>
    <w:p w14:paraId="4AB6ABF7" w14:textId="2DC1FFD5" w:rsidR="00A7795B" w:rsidRPr="002F56FA" w:rsidDel="00AF4086" w:rsidRDefault="00F505EF" w:rsidP="0097128C">
      <w:pPr>
        <w:numPr>
          <w:ilvl w:val="0"/>
          <w:numId w:val="6"/>
        </w:numPr>
        <w:overflowPunct/>
        <w:spacing w:before="240" w:line="360" w:lineRule="auto"/>
        <w:textAlignment w:val="baseline"/>
        <w:rPr>
          <w:del w:id="2762" w:author="José Albeiro Montes Gil" w:date="2022-01-19T17:02:00Z"/>
          <w:rFonts w:ascii="Arial" w:eastAsia="Arial" w:hAnsi="Arial" w:cs="Arial"/>
          <w:bCs/>
          <w:iCs/>
          <w:sz w:val="24"/>
          <w:szCs w:val="24"/>
        </w:rPr>
        <w:pPrChange w:id="2763" w:author="José Albeiro Montes Gil" w:date="2022-01-20T12:42:00Z">
          <w:pPr>
            <w:numPr>
              <w:numId w:val="6"/>
            </w:numPr>
            <w:overflowPunct/>
            <w:spacing w:before="240" w:line="360" w:lineRule="auto"/>
            <w:ind w:left="720" w:hanging="360"/>
            <w:jc w:val="both"/>
            <w:textAlignment w:val="baseline"/>
          </w:pPr>
        </w:pPrChange>
      </w:pPr>
      <w:del w:id="2764" w:author="José Albeiro Montes Gil" w:date="2022-01-19T17:02:00Z">
        <w:r w:rsidRPr="00B87B2D" w:rsidDel="00AF4086">
          <w:rPr>
            <w:rFonts w:ascii="Arial" w:eastAsia="Arial" w:hAnsi="Arial" w:cs="Arial"/>
            <w:b/>
            <w:iCs/>
            <w:sz w:val="24"/>
            <w:szCs w:val="24"/>
          </w:rPr>
          <w:delText xml:space="preserve">A5.3 </w:delText>
        </w:r>
        <w:r w:rsidRPr="00B87B2D" w:rsidDel="00AF4086">
          <w:rPr>
            <w:rFonts w:ascii="Arial" w:eastAsia="Arial" w:hAnsi="Arial" w:cs="Arial"/>
            <w:bCs/>
            <w:iCs/>
            <w:sz w:val="24"/>
            <w:szCs w:val="24"/>
          </w:rPr>
          <w:delText>Evaluar todos los datos obtenidos con el objetivo de realizar cambios o mejoras.</w:delText>
        </w:r>
      </w:del>
    </w:p>
    <w:p w14:paraId="5CF0075C" w14:textId="06805EDB" w:rsidR="00046206" w:rsidDel="00AF4086" w:rsidRDefault="00046206" w:rsidP="0097128C">
      <w:pPr>
        <w:spacing w:line="360" w:lineRule="auto"/>
        <w:rPr>
          <w:del w:id="2765" w:author="José Albeiro Montes Gil" w:date="2022-01-19T17:02:00Z"/>
          <w:rFonts w:ascii="Arial" w:eastAsia="Arial" w:hAnsi="Arial" w:cs="Arial"/>
          <w:bCs/>
          <w:iCs/>
          <w:sz w:val="24"/>
          <w:szCs w:val="24"/>
        </w:rPr>
        <w:pPrChange w:id="2766" w:author="José Albeiro Montes Gil" w:date="2022-01-20T12:42:00Z">
          <w:pPr>
            <w:spacing w:line="360" w:lineRule="auto"/>
            <w:jc w:val="both"/>
          </w:pPr>
        </w:pPrChange>
      </w:pPr>
    </w:p>
    <w:p w14:paraId="7F572C16" w14:textId="05C3AE2F" w:rsidR="00046206" w:rsidDel="00AF4086" w:rsidRDefault="00046206" w:rsidP="0097128C">
      <w:pPr>
        <w:spacing w:line="360" w:lineRule="auto"/>
        <w:rPr>
          <w:del w:id="2767" w:author="José Albeiro Montes Gil" w:date="2022-01-19T17:02:00Z"/>
          <w:rFonts w:ascii="Arial" w:eastAsia="Arial" w:hAnsi="Arial" w:cs="Arial"/>
          <w:bCs/>
          <w:iCs/>
          <w:sz w:val="24"/>
          <w:szCs w:val="24"/>
        </w:rPr>
        <w:pPrChange w:id="2768" w:author="José Albeiro Montes Gil" w:date="2022-01-20T12:42:00Z">
          <w:pPr>
            <w:spacing w:line="360" w:lineRule="auto"/>
            <w:jc w:val="both"/>
          </w:pPr>
        </w:pPrChange>
      </w:pPr>
    </w:p>
    <w:p w14:paraId="4E4335C3" w14:textId="3EFE0483" w:rsidR="00046206" w:rsidDel="00AF4086" w:rsidRDefault="00046206" w:rsidP="0097128C">
      <w:pPr>
        <w:spacing w:line="360" w:lineRule="auto"/>
        <w:rPr>
          <w:del w:id="2769" w:author="José Albeiro Montes Gil" w:date="2022-01-19T17:02:00Z"/>
          <w:rFonts w:ascii="Arial" w:eastAsia="Arial" w:hAnsi="Arial" w:cs="Arial"/>
          <w:bCs/>
          <w:iCs/>
          <w:sz w:val="24"/>
          <w:szCs w:val="24"/>
        </w:rPr>
        <w:pPrChange w:id="2770" w:author="José Albeiro Montes Gil" w:date="2022-01-20T12:42:00Z">
          <w:pPr>
            <w:spacing w:line="360" w:lineRule="auto"/>
            <w:jc w:val="both"/>
          </w:pPr>
        </w:pPrChange>
      </w:pPr>
    </w:p>
    <w:p w14:paraId="037257BB" w14:textId="31FFDB59" w:rsidR="00046206" w:rsidDel="00AF4086" w:rsidRDefault="00046206" w:rsidP="0097128C">
      <w:pPr>
        <w:spacing w:line="360" w:lineRule="auto"/>
        <w:rPr>
          <w:del w:id="2771" w:author="José Albeiro Montes Gil" w:date="2022-01-19T17:02:00Z"/>
          <w:rFonts w:ascii="Arial" w:eastAsia="Arial" w:hAnsi="Arial" w:cs="Arial"/>
          <w:bCs/>
          <w:iCs/>
          <w:sz w:val="24"/>
          <w:szCs w:val="24"/>
        </w:rPr>
        <w:pPrChange w:id="2772" w:author="José Albeiro Montes Gil" w:date="2022-01-20T12:42:00Z">
          <w:pPr>
            <w:spacing w:line="360" w:lineRule="auto"/>
            <w:jc w:val="both"/>
          </w:pPr>
        </w:pPrChange>
      </w:pPr>
    </w:p>
    <w:p w14:paraId="549C44E6" w14:textId="3F8EC34B" w:rsidR="00046206" w:rsidDel="00AF4086" w:rsidRDefault="00046206" w:rsidP="0097128C">
      <w:pPr>
        <w:spacing w:line="360" w:lineRule="auto"/>
        <w:rPr>
          <w:del w:id="2773" w:author="José Albeiro Montes Gil" w:date="2022-01-19T17:02:00Z"/>
          <w:rFonts w:ascii="Arial" w:eastAsia="Arial" w:hAnsi="Arial" w:cs="Arial"/>
          <w:bCs/>
          <w:iCs/>
          <w:sz w:val="24"/>
          <w:szCs w:val="24"/>
        </w:rPr>
        <w:pPrChange w:id="2774" w:author="José Albeiro Montes Gil" w:date="2022-01-20T12:42:00Z">
          <w:pPr>
            <w:spacing w:line="360" w:lineRule="auto"/>
            <w:jc w:val="both"/>
          </w:pPr>
        </w:pPrChange>
      </w:pPr>
    </w:p>
    <w:p w14:paraId="0A0C0C97" w14:textId="62E6E58B" w:rsidR="00046206" w:rsidDel="00AF4086" w:rsidRDefault="00046206" w:rsidP="0097128C">
      <w:pPr>
        <w:spacing w:line="360" w:lineRule="auto"/>
        <w:rPr>
          <w:del w:id="2775" w:author="José Albeiro Montes Gil" w:date="2022-01-19T17:02:00Z"/>
          <w:rFonts w:ascii="Arial" w:eastAsia="Arial" w:hAnsi="Arial" w:cs="Arial"/>
          <w:bCs/>
          <w:iCs/>
          <w:sz w:val="24"/>
          <w:szCs w:val="24"/>
        </w:rPr>
        <w:pPrChange w:id="2776" w:author="José Albeiro Montes Gil" w:date="2022-01-20T12:42:00Z">
          <w:pPr>
            <w:spacing w:line="360" w:lineRule="auto"/>
            <w:jc w:val="both"/>
          </w:pPr>
        </w:pPrChange>
      </w:pPr>
    </w:p>
    <w:p w14:paraId="0B4BB8F4" w14:textId="4F00E268" w:rsidR="00046206" w:rsidDel="00AF4086" w:rsidRDefault="00046206" w:rsidP="0097128C">
      <w:pPr>
        <w:spacing w:line="360" w:lineRule="auto"/>
        <w:rPr>
          <w:del w:id="2777" w:author="José Albeiro Montes Gil" w:date="2022-01-19T17:02:00Z"/>
          <w:rFonts w:ascii="Arial" w:eastAsia="Arial" w:hAnsi="Arial" w:cs="Arial"/>
          <w:bCs/>
          <w:iCs/>
          <w:sz w:val="24"/>
          <w:szCs w:val="24"/>
        </w:rPr>
        <w:pPrChange w:id="2778" w:author="José Albeiro Montes Gil" w:date="2022-01-20T12:42:00Z">
          <w:pPr>
            <w:spacing w:line="360" w:lineRule="auto"/>
            <w:jc w:val="both"/>
          </w:pPr>
        </w:pPrChange>
      </w:pPr>
    </w:p>
    <w:p w14:paraId="73030FAD" w14:textId="2F6E7BDB" w:rsidR="00046206" w:rsidRPr="00153B7E" w:rsidDel="00AF4086" w:rsidRDefault="00F505EF" w:rsidP="0097128C">
      <w:pPr>
        <w:spacing w:line="360" w:lineRule="auto"/>
        <w:rPr>
          <w:del w:id="2779" w:author="José Albeiro Montes Gil" w:date="2022-01-19T17:02:00Z"/>
          <w:rFonts w:ascii="Arial" w:eastAsia="Arial" w:hAnsi="Arial" w:cs="Arial"/>
          <w:bCs/>
          <w:iCs/>
          <w:sz w:val="24"/>
          <w:szCs w:val="24"/>
        </w:rPr>
        <w:pPrChange w:id="2780" w:author="José Albeiro Montes Gil" w:date="2022-01-20T12:42:00Z">
          <w:pPr>
            <w:spacing w:line="360" w:lineRule="auto"/>
            <w:jc w:val="both"/>
          </w:pPr>
        </w:pPrChange>
      </w:pPr>
      <w:del w:id="2781" w:author="José Albeiro Montes Gil" w:date="2022-01-19T17:02:00Z">
        <w:r w:rsidRPr="00153B7E" w:rsidDel="00AF4086">
          <w:rPr>
            <w:rFonts w:ascii="Arial" w:eastAsia="Arial" w:hAnsi="Arial" w:cs="Arial"/>
            <w:bCs/>
            <w:iCs/>
            <w:sz w:val="24"/>
            <w:szCs w:val="24"/>
          </w:rPr>
          <w:delText>En la tabla siguiente se detallan las diferentes fases correspondientes a cada objetivo específico planteado, Así mismo las actividades de cada fase Para ellos se describe lo siguiente</w:delText>
        </w:r>
        <w:r w:rsidR="00046206" w:rsidDel="00AF4086">
          <w:rPr>
            <w:rFonts w:ascii="Arial" w:eastAsia="Arial" w:hAnsi="Arial" w:cs="Arial"/>
            <w:bCs/>
            <w:iCs/>
            <w:sz w:val="24"/>
            <w:szCs w:val="24"/>
          </w:rPr>
          <w:delText>:</w:delText>
        </w:r>
      </w:del>
    </w:p>
    <w:p w14:paraId="577D520A" w14:textId="3DE0BD60" w:rsidR="00651DED" w:rsidRPr="00A92C5F" w:rsidDel="00AF4086" w:rsidRDefault="00651DED" w:rsidP="0097128C">
      <w:pPr>
        <w:pStyle w:val="Ttulo2"/>
        <w:spacing w:after="240" w:line="240" w:lineRule="auto"/>
        <w:ind w:left="720"/>
        <w:rPr>
          <w:del w:id="2782" w:author="José Albeiro Montes Gil" w:date="2022-01-19T17:02:00Z"/>
          <w:rFonts w:cs="Arial"/>
          <w:sz w:val="20"/>
          <w:szCs w:val="20"/>
        </w:rPr>
        <w:pPrChange w:id="2783" w:author="José Albeiro Montes Gil" w:date="2022-01-20T12:42:00Z">
          <w:pPr>
            <w:pStyle w:val="Ttulo2"/>
            <w:spacing w:after="240" w:line="240" w:lineRule="auto"/>
            <w:ind w:left="720"/>
            <w:jc w:val="center"/>
          </w:pPr>
        </w:pPrChange>
      </w:pPr>
      <w:bookmarkStart w:id="2784" w:name="_Toc87344360"/>
      <w:del w:id="2785" w:author="José Albeiro Montes Gil" w:date="2022-01-19T17:02:00Z">
        <w:r w:rsidDel="00AF4086">
          <w:rPr>
            <w:rFonts w:eastAsia="Arial" w:cs="Arial"/>
            <w:smallCaps/>
            <w:color w:val="000000" w:themeColor="text1"/>
            <w:sz w:val="20"/>
            <w:szCs w:val="20"/>
          </w:rPr>
          <w:delText xml:space="preserve">Tabla </w:delText>
        </w:r>
        <w:r w:rsidRPr="00A92C5F" w:rsidDel="00AF4086">
          <w:rPr>
            <w:rFonts w:eastAsia="Arial" w:cs="Arial"/>
            <w:smallCaps/>
            <w:color w:val="000000" w:themeColor="text1"/>
            <w:sz w:val="20"/>
            <w:szCs w:val="20"/>
          </w:rPr>
          <w:delText xml:space="preserve"> #</w:delText>
        </w:r>
      </w:del>
      <w:ins w:id="2786" w:author="Revisor FUP" w:date="2021-11-23T18:04:00Z">
        <w:del w:id="2787" w:author="José Albeiro Montes Gil" w:date="2022-01-19T17:02:00Z">
          <w:r w:rsidR="00B90DFB" w:rsidDel="00AF4086">
            <w:rPr>
              <w:rFonts w:eastAsia="Arial" w:cs="Arial"/>
              <w:smallCaps/>
              <w:color w:val="000000" w:themeColor="text1"/>
              <w:sz w:val="20"/>
              <w:szCs w:val="20"/>
            </w:rPr>
            <w:delText>TABLA #</w:delText>
          </w:r>
        </w:del>
      </w:ins>
      <w:del w:id="2788" w:author="José Albeiro Montes Gil" w:date="2022-01-19T17:02:00Z">
        <w:r w:rsidRPr="00A92C5F" w:rsidDel="00AF4086">
          <w:rPr>
            <w:rFonts w:eastAsia="Arial" w:cs="Arial"/>
            <w:smallCaps/>
            <w:color w:val="000000" w:themeColor="text1"/>
            <w:sz w:val="20"/>
            <w:szCs w:val="20"/>
          </w:rPr>
          <w:delText xml:space="preserve"> </w:delText>
        </w:r>
        <w:r w:rsidDel="00AF4086">
          <w:rPr>
            <w:rFonts w:eastAsia="Arial" w:cs="Arial"/>
            <w:smallCaps/>
            <w:color w:val="000000" w:themeColor="text1"/>
            <w:sz w:val="20"/>
            <w:szCs w:val="20"/>
          </w:rPr>
          <w:delText xml:space="preserve">1 </w:delText>
        </w:r>
        <w:commentRangeStart w:id="2789"/>
        <w:r w:rsidDel="00AF4086">
          <w:rPr>
            <w:rFonts w:cs="Arial"/>
            <w:sz w:val="20"/>
            <w:szCs w:val="20"/>
          </w:rPr>
          <w:delText>Actividades</w:delText>
        </w:r>
        <w:bookmarkEnd w:id="2784"/>
        <w:commentRangeEnd w:id="2789"/>
        <w:r w:rsidR="00B90DFB" w:rsidDel="00AF4086">
          <w:rPr>
            <w:rStyle w:val="Refdecomentario"/>
            <w:rFonts w:ascii="Calibri" w:hAnsi="Calibri"/>
            <w:b w:val="0"/>
          </w:rPr>
          <w:commentReference w:id="2789"/>
        </w:r>
      </w:del>
      <w:ins w:id="2790" w:author="Revisor FUP" w:date="2021-11-23T18:04:00Z">
        <w:del w:id="2791" w:author="José Albeiro Montes Gil" w:date="2022-01-19T17:02:00Z">
          <w:r w:rsidR="00B90DFB" w:rsidDel="00AF4086">
            <w:rPr>
              <w:rFonts w:cs="Arial"/>
              <w:sz w:val="20"/>
              <w:szCs w:val="20"/>
            </w:rPr>
            <w:delText xml:space="preserve"> </w:delText>
          </w:r>
        </w:del>
      </w:ins>
    </w:p>
    <w:tbl>
      <w:tblPr>
        <w:tblStyle w:val="Tablaconcuadrcula"/>
        <w:tblW w:w="0" w:type="auto"/>
        <w:tblInd w:w="720" w:type="dxa"/>
        <w:tblLook w:val="04A0" w:firstRow="1" w:lastRow="0" w:firstColumn="1" w:lastColumn="0" w:noHBand="0" w:noVBand="1"/>
      </w:tblPr>
      <w:tblGrid>
        <w:gridCol w:w="1425"/>
        <w:gridCol w:w="1563"/>
        <w:gridCol w:w="2368"/>
        <w:gridCol w:w="1697"/>
        <w:gridCol w:w="1735"/>
      </w:tblGrid>
      <w:tr w:rsidR="00A205B6" w:rsidRPr="00153B7E" w:rsidDel="00AF4086" w14:paraId="61F4C33A" w14:textId="49EB0026" w:rsidTr="00802906">
        <w:trPr>
          <w:trHeight w:val="1544"/>
          <w:del w:id="2792" w:author="José Albeiro Montes Gil" w:date="2022-01-19T17:02:00Z"/>
        </w:trPr>
        <w:tc>
          <w:tcPr>
            <w:tcW w:w="1431" w:type="dxa"/>
          </w:tcPr>
          <w:p w14:paraId="7DC11C93" w14:textId="039EE766" w:rsidR="00F505EF" w:rsidRPr="00153B7E" w:rsidDel="00AF4086" w:rsidRDefault="00F505EF" w:rsidP="0097128C">
            <w:pPr>
              <w:spacing w:before="240" w:line="360" w:lineRule="auto"/>
              <w:textAlignment w:val="baseline"/>
              <w:rPr>
                <w:del w:id="2793" w:author="José Albeiro Montes Gil" w:date="2022-01-19T17:02:00Z"/>
                <w:rFonts w:ascii="Arial" w:eastAsia="Arial" w:hAnsi="Arial" w:cs="Arial"/>
                <w:b/>
                <w:bCs/>
                <w:iCs/>
                <w:sz w:val="24"/>
                <w:szCs w:val="24"/>
              </w:rPr>
              <w:pPrChange w:id="2794" w:author="José Albeiro Montes Gil" w:date="2022-01-20T12:42:00Z">
                <w:pPr>
                  <w:spacing w:before="240" w:line="360" w:lineRule="auto"/>
                  <w:jc w:val="center"/>
                  <w:textAlignment w:val="baseline"/>
                </w:pPr>
              </w:pPrChange>
            </w:pPr>
            <w:del w:id="2795" w:author="José Albeiro Montes Gil" w:date="2022-01-19T17:02:00Z">
              <w:r w:rsidRPr="00153B7E" w:rsidDel="00AF4086">
                <w:rPr>
                  <w:rFonts w:ascii="Arial" w:eastAsia="Arial" w:hAnsi="Arial" w:cs="Arial"/>
                  <w:b/>
                  <w:bCs/>
                  <w:iCs/>
                  <w:sz w:val="24"/>
                  <w:szCs w:val="24"/>
                </w:rPr>
                <w:delText xml:space="preserve">Objetivo </w:delText>
              </w:r>
            </w:del>
          </w:p>
          <w:p w14:paraId="74723686" w14:textId="1A673C16" w:rsidR="00F505EF" w:rsidRPr="00153B7E" w:rsidDel="00AF4086" w:rsidRDefault="00F505EF" w:rsidP="0097128C">
            <w:pPr>
              <w:spacing w:before="240" w:line="360" w:lineRule="auto"/>
              <w:textAlignment w:val="baseline"/>
              <w:rPr>
                <w:del w:id="2796" w:author="José Albeiro Montes Gil" w:date="2022-01-19T17:02:00Z"/>
                <w:rFonts w:ascii="Arial" w:eastAsia="Arial" w:hAnsi="Arial" w:cs="Arial"/>
                <w:b/>
                <w:bCs/>
                <w:iCs/>
                <w:sz w:val="24"/>
                <w:szCs w:val="24"/>
              </w:rPr>
              <w:pPrChange w:id="2797" w:author="José Albeiro Montes Gil" w:date="2022-01-20T12:42:00Z">
                <w:pPr>
                  <w:spacing w:before="240" w:line="360" w:lineRule="auto"/>
                  <w:jc w:val="center"/>
                  <w:textAlignment w:val="baseline"/>
                </w:pPr>
              </w:pPrChange>
            </w:pPr>
            <w:del w:id="2798" w:author="José Albeiro Montes Gil" w:date="2022-01-19T17:02:00Z">
              <w:r w:rsidRPr="00153B7E" w:rsidDel="00AF4086">
                <w:rPr>
                  <w:rFonts w:ascii="Arial" w:eastAsia="Arial" w:hAnsi="Arial" w:cs="Arial"/>
                  <w:b/>
                  <w:bCs/>
                  <w:iCs/>
                  <w:sz w:val="24"/>
                  <w:szCs w:val="24"/>
                </w:rPr>
                <w:delText xml:space="preserve">Especifico </w:delText>
              </w:r>
            </w:del>
          </w:p>
        </w:tc>
        <w:tc>
          <w:tcPr>
            <w:tcW w:w="1466" w:type="dxa"/>
          </w:tcPr>
          <w:p w14:paraId="5CA2AE16" w14:textId="059E6939" w:rsidR="00F505EF" w:rsidRPr="00153B7E" w:rsidDel="00AF4086" w:rsidRDefault="00F505EF" w:rsidP="0097128C">
            <w:pPr>
              <w:spacing w:before="240" w:line="360" w:lineRule="auto"/>
              <w:textAlignment w:val="baseline"/>
              <w:rPr>
                <w:del w:id="2799" w:author="José Albeiro Montes Gil" w:date="2022-01-19T17:02:00Z"/>
                <w:rFonts w:ascii="Arial" w:eastAsia="Arial" w:hAnsi="Arial" w:cs="Arial"/>
                <w:b/>
                <w:bCs/>
                <w:iCs/>
                <w:sz w:val="24"/>
                <w:szCs w:val="24"/>
              </w:rPr>
              <w:pPrChange w:id="2800" w:author="José Albeiro Montes Gil" w:date="2022-01-20T12:42:00Z">
                <w:pPr>
                  <w:spacing w:before="240" w:line="360" w:lineRule="auto"/>
                  <w:jc w:val="center"/>
                  <w:textAlignment w:val="baseline"/>
                </w:pPr>
              </w:pPrChange>
            </w:pPr>
            <w:del w:id="2801" w:author="José Albeiro Montes Gil" w:date="2022-01-19T17:02:00Z">
              <w:r w:rsidRPr="00153B7E" w:rsidDel="00AF4086">
                <w:rPr>
                  <w:rFonts w:ascii="Arial" w:eastAsia="Arial" w:hAnsi="Arial" w:cs="Arial"/>
                  <w:b/>
                  <w:bCs/>
                  <w:iCs/>
                  <w:sz w:val="24"/>
                  <w:szCs w:val="24"/>
                </w:rPr>
                <w:delText>Fase</w:delText>
              </w:r>
            </w:del>
          </w:p>
        </w:tc>
        <w:tc>
          <w:tcPr>
            <w:tcW w:w="2518" w:type="dxa"/>
          </w:tcPr>
          <w:p w14:paraId="67FD6220" w14:textId="4B21880D" w:rsidR="00F505EF" w:rsidRPr="00153B7E" w:rsidDel="00AF4086" w:rsidRDefault="00F505EF" w:rsidP="0097128C">
            <w:pPr>
              <w:spacing w:before="240" w:line="360" w:lineRule="auto"/>
              <w:textAlignment w:val="baseline"/>
              <w:rPr>
                <w:del w:id="2802" w:author="José Albeiro Montes Gil" w:date="2022-01-19T17:02:00Z"/>
                <w:rFonts w:ascii="Arial" w:eastAsia="Arial" w:hAnsi="Arial" w:cs="Arial"/>
                <w:b/>
                <w:bCs/>
                <w:iCs/>
                <w:sz w:val="24"/>
                <w:szCs w:val="24"/>
              </w:rPr>
              <w:pPrChange w:id="2803" w:author="José Albeiro Montes Gil" w:date="2022-01-20T12:42:00Z">
                <w:pPr>
                  <w:spacing w:before="240" w:line="360" w:lineRule="auto"/>
                  <w:jc w:val="center"/>
                  <w:textAlignment w:val="baseline"/>
                </w:pPr>
              </w:pPrChange>
            </w:pPr>
            <w:del w:id="2804" w:author="José Albeiro Montes Gil" w:date="2022-01-19T17:02:00Z">
              <w:r w:rsidRPr="00153B7E" w:rsidDel="00AF4086">
                <w:rPr>
                  <w:rFonts w:ascii="Arial" w:eastAsia="Arial" w:hAnsi="Arial" w:cs="Arial"/>
                  <w:b/>
                  <w:bCs/>
                  <w:iCs/>
                  <w:sz w:val="24"/>
                  <w:szCs w:val="24"/>
                </w:rPr>
                <w:delText>Actividades</w:delText>
              </w:r>
            </w:del>
          </w:p>
        </w:tc>
        <w:tc>
          <w:tcPr>
            <w:tcW w:w="1844" w:type="dxa"/>
          </w:tcPr>
          <w:p w14:paraId="7EAA412F" w14:textId="57AEB3AF" w:rsidR="00F505EF" w:rsidRPr="00153B7E" w:rsidDel="00AF4086" w:rsidRDefault="00F505EF" w:rsidP="0097128C">
            <w:pPr>
              <w:spacing w:before="240" w:line="360" w:lineRule="auto"/>
              <w:textAlignment w:val="baseline"/>
              <w:rPr>
                <w:del w:id="2805" w:author="José Albeiro Montes Gil" w:date="2022-01-19T17:02:00Z"/>
                <w:rFonts w:ascii="Arial" w:eastAsia="Arial" w:hAnsi="Arial" w:cs="Arial"/>
                <w:b/>
                <w:bCs/>
                <w:iCs/>
                <w:sz w:val="24"/>
                <w:szCs w:val="24"/>
              </w:rPr>
              <w:pPrChange w:id="2806" w:author="José Albeiro Montes Gil" w:date="2022-01-20T12:42:00Z">
                <w:pPr>
                  <w:spacing w:before="240" w:line="360" w:lineRule="auto"/>
                  <w:jc w:val="center"/>
                  <w:textAlignment w:val="baseline"/>
                </w:pPr>
              </w:pPrChange>
            </w:pPr>
            <w:del w:id="2807" w:author="José Albeiro Montes Gil" w:date="2022-01-19T17:02:00Z">
              <w:r w:rsidRPr="00153B7E" w:rsidDel="00AF4086">
                <w:rPr>
                  <w:rFonts w:ascii="Arial" w:eastAsia="Arial" w:hAnsi="Arial" w:cs="Arial"/>
                  <w:b/>
                  <w:bCs/>
                  <w:iCs/>
                  <w:sz w:val="24"/>
                  <w:szCs w:val="24"/>
                </w:rPr>
                <w:delText>Métodos</w:delText>
              </w:r>
            </w:del>
          </w:p>
          <w:p w14:paraId="6493A6ED" w14:textId="24B44335" w:rsidR="00F505EF" w:rsidRPr="00153B7E" w:rsidDel="00AF4086" w:rsidRDefault="00F505EF" w:rsidP="0097128C">
            <w:pPr>
              <w:spacing w:before="240" w:line="360" w:lineRule="auto"/>
              <w:textAlignment w:val="baseline"/>
              <w:rPr>
                <w:del w:id="2808" w:author="José Albeiro Montes Gil" w:date="2022-01-19T17:02:00Z"/>
                <w:rFonts w:ascii="Arial" w:eastAsia="Arial" w:hAnsi="Arial" w:cs="Arial"/>
                <w:b/>
                <w:bCs/>
                <w:iCs/>
                <w:sz w:val="24"/>
                <w:szCs w:val="24"/>
              </w:rPr>
              <w:pPrChange w:id="2809" w:author="José Albeiro Montes Gil" w:date="2022-01-20T12:42:00Z">
                <w:pPr>
                  <w:spacing w:before="240" w:line="360" w:lineRule="auto"/>
                  <w:jc w:val="center"/>
                  <w:textAlignment w:val="baseline"/>
                </w:pPr>
              </w:pPrChange>
            </w:pPr>
            <w:del w:id="2810" w:author="José Albeiro Montes Gil" w:date="2022-01-19T17:02:00Z">
              <w:r w:rsidRPr="00153B7E" w:rsidDel="00AF4086">
                <w:rPr>
                  <w:rFonts w:ascii="Arial" w:eastAsia="Arial" w:hAnsi="Arial" w:cs="Arial"/>
                  <w:b/>
                  <w:bCs/>
                  <w:iCs/>
                  <w:sz w:val="24"/>
                  <w:szCs w:val="24"/>
                </w:rPr>
                <w:delText>o</w:delText>
              </w:r>
            </w:del>
          </w:p>
          <w:p w14:paraId="0F77BFDF" w14:textId="68F9C455" w:rsidR="00F505EF" w:rsidRPr="00153B7E" w:rsidDel="00AF4086" w:rsidRDefault="00F505EF" w:rsidP="0097128C">
            <w:pPr>
              <w:spacing w:before="240" w:line="360" w:lineRule="auto"/>
              <w:textAlignment w:val="baseline"/>
              <w:rPr>
                <w:del w:id="2811" w:author="José Albeiro Montes Gil" w:date="2022-01-19T17:02:00Z"/>
                <w:rFonts w:ascii="Arial" w:eastAsia="Arial" w:hAnsi="Arial" w:cs="Arial"/>
                <w:b/>
                <w:bCs/>
                <w:iCs/>
                <w:sz w:val="24"/>
                <w:szCs w:val="24"/>
              </w:rPr>
              <w:pPrChange w:id="2812" w:author="José Albeiro Montes Gil" w:date="2022-01-20T12:42:00Z">
                <w:pPr>
                  <w:spacing w:before="240" w:line="360" w:lineRule="auto"/>
                  <w:jc w:val="center"/>
                  <w:textAlignment w:val="baseline"/>
                </w:pPr>
              </w:pPrChange>
            </w:pPr>
            <w:del w:id="2813" w:author="José Albeiro Montes Gil" w:date="2022-01-19T17:02:00Z">
              <w:r w:rsidRPr="00153B7E" w:rsidDel="00AF4086">
                <w:rPr>
                  <w:rFonts w:ascii="Arial" w:eastAsia="Arial" w:hAnsi="Arial" w:cs="Arial"/>
                  <w:b/>
                  <w:bCs/>
                  <w:iCs/>
                  <w:sz w:val="24"/>
                  <w:szCs w:val="24"/>
                </w:rPr>
                <w:delText>técnica</w:delText>
              </w:r>
            </w:del>
          </w:p>
        </w:tc>
        <w:tc>
          <w:tcPr>
            <w:tcW w:w="1755" w:type="dxa"/>
          </w:tcPr>
          <w:p w14:paraId="00088576" w14:textId="508643FC" w:rsidR="00F505EF" w:rsidRPr="00153B7E" w:rsidDel="00AF4086" w:rsidRDefault="00F505EF" w:rsidP="0097128C">
            <w:pPr>
              <w:spacing w:before="240" w:line="360" w:lineRule="auto"/>
              <w:textAlignment w:val="baseline"/>
              <w:rPr>
                <w:del w:id="2814" w:author="José Albeiro Montes Gil" w:date="2022-01-19T17:02:00Z"/>
                <w:rFonts w:ascii="Arial" w:eastAsia="Arial" w:hAnsi="Arial" w:cs="Arial"/>
                <w:b/>
                <w:bCs/>
                <w:iCs/>
                <w:sz w:val="24"/>
                <w:szCs w:val="24"/>
              </w:rPr>
              <w:pPrChange w:id="2815" w:author="José Albeiro Montes Gil" w:date="2022-01-20T12:42:00Z">
                <w:pPr>
                  <w:spacing w:before="240" w:line="360" w:lineRule="auto"/>
                  <w:jc w:val="center"/>
                  <w:textAlignment w:val="baseline"/>
                </w:pPr>
              </w:pPrChange>
            </w:pPr>
            <w:del w:id="2816" w:author="José Albeiro Montes Gil" w:date="2022-01-19T17:02:00Z">
              <w:r w:rsidRPr="00153B7E" w:rsidDel="00AF4086">
                <w:rPr>
                  <w:rFonts w:ascii="Arial" w:eastAsia="Arial" w:hAnsi="Arial" w:cs="Arial"/>
                  <w:b/>
                  <w:bCs/>
                  <w:iCs/>
                  <w:sz w:val="24"/>
                  <w:szCs w:val="24"/>
                </w:rPr>
                <w:delText>Producto Esperado</w:delText>
              </w:r>
            </w:del>
          </w:p>
        </w:tc>
      </w:tr>
      <w:tr w:rsidR="00A205B6" w:rsidRPr="00153B7E" w:rsidDel="00AF4086" w14:paraId="7EB049BD" w14:textId="76979C63" w:rsidTr="00802906">
        <w:trPr>
          <w:trHeight w:val="657"/>
          <w:del w:id="2817" w:author="José Albeiro Montes Gil" w:date="2022-01-19T17:02:00Z"/>
        </w:trPr>
        <w:tc>
          <w:tcPr>
            <w:tcW w:w="1431" w:type="dxa"/>
          </w:tcPr>
          <w:p w14:paraId="05F26D3B" w14:textId="3BC77670" w:rsidR="00F505EF" w:rsidRPr="00153B7E" w:rsidDel="00AF4086" w:rsidRDefault="00287E2A" w:rsidP="0097128C">
            <w:pPr>
              <w:spacing w:before="240" w:line="360" w:lineRule="auto"/>
              <w:textAlignment w:val="baseline"/>
              <w:rPr>
                <w:del w:id="2818" w:author="José Albeiro Montes Gil" w:date="2022-01-19T17:02:00Z"/>
                <w:rFonts w:ascii="Arial" w:eastAsia="Arial" w:hAnsi="Arial" w:cs="Arial"/>
                <w:b/>
                <w:bCs/>
                <w:iCs/>
                <w:sz w:val="24"/>
                <w:szCs w:val="24"/>
              </w:rPr>
              <w:pPrChange w:id="2819" w:author="José Albeiro Montes Gil" w:date="2022-01-20T12:42:00Z">
                <w:pPr>
                  <w:spacing w:before="240" w:line="360" w:lineRule="auto"/>
                  <w:jc w:val="center"/>
                  <w:textAlignment w:val="baseline"/>
                </w:pPr>
              </w:pPrChange>
            </w:pPr>
            <w:del w:id="2820" w:author="José Albeiro Montes Gil" w:date="2022-01-19T17:02:00Z">
              <w:r w:rsidRPr="00153B7E" w:rsidDel="00AF4086">
                <w:rPr>
                  <w:rFonts w:ascii="Arial" w:eastAsia="Arial" w:hAnsi="Arial" w:cs="Arial"/>
                  <w:b/>
                  <w:bCs/>
                  <w:iCs/>
                  <w:sz w:val="24"/>
                  <w:szCs w:val="24"/>
                </w:rPr>
                <w:delText>Objetivo específico 1</w:delText>
              </w:r>
            </w:del>
          </w:p>
        </w:tc>
        <w:tc>
          <w:tcPr>
            <w:tcW w:w="1466" w:type="dxa"/>
          </w:tcPr>
          <w:p w14:paraId="4055136D" w14:textId="17FDBD75" w:rsidR="00F505EF" w:rsidRPr="00AE67EF" w:rsidDel="00AF4086" w:rsidRDefault="00287E2A" w:rsidP="0097128C">
            <w:pPr>
              <w:spacing w:before="240" w:line="360" w:lineRule="auto"/>
              <w:textAlignment w:val="baseline"/>
              <w:rPr>
                <w:del w:id="2821" w:author="José Albeiro Montes Gil" w:date="2022-01-19T17:02:00Z"/>
                <w:rFonts w:ascii="Arial" w:eastAsia="Arial" w:hAnsi="Arial" w:cs="Arial"/>
                <w:b/>
                <w:bCs/>
                <w:iCs/>
                <w:sz w:val="24"/>
                <w:szCs w:val="24"/>
              </w:rPr>
              <w:pPrChange w:id="2822" w:author="José Albeiro Montes Gil" w:date="2022-01-20T12:42:00Z">
                <w:pPr>
                  <w:spacing w:before="240" w:line="360" w:lineRule="auto"/>
                  <w:jc w:val="center"/>
                  <w:textAlignment w:val="baseline"/>
                </w:pPr>
              </w:pPrChange>
            </w:pPr>
            <w:del w:id="2823" w:author="José Albeiro Montes Gil" w:date="2022-01-19T17:02:00Z">
              <w:r w:rsidRPr="00AE67EF" w:rsidDel="00AF4086">
                <w:rPr>
                  <w:rFonts w:ascii="Arial" w:eastAsia="Arial" w:hAnsi="Arial" w:cs="Arial"/>
                  <w:b/>
                  <w:bCs/>
                  <w:iCs/>
                  <w:sz w:val="24"/>
                  <w:szCs w:val="24"/>
                </w:rPr>
                <w:delText>Empatizar</w:delText>
              </w:r>
            </w:del>
          </w:p>
        </w:tc>
        <w:tc>
          <w:tcPr>
            <w:tcW w:w="2518" w:type="dxa"/>
          </w:tcPr>
          <w:p w14:paraId="1AD70FC5" w14:textId="76CCAB6F" w:rsidR="00F505EF" w:rsidRPr="00A205B6" w:rsidDel="00AF4086" w:rsidRDefault="00A205B6" w:rsidP="0097128C">
            <w:pPr>
              <w:overflowPunct/>
              <w:spacing w:line="360" w:lineRule="auto"/>
              <w:contextualSpacing/>
              <w:rPr>
                <w:del w:id="2824" w:author="José Albeiro Montes Gil" w:date="2022-01-19T17:02:00Z"/>
                <w:rFonts w:ascii="Arial" w:eastAsia="Arial" w:hAnsi="Arial" w:cs="Arial"/>
                <w:bCs/>
                <w:iCs/>
                <w:sz w:val="24"/>
                <w:szCs w:val="24"/>
              </w:rPr>
              <w:pPrChange w:id="2825" w:author="José Albeiro Montes Gil" w:date="2022-01-20T12:42:00Z">
                <w:pPr>
                  <w:overflowPunct/>
                  <w:spacing w:line="360" w:lineRule="auto"/>
                  <w:contextualSpacing/>
                  <w:jc w:val="both"/>
                </w:pPr>
              </w:pPrChange>
            </w:pPr>
            <w:del w:id="2826" w:author="José Albeiro Montes Gil" w:date="2022-01-19T17:02:00Z">
              <w:r w:rsidRPr="00A205B6" w:rsidDel="00AF4086">
                <w:rPr>
                  <w:rFonts w:ascii="Arial" w:eastAsia="Arial" w:hAnsi="Arial" w:cs="Arial"/>
                  <w:b/>
                  <w:iCs/>
                  <w:sz w:val="24"/>
                  <w:szCs w:val="24"/>
                </w:rPr>
                <w:delText>A1.1</w:delText>
              </w:r>
              <w:r w:rsidRPr="00A205B6" w:rsidDel="00AF4086">
                <w:rPr>
                  <w:rFonts w:ascii="Arial" w:eastAsia="Arial" w:hAnsi="Arial" w:cs="Arial"/>
                  <w:bCs/>
                  <w:iCs/>
                  <w:sz w:val="24"/>
                  <w:szCs w:val="24"/>
                </w:rPr>
                <w:delText xml:space="preserve"> Construir un estado del arte acerca del uso de la tecnológica de Realidad Aumentada  en contextos educativos de </w:delText>
              </w:r>
              <w:r w:rsidR="000C7E73" w:rsidRPr="00A205B6" w:rsidDel="00AF4086">
                <w:rPr>
                  <w:rFonts w:ascii="Arial" w:eastAsia="Arial" w:hAnsi="Arial" w:cs="Arial"/>
                  <w:bCs/>
                  <w:iCs/>
                  <w:sz w:val="24"/>
                  <w:szCs w:val="24"/>
                </w:rPr>
                <w:delText>preescolar</w:delText>
              </w:r>
              <w:r w:rsidRPr="00A205B6" w:rsidDel="00AF4086">
                <w:rPr>
                  <w:rFonts w:ascii="Arial" w:eastAsia="Arial" w:hAnsi="Arial" w:cs="Arial"/>
                  <w:bCs/>
                  <w:iCs/>
                  <w:sz w:val="24"/>
                  <w:szCs w:val="24"/>
                </w:rPr>
                <w:delText>.</w:delText>
              </w:r>
            </w:del>
          </w:p>
        </w:tc>
        <w:tc>
          <w:tcPr>
            <w:tcW w:w="1844" w:type="dxa"/>
          </w:tcPr>
          <w:p w14:paraId="4784C3DF" w14:textId="51005865" w:rsidR="00F505EF" w:rsidRPr="00153B7E" w:rsidDel="00AF4086" w:rsidRDefault="00F505EF" w:rsidP="0097128C">
            <w:pPr>
              <w:spacing w:before="240" w:line="360" w:lineRule="auto"/>
              <w:textAlignment w:val="baseline"/>
              <w:rPr>
                <w:del w:id="2827" w:author="José Albeiro Montes Gil" w:date="2022-01-19T17:02:00Z"/>
                <w:rFonts w:ascii="Arial" w:eastAsia="Arial" w:hAnsi="Arial" w:cs="Arial"/>
                <w:bCs/>
                <w:iCs/>
                <w:sz w:val="24"/>
                <w:szCs w:val="24"/>
              </w:rPr>
              <w:pPrChange w:id="2828" w:author="José Albeiro Montes Gil" w:date="2022-01-20T12:42:00Z">
                <w:pPr>
                  <w:spacing w:before="240" w:line="360" w:lineRule="auto"/>
                  <w:textAlignment w:val="baseline"/>
                </w:pPr>
              </w:pPrChange>
            </w:pPr>
            <w:del w:id="2829" w:author="José Albeiro Montes Gil" w:date="2022-01-19T17:02:00Z">
              <w:r w:rsidRPr="00153B7E" w:rsidDel="00AF4086">
                <w:rPr>
                  <w:rFonts w:ascii="Arial" w:eastAsia="Arial" w:hAnsi="Arial" w:cs="Arial"/>
                  <w:bCs/>
                  <w:iCs/>
                  <w:sz w:val="24"/>
                  <w:szCs w:val="24"/>
                </w:rPr>
                <w:delText>Mapeo sistemático de la información.</w:delText>
              </w:r>
            </w:del>
          </w:p>
        </w:tc>
        <w:tc>
          <w:tcPr>
            <w:tcW w:w="1755" w:type="dxa"/>
          </w:tcPr>
          <w:p w14:paraId="4B5B0A8B" w14:textId="1DA8FA50" w:rsidR="00F505EF" w:rsidRPr="00153B7E" w:rsidDel="00AF4086" w:rsidRDefault="00F505EF" w:rsidP="0097128C">
            <w:pPr>
              <w:spacing w:before="240" w:line="360" w:lineRule="auto"/>
              <w:textAlignment w:val="baseline"/>
              <w:rPr>
                <w:del w:id="2830" w:author="José Albeiro Montes Gil" w:date="2022-01-19T17:02:00Z"/>
                <w:rFonts w:ascii="Arial" w:eastAsia="Arial" w:hAnsi="Arial" w:cs="Arial"/>
                <w:bCs/>
                <w:iCs/>
                <w:sz w:val="24"/>
                <w:szCs w:val="24"/>
              </w:rPr>
              <w:pPrChange w:id="2831" w:author="José Albeiro Montes Gil" w:date="2022-01-20T12:42:00Z">
                <w:pPr>
                  <w:spacing w:before="240" w:line="360" w:lineRule="auto"/>
                  <w:textAlignment w:val="baseline"/>
                </w:pPr>
              </w:pPrChange>
            </w:pPr>
            <w:del w:id="2832" w:author="José Albeiro Montes Gil" w:date="2022-01-19T17:02:00Z">
              <w:r w:rsidRPr="00153B7E" w:rsidDel="00AF4086">
                <w:rPr>
                  <w:rFonts w:ascii="Arial" w:eastAsia="Arial" w:hAnsi="Arial" w:cs="Arial"/>
                  <w:bCs/>
                  <w:iCs/>
                  <w:sz w:val="24"/>
                  <w:szCs w:val="24"/>
                </w:rPr>
                <w:delText>Estado del Arte</w:delText>
              </w:r>
            </w:del>
          </w:p>
        </w:tc>
      </w:tr>
      <w:tr w:rsidR="00A205B6" w:rsidRPr="00153B7E" w:rsidDel="00AF4086" w14:paraId="5B9A630A" w14:textId="52333EBA" w:rsidTr="00802906">
        <w:trPr>
          <w:trHeight w:val="657"/>
          <w:del w:id="2833" w:author="José Albeiro Montes Gil" w:date="2022-01-19T17:02:00Z"/>
        </w:trPr>
        <w:tc>
          <w:tcPr>
            <w:tcW w:w="1431" w:type="dxa"/>
          </w:tcPr>
          <w:p w14:paraId="4C09D04B" w14:textId="31576D30" w:rsidR="00F505EF" w:rsidRPr="00153B7E" w:rsidDel="00AF4086" w:rsidRDefault="00F505EF" w:rsidP="0097128C">
            <w:pPr>
              <w:spacing w:before="240" w:line="360" w:lineRule="auto"/>
              <w:textAlignment w:val="baseline"/>
              <w:rPr>
                <w:del w:id="2834" w:author="José Albeiro Montes Gil" w:date="2022-01-19T17:02:00Z"/>
                <w:rFonts w:ascii="Arial" w:eastAsia="Arial" w:hAnsi="Arial" w:cs="Arial"/>
                <w:b/>
                <w:bCs/>
                <w:iCs/>
                <w:sz w:val="24"/>
                <w:szCs w:val="24"/>
              </w:rPr>
              <w:pPrChange w:id="2835" w:author="José Albeiro Montes Gil" w:date="2022-01-20T12:42:00Z">
                <w:pPr>
                  <w:spacing w:before="240" w:line="360" w:lineRule="auto"/>
                  <w:jc w:val="both"/>
                  <w:textAlignment w:val="baseline"/>
                </w:pPr>
              </w:pPrChange>
            </w:pPr>
          </w:p>
        </w:tc>
        <w:tc>
          <w:tcPr>
            <w:tcW w:w="1466" w:type="dxa"/>
          </w:tcPr>
          <w:p w14:paraId="2F88B82C" w14:textId="0204A195" w:rsidR="00F505EF" w:rsidRPr="00153B7E" w:rsidDel="00AF4086" w:rsidRDefault="00F505EF" w:rsidP="0097128C">
            <w:pPr>
              <w:spacing w:before="240" w:line="360" w:lineRule="auto"/>
              <w:textAlignment w:val="baseline"/>
              <w:rPr>
                <w:del w:id="2836" w:author="José Albeiro Montes Gil" w:date="2022-01-19T17:02:00Z"/>
                <w:rFonts w:ascii="Arial" w:eastAsia="Arial" w:hAnsi="Arial" w:cs="Arial"/>
                <w:bCs/>
                <w:iCs/>
                <w:sz w:val="24"/>
                <w:szCs w:val="24"/>
              </w:rPr>
              <w:pPrChange w:id="2837" w:author="José Albeiro Montes Gil" w:date="2022-01-20T12:42:00Z">
                <w:pPr>
                  <w:spacing w:before="240" w:line="360" w:lineRule="auto"/>
                  <w:jc w:val="center"/>
                  <w:textAlignment w:val="baseline"/>
                </w:pPr>
              </w:pPrChange>
            </w:pPr>
          </w:p>
        </w:tc>
        <w:tc>
          <w:tcPr>
            <w:tcW w:w="2518" w:type="dxa"/>
          </w:tcPr>
          <w:p w14:paraId="2B0E2B2E" w14:textId="7FF061FC" w:rsidR="00A205B6" w:rsidRPr="00153B7E" w:rsidDel="00AF4086" w:rsidRDefault="00A205B6" w:rsidP="0097128C">
            <w:pPr>
              <w:overflowPunct/>
              <w:spacing w:line="360" w:lineRule="auto"/>
              <w:contextualSpacing/>
              <w:rPr>
                <w:del w:id="2838" w:author="José Albeiro Montes Gil" w:date="2022-01-19T17:02:00Z"/>
                <w:rFonts w:ascii="Arial" w:eastAsiaTheme="minorHAnsi" w:hAnsi="Arial" w:cs="Arial"/>
                <w:sz w:val="24"/>
                <w:szCs w:val="24"/>
              </w:rPr>
              <w:pPrChange w:id="2839" w:author="José Albeiro Montes Gil" w:date="2022-01-20T12:42:00Z">
                <w:pPr>
                  <w:overflowPunct/>
                  <w:spacing w:line="360" w:lineRule="auto"/>
                  <w:contextualSpacing/>
                  <w:jc w:val="both"/>
                </w:pPr>
              </w:pPrChange>
            </w:pPr>
            <w:del w:id="2840" w:author="José Albeiro Montes Gil" w:date="2022-01-19T17:02:00Z">
              <w:r w:rsidRPr="00153B7E" w:rsidDel="00AF4086">
                <w:rPr>
                  <w:rFonts w:ascii="Arial" w:eastAsia="Arial" w:hAnsi="Arial" w:cs="Arial"/>
                  <w:b/>
                  <w:iCs/>
                  <w:sz w:val="24"/>
                  <w:szCs w:val="24"/>
                </w:rPr>
                <w:delText>A1.2</w:delText>
              </w:r>
              <w:r w:rsidRPr="00153B7E" w:rsidDel="00AF4086">
                <w:rPr>
                  <w:rFonts w:ascii="Arial" w:hAnsi="Arial" w:cs="Arial"/>
                  <w:i/>
                  <w:iCs/>
                  <w:color w:val="000000"/>
                  <w:sz w:val="24"/>
                  <w:szCs w:val="24"/>
                </w:rPr>
                <w:delText xml:space="preserve"> </w:delText>
              </w:r>
              <w:r w:rsidRPr="00153B7E" w:rsidDel="00AF4086">
                <w:rPr>
                  <w:rFonts w:ascii="Arial" w:eastAsia="Arial" w:hAnsi="Arial" w:cs="Arial"/>
                  <w:bCs/>
                  <w:iCs/>
                  <w:sz w:val="24"/>
                  <w:szCs w:val="24"/>
                </w:rPr>
                <w:delText xml:space="preserve">Se recolectará la información por medio de encuestas y entrevistas a docentes en su </w:delText>
              </w:r>
              <w:r w:rsidR="00802906" w:rsidRPr="00153B7E" w:rsidDel="00AF4086">
                <w:rPr>
                  <w:rFonts w:ascii="Arial" w:eastAsia="Arial" w:hAnsi="Arial" w:cs="Arial"/>
                  <w:bCs/>
                  <w:iCs/>
                  <w:sz w:val="24"/>
                  <w:szCs w:val="24"/>
                </w:rPr>
                <w:delText>mayoría</w:delText>
              </w:r>
              <w:r w:rsidRPr="00153B7E" w:rsidDel="00AF4086">
                <w:rPr>
                  <w:rFonts w:ascii="Arial" w:eastAsia="Arial" w:hAnsi="Arial" w:cs="Arial"/>
                  <w:bCs/>
                  <w:iCs/>
                  <w:sz w:val="24"/>
                  <w:szCs w:val="24"/>
                </w:rPr>
                <w:delText xml:space="preserve"> de preescolar y primaria de diferentes jardines infantiles e Institución Educativa del Departamento del Cauca donde se tendrá en cuenta las actividades a realizar en preescolar,  edades</w:delText>
              </w:r>
            </w:del>
            <w:ins w:id="2841" w:author="Revisor FUP" w:date="2021-11-23T18:04:00Z">
              <w:del w:id="2842" w:author="José Albeiro Montes Gil" w:date="2022-01-19T17:02:00Z">
                <w:r w:rsidR="00B90DFB" w:rsidRPr="00153B7E" w:rsidDel="00AF4086">
                  <w:rPr>
                    <w:rFonts w:ascii="Arial" w:eastAsia="Arial" w:hAnsi="Arial" w:cs="Arial"/>
                    <w:bCs/>
                    <w:iCs/>
                    <w:sz w:val="24"/>
                    <w:szCs w:val="24"/>
                  </w:rPr>
                  <w:delText>preescolar, edades</w:delText>
                </w:r>
              </w:del>
            </w:ins>
            <w:del w:id="2843" w:author="José Albeiro Montes Gil" w:date="2022-01-19T17:02:00Z">
              <w:r w:rsidRPr="00153B7E" w:rsidDel="00AF4086">
                <w:rPr>
                  <w:rFonts w:ascii="Arial" w:eastAsia="Arial" w:hAnsi="Arial" w:cs="Arial"/>
                  <w:bCs/>
                  <w:iCs/>
                  <w:sz w:val="24"/>
                  <w:szCs w:val="24"/>
                </w:rPr>
                <w:delText xml:space="preserve"> y las </w:delText>
              </w:r>
              <w:r w:rsidR="00802906" w:rsidRPr="00153B7E" w:rsidDel="00AF4086">
                <w:rPr>
                  <w:rFonts w:ascii="Arial" w:eastAsia="Arial" w:hAnsi="Arial" w:cs="Arial"/>
                  <w:bCs/>
                  <w:iCs/>
                  <w:sz w:val="24"/>
                  <w:szCs w:val="24"/>
                </w:rPr>
                <w:delText>diferentes</w:delText>
              </w:r>
              <w:r w:rsidRPr="00153B7E" w:rsidDel="00AF4086">
                <w:rPr>
                  <w:rFonts w:ascii="Arial" w:eastAsia="Arial" w:hAnsi="Arial" w:cs="Arial"/>
                  <w:bCs/>
                  <w:iCs/>
                  <w:sz w:val="24"/>
                  <w:szCs w:val="24"/>
                </w:rPr>
                <w:delText xml:space="preserve"> </w:delText>
              </w:r>
              <w:r w:rsidR="00802906" w:rsidRPr="00153B7E" w:rsidDel="00AF4086">
                <w:rPr>
                  <w:rFonts w:ascii="Arial" w:eastAsia="Arial" w:hAnsi="Arial" w:cs="Arial"/>
                  <w:bCs/>
                  <w:iCs/>
                  <w:sz w:val="24"/>
                  <w:szCs w:val="24"/>
                </w:rPr>
                <w:delText>metodologías</w:delText>
              </w:r>
              <w:r w:rsidRPr="00153B7E" w:rsidDel="00AF4086">
                <w:rPr>
                  <w:rFonts w:ascii="Arial" w:eastAsia="Arial" w:hAnsi="Arial" w:cs="Arial"/>
                  <w:bCs/>
                  <w:iCs/>
                  <w:sz w:val="24"/>
                  <w:szCs w:val="24"/>
                </w:rPr>
                <w:delText xml:space="preserve"> a la hora de enseñar.</w:delText>
              </w:r>
            </w:del>
          </w:p>
          <w:p w14:paraId="599B4A38" w14:textId="43EC0F5C" w:rsidR="00F505EF" w:rsidRPr="00153B7E" w:rsidDel="00AF4086" w:rsidRDefault="00F505EF" w:rsidP="0097128C">
            <w:pPr>
              <w:spacing w:line="360" w:lineRule="auto"/>
              <w:contextualSpacing/>
              <w:rPr>
                <w:del w:id="2844" w:author="José Albeiro Montes Gil" w:date="2022-01-19T17:02:00Z"/>
                <w:rFonts w:ascii="Arial" w:eastAsia="Arial" w:hAnsi="Arial" w:cs="Arial"/>
                <w:bCs/>
                <w:iCs/>
                <w:sz w:val="24"/>
                <w:szCs w:val="24"/>
              </w:rPr>
              <w:pPrChange w:id="2845" w:author="José Albeiro Montes Gil" w:date="2022-01-20T12:42:00Z">
                <w:pPr>
                  <w:spacing w:line="360" w:lineRule="auto"/>
                  <w:contextualSpacing/>
                </w:pPr>
              </w:pPrChange>
            </w:pPr>
          </w:p>
        </w:tc>
        <w:tc>
          <w:tcPr>
            <w:tcW w:w="1844" w:type="dxa"/>
          </w:tcPr>
          <w:p w14:paraId="357B1D43" w14:textId="136AD8D0" w:rsidR="00F505EF" w:rsidRPr="00153B7E" w:rsidDel="00AF4086" w:rsidRDefault="00A205B6" w:rsidP="0097128C">
            <w:pPr>
              <w:spacing w:before="240" w:line="360" w:lineRule="auto"/>
              <w:textAlignment w:val="baseline"/>
              <w:rPr>
                <w:del w:id="2846" w:author="José Albeiro Montes Gil" w:date="2022-01-19T17:02:00Z"/>
                <w:rFonts w:ascii="Arial" w:eastAsia="Arial" w:hAnsi="Arial" w:cs="Arial"/>
                <w:bCs/>
                <w:iCs/>
                <w:sz w:val="24"/>
                <w:szCs w:val="24"/>
              </w:rPr>
              <w:pPrChange w:id="2847" w:author="José Albeiro Montes Gil" w:date="2022-01-20T12:42:00Z">
                <w:pPr>
                  <w:spacing w:before="240" w:line="360" w:lineRule="auto"/>
                  <w:textAlignment w:val="baseline"/>
                </w:pPr>
              </w:pPrChange>
            </w:pPr>
            <w:del w:id="2848" w:author="José Albeiro Montes Gil" w:date="2022-01-19T17:02:00Z">
              <w:r w:rsidDel="00AF4086">
                <w:rPr>
                  <w:rFonts w:ascii="Arial" w:eastAsia="Arial" w:hAnsi="Arial" w:cs="Arial"/>
                  <w:bCs/>
                  <w:iCs/>
                  <w:sz w:val="24"/>
                  <w:szCs w:val="24"/>
                </w:rPr>
                <w:delText>Encuesta g</w:delText>
              </w:r>
              <w:r w:rsidR="00802906" w:rsidDel="00AF4086">
                <w:rPr>
                  <w:rFonts w:ascii="Arial" w:eastAsia="Arial" w:hAnsi="Arial" w:cs="Arial"/>
                  <w:bCs/>
                  <w:iCs/>
                  <w:sz w:val="24"/>
                  <w:szCs w:val="24"/>
                </w:rPr>
                <w:delText>oogle</w:delText>
              </w:r>
              <w:r w:rsidR="00F505EF" w:rsidRPr="00153B7E" w:rsidDel="00AF4086">
                <w:rPr>
                  <w:rFonts w:ascii="Arial" w:eastAsia="Arial" w:hAnsi="Arial" w:cs="Arial"/>
                  <w:bCs/>
                  <w:iCs/>
                  <w:sz w:val="24"/>
                  <w:szCs w:val="24"/>
                </w:rPr>
                <w:delText>.</w:delText>
              </w:r>
            </w:del>
          </w:p>
        </w:tc>
        <w:tc>
          <w:tcPr>
            <w:tcW w:w="1755" w:type="dxa"/>
          </w:tcPr>
          <w:p w14:paraId="4F1E61CA" w14:textId="6DBBA198" w:rsidR="00F505EF" w:rsidRPr="00153B7E" w:rsidDel="00AF4086" w:rsidRDefault="00F505EF" w:rsidP="0097128C">
            <w:pPr>
              <w:spacing w:before="240" w:line="360" w:lineRule="auto"/>
              <w:textAlignment w:val="baseline"/>
              <w:rPr>
                <w:del w:id="2849" w:author="José Albeiro Montes Gil" w:date="2022-01-19T17:02:00Z"/>
                <w:rFonts w:ascii="Arial" w:eastAsia="Arial" w:hAnsi="Arial" w:cs="Arial"/>
                <w:bCs/>
                <w:iCs/>
                <w:sz w:val="24"/>
                <w:szCs w:val="24"/>
              </w:rPr>
              <w:pPrChange w:id="2850" w:author="José Albeiro Montes Gil" w:date="2022-01-20T12:42:00Z">
                <w:pPr>
                  <w:spacing w:before="240" w:line="360" w:lineRule="auto"/>
                  <w:textAlignment w:val="baseline"/>
                </w:pPr>
              </w:pPrChange>
            </w:pPr>
            <w:del w:id="2851" w:author="José Albeiro Montes Gil" w:date="2022-01-19T17:02:00Z">
              <w:r w:rsidRPr="00153B7E" w:rsidDel="00AF4086">
                <w:rPr>
                  <w:rFonts w:ascii="Arial" w:eastAsia="Arial" w:hAnsi="Arial" w:cs="Arial"/>
                  <w:bCs/>
                  <w:iCs/>
                  <w:sz w:val="24"/>
                  <w:szCs w:val="24"/>
                </w:rPr>
                <w:delText xml:space="preserve">Obtención de respuestas </w:delText>
              </w:r>
              <w:r w:rsidR="00802906" w:rsidDel="00AF4086">
                <w:rPr>
                  <w:rFonts w:ascii="Arial" w:eastAsia="Arial" w:hAnsi="Arial" w:cs="Arial"/>
                  <w:bCs/>
                  <w:iCs/>
                  <w:sz w:val="24"/>
                  <w:szCs w:val="24"/>
                </w:rPr>
                <w:delText>digitales</w:delText>
              </w:r>
              <w:r w:rsidRPr="00153B7E" w:rsidDel="00AF4086">
                <w:rPr>
                  <w:rFonts w:ascii="Arial" w:eastAsia="Arial" w:hAnsi="Arial" w:cs="Arial"/>
                  <w:bCs/>
                  <w:iCs/>
                  <w:sz w:val="24"/>
                  <w:szCs w:val="24"/>
                </w:rPr>
                <w:delText xml:space="preserve"> de la encuesta y entrevista de la evaluación personalizada de estudiantes y docentes.  </w:delText>
              </w:r>
            </w:del>
          </w:p>
        </w:tc>
      </w:tr>
      <w:tr w:rsidR="00802906" w:rsidRPr="00153B7E" w:rsidDel="00AF4086" w14:paraId="1ED1A7DF" w14:textId="325F2134" w:rsidTr="00802906">
        <w:trPr>
          <w:trHeight w:val="657"/>
          <w:del w:id="2852" w:author="José Albeiro Montes Gil" w:date="2022-01-19T17:02:00Z"/>
        </w:trPr>
        <w:tc>
          <w:tcPr>
            <w:tcW w:w="1431" w:type="dxa"/>
          </w:tcPr>
          <w:p w14:paraId="4CD65C9C" w14:textId="67448C30" w:rsidR="00802906" w:rsidRPr="00153B7E" w:rsidDel="00AF4086" w:rsidRDefault="00802906" w:rsidP="0097128C">
            <w:pPr>
              <w:spacing w:before="240" w:line="360" w:lineRule="auto"/>
              <w:textAlignment w:val="baseline"/>
              <w:rPr>
                <w:del w:id="2853" w:author="José Albeiro Montes Gil" w:date="2022-01-19T17:02:00Z"/>
                <w:rFonts w:ascii="Arial" w:eastAsia="Arial" w:hAnsi="Arial" w:cs="Arial"/>
                <w:b/>
                <w:bCs/>
                <w:iCs/>
                <w:sz w:val="24"/>
                <w:szCs w:val="24"/>
              </w:rPr>
              <w:pPrChange w:id="2854" w:author="José Albeiro Montes Gil" w:date="2022-01-20T12:42:00Z">
                <w:pPr>
                  <w:spacing w:before="240" w:line="360" w:lineRule="auto"/>
                  <w:jc w:val="center"/>
                  <w:textAlignment w:val="baseline"/>
                </w:pPr>
              </w:pPrChange>
            </w:pPr>
            <w:del w:id="2855" w:author="José Albeiro Montes Gil" w:date="2022-01-19T17:02:00Z">
              <w:r w:rsidRPr="00153B7E" w:rsidDel="00AF4086">
                <w:rPr>
                  <w:rFonts w:ascii="Arial" w:eastAsia="Arial" w:hAnsi="Arial" w:cs="Arial"/>
                  <w:b/>
                  <w:bCs/>
                  <w:iCs/>
                  <w:sz w:val="24"/>
                  <w:szCs w:val="24"/>
                </w:rPr>
                <w:delText xml:space="preserve">Objetivo específico </w:delText>
              </w:r>
              <w:r w:rsidDel="00AF4086">
                <w:rPr>
                  <w:rFonts w:ascii="Arial" w:eastAsia="Arial" w:hAnsi="Arial" w:cs="Arial"/>
                  <w:b/>
                  <w:bCs/>
                  <w:iCs/>
                  <w:sz w:val="24"/>
                  <w:szCs w:val="24"/>
                </w:rPr>
                <w:delText>2</w:delText>
              </w:r>
            </w:del>
          </w:p>
        </w:tc>
        <w:tc>
          <w:tcPr>
            <w:tcW w:w="1466" w:type="dxa"/>
          </w:tcPr>
          <w:p w14:paraId="56ABAEAD" w14:textId="12BE9779" w:rsidR="00802906" w:rsidRPr="00AE67EF" w:rsidDel="00AF4086" w:rsidRDefault="00802906" w:rsidP="0097128C">
            <w:pPr>
              <w:spacing w:before="240" w:line="360" w:lineRule="auto"/>
              <w:textAlignment w:val="baseline"/>
              <w:rPr>
                <w:del w:id="2856" w:author="José Albeiro Montes Gil" w:date="2022-01-19T17:02:00Z"/>
                <w:rFonts w:ascii="Arial" w:eastAsia="Arial" w:hAnsi="Arial" w:cs="Arial"/>
                <w:b/>
                <w:bCs/>
                <w:iCs/>
                <w:sz w:val="24"/>
                <w:szCs w:val="24"/>
              </w:rPr>
              <w:pPrChange w:id="2857" w:author="José Albeiro Montes Gil" w:date="2022-01-20T12:42:00Z">
                <w:pPr>
                  <w:spacing w:before="240" w:line="360" w:lineRule="auto"/>
                  <w:jc w:val="center"/>
                  <w:textAlignment w:val="baseline"/>
                </w:pPr>
              </w:pPrChange>
            </w:pPr>
            <w:del w:id="2858" w:author="José Albeiro Montes Gil" w:date="2022-01-19T17:02:00Z">
              <w:r w:rsidRPr="00AE67EF" w:rsidDel="00AF4086">
                <w:rPr>
                  <w:rFonts w:ascii="Arial" w:eastAsia="Arial" w:hAnsi="Arial" w:cs="Arial"/>
                  <w:b/>
                  <w:bCs/>
                  <w:iCs/>
                  <w:sz w:val="24"/>
                  <w:szCs w:val="24"/>
                </w:rPr>
                <w:delText>Definir</w:delText>
              </w:r>
            </w:del>
          </w:p>
        </w:tc>
        <w:tc>
          <w:tcPr>
            <w:tcW w:w="2518" w:type="dxa"/>
          </w:tcPr>
          <w:p w14:paraId="1359132B" w14:textId="3279C4FE" w:rsidR="00802906" w:rsidRPr="000C7E73" w:rsidDel="00AF4086" w:rsidRDefault="00802906" w:rsidP="0097128C">
            <w:pPr>
              <w:overflowPunct/>
              <w:spacing w:before="240" w:after="0" w:line="360" w:lineRule="auto"/>
              <w:contextualSpacing/>
              <w:textAlignment w:val="baseline"/>
              <w:rPr>
                <w:del w:id="2859" w:author="José Albeiro Montes Gil" w:date="2022-01-19T17:02:00Z"/>
                <w:rFonts w:ascii="Arial" w:hAnsi="Arial" w:cs="Arial"/>
                <w:i/>
                <w:iCs/>
                <w:color w:val="000000"/>
                <w:sz w:val="24"/>
                <w:szCs w:val="24"/>
                <w:lang w:val="es-ES" w:eastAsia="en-US"/>
              </w:rPr>
              <w:pPrChange w:id="2860" w:author="José Albeiro Montes Gil" w:date="2022-01-20T12:42:00Z">
                <w:pPr>
                  <w:overflowPunct/>
                  <w:spacing w:before="240" w:after="0" w:line="360" w:lineRule="auto"/>
                  <w:contextualSpacing/>
                  <w:jc w:val="both"/>
                  <w:textAlignment w:val="baseline"/>
                </w:pPr>
              </w:pPrChange>
            </w:pPr>
            <w:del w:id="2861" w:author="José Albeiro Montes Gil" w:date="2022-01-19T17:02:00Z">
              <w:r w:rsidRPr="00153B7E" w:rsidDel="00AF4086">
                <w:rPr>
                  <w:rFonts w:ascii="Arial" w:eastAsiaTheme="minorHAnsi" w:hAnsi="Arial" w:cs="Arial"/>
                  <w:b/>
                  <w:iCs/>
                  <w:sz w:val="24"/>
                  <w:szCs w:val="24"/>
                </w:rPr>
                <w:delText>A2.1</w:delText>
              </w:r>
              <w:r w:rsidRPr="00153B7E" w:rsidDel="00AF4086">
                <w:rPr>
                  <w:rFonts w:ascii="Arial" w:hAnsi="Arial" w:cs="Arial"/>
                  <w:i/>
                  <w:iCs/>
                  <w:color w:val="000000"/>
                  <w:sz w:val="24"/>
                  <w:szCs w:val="24"/>
                </w:rPr>
                <w:delText xml:space="preserve"> </w:delText>
              </w:r>
              <w:r w:rsidRPr="00153B7E" w:rsidDel="00AF4086">
                <w:rPr>
                  <w:rFonts w:ascii="Arial" w:eastAsiaTheme="minorHAnsi" w:hAnsi="Arial" w:cs="Arial"/>
                  <w:sz w:val="24"/>
                  <w:szCs w:val="24"/>
                  <w:lang w:eastAsia="en-US"/>
                </w:rPr>
                <w:delText xml:space="preserve">Clasificación de las necesidades más representativas </w:delText>
              </w:r>
              <w:r w:rsidDel="00AF4086">
                <w:rPr>
                  <w:rFonts w:ascii="Arial" w:eastAsiaTheme="minorHAnsi" w:hAnsi="Arial" w:cs="Arial"/>
                  <w:sz w:val="24"/>
                  <w:szCs w:val="24"/>
                  <w:lang w:eastAsia="en-US"/>
                </w:rPr>
                <w:delText>expuestas por los</w:delText>
              </w:r>
              <w:r w:rsidRPr="00153B7E" w:rsidDel="00AF4086">
                <w:rPr>
                  <w:rFonts w:ascii="Arial" w:eastAsiaTheme="minorHAnsi" w:hAnsi="Arial" w:cs="Arial"/>
                  <w:sz w:val="24"/>
                  <w:szCs w:val="24"/>
                  <w:lang w:eastAsia="en-US"/>
                </w:rPr>
                <w:delText xml:space="preserve"> docentes.</w:delText>
              </w:r>
              <w:r w:rsidRPr="00153B7E" w:rsidDel="00AF4086">
                <w:rPr>
                  <w:rFonts w:ascii="Arial" w:hAnsi="Arial" w:cs="Arial"/>
                  <w:i/>
                  <w:iCs/>
                  <w:color w:val="000000"/>
                  <w:sz w:val="24"/>
                  <w:szCs w:val="24"/>
                  <w:lang w:val="es-ES" w:eastAsia="en-US"/>
                </w:rPr>
                <w:delText> </w:delText>
              </w:r>
            </w:del>
          </w:p>
        </w:tc>
        <w:tc>
          <w:tcPr>
            <w:tcW w:w="1844" w:type="dxa"/>
          </w:tcPr>
          <w:p w14:paraId="5B4116CF" w14:textId="4D4ABF56" w:rsidR="00802906" w:rsidRPr="00153B7E" w:rsidDel="00AF4086" w:rsidRDefault="00802906" w:rsidP="0097128C">
            <w:pPr>
              <w:spacing w:before="240" w:line="360" w:lineRule="auto"/>
              <w:textAlignment w:val="baseline"/>
              <w:rPr>
                <w:del w:id="2862" w:author="José Albeiro Montes Gil" w:date="2022-01-19T17:02:00Z"/>
                <w:rFonts w:ascii="Arial" w:eastAsia="Arial" w:hAnsi="Arial" w:cs="Arial"/>
                <w:bCs/>
                <w:iCs/>
                <w:sz w:val="24"/>
                <w:szCs w:val="24"/>
              </w:rPr>
              <w:pPrChange w:id="2863" w:author="José Albeiro Montes Gil" w:date="2022-01-20T12:42:00Z">
                <w:pPr>
                  <w:spacing w:before="240" w:line="360" w:lineRule="auto"/>
                  <w:textAlignment w:val="baseline"/>
                </w:pPr>
              </w:pPrChange>
            </w:pPr>
            <w:del w:id="2864" w:author="José Albeiro Montes Gil" w:date="2022-01-19T17:02:00Z">
              <w:r w:rsidRPr="00153B7E" w:rsidDel="00AF4086">
                <w:rPr>
                  <w:rFonts w:ascii="Arial" w:eastAsia="Arial" w:hAnsi="Arial" w:cs="Arial"/>
                  <w:bCs/>
                  <w:iCs/>
                  <w:sz w:val="24"/>
                  <w:szCs w:val="24"/>
                </w:rPr>
                <w:delText xml:space="preserve"> </w:delText>
              </w:r>
            </w:del>
          </w:p>
        </w:tc>
        <w:tc>
          <w:tcPr>
            <w:tcW w:w="1755" w:type="dxa"/>
          </w:tcPr>
          <w:p w14:paraId="6B14FA42" w14:textId="285DD272" w:rsidR="00802906" w:rsidRPr="00153B7E" w:rsidDel="00AF4086" w:rsidRDefault="00802906" w:rsidP="0097128C">
            <w:pPr>
              <w:spacing w:before="240" w:line="360" w:lineRule="auto"/>
              <w:textAlignment w:val="baseline"/>
              <w:rPr>
                <w:del w:id="2865" w:author="José Albeiro Montes Gil" w:date="2022-01-19T17:02:00Z"/>
                <w:rFonts w:ascii="Arial" w:eastAsia="Arial" w:hAnsi="Arial" w:cs="Arial"/>
                <w:bCs/>
                <w:iCs/>
                <w:sz w:val="24"/>
                <w:szCs w:val="24"/>
              </w:rPr>
              <w:pPrChange w:id="2866" w:author="José Albeiro Montes Gil" w:date="2022-01-20T12:42:00Z">
                <w:pPr>
                  <w:spacing w:before="240" w:line="360" w:lineRule="auto"/>
                  <w:textAlignment w:val="baseline"/>
                </w:pPr>
              </w:pPrChange>
            </w:pPr>
            <w:del w:id="2867" w:author="José Albeiro Montes Gil" w:date="2022-01-19T17:02:00Z">
              <w:r w:rsidRPr="00153B7E" w:rsidDel="00AF4086">
                <w:rPr>
                  <w:rFonts w:ascii="Arial" w:eastAsia="Arial" w:hAnsi="Arial" w:cs="Arial"/>
                  <w:bCs/>
                  <w:iCs/>
                  <w:sz w:val="24"/>
                  <w:szCs w:val="24"/>
                </w:rPr>
                <w:delText xml:space="preserve">Selección de la información más importante brindada por docentes.  </w:delText>
              </w:r>
            </w:del>
          </w:p>
        </w:tc>
      </w:tr>
      <w:tr w:rsidR="00802906" w:rsidRPr="00153B7E" w:rsidDel="00AF4086" w14:paraId="0D2039C9" w14:textId="49B1C281" w:rsidTr="00802906">
        <w:trPr>
          <w:trHeight w:val="673"/>
          <w:del w:id="2868" w:author="José Albeiro Montes Gil" w:date="2022-01-19T17:02:00Z"/>
        </w:trPr>
        <w:tc>
          <w:tcPr>
            <w:tcW w:w="1431" w:type="dxa"/>
          </w:tcPr>
          <w:p w14:paraId="6C21CD15" w14:textId="06898DCD" w:rsidR="00802906" w:rsidRPr="00153B7E" w:rsidDel="00AF4086" w:rsidRDefault="00802906" w:rsidP="0097128C">
            <w:pPr>
              <w:spacing w:before="240" w:line="360" w:lineRule="auto"/>
              <w:textAlignment w:val="baseline"/>
              <w:rPr>
                <w:del w:id="2869" w:author="José Albeiro Montes Gil" w:date="2022-01-19T17:02:00Z"/>
                <w:rFonts w:ascii="Arial" w:eastAsia="Arial" w:hAnsi="Arial" w:cs="Arial"/>
                <w:bCs/>
                <w:iCs/>
                <w:sz w:val="24"/>
                <w:szCs w:val="24"/>
              </w:rPr>
              <w:pPrChange w:id="2870" w:author="José Albeiro Montes Gil" w:date="2022-01-20T12:42:00Z">
                <w:pPr>
                  <w:spacing w:before="240" w:line="360" w:lineRule="auto"/>
                  <w:jc w:val="both"/>
                  <w:textAlignment w:val="baseline"/>
                </w:pPr>
              </w:pPrChange>
            </w:pPr>
          </w:p>
        </w:tc>
        <w:tc>
          <w:tcPr>
            <w:tcW w:w="1466" w:type="dxa"/>
          </w:tcPr>
          <w:p w14:paraId="67C58BDF" w14:textId="50A690C8" w:rsidR="00802906" w:rsidRPr="00AE67EF" w:rsidDel="00AF4086" w:rsidRDefault="00802906" w:rsidP="0097128C">
            <w:pPr>
              <w:spacing w:before="240" w:line="360" w:lineRule="auto"/>
              <w:textAlignment w:val="baseline"/>
              <w:rPr>
                <w:del w:id="2871" w:author="José Albeiro Montes Gil" w:date="2022-01-19T17:02:00Z"/>
                <w:rFonts w:ascii="Arial" w:eastAsia="Arial" w:hAnsi="Arial" w:cs="Arial"/>
                <w:b/>
                <w:bCs/>
                <w:iCs/>
                <w:sz w:val="24"/>
                <w:szCs w:val="24"/>
              </w:rPr>
              <w:pPrChange w:id="2872" w:author="José Albeiro Montes Gil" w:date="2022-01-20T12:42:00Z">
                <w:pPr>
                  <w:spacing w:before="240" w:line="360" w:lineRule="auto"/>
                  <w:jc w:val="center"/>
                  <w:textAlignment w:val="baseline"/>
                </w:pPr>
              </w:pPrChange>
            </w:pPr>
            <w:del w:id="2873" w:author="José Albeiro Montes Gil" w:date="2022-01-19T17:02:00Z">
              <w:r w:rsidRPr="00AE67EF" w:rsidDel="00AF4086">
                <w:rPr>
                  <w:rFonts w:ascii="Arial" w:eastAsia="Arial" w:hAnsi="Arial" w:cs="Arial"/>
                  <w:b/>
                  <w:bCs/>
                  <w:iCs/>
                  <w:sz w:val="24"/>
                  <w:szCs w:val="24"/>
                </w:rPr>
                <w:delText>Idear</w:delText>
              </w:r>
            </w:del>
          </w:p>
        </w:tc>
        <w:tc>
          <w:tcPr>
            <w:tcW w:w="2518" w:type="dxa"/>
          </w:tcPr>
          <w:p w14:paraId="2093E3EC" w14:textId="49431A6C" w:rsidR="00034DC1" w:rsidRPr="00034DC1" w:rsidDel="00AF4086" w:rsidRDefault="00034DC1" w:rsidP="0097128C">
            <w:pPr>
              <w:overflowPunct/>
              <w:spacing w:line="360" w:lineRule="auto"/>
              <w:rPr>
                <w:del w:id="2874" w:author="José Albeiro Montes Gil" w:date="2022-01-19T17:02:00Z"/>
                <w:rFonts w:ascii="Arial" w:eastAsiaTheme="minorHAnsi" w:hAnsi="Arial" w:cs="Arial"/>
                <w:sz w:val="24"/>
                <w:szCs w:val="24"/>
                <w:lang w:val="es-ES"/>
              </w:rPr>
              <w:pPrChange w:id="2875" w:author="José Albeiro Montes Gil" w:date="2022-01-20T12:42:00Z">
                <w:pPr>
                  <w:overflowPunct/>
                  <w:spacing w:line="360" w:lineRule="auto"/>
                  <w:jc w:val="both"/>
                </w:pPr>
              </w:pPrChange>
            </w:pPr>
            <w:del w:id="2876" w:author="José Albeiro Montes Gil" w:date="2022-01-19T17:02:00Z">
              <w:r w:rsidRPr="00034DC1" w:rsidDel="00AF4086">
                <w:rPr>
                  <w:rFonts w:ascii="Arial" w:eastAsiaTheme="minorHAnsi" w:hAnsi="Arial" w:cs="Arial"/>
                  <w:b/>
                  <w:iCs/>
                  <w:sz w:val="24"/>
                  <w:szCs w:val="24"/>
                </w:rPr>
                <w:delText xml:space="preserve">A3.1 </w:delText>
              </w:r>
              <w:r w:rsidRPr="00034DC1" w:rsidDel="00AF4086">
                <w:rPr>
                  <w:rFonts w:ascii="Arial" w:eastAsiaTheme="minorHAnsi" w:hAnsi="Arial" w:cs="Arial"/>
                  <w:sz w:val="24"/>
                  <w:szCs w:val="24"/>
                </w:rPr>
                <w:delText>Listar las diferentes opciones de soluciones en base a las necesidades aportadas por el usuario anteriormente clasificadas.</w:delText>
              </w:r>
            </w:del>
          </w:p>
          <w:p w14:paraId="649B9C84" w14:textId="373FDE87" w:rsidR="00034DC1" w:rsidRPr="00034DC1" w:rsidDel="00AF4086" w:rsidRDefault="00034DC1" w:rsidP="0097128C">
            <w:pPr>
              <w:overflowPunct/>
              <w:spacing w:line="360" w:lineRule="auto"/>
              <w:rPr>
                <w:del w:id="2877" w:author="José Albeiro Montes Gil" w:date="2022-01-19T17:02:00Z"/>
                <w:rFonts w:ascii="Arial" w:eastAsiaTheme="minorHAnsi" w:hAnsi="Arial" w:cs="Arial"/>
                <w:sz w:val="24"/>
                <w:szCs w:val="24"/>
                <w:lang w:val="es-ES"/>
              </w:rPr>
              <w:pPrChange w:id="2878" w:author="José Albeiro Montes Gil" w:date="2022-01-20T12:42:00Z">
                <w:pPr>
                  <w:overflowPunct/>
                  <w:spacing w:line="360" w:lineRule="auto"/>
                  <w:jc w:val="both"/>
                </w:pPr>
              </w:pPrChange>
            </w:pPr>
            <w:del w:id="2879" w:author="José Albeiro Montes Gil" w:date="2022-01-19T17:02:00Z">
              <w:r w:rsidRPr="00034DC1" w:rsidDel="00AF4086">
                <w:rPr>
                  <w:rFonts w:ascii="Arial" w:eastAsiaTheme="minorHAnsi" w:hAnsi="Arial" w:cs="Arial"/>
                  <w:b/>
                  <w:iCs/>
                  <w:sz w:val="24"/>
                  <w:szCs w:val="24"/>
                </w:rPr>
                <w:delText xml:space="preserve">A3.2 </w:delText>
              </w:r>
              <w:r w:rsidRPr="00034DC1" w:rsidDel="00AF4086">
                <w:rPr>
                  <w:rFonts w:ascii="Arial" w:eastAsiaTheme="minorHAnsi" w:hAnsi="Arial" w:cs="Arial"/>
                  <w:sz w:val="24"/>
                  <w:szCs w:val="24"/>
                </w:rPr>
                <w:delText>Seleccionar la solución óptima a los diferentes problemas por medio de lluvias de ideas.</w:delText>
              </w:r>
            </w:del>
          </w:p>
          <w:p w14:paraId="40D04E3E" w14:textId="2848A5E7" w:rsidR="00802906" w:rsidRPr="00034DC1" w:rsidDel="00AF4086" w:rsidRDefault="00802906" w:rsidP="0097128C">
            <w:pPr>
              <w:spacing w:before="240" w:line="360" w:lineRule="auto"/>
              <w:textAlignment w:val="baseline"/>
              <w:rPr>
                <w:del w:id="2880" w:author="José Albeiro Montes Gil" w:date="2022-01-19T17:02:00Z"/>
                <w:rFonts w:ascii="Arial" w:eastAsia="Arial" w:hAnsi="Arial" w:cs="Arial"/>
                <w:bCs/>
                <w:iCs/>
                <w:sz w:val="24"/>
                <w:szCs w:val="24"/>
                <w:lang w:val="es-ES"/>
              </w:rPr>
              <w:pPrChange w:id="2881" w:author="José Albeiro Montes Gil" w:date="2022-01-20T12:42:00Z">
                <w:pPr>
                  <w:spacing w:before="240" w:line="360" w:lineRule="auto"/>
                  <w:textAlignment w:val="baseline"/>
                </w:pPr>
              </w:pPrChange>
            </w:pPr>
          </w:p>
        </w:tc>
        <w:tc>
          <w:tcPr>
            <w:tcW w:w="1844" w:type="dxa"/>
          </w:tcPr>
          <w:p w14:paraId="125675A5" w14:textId="648250EE" w:rsidR="00802906" w:rsidRPr="00153B7E" w:rsidDel="00AF4086" w:rsidRDefault="00802906" w:rsidP="0097128C">
            <w:pPr>
              <w:spacing w:before="240" w:line="360" w:lineRule="auto"/>
              <w:textAlignment w:val="baseline"/>
              <w:rPr>
                <w:del w:id="2882" w:author="José Albeiro Montes Gil" w:date="2022-01-19T17:02:00Z"/>
                <w:rFonts w:ascii="Arial" w:eastAsia="Arial" w:hAnsi="Arial" w:cs="Arial"/>
                <w:bCs/>
                <w:iCs/>
                <w:sz w:val="24"/>
                <w:szCs w:val="24"/>
              </w:rPr>
              <w:pPrChange w:id="2883" w:author="José Albeiro Montes Gil" w:date="2022-01-20T12:42:00Z">
                <w:pPr>
                  <w:spacing w:before="240" w:line="360" w:lineRule="auto"/>
                  <w:textAlignment w:val="baseline"/>
                </w:pPr>
              </w:pPrChange>
            </w:pPr>
            <w:del w:id="2884" w:author="José Albeiro Montes Gil" w:date="2022-01-19T17:02:00Z">
              <w:r w:rsidRPr="00153B7E" w:rsidDel="00AF4086">
                <w:rPr>
                  <w:rFonts w:ascii="Arial" w:eastAsia="Arial" w:hAnsi="Arial" w:cs="Arial"/>
                  <w:bCs/>
                  <w:iCs/>
                  <w:sz w:val="24"/>
                  <w:szCs w:val="24"/>
                </w:rPr>
                <w:delText>.</w:delText>
              </w:r>
            </w:del>
          </w:p>
        </w:tc>
        <w:tc>
          <w:tcPr>
            <w:tcW w:w="1755" w:type="dxa"/>
          </w:tcPr>
          <w:p w14:paraId="19EBFB9B" w14:textId="043A3FE4" w:rsidR="00802906" w:rsidRPr="00153B7E" w:rsidDel="00AF4086" w:rsidRDefault="00802906" w:rsidP="0097128C">
            <w:pPr>
              <w:spacing w:before="240" w:line="360" w:lineRule="auto"/>
              <w:textAlignment w:val="baseline"/>
              <w:rPr>
                <w:del w:id="2885" w:author="José Albeiro Montes Gil" w:date="2022-01-19T17:02:00Z"/>
                <w:rFonts w:ascii="Arial" w:eastAsia="Arial" w:hAnsi="Arial" w:cs="Arial"/>
                <w:bCs/>
                <w:iCs/>
                <w:sz w:val="24"/>
                <w:szCs w:val="24"/>
              </w:rPr>
              <w:pPrChange w:id="2886" w:author="José Albeiro Montes Gil" w:date="2022-01-20T12:42:00Z">
                <w:pPr>
                  <w:spacing w:before="240" w:line="360" w:lineRule="auto"/>
                  <w:textAlignment w:val="baseline"/>
                </w:pPr>
              </w:pPrChange>
            </w:pPr>
            <w:del w:id="2887" w:author="José Albeiro Montes Gil" w:date="2022-01-19T17:02:00Z">
              <w:r w:rsidRPr="00153B7E" w:rsidDel="00AF4086">
                <w:rPr>
                  <w:rFonts w:ascii="Arial" w:eastAsia="Arial" w:hAnsi="Arial" w:cs="Arial"/>
                  <w:bCs/>
                  <w:iCs/>
                  <w:sz w:val="24"/>
                  <w:szCs w:val="24"/>
                </w:rPr>
                <w:delText>Encontrar la soluciones a los problemas.</w:delText>
              </w:r>
            </w:del>
          </w:p>
        </w:tc>
      </w:tr>
      <w:tr w:rsidR="00802906" w:rsidRPr="00153B7E" w:rsidDel="00AF4086" w14:paraId="7B77B1F6" w14:textId="1FD443C6" w:rsidTr="00802906">
        <w:trPr>
          <w:trHeight w:val="657"/>
          <w:del w:id="2888" w:author="José Albeiro Montes Gil" w:date="2022-01-19T17:02:00Z"/>
        </w:trPr>
        <w:tc>
          <w:tcPr>
            <w:tcW w:w="1431" w:type="dxa"/>
          </w:tcPr>
          <w:p w14:paraId="28558AA5" w14:textId="55B9F55E" w:rsidR="00802906" w:rsidRPr="00153B7E" w:rsidDel="00AF4086" w:rsidRDefault="00034DC1" w:rsidP="0097128C">
            <w:pPr>
              <w:spacing w:before="240" w:line="360" w:lineRule="auto"/>
              <w:textAlignment w:val="baseline"/>
              <w:rPr>
                <w:del w:id="2889" w:author="José Albeiro Montes Gil" w:date="2022-01-19T17:02:00Z"/>
                <w:rFonts w:ascii="Arial" w:eastAsia="Arial" w:hAnsi="Arial" w:cs="Arial"/>
                <w:bCs/>
                <w:iCs/>
                <w:sz w:val="24"/>
                <w:szCs w:val="24"/>
              </w:rPr>
              <w:pPrChange w:id="2890" w:author="José Albeiro Montes Gil" w:date="2022-01-20T12:42:00Z">
                <w:pPr>
                  <w:spacing w:before="240" w:line="360" w:lineRule="auto"/>
                  <w:jc w:val="center"/>
                  <w:textAlignment w:val="baseline"/>
                </w:pPr>
              </w:pPrChange>
            </w:pPr>
            <w:del w:id="2891" w:author="José Albeiro Montes Gil" w:date="2022-01-19T17:02:00Z">
              <w:r w:rsidRPr="00153B7E" w:rsidDel="00AF4086">
                <w:rPr>
                  <w:rFonts w:ascii="Arial" w:eastAsia="Arial" w:hAnsi="Arial" w:cs="Arial"/>
                  <w:b/>
                  <w:bCs/>
                  <w:iCs/>
                  <w:sz w:val="24"/>
                  <w:szCs w:val="24"/>
                </w:rPr>
                <w:delText xml:space="preserve">Objetivo específico </w:delText>
              </w:r>
              <w:r w:rsidDel="00AF4086">
                <w:rPr>
                  <w:rFonts w:ascii="Arial" w:eastAsia="Arial" w:hAnsi="Arial" w:cs="Arial"/>
                  <w:b/>
                  <w:bCs/>
                  <w:iCs/>
                  <w:sz w:val="24"/>
                  <w:szCs w:val="24"/>
                </w:rPr>
                <w:delText>3</w:delText>
              </w:r>
            </w:del>
          </w:p>
        </w:tc>
        <w:tc>
          <w:tcPr>
            <w:tcW w:w="1466" w:type="dxa"/>
          </w:tcPr>
          <w:p w14:paraId="74B49F60" w14:textId="584960B8" w:rsidR="00802906" w:rsidRPr="00AE67EF" w:rsidDel="00AF4086" w:rsidRDefault="00802906" w:rsidP="0097128C">
            <w:pPr>
              <w:spacing w:before="240" w:line="360" w:lineRule="auto"/>
              <w:textAlignment w:val="baseline"/>
              <w:rPr>
                <w:del w:id="2892" w:author="José Albeiro Montes Gil" w:date="2022-01-19T17:02:00Z"/>
                <w:rFonts w:ascii="Arial" w:eastAsia="Arial" w:hAnsi="Arial" w:cs="Arial"/>
                <w:b/>
                <w:bCs/>
                <w:iCs/>
                <w:sz w:val="24"/>
                <w:szCs w:val="24"/>
              </w:rPr>
              <w:pPrChange w:id="2893" w:author="José Albeiro Montes Gil" w:date="2022-01-20T12:42:00Z">
                <w:pPr>
                  <w:spacing w:before="240" w:line="360" w:lineRule="auto"/>
                  <w:jc w:val="center"/>
                  <w:textAlignment w:val="baseline"/>
                </w:pPr>
              </w:pPrChange>
            </w:pPr>
            <w:del w:id="2894" w:author="José Albeiro Montes Gil" w:date="2022-01-19T17:02:00Z">
              <w:r w:rsidRPr="00AE67EF" w:rsidDel="00AF4086">
                <w:rPr>
                  <w:rFonts w:ascii="Arial" w:eastAsia="Arial" w:hAnsi="Arial" w:cs="Arial"/>
                  <w:b/>
                  <w:bCs/>
                  <w:iCs/>
                  <w:sz w:val="24"/>
                  <w:szCs w:val="24"/>
                </w:rPr>
                <w:delText>Prototipado</w:delText>
              </w:r>
            </w:del>
          </w:p>
        </w:tc>
        <w:tc>
          <w:tcPr>
            <w:tcW w:w="2518" w:type="dxa"/>
          </w:tcPr>
          <w:p w14:paraId="505311FF" w14:textId="1946CF5F" w:rsidR="00034DC1" w:rsidRPr="00034DC1" w:rsidDel="00AF4086" w:rsidRDefault="00034DC1" w:rsidP="0097128C">
            <w:pPr>
              <w:overflowPunct/>
              <w:spacing w:line="360" w:lineRule="auto"/>
              <w:rPr>
                <w:del w:id="2895" w:author="José Albeiro Montes Gil" w:date="2022-01-19T17:02:00Z"/>
                <w:rFonts w:ascii="Arial" w:eastAsiaTheme="minorHAnsi" w:hAnsi="Arial" w:cs="Arial"/>
                <w:sz w:val="24"/>
                <w:szCs w:val="24"/>
              </w:rPr>
              <w:pPrChange w:id="2896" w:author="José Albeiro Montes Gil" w:date="2022-01-20T12:42:00Z">
                <w:pPr>
                  <w:overflowPunct/>
                  <w:spacing w:line="360" w:lineRule="auto"/>
                  <w:jc w:val="both"/>
                </w:pPr>
              </w:pPrChange>
            </w:pPr>
            <w:del w:id="2897" w:author="José Albeiro Montes Gil" w:date="2022-01-19T17:02:00Z">
              <w:r w:rsidRPr="00034DC1" w:rsidDel="00AF4086">
                <w:rPr>
                  <w:rFonts w:ascii="Arial" w:eastAsiaTheme="minorHAnsi" w:hAnsi="Arial" w:cs="Arial"/>
                  <w:b/>
                  <w:iCs/>
                  <w:sz w:val="24"/>
                  <w:szCs w:val="24"/>
                </w:rPr>
                <w:delText xml:space="preserve">A4.1 </w:delText>
              </w:r>
              <w:r w:rsidRPr="00034DC1" w:rsidDel="00AF4086">
                <w:rPr>
                  <w:rFonts w:ascii="Arial" w:eastAsia="Arial" w:hAnsi="Arial" w:cs="Arial"/>
                  <w:sz w:val="24"/>
                  <w:szCs w:val="24"/>
                </w:rPr>
                <w:delText>Plasmar las características del usuario usando la técnica de prototipo en imagen.</w:delText>
              </w:r>
            </w:del>
          </w:p>
          <w:p w14:paraId="1DE641AD" w14:textId="7EB8D374" w:rsidR="00034DC1" w:rsidRPr="00034DC1" w:rsidDel="00AF4086" w:rsidRDefault="00034DC1" w:rsidP="0097128C">
            <w:pPr>
              <w:overflowPunct/>
              <w:spacing w:line="360" w:lineRule="auto"/>
              <w:rPr>
                <w:del w:id="2898" w:author="José Albeiro Montes Gil" w:date="2022-01-19T17:02:00Z"/>
                <w:rFonts w:ascii="Arial" w:eastAsiaTheme="minorHAnsi" w:hAnsi="Arial" w:cs="Arial"/>
                <w:sz w:val="24"/>
                <w:szCs w:val="24"/>
              </w:rPr>
              <w:pPrChange w:id="2899" w:author="José Albeiro Montes Gil" w:date="2022-01-20T12:42:00Z">
                <w:pPr>
                  <w:overflowPunct/>
                  <w:spacing w:line="360" w:lineRule="auto"/>
                  <w:jc w:val="both"/>
                </w:pPr>
              </w:pPrChange>
            </w:pPr>
            <w:del w:id="2900" w:author="José Albeiro Montes Gil" w:date="2022-01-19T17:02:00Z">
              <w:r w:rsidRPr="00034DC1" w:rsidDel="00AF4086">
                <w:rPr>
                  <w:rFonts w:ascii="Arial" w:eastAsiaTheme="minorHAnsi" w:hAnsi="Arial" w:cs="Arial"/>
                  <w:b/>
                  <w:iCs/>
                  <w:sz w:val="24"/>
                  <w:szCs w:val="24"/>
                </w:rPr>
                <w:delText xml:space="preserve">A4.2 </w:delText>
              </w:r>
              <w:r w:rsidRPr="00034DC1" w:rsidDel="00AF4086">
                <w:rPr>
                  <w:rFonts w:ascii="Arial" w:eastAsia="Arial" w:hAnsi="Arial" w:cs="Arial"/>
                  <w:sz w:val="24"/>
                  <w:szCs w:val="24"/>
                </w:rPr>
                <w:delText xml:space="preserve">Realizar el Diseño centrado en el usuario en una </w:delText>
              </w:r>
              <w:r w:rsidRPr="00034DC1" w:rsidDel="00AF4086">
                <w:rPr>
                  <w:rFonts w:ascii="Arial" w:eastAsia="Arial" w:hAnsi="Arial" w:cs="Arial"/>
                  <w:color w:val="000000"/>
                  <w:sz w:val="24"/>
                  <w:szCs w:val="24"/>
                </w:rPr>
                <w:delText xml:space="preserve">plataforma móvil </w:delText>
              </w:r>
              <w:r w:rsidRPr="00034DC1" w:rsidDel="00AF4086">
                <w:rPr>
                  <w:rFonts w:ascii="Arial" w:eastAsia="Arial" w:hAnsi="Arial" w:cs="Arial"/>
                  <w:sz w:val="24"/>
                  <w:szCs w:val="24"/>
                </w:rPr>
                <w:delText xml:space="preserve">de </w:delText>
              </w:r>
              <w:r w:rsidRPr="00034DC1" w:rsidDel="00AF4086">
                <w:rPr>
                  <w:rFonts w:ascii="Arial" w:eastAsia="Arial" w:hAnsi="Arial" w:cs="Arial"/>
                  <w:color w:val="000000"/>
                  <w:sz w:val="24"/>
                  <w:szCs w:val="24"/>
                </w:rPr>
                <w:delText>aprendizaje dirigida a los estudiantes de grado grados transición del Jardín Pequeños Grandes Artistas.</w:delText>
              </w:r>
            </w:del>
          </w:p>
          <w:p w14:paraId="25723BC0" w14:textId="1394F9B0" w:rsidR="00802906" w:rsidRPr="00153B7E" w:rsidDel="00AF4086" w:rsidRDefault="00802906" w:rsidP="0097128C">
            <w:pPr>
              <w:spacing w:before="240" w:line="360" w:lineRule="auto"/>
              <w:textAlignment w:val="baseline"/>
              <w:rPr>
                <w:del w:id="2901" w:author="José Albeiro Montes Gil" w:date="2022-01-19T17:02:00Z"/>
                <w:rFonts w:ascii="Arial" w:eastAsia="Arial" w:hAnsi="Arial" w:cs="Arial"/>
                <w:bCs/>
                <w:iCs/>
                <w:sz w:val="24"/>
                <w:szCs w:val="24"/>
              </w:rPr>
              <w:pPrChange w:id="2902" w:author="José Albeiro Montes Gil" w:date="2022-01-20T12:42:00Z">
                <w:pPr>
                  <w:spacing w:before="240" w:line="360" w:lineRule="auto"/>
                  <w:textAlignment w:val="baseline"/>
                </w:pPr>
              </w:pPrChange>
            </w:pPr>
          </w:p>
        </w:tc>
        <w:tc>
          <w:tcPr>
            <w:tcW w:w="1844" w:type="dxa"/>
          </w:tcPr>
          <w:p w14:paraId="2A6B0D8B" w14:textId="65696D01" w:rsidR="00802906" w:rsidRPr="00153B7E" w:rsidDel="00AF4086" w:rsidRDefault="00802906" w:rsidP="0097128C">
            <w:pPr>
              <w:spacing w:before="240" w:line="360" w:lineRule="auto"/>
              <w:textAlignment w:val="baseline"/>
              <w:rPr>
                <w:del w:id="2903" w:author="José Albeiro Montes Gil" w:date="2022-01-19T17:02:00Z"/>
                <w:rFonts w:ascii="Arial" w:eastAsia="Arial" w:hAnsi="Arial" w:cs="Arial"/>
                <w:bCs/>
                <w:iCs/>
                <w:sz w:val="24"/>
                <w:szCs w:val="24"/>
              </w:rPr>
              <w:pPrChange w:id="2904" w:author="José Albeiro Montes Gil" w:date="2022-01-20T12:42:00Z">
                <w:pPr>
                  <w:spacing w:before="240" w:line="360" w:lineRule="auto"/>
                  <w:textAlignment w:val="baseline"/>
                </w:pPr>
              </w:pPrChange>
            </w:pPr>
            <w:del w:id="2905" w:author="José Albeiro Montes Gil" w:date="2022-01-19T17:02:00Z">
              <w:r w:rsidRPr="00153B7E" w:rsidDel="00AF4086">
                <w:rPr>
                  <w:rFonts w:ascii="Arial" w:eastAsia="Arial" w:hAnsi="Arial" w:cs="Arial"/>
                  <w:bCs/>
                  <w:iCs/>
                  <w:sz w:val="24"/>
                  <w:szCs w:val="24"/>
                </w:rPr>
                <w:delText>Técnica de prototipo en imagen</w:delText>
              </w:r>
              <w:r w:rsidR="00034DC1" w:rsidDel="00AF4086">
                <w:rPr>
                  <w:rFonts w:ascii="Arial" w:eastAsia="Arial" w:hAnsi="Arial" w:cs="Arial"/>
                  <w:bCs/>
                  <w:iCs/>
                  <w:sz w:val="24"/>
                  <w:szCs w:val="24"/>
                </w:rPr>
                <w:delText>(</w:delText>
              </w:r>
              <w:r w:rsidR="00034DC1" w:rsidRPr="00DC791E" w:rsidDel="00AF4086">
                <w:rPr>
                  <w:rFonts w:ascii="Arial" w:hAnsi="Arial" w:cs="Arial"/>
                  <w:noProof/>
                  <w:szCs w:val="24"/>
                </w:rPr>
                <w:delText>D. Thinking, 2019</w:delText>
              </w:r>
              <w:r w:rsidR="00034DC1" w:rsidDel="00AF4086">
                <w:rPr>
                  <w:rFonts w:ascii="Arial" w:eastAsia="Arial" w:hAnsi="Arial" w:cs="Arial"/>
                  <w:bCs/>
                  <w:iCs/>
                  <w:sz w:val="24"/>
                  <w:szCs w:val="24"/>
                </w:rPr>
                <w:delText>)</w:delText>
              </w:r>
              <w:r w:rsidRPr="00153B7E" w:rsidDel="00AF4086">
                <w:rPr>
                  <w:rFonts w:ascii="Arial" w:eastAsia="Arial" w:hAnsi="Arial" w:cs="Arial"/>
                  <w:bCs/>
                  <w:iCs/>
                  <w:sz w:val="24"/>
                  <w:szCs w:val="24"/>
                </w:rPr>
                <w:delText>.</w:delText>
              </w:r>
            </w:del>
          </w:p>
        </w:tc>
        <w:tc>
          <w:tcPr>
            <w:tcW w:w="1755" w:type="dxa"/>
          </w:tcPr>
          <w:p w14:paraId="67F34A56" w14:textId="17AE969A" w:rsidR="00802906" w:rsidRPr="00153B7E" w:rsidDel="00AF4086" w:rsidRDefault="00034DC1" w:rsidP="0097128C">
            <w:pPr>
              <w:spacing w:before="240" w:line="360" w:lineRule="auto"/>
              <w:textAlignment w:val="baseline"/>
              <w:rPr>
                <w:del w:id="2906" w:author="José Albeiro Montes Gil" w:date="2022-01-19T17:02:00Z"/>
                <w:rFonts w:ascii="Arial" w:eastAsia="Arial" w:hAnsi="Arial" w:cs="Arial"/>
                <w:bCs/>
                <w:iCs/>
                <w:sz w:val="24"/>
                <w:szCs w:val="24"/>
              </w:rPr>
              <w:pPrChange w:id="2907" w:author="José Albeiro Montes Gil" w:date="2022-01-20T12:42:00Z">
                <w:pPr>
                  <w:spacing w:before="240" w:line="360" w:lineRule="auto"/>
                  <w:textAlignment w:val="baseline"/>
                </w:pPr>
              </w:pPrChange>
            </w:pPr>
            <w:del w:id="2908" w:author="José Albeiro Montes Gil" w:date="2022-01-19T17:02:00Z">
              <w:r w:rsidDel="00AF4086">
                <w:rPr>
                  <w:rFonts w:ascii="Arial" w:eastAsia="Arial" w:hAnsi="Arial" w:cs="Arial"/>
                  <w:bCs/>
                  <w:iCs/>
                  <w:sz w:val="24"/>
                  <w:szCs w:val="24"/>
                </w:rPr>
                <w:delText>P</w:delText>
              </w:r>
              <w:r w:rsidR="00802906" w:rsidRPr="00153B7E" w:rsidDel="00AF4086">
                <w:rPr>
                  <w:rFonts w:ascii="Arial" w:eastAsia="Arial" w:hAnsi="Arial" w:cs="Arial"/>
                  <w:bCs/>
                  <w:iCs/>
                  <w:sz w:val="24"/>
                  <w:szCs w:val="24"/>
                </w:rPr>
                <w:delText>rototipo..</w:delText>
              </w:r>
            </w:del>
          </w:p>
        </w:tc>
      </w:tr>
      <w:tr w:rsidR="00802906" w:rsidRPr="00153B7E" w:rsidDel="00AF4086" w14:paraId="331F1B95" w14:textId="41C1F7A4" w:rsidTr="00802906">
        <w:trPr>
          <w:trHeight w:val="657"/>
          <w:del w:id="2909" w:author="José Albeiro Montes Gil" w:date="2022-01-19T17:02:00Z"/>
        </w:trPr>
        <w:tc>
          <w:tcPr>
            <w:tcW w:w="1431" w:type="dxa"/>
          </w:tcPr>
          <w:p w14:paraId="39F319B6" w14:textId="4B041240" w:rsidR="00802906" w:rsidRPr="00153B7E" w:rsidDel="00AF4086" w:rsidRDefault="00034DC1" w:rsidP="0097128C">
            <w:pPr>
              <w:spacing w:before="240" w:line="360" w:lineRule="auto"/>
              <w:textAlignment w:val="baseline"/>
              <w:rPr>
                <w:del w:id="2910" w:author="José Albeiro Montes Gil" w:date="2022-01-19T17:02:00Z"/>
                <w:rFonts w:ascii="Arial" w:eastAsia="Arial" w:hAnsi="Arial" w:cs="Arial"/>
                <w:b/>
                <w:bCs/>
                <w:iCs/>
                <w:sz w:val="24"/>
                <w:szCs w:val="24"/>
              </w:rPr>
              <w:pPrChange w:id="2911" w:author="José Albeiro Montes Gil" w:date="2022-01-20T12:42:00Z">
                <w:pPr>
                  <w:spacing w:before="240" w:line="360" w:lineRule="auto"/>
                  <w:jc w:val="center"/>
                  <w:textAlignment w:val="baseline"/>
                </w:pPr>
              </w:pPrChange>
            </w:pPr>
            <w:del w:id="2912" w:author="José Albeiro Montes Gil" w:date="2022-01-19T17:02:00Z">
              <w:r w:rsidRPr="00153B7E" w:rsidDel="00AF4086">
                <w:rPr>
                  <w:rFonts w:ascii="Arial" w:eastAsia="Arial" w:hAnsi="Arial" w:cs="Arial"/>
                  <w:b/>
                  <w:bCs/>
                  <w:iCs/>
                  <w:sz w:val="24"/>
                  <w:szCs w:val="24"/>
                </w:rPr>
                <w:delText xml:space="preserve">Objetivo específico </w:delText>
              </w:r>
              <w:r w:rsidDel="00AF4086">
                <w:rPr>
                  <w:rFonts w:ascii="Arial" w:eastAsia="Arial" w:hAnsi="Arial" w:cs="Arial"/>
                  <w:b/>
                  <w:bCs/>
                  <w:iCs/>
                  <w:sz w:val="24"/>
                  <w:szCs w:val="24"/>
                </w:rPr>
                <w:delText>4</w:delText>
              </w:r>
            </w:del>
          </w:p>
        </w:tc>
        <w:tc>
          <w:tcPr>
            <w:tcW w:w="1466" w:type="dxa"/>
          </w:tcPr>
          <w:p w14:paraId="3E2E31F6" w14:textId="1A7F89CB" w:rsidR="00802906" w:rsidRPr="00AE67EF" w:rsidDel="00AF4086" w:rsidRDefault="00802906" w:rsidP="0097128C">
            <w:pPr>
              <w:spacing w:before="240" w:line="360" w:lineRule="auto"/>
              <w:textAlignment w:val="baseline"/>
              <w:rPr>
                <w:del w:id="2913" w:author="José Albeiro Montes Gil" w:date="2022-01-19T17:02:00Z"/>
                <w:rFonts w:ascii="Arial" w:eastAsia="Arial" w:hAnsi="Arial" w:cs="Arial"/>
                <w:b/>
                <w:bCs/>
                <w:iCs/>
                <w:sz w:val="24"/>
                <w:szCs w:val="24"/>
              </w:rPr>
              <w:pPrChange w:id="2914" w:author="José Albeiro Montes Gil" w:date="2022-01-20T12:42:00Z">
                <w:pPr>
                  <w:spacing w:before="240" w:line="360" w:lineRule="auto"/>
                  <w:jc w:val="center"/>
                  <w:textAlignment w:val="baseline"/>
                </w:pPr>
              </w:pPrChange>
            </w:pPr>
            <w:del w:id="2915" w:author="José Albeiro Montes Gil" w:date="2022-01-19T17:02:00Z">
              <w:r w:rsidRPr="00AE67EF" w:rsidDel="00AF4086">
                <w:rPr>
                  <w:rFonts w:ascii="Arial" w:eastAsia="Arial" w:hAnsi="Arial" w:cs="Arial"/>
                  <w:b/>
                  <w:bCs/>
                  <w:iCs/>
                  <w:sz w:val="24"/>
                  <w:szCs w:val="24"/>
                </w:rPr>
                <w:delText>Testeo</w:delText>
              </w:r>
            </w:del>
          </w:p>
        </w:tc>
        <w:tc>
          <w:tcPr>
            <w:tcW w:w="2518" w:type="dxa"/>
          </w:tcPr>
          <w:p w14:paraId="0D3F71DA" w14:textId="157C5051" w:rsidR="00AE67EF" w:rsidRPr="00AE67EF" w:rsidDel="00AF4086" w:rsidRDefault="00AE67EF" w:rsidP="0097128C">
            <w:pPr>
              <w:overflowPunct/>
              <w:spacing w:line="360" w:lineRule="auto"/>
              <w:rPr>
                <w:del w:id="2916" w:author="José Albeiro Montes Gil" w:date="2022-01-19T17:02:00Z"/>
                <w:rFonts w:ascii="Arial" w:eastAsia="Arial" w:hAnsi="Arial" w:cs="Arial"/>
                <w:b/>
                <w:iCs/>
                <w:sz w:val="24"/>
                <w:szCs w:val="24"/>
              </w:rPr>
              <w:pPrChange w:id="2917" w:author="José Albeiro Montes Gil" w:date="2022-01-20T12:42:00Z">
                <w:pPr>
                  <w:overflowPunct/>
                  <w:spacing w:line="360" w:lineRule="auto"/>
                  <w:jc w:val="both"/>
                </w:pPr>
              </w:pPrChange>
            </w:pPr>
            <w:del w:id="2918" w:author="José Albeiro Montes Gil" w:date="2022-01-19T17:02:00Z">
              <w:r w:rsidRPr="00AE67EF" w:rsidDel="00AF4086">
                <w:rPr>
                  <w:rFonts w:ascii="Arial" w:eastAsia="Arial" w:hAnsi="Arial" w:cs="Arial"/>
                  <w:b/>
                  <w:iCs/>
                  <w:sz w:val="24"/>
                  <w:szCs w:val="24"/>
                </w:rPr>
                <w:delText xml:space="preserve">A5.1 </w:delText>
              </w:r>
              <w:r w:rsidRPr="00AE67EF" w:rsidDel="00AF4086">
                <w:rPr>
                  <w:rFonts w:ascii="Arial" w:eastAsia="Arial" w:hAnsi="Arial" w:cs="Arial"/>
                  <w:bCs/>
                  <w:iCs/>
                  <w:sz w:val="24"/>
                  <w:szCs w:val="24"/>
                </w:rPr>
                <w:delText>Ejecutar la aplicación móvil en el Jardín Pequeños Grandes Artistas de la ciudad de Popayán donde se realizará la prueba.</w:delText>
              </w:r>
            </w:del>
          </w:p>
          <w:p w14:paraId="55FF769C" w14:textId="5E9E8A91" w:rsidR="00AE67EF" w:rsidDel="00AF4086" w:rsidRDefault="00AE67EF" w:rsidP="0097128C">
            <w:pPr>
              <w:overflowPunct/>
              <w:spacing w:before="240" w:after="0" w:line="360" w:lineRule="auto"/>
              <w:textAlignment w:val="baseline"/>
              <w:rPr>
                <w:del w:id="2919" w:author="José Albeiro Montes Gil" w:date="2022-01-19T17:02:00Z"/>
                <w:rFonts w:ascii="Arial" w:eastAsia="Arial" w:hAnsi="Arial" w:cs="Arial"/>
                <w:bCs/>
                <w:iCs/>
                <w:sz w:val="24"/>
                <w:szCs w:val="24"/>
              </w:rPr>
              <w:pPrChange w:id="2920" w:author="José Albeiro Montes Gil" w:date="2022-01-20T12:42:00Z">
                <w:pPr>
                  <w:overflowPunct/>
                  <w:spacing w:before="240" w:after="0" w:line="360" w:lineRule="auto"/>
                  <w:jc w:val="both"/>
                  <w:textAlignment w:val="baseline"/>
                </w:pPr>
              </w:pPrChange>
            </w:pPr>
            <w:del w:id="2921" w:author="José Albeiro Montes Gil" w:date="2022-01-19T17:02:00Z">
              <w:r w:rsidRPr="00B87B2D" w:rsidDel="00AF4086">
                <w:rPr>
                  <w:rFonts w:ascii="Arial" w:eastAsia="Arial" w:hAnsi="Arial" w:cs="Arial"/>
                  <w:b/>
                  <w:iCs/>
                  <w:sz w:val="24"/>
                  <w:szCs w:val="24"/>
                </w:rPr>
                <w:delText xml:space="preserve">A5.2 </w:delText>
              </w:r>
              <w:r w:rsidRPr="00B87B2D" w:rsidDel="00AF4086">
                <w:rPr>
                  <w:rFonts w:ascii="Arial" w:eastAsia="Arial" w:hAnsi="Arial" w:cs="Arial"/>
                  <w:bCs/>
                  <w:iCs/>
                  <w:sz w:val="24"/>
                  <w:szCs w:val="24"/>
                </w:rPr>
                <w:delText xml:space="preserve">Evaluación de la aplicación móvil usando la técnica de prueba de usabilidad </w:delText>
              </w:r>
              <w:r w:rsidDel="00AF4086">
                <w:rPr>
                  <w:rFonts w:ascii="Arial" w:eastAsia="Arial" w:hAnsi="Arial" w:cs="Arial"/>
                  <w:bCs/>
                  <w:iCs/>
                  <w:sz w:val="24"/>
                  <w:szCs w:val="24"/>
                </w:rPr>
                <w:delText>con los</w:delText>
              </w:r>
              <w:r w:rsidRPr="00B87B2D" w:rsidDel="00AF4086">
                <w:rPr>
                  <w:rFonts w:ascii="Arial" w:eastAsia="Arial" w:hAnsi="Arial" w:cs="Arial"/>
                  <w:bCs/>
                  <w:iCs/>
                  <w:sz w:val="24"/>
                  <w:szCs w:val="24"/>
                </w:rPr>
                <w:delText xml:space="preserve"> estudiantes </w:delText>
              </w:r>
              <w:r w:rsidDel="00AF4086">
                <w:rPr>
                  <w:rFonts w:ascii="Arial" w:eastAsia="Arial" w:hAnsi="Arial" w:cs="Arial"/>
                  <w:bCs/>
                  <w:iCs/>
                  <w:sz w:val="24"/>
                  <w:szCs w:val="24"/>
                </w:rPr>
                <w:delText xml:space="preserve">del Jardín Pequeños Grandes Artistas de la ciudad de Popayán </w:delText>
              </w:r>
            </w:del>
          </w:p>
          <w:p w14:paraId="44762446" w14:textId="267E7BE8" w:rsidR="00AE67EF" w:rsidDel="00AF4086" w:rsidRDefault="00AE67EF" w:rsidP="0097128C">
            <w:pPr>
              <w:overflowPunct/>
              <w:spacing w:before="240" w:after="0" w:line="360" w:lineRule="auto"/>
              <w:textAlignment w:val="baseline"/>
              <w:rPr>
                <w:del w:id="2922" w:author="José Albeiro Montes Gil" w:date="2022-01-19T17:02:00Z"/>
                <w:rFonts w:ascii="Arial" w:eastAsia="Arial" w:hAnsi="Arial" w:cs="Arial"/>
                <w:bCs/>
                <w:iCs/>
                <w:sz w:val="24"/>
                <w:szCs w:val="24"/>
              </w:rPr>
              <w:pPrChange w:id="2923" w:author="José Albeiro Montes Gil" w:date="2022-01-20T12:42:00Z">
                <w:pPr>
                  <w:overflowPunct/>
                  <w:spacing w:before="240" w:after="0" w:line="360" w:lineRule="auto"/>
                  <w:jc w:val="both"/>
                  <w:textAlignment w:val="baseline"/>
                </w:pPr>
              </w:pPrChange>
            </w:pPr>
            <w:del w:id="2924" w:author="José Albeiro Montes Gil" w:date="2022-01-19T17:02:00Z">
              <w:r w:rsidRPr="00B87B2D" w:rsidDel="00AF4086">
                <w:rPr>
                  <w:rFonts w:ascii="Arial" w:eastAsia="Arial" w:hAnsi="Arial" w:cs="Arial"/>
                  <w:b/>
                  <w:iCs/>
                  <w:sz w:val="24"/>
                  <w:szCs w:val="24"/>
                </w:rPr>
                <w:delText xml:space="preserve">A5.3 </w:delText>
              </w:r>
              <w:r w:rsidRPr="00B87B2D" w:rsidDel="00AF4086">
                <w:rPr>
                  <w:rFonts w:ascii="Arial" w:eastAsia="Arial" w:hAnsi="Arial" w:cs="Arial"/>
                  <w:bCs/>
                  <w:iCs/>
                  <w:sz w:val="24"/>
                  <w:szCs w:val="24"/>
                </w:rPr>
                <w:delText>Evaluar todos los datos obtenidos con el objetivo de realizar cambios o mejoras.</w:delText>
              </w:r>
            </w:del>
          </w:p>
          <w:p w14:paraId="035A76F6" w14:textId="5D644CE5" w:rsidR="00802906" w:rsidRPr="00153B7E" w:rsidDel="00AF4086" w:rsidRDefault="00802906" w:rsidP="0097128C">
            <w:pPr>
              <w:spacing w:before="240" w:line="360" w:lineRule="auto"/>
              <w:textAlignment w:val="baseline"/>
              <w:rPr>
                <w:del w:id="2925" w:author="José Albeiro Montes Gil" w:date="2022-01-19T17:02:00Z"/>
                <w:rFonts w:ascii="Arial" w:eastAsia="Arial" w:hAnsi="Arial" w:cs="Arial"/>
                <w:bCs/>
                <w:iCs/>
                <w:sz w:val="24"/>
                <w:szCs w:val="24"/>
              </w:rPr>
              <w:pPrChange w:id="2926" w:author="José Albeiro Montes Gil" w:date="2022-01-20T12:42:00Z">
                <w:pPr>
                  <w:spacing w:before="240" w:line="360" w:lineRule="auto"/>
                  <w:textAlignment w:val="baseline"/>
                </w:pPr>
              </w:pPrChange>
            </w:pPr>
          </w:p>
        </w:tc>
        <w:tc>
          <w:tcPr>
            <w:tcW w:w="1844" w:type="dxa"/>
          </w:tcPr>
          <w:p w14:paraId="40927390" w14:textId="6BE6D052" w:rsidR="00802906" w:rsidRPr="00153B7E" w:rsidDel="00AF4086" w:rsidRDefault="00802906" w:rsidP="0097128C">
            <w:pPr>
              <w:spacing w:before="240" w:line="360" w:lineRule="auto"/>
              <w:textAlignment w:val="baseline"/>
              <w:rPr>
                <w:del w:id="2927" w:author="José Albeiro Montes Gil" w:date="2022-01-19T17:02:00Z"/>
                <w:rFonts w:ascii="Arial" w:eastAsia="Arial" w:hAnsi="Arial" w:cs="Arial"/>
                <w:bCs/>
                <w:iCs/>
                <w:sz w:val="24"/>
                <w:szCs w:val="24"/>
              </w:rPr>
              <w:pPrChange w:id="2928" w:author="José Albeiro Montes Gil" w:date="2022-01-20T12:42:00Z">
                <w:pPr>
                  <w:spacing w:before="240" w:line="360" w:lineRule="auto"/>
                  <w:textAlignment w:val="baseline"/>
                </w:pPr>
              </w:pPrChange>
            </w:pPr>
          </w:p>
        </w:tc>
        <w:tc>
          <w:tcPr>
            <w:tcW w:w="1755" w:type="dxa"/>
          </w:tcPr>
          <w:p w14:paraId="4D683DFE" w14:textId="000B04C0" w:rsidR="00802906" w:rsidRPr="00153B7E" w:rsidDel="00AF4086" w:rsidRDefault="00802906" w:rsidP="0097128C">
            <w:pPr>
              <w:spacing w:before="240" w:line="360" w:lineRule="auto"/>
              <w:textAlignment w:val="baseline"/>
              <w:rPr>
                <w:del w:id="2929" w:author="José Albeiro Montes Gil" w:date="2022-01-19T17:02:00Z"/>
                <w:rFonts w:ascii="Arial" w:eastAsia="Arial" w:hAnsi="Arial" w:cs="Arial"/>
                <w:bCs/>
                <w:iCs/>
                <w:sz w:val="24"/>
                <w:szCs w:val="24"/>
              </w:rPr>
              <w:pPrChange w:id="2930" w:author="José Albeiro Montes Gil" w:date="2022-01-20T12:42:00Z">
                <w:pPr>
                  <w:spacing w:before="240" w:line="360" w:lineRule="auto"/>
                  <w:textAlignment w:val="baseline"/>
                </w:pPr>
              </w:pPrChange>
            </w:pPr>
            <w:del w:id="2931" w:author="José Albeiro Montes Gil" w:date="2022-01-19T17:02:00Z">
              <w:r w:rsidRPr="00153B7E" w:rsidDel="00AF4086">
                <w:rPr>
                  <w:rFonts w:ascii="Arial" w:eastAsia="Arial" w:hAnsi="Arial" w:cs="Arial"/>
                  <w:bCs/>
                  <w:iCs/>
                  <w:sz w:val="24"/>
                  <w:szCs w:val="24"/>
                </w:rPr>
                <w:delText>Prototipo funcional.</w:delText>
              </w:r>
            </w:del>
          </w:p>
        </w:tc>
      </w:tr>
      <w:tr w:rsidR="00AE67EF" w:rsidRPr="00153B7E" w:rsidDel="00AF4086" w14:paraId="6B0EB549" w14:textId="23BD2DDB" w:rsidTr="00AE67EF">
        <w:trPr>
          <w:trHeight w:val="673"/>
          <w:del w:id="2932" w:author="José Albeiro Montes Gil" w:date="2022-01-19T17:02:00Z"/>
        </w:trPr>
        <w:tc>
          <w:tcPr>
            <w:tcW w:w="9014" w:type="dxa"/>
            <w:gridSpan w:val="5"/>
            <w:tcBorders>
              <w:left w:val="nil"/>
              <w:bottom w:val="nil"/>
              <w:right w:val="nil"/>
            </w:tcBorders>
          </w:tcPr>
          <w:p w14:paraId="4B71E298" w14:textId="494629C4" w:rsidR="00AE67EF" w:rsidRPr="00153B7E" w:rsidDel="00AF4086" w:rsidRDefault="00AE67EF" w:rsidP="0097128C">
            <w:pPr>
              <w:spacing w:before="240" w:line="360" w:lineRule="auto"/>
              <w:textAlignment w:val="baseline"/>
              <w:rPr>
                <w:del w:id="2933" w:author="José Albeiro Montes Gil" w:date="2022-01-19T17:02:00Z"/>
                <w:rFonts w:ascii="Arial" w:eastAsia="Arial" w:hAnsi="Arial" w:cs="Arial"/>
                <w:bCs/>
                <w:iCs/>
                <w:sz w:val="24"/>
                <w:szCs w:val="24"/>
              </w:rPr>
              <w:pPrChange w:id="2934" w:author="José Albeiro Montes Gil" w:date="2022-01-20T12:42:00Z">
                <w:pPr>
                  <w:spacing w:before="240" w:line="360" w:lineRule="auto"/>
                  <w:textAlignment w:val="baseline"/>
                </w:pPr>
              </w:pPrChange>
            </w:pPr>
          </w:p>
        </w:tc>
      </w:tr>
    </w:tbl>
    <w:p w14:paraId="2E4DAA15" w14:textId="09BD8972" w:rsidR="0094046C" w:rsidDel="00AF4086" w:rsidRDefault="0094046C" w:rsidP="0097128C">
      <w:pPr>
        <w:rPr>
          <w:del w:id="2935" w:author="José Albeiro Montes Gil" w:date="2022-01-19T17:02:00Z"/>
        </w:rPr>
        <w:sectPr w:rsidR="0094046C" w:rsidDel="00AF4086" w:rsidSect="00861A56">
          <w:footerReference w:type="even" r:id="rId21"/>
          <w:footerReference w:type="default" r:id="rId22"/>
          <w:pgSz w:w="12240" w:h="15840" w:code="1"/>
          <w:pgMar w:top="1361" w:right="1361" w:bottom="1361" w:left="1361" w:header="0" w:footer="709" w:gutter="0"/>
          <w:pgNumType w:start="1"/>
          <w:cols w:space="720"/>
          <w:formProt w:val="0"/>
          <w:titlePg/>
          <w:docGrid w:linePitch="299" w:charSpace="-2049"/>
        </w:sectPr>
        <w:pPrChange w:id="2936" w:author="José Albeiro Montes Gil" w:date="2022-01-20T12:42:00Z">
          <w:pPr/>
        </w:pPrChange>
      </w:pPr>
    </w:p>
    <w:p w14:paraId="7482A524" w14:textId="0B936AA6" w:rsidR="0094046C" w:rsidRPr="00FF2E07" w:rsidDel="00AF4086" w:rsidRDefault="0094046C" w:rsidP="0097128C">
      <w:pPr>
        <w:pStyle w:val="Ttulo2"/>
        <w:numPr>
          <w:ilvl w:val="0"/>
          <w:numId w:val="28"/>
        </w:numPr>
        <w:spacing w:after="240" w:line="240" w:lineRule="auto"/>
        <w:rPr>
          <w:del w:id="2937" w:author="José Albeiro Montes Gil" w:date="2022-01-19T17:02:00Z"/>
          <w:rFonts w:cs="Arial"/>
          <w:szCs w:val="24"/>
        </w:rPr>
        <w:pPrChange w:id="2938" w:author="José Albeiro Montes Gil" w:date="2022-01-20T12:42:00Z">
          <w:pPr>
            <w:pStyle w:val="Ttulo2"/>
            <w:numPr>
              <w:numId w:val="28"/>
            </w:numPr>
            <w:spacing w:after="240" w:line="240" w:lineRule="auto"/>
            <w:ind w:left="720" w:hanging="360"/>
          </w:pPr>
        </w:pPrChange>
      </w:pPr>
      <w:bookmarkStart w:id="2939" w:name="_Toc86227845"/>
      <w:bookmarkStart w:id="2940" w:name="_Toc87338584"/>
      <w:bookmarkStart w:id="2941" w:name="_Toc87344361"/>
      <w:del w:id="2942" w:author="José Albeiro Montes Gil" w:date="2022-01-19T17:02:00Z">
        <w:r w:rsidDel="00AF4086">
          <w:rPr>
            <w:rFonts w:cs="Arial"/>
            <w:szCs w:val="24"/>
          </w:rPr>
          <w:delText>CRONOGRAMA</w:delText>
        </w:r>
        <w:bookmarkEnd w:id="2939"/>
        <w:bookmarkEnd w:id="2940"/>
        <w:bookmarkEnd w:id="2941"/>
      </w:del>
    </w:p>
    <w:p w14:paraId="53065B26" w14:textId="0D0DF20E" w:rsidR="0094046C" w:rsidRPr="00AE67EF" w:rsidDel="00AF4086" w:rsidRDefault="0094046C" w:rsidP="0097128C">
      <w:pPr>
        <w:rPr>
          <w:del w:id="2943" w:author="José Albeiro Montes Gil" w:date="2022-01-19T17:02:00Z"/>
          <w:rFonts w:ascii="Arial" w:hAnsi="Arial" w:cs="Arial"/>
          <w:sz w:val="24"/>
          <w:szCs w:val="24"/>
        </w:rPr>
        <w:pPrChange w:id="2944" w:author="José Albeiro Montes Gil" w:date="2022-01-20T12:42:00Z">
          <w:pPr/>
        </w:pPrChange>
      </w:pPr>
      <w:del w:id="2945" w:author="José Albeiro Montes Gil" w:date="2022-01-19T17:02:00Z">
        <w:r w:rsidDel="00AF4086">
          <w:rPr>
            <w:rFonts w:ascii="Arial" w:hAnsi="Arial" w:cs="Arial"/>
            <w:sz w:val="24"/>
            <w:szCs w:val="24"/>
          </w:rPr>
          <w:delText>A continuación, se relaciona el cronograma con las actividades a desarrollar.</w:delText>
        </w:r>
      </w:del>
    </w:p>
    <w:tbl>
      <w:tblPr>
        <w:tblStyle w:val="Tablaconcuadrcula4-nfasis61"/>
        <w:tblpPr w:leftFromText="141" w:rightFromText="141" w:vertAnchor="text" w:horzAnchor="margin" w:tblpXSpec="center" w:tblpY="507"/>
        <w:tblW w:w="11689" w:type="dxa"/>
        <w:tblLook w:val="0000" w:firstRow="0" w:lastRow="0" w:firstColumn="0" w:lastColumn="0" w:noHBand="0" w:noVBand="0"/>
      </w:tblPr>
      <w:tblGrid>
        <w:gridCol w:w="1540"/>
        <w:gridCol w:w="615"/>
        <w:gridCol w:w="822"/>
        <w:gridCol w:w="317"/>
        <w:gridCol w:w="317"/>
        <w:gridCol w:w="317"/>
        <w:gridCol w:w="317"/>
        <w:gridCol w:w="317"/>
        <w:gridCol w:w="317"/>
        <w:gridCol w:w="317"/>
        <w:gridCol w:w="317"/>
        <w:gridCol w:w="317"/>
        <w:gridCol w:w="417"/>
        <w:gridCol w:w="417"/>
        <w:gridCol w:w="417"/>
        <w:gridCol w:w="724"/>
        <w:gridCol w:w="420"/>
        <w:gridCol w:w="417"/>
        <w:gridCol w:w="417"/>
        <w:gridCol w:w="490"/>
        <w:gridCol w:w="417"/>
        <w:gridCol w:w="417"/>
        <w:gridCol w:w="417"/>
        <w:gridCol w:w="472"/>
        <w:gridCol w:w="417"/>
      </w:tblGrid>
      <w:tr w:rsidR="00D167C9" w:rsidRPr="00C904C6" w:rsidDel="00AF4086" w14:paraId="6B12F7EE" w14:textId="41478FEA" w:rsidTr="00D167C9">
        <w:trPr>
          <w:cnfStyle w:val="000000100000" w:firstRow="0" w:lastRow="0" w:firstColumn="0" w:lastColumn="0" w:oddVBand="0" w:evenVBand="0" w:oddHBand="1" w:evenHBand="0" w:firstRowFirstColumn="0" w:firstRowLastColumn="0" w:lastRowFirstColumn="0" w:lastRowLastColumn="0"/>
          <w:trHeight w:val="441"/>
          <w:del w:id="2946" w:author="José Albeiro Montes Gil" w:date="2022-01-19T17:02:00Z"/>
        </w:trPr>
        <w:tc>
          <w:tcPr>
            <w:cnfStyle w:val="000010000000" w:firstRow="0" w:lastRow="0" w:firstColumn="0" w:lastColumn="0" w:oddVBand="1" w:evenVBand="0" w:oddHBand="0" w:evenHBand="0" w:firstRowFirstColumn="0" w:firstRowLastColumn="0" w:lastRowFirstColumn="0" w:lastRowLastColumn="0"/>
            <w:tcW w:w="0" w:type="auto"/>
            <w:gridSpan w:val="3"/>
          </w:tcPr>
          <w:p w14:paraId="35E3B16C" w14:textId="3EB49DF7" w:rsidR="00D167C9" w:rsidRPr="00C904C6" w:rsidDel="00AF4086" w:rsidRDefault="00D167C9" w:rsidP="0097128C">
            <w:pPr>
              <w:keepNext/>
              <w:spacing w:line="360" w:lineRule="auto"/>
              <w:rPr>
                <w:del w:id="2947" w:author="José Albeiro Montes Gil" w:date="2022-01-19T17:02:00Z"/>
                <w:rFonts w:ascii="Arial" w:eastAsia="Arial" w:hAnsi="Arial" w:cs="Arial"/>
                <w:b/>
                <w:smallCaps/>
                <w:color w:val="000000" w:themeColor="text1"/>
                <w:sz w:val="18"/>
                <w:szCs w:val="18"/>
              </w:rPr>
              <w:pPrChange w:id="2948" w:author="José Albeiro Montes Gil" w:date="2022-01-20T12:42:00Z">
                <w:pPr>
                  <w:keepNext/>
                  <w:framePr w:hSpace="141" w:wrap="around" w:vAnchor="text" w:hAnchor="margin" w:xAlign="center" w:y="507"/>
                  <w:spacing w:line="360" w:lineRule="auto"/>
                  <w:jc w:val="center"/>
                </w:pPr>
              </w:pPrChange>
            </w:pPr>
            <w:del w:id="2949" w:author="José Albeiro Montes Gil" w:date="2022-01-19T17:02:00Z">
              <w:r w:rsidRPr="00C904C6" w:rsidDel="00AF4086">
                <w:rPr>
                  <w:rFonts w:ascii="Arial" w:eastAsia="Arial" w:hAnsi="Arial" w:cs="Arial"/>
                  <w:b/>
                  <w:smallCaps/>
                  <w:color w:val="000000" w:themeColor="text1"/>
                  <w:sz w:val="18"/>
                  <w:szCs w:val="18"/>
                </w:rPr>
                <w:delText>duración(mes)</w:delText>
              </w:r>
            </w:del>
          </w:p>
        </w:tc>
        <w:tc>
          <w:tcPr>
            <w:tcW w:w="0" w:type="auto"/>
            <w:gridSpan w:val="4"/>
          </w:tcPr>
          <w:p w14:paraId="7B1A564B" w14:textId="165C6807" w:rsidR="00D167C9"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2950" w:author="José Albeiro Montes Gil" w:date="2022-01-19T17:02:00Z"/>
                <w:rFonts w:ascii="Arial" w:eastAsia="Arial" w:hAnsi="Arial" w:cs="Arial"/>
                <w:b/>
                <w:smallCaps/>
                <w:color w:val="000000" w:themeColor="text1"/>
                <w:sz w:val="18"/>
                <w:szCs w:val="18"/>
              </w:rPr>
              <w:pPrChange w:id="2951" w:author="José Albeiro Montes Gil" w:date="2022-01-20T12:42:00Z">
                <w:pPr>
                  <w:keepNext/>
                  <w:framePr w:hSpace="141" w:wrap="around" w:vAnchor="text" w:hAnchor="margin" w:xAlign="center" w:y="507"/>
                  <w:spacing w:line="360" w:lineRule="auto"/>
                  <w:cnfStyle w:val="000000100000" w:firstRow="0" w:lastRow="0" w:firstColumn="0" w:lastColumn="0" w:oddVBand="0" w:evenVBand="0" w:oddHBand="1" w:evenHBand="0" w:firstRowFirstColumn="0" w:firstRowLastColumn="0" w:lastRowFirstColumn="0" w:lastRowLastColumn="0"/>
                </w:pPr>
              </w:pPrChange>
            </w:pPr>
            <w:del w:id="2952" w:author="José Albeiro Montes Gil" w:date="2022-01-19T17:02:00Z">
              <w:r w:rsidDel="00AF4086">
                <w:rPr>
                  <w:rFonts w:ascii="Arial" w:eastAsia="Arial" w:hAnsi="Arial" w:cs="Arial"/>
                  <w:b/>
                  <w:smallCaps/>
                  <w:color w:val="000000" w:themeColor="text1"/>
                  <w:sz w:val="18"/>
                  <w:szCs w:val="18"/>
                </w:rPr>
                <w:delText>mes 1</w:delText>
              </w:r>
            </w:del>
          </w:p>
        </w:tc>
        <w:tc>
          <w:tcPr>
            <w:cnfStyle w:val="000010000000" w:firstRow="0" w:lastRow="0" w:firstColumn="0" w:lastColumn="0" w:oddVBand="1" w:evenVBand="0" w:oddHBand="0" w:evenHBand="0" w:firstRowFirstColumn="0" w:firstRowLastColumn="0" w:lastRowFirstColumn="0" w:lastRowLastColumn="0"/>
            <w:tcW w:w="0" w:type="auto"/>
            <w:gridSpan w:val="4"/>
          </w:tcPr>
          <w:p w14:paraId="3C6D8830" w14:textId="5C968ECF" w:rsidR="00D167C9" w:rsidDel="00AF4086" w:rsidRDefault="00D167C9" w:rsidP="0097128C">
            <w:pPr>
              <w:keepNext/>
              <w:spacing w:line="360" w:lineRule="auto"/>
              <w:rPr>
                <w:del w:id="2953" w:author="José Albeiro Montes Gil" w:date="2022-01-19T17:02:00Z"/>
                <w:rFonts w:ascii="Arial" w:eastAsia="Arial" w:hAnsi="Arial" w:cs="Arial"/>
                <w:b/>
                <w:smallCaps/>
                <w:color w:val="000000" w:themeColor="text1"/>
                <w:sz w:val="18"/>
                <w:szCs w:val="18"/>
              </w:rPr>
              <w:pPrChange w:id="2954" w:author="José Albeiro Montes Gil" w:date="2022-01-20T12:42:00Z">
                <w:pPr>
                  <w:keepNext/>
                  <w:framePr w:hSpace="141" w:wrap="around" w:vAnchor="text" w:hAnchor="margin" w:xAlign="center" w:y="507"/>
                  <w:spacing w:line="360" w:lineRule="auto"/>
                </w:pPr>
              </w:pPrChange>
            </w:pPr>
            <w:del w:id="2955" w:author="José Albeiro Montes Gil" w:date="2022-01-19T17:02:00Z">
              <w:r w:rsidDel="00AF4086">
                <w:rPr>
                  <w:rFonts w:ascii="Arial" w:eastAsia="Arial" w:hAnsi="Arial" w:cs="Arial"/>
                  <w:b/>
                  <w:smallCaps/>
                  <w:color w:val="000000" w:themeColor="text1"/>
                  <w:sz w:val="18"/>
                  <w:szCs w:val="18"/>
                </w:rPr>
                <w:delText>mes 2</w:delText>
              </w:r>
            </w:del>
          </w:p>
        </w:tc>
        <w:tc>
          <w:tcPr>
            <w:tcW w:w="1568" w:type="dxa"/>
            <w:gridSpan w:val="4"/>
          </w:tcPr>
          <w:p w14:paraId="510E668A" w14:textId="4B3D2E9C" w:rsidR="00D167C9"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2956" w:author="José Albeiro Montes Gil" w:date="2022-01-19T17:02:00Z"/>
                <w:rFonts w:ascii="Arial" w:eastAsia="Arial" w:hAnsi="Arial" w:cs="Arial"/>
                <w:b/>
                <w:smallCaps/>
                <w:color w:val="000000" w:themeColor="text1"/>
                <w:sz w:val="18"/>
                <w:szCs w:val="18"/>
              </w:rPr>
              <w:pPrChange w:id="2957" w:author="José Albeiro Montes Gil" w:date="2022-01-20T12:42:00Z">
                <w:pPr>
                  <w:keepNext/>
                  <w:framePr w:hSpace="141" w:wrap="around" w:vAnchor="text" w:hAnchor="margin" w:xAlign="center" w:y="507"/>
                  <w:spacing w:line="360" w:lineRule="auto"/>
                  <w:cnfStyle w:val="000000100000" w:firstRow="0" w:lastRow="0" w:firstColumn="0" w:lastColumn="0" w:oddVBand="0" w:evenVBand="0" w:oddHBand="1" w:evenHBand="0" w:firstRowFirstColumn="0" w:firstRowLastColumn="0" w:lastRowFirstColumn="0" w:lastRowLastColumn="0"/>
                </w:pPr>
              </w:pPrChange>
            </w:pPr>
            <w:del w:id="2958" w:author="José Albeiro Montes Gil" w:date="2022-01-19T17:02:00Z">
              <w:r w:rsidDel="00AF4086">
                <w:rPr>
                  <w:rFonts w:ascii="Arial" w:eastAsia="Arial" w:hAnsi="Arial" w:cs="Arial"/>
                  <w:b/>
                  <w:smallCaps/>
                  <w:color w:val="000000" w:themeColor="text1"/>
                  <w:sz w:val="18"/>
                  <w:szCs w:val="18"/>
                </w:rPr>
                <w:delText>mes 3</w:delText>
              </w:r>
            </w:del>
          </w:p>
        </w:tc>
        <w:tc>
          <w:tcPr>
            <w:cnfStyle w:val="000010000000" w:firstRow="0" w:lastRow="0" w:firstColumn="0" w:lastColumn="0" w:oddVBand="1" w:evenVBand="0" w:oddHBand="0" w:evenHBand="0" w:firstRowFirstColumn="0" w:firstRowLastColumn="0" w:lastRowFirstColumn="0" w:lastRowLastColumn="0"/>
            <w:tcW w:w="1978" w:type="dxa"/>
            <w:gridSpan w:val="4"/>
          </w:tcPr>
          <w:p w14:paraId="30809274" w14:textId="69D8CCC2" w:rsidR="00D167C9" w:rsidDel="00AF4086" w:rsidRDefault="00D167C9" w:rsidP="0097128C">
            <w:pPr>
              <w:keepNext/>
              <w:spacing w:line="360" w:lineRule="auto"/>
              <w:rPr>
                <w:del w:id="2959" w:author="José Albeiro Montes Gil" w:date="2022-01-19T17:02:00Z"/>
                <w:rFonts w:ascii="Arial" w:eastAsia="Arial" w:hAnsi="Arial" w:cs="Arial"/>
                <w:b/>
                <w:smallCaps/>
                <w:color w:val="000000" w:themeColor="text1"/>
                <w:sz w:val="18"/>
                <w:szCs w:val="18"/>
              </w:rPr>
              <w:pPrChange w:id="2960" w:author="José Albeiro Montes Gil" w:date="2022-01-20T12:42:00Z">
                <w:pPr>
                  <w:keepNext/>
                  <w:framePr w:hSpace="141" w:wrap="around" w:vAnchor="text" w:hAnchor="margin" w:xAlign="center" w:y="507"/>
                  <w:spacing w:line="360" w:lineRule="auto"/>
                </w:pPr>
              </w:pPrChange>
            </w:pPr>
            <w:del w:id="2961" w:author="José Albeiro Montes Gil" w:date="2022-01-19T17:02:00Z">
              <w:r w:rsidDel="00AF4086">
                <w:rPr>
                  <w:rFonts w:ascii="Arial" w:eastAsia="Arial" w:hAnsi="Arial" w:cs="Arial"/>
                  <w:b/>
                  <w:smallCaps/>
                  <w:color w:val="000000" w:themeColor="text1"/>
                  <w:sz w:val="18"/>
                  <w:szCs w:val="18"/>
                </w:rPr>
                <w:delText>mes 4</w:delText>
              </w:r>
            </w:del>
          </w:p>
        </w:tc>
        <w:tc>
          <w:tcPr>
            <w:tcW w:w="1741" w:type="dxa"/>
            <w:gridSpan w:val="4"/>
          </w:tcPr>
          <w:p w14:paraId="4F7F2935" w14:textId="11E4C971" w:rsidR="00D167C9"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2962" w:author="José Albeiro Montes Gil" w:date="2022-01-19T17:02:00Z"/>
                <w:rFonts w:ascii="Arial" w:eastAsia="Arial" w:hAnsi="Arial" w:cs="Arial"/>
                <w:b/>
                <w:smallCaps/>
                <w:color w:val="000000" w:themeColor="text1"/>
                <w:sz w:val="18"/>
                <w:szCs w:val="18"/>
              </w:rPr>
              <w:pPrChange w:id="2963"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del w:id="2964" w:author="José Albeiro Montes Gil" w:date="2022-01-19T17:02:00Z">
              <w:r w:rsidDel="00AF4086">
                <w:rPr>
                  <w:rFonts w:ascii="Arial" w:eastAsia="Arial" w:hAnsi="Arial" w:cs="Arial"/>
                  <w:b/>
                  <w:smallCaps/>
                  <w:color w:val="000000" w:themeColor="text1"/>
                  <w:sz w:val="18"/>
                  <w:szCs w:val="18"/>
                </w:rPr>
                <w:delText>mes 5</w:delText>
              </w:r>
            </w:del>
          </w:p>
        </w:tc>
        <w:tc>
          <w:tcPr>
            <w:cnfStyle w:val="000010000000" w:firstRow="0" w:lastRow="0" w:firstColumn="0" w:lastColumn="0" w:oddVBand="1" w:evenVBand="0" w:oddHBand="0" w:evenHBand="0" w:firstRowFirstColumn="0" w:firstRowLastColumn="0" w:lastRowFirstColumn="0" w:lastRowLastColumn="0"/>
            <w:tcW w:w="889" w:type="dxa"/>
            <w:gridSpan w:val="2"/>
          </w:tcPr>
          <w:p w14:paraId="5C5CB184" w14:textId="4AC34C01" w:rsidR="00D167C9" w:rsidDel="00AF4086" w:rsidRDefault="00D167C9" w:rsidP="0097128C">
            <w:pPr>
              <w:keepNext/>
              <w:spacing w:line="360" w:lineRule="auto"/>
              <w:rPr>
                <w:del w:id="2965" w:author="José Albeiro Montes Gil" w:date="2022-01-19T17:02:00Z"/>
                <w:rFonts w:ascii="Arial" w:eastAsia="Arial" w:hAnsi="Arial" w:cs="Arial"/>
                <w:b/>
                <w:smallCaps/>
                <w:color w:val="000000" w:themeColor="text1"/>
                <w:sz w:val="18"/>
                <w:szCs w:val="18"/>
              </w:rPr>
              <w:pPrChange w:id="2966" w:author="José Albeiro Montes Gil" w:date="2022-01-20T12:42:00Z">
                <w:pPr>
                  <w:keepNext/>
                  <w:framePr w:hSpace="141" w:wrap="around" w:vAnchor="text" w:hAnchor="margin" w:xAlign="center" w:y="507"/>
                  <w:spacing w:line="360" w:lineRule="auto"/>
                  <w:jc w:val="center"/>
                </w:pPr>
              </w:pPrChange>
            </w:pPr>
            <w:del w:id="2967" w:author="José Albeiro Montes Gil" w:date="2022-01-19T17:02:00Z">
              <w:r w:rsidDel="00AF4086">
                <w:rPr>
                  <w:rFonts w:ascii="Arial" w:eastAsia="Arial" w:hAnsi="Arial" w:cs="Arial"/>
                  <w:b/>
                  <w:smallCaps/>
                  <w:color w:val="000000" w:themeColor="text1"/>
                  <w:sz w:val="18"/>
                  <w:szCs w:val="18"/>
                </w:rPr>
                <w:delText>Mes 6</w:delText>
              </w:r>
            </w:del>
          </w:p>
        </w:tc>
      </w:tr>
      <w:tr w:rsidR="00D167C9" w:rsidRPr="00C904C6" w:rsidDel="00AF4086" w14:paraId="42520E24" w14:textId="286AE29D" w:rsidTr="00D167C9">
        <w:trPr>
          <w:trHeight w:val="222"/>
          <w:del w:id="2968" w:author="José Albeiro Montes Gil" w:date="2022-01-19T17:02:00Z"/>
        </w:trPr>
        <w:tc>
          <w:tcPr>
            <w:cnfStyle w:val="000010000000" w:firstRow="0" w:lastRow="0" w:firstColumn="0" w:lastColumn="0" w:oddVBand="1" w:evenVBand="0" w:oddHBand="0" w:evenHBand="0" w:firstRowFirstColumn="0" w:firstRowLastColumn="0" w:lastRowFirstColumn="0" w:lastRowLastColumn="0"/>
            <w:tcW w:w="0" w:type="auto"/>
            <w:gridSpan w:val="3"/>
          </w:tcPr>
          <w:p w14:paraId="51BE63A4" w14:textId="5F10BFA2" w:rsidR="00D167C9" w:rsidRPr="00C904C6" w:rsidDel="00AF4086" w:rsidRDefault="00D167C9" w:rsidP="0097128C">
            <w:pPr>
              <w:keepNext/>
              <w:spacing w:line="360" w:lineRule="auto"/>
              <w:rPr>
                <w:del w:id="2969" w:author="José Albeiro Montes Gil" w:date="2022-01-19T17:02:00Z"/>
                <w:rFonts w:ascii="Arial" w:eastAsia="Arial" w:hAnsi="Arial" w:cs="Arial"/>
                <w:b/>
                <w:smallCaps/>
                <w:color w:val="000000" w:themeColor="text1"/>
                <w:sz w:val="18"/>
                <w:szCs w:val="18"/>
              </w:rPr>
              <w:pPrChange w:id="2970" w:author="José Albeiro Montes Gil" w:date="2022-01-20T12:42:00Z">
                <w:pPr>
                  <w:keepNext/>
                  <w:framePr w:hSpace="141" w:wrap="around" w:vAnchor="text" w:hAnchor="margin" w:xAlign="center" w:y="507"/>
                  <w:spacing w:line="360" w:lineRule="auto"/>
                  <w:jc w:val="center"/>
                </w:pPr>
              </w:pPrChange>
            </w:pPr>
            <w:del w:id="2971" w:author="José Albeiro Montes Gil" w:date="2022-01-19T17:02:00Z">
              <w:r w:rsidRPr="00C904C6" w:rsidDel="00AF4086">
                <w:rPr>
                  <w:rFonts w:ascii="Arial" w:eastAsia="Arial" w:hAnsi="Arial" w:cs="Arial"/>
                  <w:b/>
                  <w:smallCaps/>
                  <w:color w:val="000000" w:themeColor="text1"/>
                  <w:sz w:val="18"/>
                  <w:szCs w:val="18"/>
                </w:rPr>
                <w:delText>duración(semana)</w:delText>
              </w:r>
            </w:del>
          </w:p>
        </w:tc>
        <w:tc>
          <w:tcPr>
            <w:tcW w:w="0" w:type="auto"/>
          </w:tcPr>
          <w:p w14:paraId="10015FED" w14:textId="7D1CA881"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2972" w:author="José Albeiro Montes Gil" w:date="2022-01-19T17:02:00Z"/>
                <w:rFonts w:ascii="Arial" w:eastAsia="Arial" w:hAnsi="Arial" w:cs="Arial"/>
                <w:b/>
                <w:smallCaps/>
                <w:color w:val="000000" w:themeColor="text1"/>
                <w:sz w:val="18"/>
                <w:szCs w:val="18"/>
              </w:rPr>
              <w:pPrChange w:id="2973"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del w:id="2974" w:author="José Albeiro Montes Gil" w:date="2022-01-19T17:02:00Z">
              <w:r w:rsidRPr="00C904C6" w:rsidDel="00AF4086">
                <w:rPr>
                  <w:rFonts w:ascii="Arial" w:eastAsia="Arial" w:hAnsi="Arial" w:cs="Arial"/>
                  <w:b/>
                  <w:smallCaps/>
                  <w:color w:val="000000" w:themeColor="text1"/>
                  <w:sz w:val="18"/>
                  <w:szCs w:val="18"/>
                </w:rPr>
                <w:delText>1</w:delText>
              </w:r>
            </w:del>
          </w:p>
        </w:tc>
        <w:tc>
          <w:tcPr>
            <w:cnfStyle w:val="000010000000" w:firstRow="0" w:lastRow="0" w:firstColumn="0" w:lastColumn="0" w:oddVBand="1" w:evenVBand="0" w:oddHBand="0" w:evenHBand="0" w:firstRowFirstColumn="0" w:firstRowLastColumn="0" w:lastRowFirstColumn="0" w:lastRowLastColumn="0"/>
            <w:tcW w:w="0" w:type="auto"/>
          </w:tcPr>
          <w:p w14:paraId="1FC9B64E" w14:textId="7BC0C044" w:rsidR="00D167C9" w:rsidRPr="00C904C6" w:rsidDel="00AF4086" w:rsidRDefault="00D167C9" w:rsidP="0097128C">
            <w:pPr>
              <w:keepNext/>
              <w:spacing w:line="360" w:lineRule="auto"/>
              <w:rPr>
                <w:del w:id="2975" w:author="José Albeiro Montes Gil" w:date="2022-01-19T17:02:00Z"/>
                <w:rFonts w:ascii="Arial" w:eastAsia="Arial" w:hAnsi="Arial" w:cs="Arial"/>
                <w:b/>
                <w:smallCaps/>
                <w:color w:val="000000" w:themeColor="text1"/>
                <w:sz w:val="18"/>
                <w:szCs w:val="18"/>
              </w:rPr>
              <w:pPrChange w:id="2976" w:author="José Albeiro Montes Gil" w:date="2022-01-20T12:42:00Z">
                <w:pPr>
                  <w:keepNext/>
                  <w:framePr w:hSpace="141" w:wrap="around" w:vAnchor="text" w:hAnchor="margin" w:xAlign="center" w:y="507"/>
                  <w:spacing w:line="360" w:lineRule="auto"/>
                  <w:jc w:val="center"/>
                </w:pPr>
              </w:pPrChange>
            </w:pPr>
            <w:del w:id="2977" w:author="José Albeiro Montes Gil" w:date="2022-01-19T17:02:00Z">
              <w:r w:rsidRPr="00C904C6" w:rsidDel="00AF4086">
                <w:rPr>
                  <w:rFonts w:ascii="Arial" w:eastAsia="Arial" w:hAnsi="Arial" w:cs="Arial"/>
                  <w:b/>
                  <w:smallCaps/>
                  <w:color w:val="000000" w:themeColor="text1"/>
                  <w:sz w:val="18"/>
                  <w:szCs w:val="18"/>
                </w:rPr>
                <w:delText>2</w:delText>
              </w:r>
            </w:del>
          </w:p>
        </w:tc>
        <w:tc>
          <w:tcPr>
            <w:tcW w:w="0" w:type="auto"/>
          </w:tcPr>
          <w:p w14:paraId="18639273" w14:textId="1D1D573C"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2978" w:author="José Albeiro Montes Gil" w:date="2022-01-19T17:02:00Z"/>
                <w:rFonts w:ascii="Arial" w:eastAsia="Arial" w:hAnsi="Arial" w:cs="Arial"/>
                <w:b/>
                <w:smallCaps/>
                <w:color w:val="000000" w:themeColor="text1"/>
                <w:sz w:val="18"/>
                <w:szCs w:val="18"/>
              </w:rPr>
              <w:pPrChange w:id="2979"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del w:id="2980" w:author="José Albeiro Montes Gil" w:date="2022-01-19T17:02:00Z">
              <w:r w:rsidRPr="00C904C6" w:rsidDel="00AF4086">
                <w:rPr>
                  <w:rFonts w:ascii="Arial" w:eastAsia="Arial" w:hAnsi="Arial" w:cs="Arial"/>
                  <w:b/>
                  <w:smallCaps/>
                  <w:color w:val="000000" w:themeColor="text1"/>
                  <w:sz w:val="18"/>
                  <w:szCs w:val="18"/>
                </w:rPr>
                <w:delText>3</w:delText>
              </w:r>
            </w:del>
          </w:p>
        </w:tc>
        <w:tc>
          <w:tcPr>
            <w:cnfStyle w:val="000010000000" w:firstRow="0" w:lastRow="0" w:firstColumn="0" w:lastColumn="0" w:oddVBand="1" w:evenVBand="0" w:oddHBand="0" w:evenHBand="0" w:firstRowFirstColumn="0" w:firstRowLastColumn="0" w:lastRowFirstColumn="0" w:lastRowLastColumn="0"/>
            <w:tcW w:w="0" w:type="auto"/>
          </w:tcPr>
          <w:p w14:paraId="3EF5FD86" w14:textId="18800B3C" w:rsidR="00D167C9" w:rsidRPr="00C904C6" w:rsidDel="00AF4086" w:rsidRDefault="00D167C9" w:rsidP="0097128C">
            <w:pPr>
              <w:keepNext/>
              <w:spacing w:line="360" w:lineRule="auto"/>
              <w:rPr>
                <w:del w:id="2981" w:author="José Albeiro Montes Gil" w:date="2022-01-19T17:02:00Z"/>
                <w:rFonts w:ascii="Arial" w:eastAsia="Arial" w:hAnsi="Arial" w:cs="Arial"/>
                <w:b/>
                <w:smallCaps/>
                <w:color w:val="000000" w:themeColor="text1"/>
                <w:sz w:val="18"/>
                <w:szCs w:val="18"/>
              </w:rPr>
              <w:pPrChange w:id="2982" w:author="José Albeiro Montes Gil" w:date="2022-01-20T12:42:00Z">
                <w:pPr>
                  <w:keepNext/>
                  <w:framePr w:hSpace="141" w:wrap="around" w:vAnchor="text" w:hAnchor="margin" w:xAlign="center" w:y="507"/>
                  <w:spacing w:line="360" w:lineRule="auto"/>
                  <w:jc w:val="center"/>
                </w:pPr>
              </w:pPrChange>
            </w:pPr>
            <w:del w:id="2983" w:author="José Albeiro Montes Gil" w:date="2022-01-19T17:02:00Z">
              <w:r w:rsidRPr="00C904C6" w:rsidDel="00AF4086">
                <w:rPr>
                  <w:rFonts w:ascii="Arial" w:eastAsia="Arial" w:hAnsi="Arial" w:cs="Arial"/>
                  <w:b/>
                  <w:smallCaps/>
                  <w:color w:val="000000" w:themeColor="text1"/>
                  <w:sz w:val="18"/>
                  <w:szCs w:val="18"/>
                </w:rPr>
                <w:delText>4</w:delText>
              </w:r>
            </w:del>
          </w:p>
        </w:tc>
        <w:tc>
          <w:tcPr>
            <w:tcW w:w="0" w:type="auto"/>
          </w:tcPr>
          <w:p w14:paraId="7E0BDCE9" w14:textId="247318C4"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2984" w:author="José Albeiro Montes Gil" w:date="2022-01-19T17:02:00Z"/>
                <w:rFonts w:ascii="Arial" w:eastAsia="Arial" w:hAnsi="Arial" w:cs="Arial"/>
                <w:b/>
                <w:smallCaps/>
                <w:color w:val="000000" w:themeColor="text1"/>
                <w:sz w:val="18"/>
                <w:szCs w:val="18"/>
              </w:rPr>
              <w:pPrChange w:id="2985"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del w:id="2986" w:author="José Albeiro Montes Gil" w:date="2022-01-19T17:02:00Z">
              <w:r w:rsidRPr="00C904C6" w:rsidDel="00AF4086">
                <w:rPr>
                  <w:rFonts w:ascii="Arial" w:eastAsia="Arial" w:hAnsi="Arial" w:cs="Arial"/>
                  <w:b/>
                  <w:smallCaps/>
                  <w:color w:val="000000" w:themeColor="text1"/>
                  <w:sz w:val="18"/>
                  <w:szCs w:val="18"/>
                </w:rPr>
                <w:delText>5</w:delText>
              </w:r>
            </w:del>
          </w:p>
        </w:tc>
        <w:tc>
          <w:tcPr>
            <w:cnfStyle w:val="000010000000" w:firstRow="0" w:lastRow="0" w:firstColumn="0" w:lastColumn="0" w:oddVBand="1" w:evenVBand="0" w:oddHBand="0" w:evenHBand="0" w:firstRowFirstColumn="0" w:firstRowLastColumn="0" w:lastRowFirstColumn="0" w:lastRowLastColumn="0"/>
            <w:tcW w:w="0" w:type="auto"/>
          </w:tcPr>
          <w:p w14:paraId="2826D1AE" w14:textId="3B5BCDE8" w:rsidR="00D167C9" w:rsidRPr="00C904C6" w:rsidDel="00AF4086" w:rsidRDefault="00D167C9" w:rsidP="0097128C">
            <w:pPr>
              <w:keepNext/>
              <w:spacing w:line="360" w:lineRule="auto"/>
              <w:rPr>
                <w:del w:id="2987" w:author="José Albeiro Montes Gil" w:date="2022-01-19T17:02:00Z"/>
                <w:rFonts w:ascii="Arial" w:eastAsia="Arial" w:hAnsi="Arial" w:cs="Arial"/>
                <w:b/>
                <w:smallCaps/>
                <w:color w:val="000000" w:themeColor="text1"/>
                <w:sz w:val="18"/>
                <w:szCs w:val="18"/>
              </w:rPr>
              <w:pPrChange w:id="2988" w:author="José Albeiro Montes Gil" w:date="2022-01-20T12:42:00Z">
                <w:pPr>
                  <w:keepNext/>
                  <w:framePr w:hSpace="141" w:wrap="around" w:vAnchor="text" w:hAnchor="margin" w:xAlign="center" w:y="507"/>
                  <w:spacing w:line="360" w:lineRule="auto"/>
                  <w:jc w:val="center"/>
                </w:pPr>
              </w:pPrChange>
            </w:pPr>
            <w:del w:id="2989" w:author="José Albeiro Montes Gil" w:date="2022-01-19T17:02:00Z">
              <w:r w:rsidRPr="00C904C6" w:rsidDel="00AF4086">
                <w:rPr>
                  <w:rFonts w:ascii="Arial" w:eastAsia="Arial" w:hAnsi="Arial" w:cs="Arial"/>
                  <w:b/>
                  <w:smallCaps/>
                  <w:color w:val="000000" w:themeColor="text1"/>
                  <w:sz w:val="18"/>
                  <w:szCs w:val="18"/>
                </w:rPr>
                <w:delText>6</w:delText>
              </w:r>
            </w:del>
          </w:p>
        </w:tc>
        <w:tc>
          <w:tcPr>
            <w:tcW w:w="0" w:type="auto"/>
          </w:tcPr>
          <w:p w14:paraId="7446BD93" w14:textId="60A958A8"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2990" w:author="José Albeiro Montes Gil" w:date="2022-01-19T17:02:00Z"/>
                <w:rFonts w:ascii="Arial" w:eastAsia="Arial" w:hAnsi="Arial" w:cs="Arial"/>
                <w:b/>
                <w:smallCaps/>
                <w:color w:val="000000" w:themeColor="text1"/>
                <w:sz w:val="18"/>
                <w:szCs w:val="18"/>
              </w:rPr>
              <w:pPrChange w:id="2991"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del w:id="2992" w:author="José Albeiro Montes Gil" w:date="2022-01-19T17:02:00Z">
              <w:r w:rsidRPr="00C904C6" w:rsidDel="00AF4086">
                <w:rPr>
                  <w:rFonts w:ascii="Arial" w:eastAsia="Arial" w:hAnsi="Arial" w:cs="Arial"/>
                  <w:b/>
                  <w:smallCaps/>
                  <w:color w:val="000000" w:themeColor="text1"/>
                  <w:sz w:val="18"/>
                  <w:szCs w:val="18"/>
                </w:rPr>
                <w:delText>7</w:delText>
              </w:r>
            </w:del>
          </w:p>
        </w:tc>
        <w:tc>
          <w:tcPr>
            <w:cnfStyle w:val="000010000000" w:firstRow="0" w:lastRow="0" w:firstColumn="0" w:lastColumn="0" w:oddVBand="1" w:evenVBand="0" w:oddHBand="0" w:evenHBand="0" w:firstRowFirstColumn="0" w:firstRowLastColumn="0" w:lastRowFirstColumn="0" w:lastRowLastColumn="0"/>
            <w:tcW w:w="0" w:type="auto"/>
          </w:tcPr>
          <w:p w14:paraId="58E3A78A" w14:textId="331D9CAA" w:rsidR="00D167C9" w:rsidRPr="00C904C6" w:rsidDel="00AF4086" w:rsidRDefault="00D167C9" w:rsidP="0097128C">
            <w:pPr>
              <w:keepNext/>
              <w:spacing w:line="360" w:lineRule="auto"/>
              <w:rPr>
                <w:del w:id="2993" w:author="José Albeiro Montes Gil" w:date="2022-01-19T17:02:00Z"/>
                <w:rFonts w:ascii="Arial" w:eastAsia="Arial" w:hAnsi="Arial" w:cs="Arial"/>
                <w:b/>
                <w:smallCaps/>
                <w:color w:val="000000" w:themeColor="text1"/>
                <w:sz w:val="18"/>
                <w:szCs w:val="18"/>
              </w:rPr>
              <w:pPrChange w:id="2994" w:author="José Albeiro Montes Gil" w:date="2022-01-20T12:42:00Z">
                <w:pPr>
                  <w:keepNext/>
                  <w:framePr w:hSpace="141" w:wrap="around" w:vAnchor="text" w:hAnchor="margin" w:xAlign="center" w:y="507"/>
                  <w:spacing w:line="360" w:lineRule="auto"/>
                  <w:jc w:val="center"/>
                </w:pPr>
              </w:pPrChange>
            </w:pPr>
            <w:del w:id="2995" w:author="José Albeiro Montes Gil" w:date="2022-01-19T17:02:00Z">
              <w:r w:rsidRPr="00C904C6" w:rsidDel="00AF4086">
                <w:rPr>
                  <w:rFonts w:ascii="Arial" w:eastAsia="Arial" w:hAnsi="Arial" w:cs="Arial"/>
                  <w:b/>
                  <w:smallCaps/>
                  <w:color w:val="000000" w:themeColor="text1"/>
                  <w:sz w:val="18"/>
                  <w:szCs w:val="18"/>
                </w:rPr>
                <w:delText>8</w:delText>
              </w:r>
            </w:del>
          </w:p>
        </w:tc>
        <w:tc>
          <w:tcPr>
            <w:tcW w:w="0" w:type="auto"/>
          </w:tcPr>
          <w:p w14:paraId="309F2BC8" w14:textId="07638993"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2996" w:author="José Albeiro Montes Gil" w:date="2022-01-19T17:02:00Z"/>
                <w:rFonts w:ascii="Arial" w:eastAsia="Arial" w:hAnsi="Arial" w:cs="Arial"/>
                <w:b/>
                <w:smallCaps/>
                <w:color w:val="000000" w:themeColor="text1"/>
                <w:sz w:val="18"/>
                <w:szCs w:val="18"/>
              </w:rPr>
              <w:pPrChange w:id="2997"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del w:id="2998" w:author="José Albeiro Montes Gil" w:date="2022-01-19T17:02:00Z">
              <w:r w:rsidRPr="00C904C6" w:rsidDel="00AF4086">
                <w:rPr>
                  <w:rFonts w:ascii="Arial" w:eastAsia="Arial" w:hAnsi="Arial" w:cs="Arial"/>
                  <w:b/>
                  <w:smallCaps/>
                  <w:color w:val="000000" w:themeColor="text1"/>
                  <w:sz w:val="18"/>
                  <w:szCs w:val="18"/>
                </w:rPr>
                <w:delText>9</w:delText>
              </w:r>
            </w:del>
          </w:p>
        </w:tc>
        <w:tc>
          <w:tcPr>
            <w:cnfStyle w:val="000010000000" w:firstRow="0" w:lastRow="0" w:firstColumn="0" w:lastColumn="0" w:oddVBand="1" w:evenVBand="0" w:oddHBand="0" w:evenHBand="0" w:firstRowFirstColumn="0" w:firstRowLastColumn="0" w:lastRowFirstColumn="0" w:lastRowLastColumn="0"/>
            <w:tcW w:w="0" w:type="auto"/>
          </w:tcPr>
          <w:p w14:paraId="655F588B" w14:textId="1CA883F3" w:rsidR="00D167C9" w:rsidRPr="00C904C6" w:rsidDel="00AF4086" w:rsidRDefault="00D167C9" w:rsidP="0097128C">
            <w:pPr>
              <w:keepNext/>
              <w:spacing w:line="360" w:lineRule="auto"/>
              <w:rPr>
                <w:del w:id="2999" w:author="José Albeiro Montes Gil" w:date="2022-01-19T17:02:00Z"/>
                <w:rFonts w:ascii="Arial" w:eastAsia="Arial" w:hAnsi="Arial" w:cs="Arial"/>
                <w:b/>
                <w:smallCaps/>
                <w:color w:val="000000" w:themeColor="text1"/>
                <w:sz w:val="18"/>
                <w:szCs w:val="18"/>
              </w:rPr>
              <w:pPrChange w:id="3000" w:author="José Albeiro Montes Gil" w:date="2022-01-20T12:42:00Z">
                <w:pPr>
                  <w:keepNext/>
                  <w:framePr w:hSpace="141" w:wrap="around" w:vAnchor="text" w:hAnchor="margin" w:xAlign="center" w:y="507"/>
                  <w:spacing w:line="360" w:lineRule="auto"/>
                  <w:jc w:val="center"/>
                </w:pPr>
              </w:pPrChange>
            </w:pPr>
            <w:del w:id="3001" w:author="José Albeiro Montes Gil" w:date="2022-01-19T17:02:00Z">
              <w:r w:rsidRPr="00C904C6" w:rsidDel="00AF4086">
                <w:rPr>
                  <w:rFonts w:ascii="Arial" w:eastAsia="Arial" w:hAnsi="Arial" w:cs="Arial"/>
                  <w:b/>
                  <w:smallCaps/>
                  <w:color w:val="000000" w:themeColor="text1"/>
                  <w:sz w:val="18"/>
                  <w:szCs w:val="18"/>
                </w:rPr>
                <w:delText>10</w:delText>
              </w:r>
            </w:del>
          </w:p>
        </w:tc>
        <w:tc>
          <w:tcPr>
            <w:tcW w:w="0" w:type="auto"/>
          </w:tcPr>
          <w:p w14:paraId="15D4B1E1" w14:textId="6F6E7E17"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002" w:author="José Albeiro Montes Gil" w:date="2022-01-19T17:02:00Z"/>
                <w:rFonts w:ascii="Arial" w:eastAsia="Arial" w:hAnsi="Arial" w:cs="Arial"/>
                <w:b/>
                <w:smallCaps/>
                <w:color w:val="000000" w:themeColor="text1"/>
                <w:sz w:val="18"/>
                <w:szCs w:val="18"/>
              </w:rPr>
              <w:pPrChange w:id="3003"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del w:id="3004" w:author="José Albeiro Montes Gil" w:date="2022-01-19T17:02:00Z">
              <w:r w:rsidRPr="00C904C6" w:rsidDel="00AF4086">
                <w:rPr>
                  <w:rFonts w:ascii="Arial" w:eastAsia="Arial" w:hAnsi="Arial" w:cs="Arial"/>
                  <w:b/>
                  <w:smallCaps/>
                  <w:color w:val="000000" w:themeColor="text1"/>
                  <w:sz w:val="18"/>
                  <w:szCs w:val="18"/>
                </w:rPr>
                <w:delText>11</w:delText>
              </w:r>
            </w:del>
          </w:p>
        </w:tc>
        <w:tc>
          <w:tcPr>
            <w:cnfStyle w:val="000010000000" w:firstRow="0" w:lastRow="0" w:firstColumn="0" w:lastColumn="0" w:oddVBand="1" w:evenVBand="0" w:oddHBand="0" w:evenHBand="0" w:firstRowFirstColumn="0" w:firstRowLastColumn="0" w:lastRowFirstColumn="0" w:lastRowLastColumn="0"/>
            <w:tcW w:w="417" w:type="dxa"/>
          </w:tcPr>
          <w:p w14:paraId="1BB8AF00" w14:textId="70030368" w:rsidR="00D167C9" w:rsidRPr="00C904C6" w:rsidDel="00AF4086" w:rsidRDefault="00D167C9" w:rsidP="0097128C">
            <w:pPr>
              <w:keepNext/>
              <w:spacing w:line="360" w:lineRule="auto"/>
              <w:rPr>
                <w:del w:id="3005" w:author="José Albeiro Montes Gil" w:date="2022-01-19T17:02:00Z"/>
                <w:rFonts w:ascii="Arial" w:eastAsia="Arial" w:hAnsi="Arial" w:cs="Arial"/>
                <w:b/>
                <w:smallCaps/>
                <w:color w:val="000000" w:themeColor="text1"/>
                <w:sz w:val="18"/>
                <w:szCs w:val="18"/>
              </w:rPr>
              <w:pPrChange w:id="3006" w:author="José Albeiro Montes Gil" w:date="2022-01-20T12:42:00Z">
                <w:pPr>
                  <w:keepNext/>
                  <w:framePr w:hSpace="141" w:wrap="around" w:vAnchor="text" w:hAnchor="margin" w:xAlign="center" w:y="507"/>
                  <w:spacing w:line="360" w:lineRule="auto"/>
                  <w:jc w:val="center"/>
                </w:pPr>
              </w:pPrChange>
            </w:pPr>
            <w:del w:id="3007" w:author="José Albeiro Montes Gil" w:date="2022-01-19T17:02:00Z">
              <w:r w:rsidRPr="00C904C6" w:rsidDel="00AF4086">
                <w:rPr>
                  <w:rFonts w:ascii="Arial" w:eastAsia="Arial" w:hAnsi="Arial" w:cs="Arial"/>
                  <w:b/>
                  <w:smallCaps/>
                  <w:color w:val="000000" w:themeColor="text1"/>
                  <w:sz w:val="18"/>
                  <w:szCs w:val="18"/>
                </w:rPr>
                <w:delText>12</w:delText>
              </w:r>
            </w:del>
          </w:p>
        </w:tc>
        <w:tc>
          <w:tcPr>
            <w:tcW w:w="724" w:type="dxa"/>
          </w:tcPr>
          <w:p w14:paraId="171E5790" w14:textId="184A73B2"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008" w:author="José Albeiro Montes Gil" w:date="2022-01-19T17:02:00Z"/>
                <w:rFonts w:ascii="Arial" w:eastAsia="Arial" w:hAnsi="Arial" w:cs="Arial"/>
                <w:b/>
                <w:smallCaps/>
                <w:color w:val="000000" w:themeColor="text1"/>
                <w:sz w:val="18"/>
                <w:szCs w:val="18"/>
              </w:rPr>
              <w:pPrChange w:id="3009"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del w:id="3010" w:author="José Albeiro Montes Gil" w:date="2022-01-19T17:02:00Z">
              <w:r w:rsidRPr="00C904C6" w:rsidDel="00AF4086">
                <w:rPr>
                  <w:rFonts w:ascii="Arial" w:eastAsia="Arial" w:hAnsi="Arial" w:cs="Arial"/>
                  <w:b/>
                  <w:smallCaps/>
                  <w:color w:val="000000" w:themeColor="text1"/>
                  <w:sz w:val="18"/>
                  <w:szCs w:val="18"/>
                </w:rPr>
                <w:delText>13</w:delText>
              </w:r>
            </w:del>
          </w:p>
        </w:tc>
        <w:tc>
          <w:tcPr>
            <w:cnfStyle w:val="000010000000" w:firstRow="0" w:lastRow="0" w:firstColumn="0" w:lastColumn="0" w:oddVBand="1" w:evenVBand="0" w:oddHBand="0" w:evenHBand="0" w:firstRowFirstColumn="0" w:firstRowLastColumn="0" w:lastRowFirstColumn="0" w:lastRowLastColumn="0"/>
            <w:tcW w:w="420" w:type="dxa"/>
          </w:tcPr>
          <w:p w14:paraId="0211EA83" w14:textId="2B42907A" w:rsidR="00D167C9" w:rsidRPr="00C904C6" w:rsidDel="00AF4086" w:rsidRDefault="00D167C9" w:rsidP="0097128C">
            <w:pPr>
              <w:keepNext/>
              <w:spacing w:line="360" w:lineRule="auto"/>
              <w:rPr>
                <w:del w:id="3011" w:author="José Albeiro Montes Gil" w:date="2022-01-19T17:02:00Z"/>
                <w:rFonts w:ascii="Arial" w:eastAsia="Arial" w:hAnsi="Arial" w:cs="Arial"/>
                <w:b/>
                <w:smallCaps/>
                <w:color w:val="000000" w:themeColor="text1"/>
                <w:sz w:val="18"/>
                <w:szCs w:val="18"/>
              </w:rPr>
              <w:pPrChange w:id="3012" w:author="José Albeiro Montes Gil" w:date="2022-01-20T12:42:00Z">
                <w:pPr>
                  <w:keepNext/>
                  <w:framePr w:hSpace="141" w:wrap="around" w:vAnchor="text" w:hAnchor="margin" w:xAlign="center" w:y="507"/>
                  <w:spacing w:line="360" w:lineRule="auto"/>
                  <w:jc w:val="center"/>
                </w:pPr>
              </w:pPrChange>
            </w:pPr>
            <w:del w:id="3013" w:author="José Albeiro Montes Gil" w:date="2022-01-19T17:02:00Z">
              <w:r w:rsidRPr="00C904C6" w:rsidDel="00AF4086">
                <w:rPr>
                  <w:rFonts w:ascii="Arial" w:eastAsia="Arial" w:hAnsi="Arial" w:cs="Arial"/>
                  <w:b/>
                  <w:smallCaps/>
                  <w:color w:val="000000" w:themeColor="text1"/>
                  <w:sz w:val="18"/>
                  <w:szCs w:val="18"/>
                </w:rPr>
                <w:delText>14</w:delText>
              </w:r>
            </w:del>
          </w:p>
        </w:tc>
        <w:tc>
          <w:tcPr>
            <w:tcW w:w="0" w:type="auto"/>
          </w:tcPr>
          <w:p w14:paraId="045E43BD" w14:textId="205D5C6E"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014" w:author="José Albeiro Montes Gil" w:date="2022-01-19T17:02:00Z"/>
                <w:rFonts w:ascii="Arial" w:eastAsia="Arial" w:hAnsi="Arial" w:cs="Arial"/>
                <w:b/>
                <w:smallCaps/>
                <w:color w:val="000000" w:themeColor="text1"/>
                <w:sz w:val="18"/>
                <w:szCs w:val="18"/>
              </w:rPr>
              <w:pPrChange w:id="3015"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del w:id="3016" w:author="José Albeiro Montes Gil" w:date="2022-01-19T17:02:00Z">
              <w:r w:rsidRPr="00C904C6" w:rsidDel="00AF4086">
                <w:rPr>
                  <w:rFonts w:ascii="Arial" w:eastAsia="Arial" w:hAnsi="Arial" w:cs="Arial"/>
                  <w:b/>
                  <w:smallCaps/>
                  <w:color w:val="000000" w:themeColor="text1"/>
                  <w:sz w:val="18"/>
                  <w:szCs w:val="18"/>
                </w:rPr>
                <w:delText>15</w:delText>
              </w:r>
            </w:del>
          </w:p>
        </w:tc>
        <w:tc>
          <w:tcPr>
            <w:cnfStyle w:val="000010000000" w:firstRow="0" w:lastRow="0" w:firstColumn="0" w:lastColumn="0" w:oddVBand="1" w:evenVBand="0" w:oddHBand="0" w:evenHBand="0" w:firstRowFirstColumn="0" w:firstRowLastColumn="0" w:lastRowFirstColumn="0" w:lastRowLastColumn="0"/>
            <w:tcW w:w="417" w:type="dxa"/>
          </w:tcPr>
          <w:p w14:paraId="2F595A38" w14:textId="471584E4" w:rsidR="00D167C9" w:rsidRPr="00C904C6" w:rsidDel="00AF4086" w:rsidRDefault="00D167C9" w:rsidP="0097128C">
            <w:pPr>
              <w:keepNext/>
              <w:spacing w:line="360" w:lineRule="auto"/>
              <w:rPr>
                <w:del w:id="3017" w:author="José Albeiro Montes Gil" w:date="2022-01-19T17:02:00Z"/>
                <w:rFonts w:ascii="Arial" w:eastAsia="Arial" w:hAnsi="Arial" w:cs="Arial"/>
                <w:b/>
                <w:smallCaps/>
                <w:color w:val="000000" w:themeColor="text1"/>
                <w:sz w:val="18"/>
                <w:szCs w:val="18"/>
              </w:rPr>
              <w:pPrChange w:id="3018" w:author="José Albeiro Montes Gil" w:date="2022-01-20T12:42:00Z">
                <w:pPr>
                  <w:keepNext/>
                  <w:framePr w:hSpace="141" w:wrap="around" w:vAnchor="text" w:hAnchor="margin" w:xAlign="center" w:y="507"/>
                  <w:spacing w:line="360" w:lineRule="auto"/>
                  <w:jc w:val="center"/>
                </w:pPr>
              </w:pPrChange>
            </w:pPr>
            <w:del w:id="3019" w:author="José Albeiro Montes Gil" w:date="2022-01-19T17:02:00Z">
              <w:r w:rsidRPr="00C904C6" w:rsidDel="00AF4086">
                <w:rPr>
                  <w:rFonts w:ascii="Arial" w:eastAsia="Arial" w:hAnsi="Arial" w:cs="Arial"/>
                  <w:b/>
                  <w:smallCaps/>
                  <w:color w:val="000000" w:themeColor="text1"/>
                  <w:sz w:val="18"/>
                  <w:szCs w:val="18"/>
                </w:rPr>
                <w:delText>16</w:delText>
              </w:r>
            </w:del>
          </w:p>
        </w:tc>
        <w:tc>
          <w:tcPr>
            <w:tcW w:w="490" w:type="dxa"/>
          </w:tcPr>
          <w:p w14:paraId="11E6D56D" w14:textId="226B1DF8"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020" w:author="José Albeiro Montes Gil" w:date="2022-01-19T17:02:00Z"/>
                <w:rFonts w:ascii="Arial" w:eastAsia="Arial" w:hAnsi="Arial" w:cs="Arial"/>
                <w:b/>
                <w:smallCaps/>
                <w:color w:val="000000" w:themeColor="text1"/>
                <w:sz w:val="18"/>
                <w:szCs w:val="18"/>
              </w:rPr>
              <w:pPrChange w:id="3021"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del w:id="3022" w:author="José Albeiro Montes Gil" w:date="2022-01-19T17:02:00Z">
              <w:r w:rsidRPr="00C904C6" w:rsidDel="00AF4086">
                <w:rPr>
                  <w:rFonts w:ascii="Arial" w:eastAsia="Arial" w:hAnsi="Arial" w:cs="Arial"/>
                  <w:b/>
                  <w:smallCaps/>
                  <w:color w:val="000000" w:themeColor="text1"/>
                  <w:sz w:val="18"/>
                  <w:szCs w:val="18"/>
                </w:rPr>
                <w:delText>17</w:delText>
              </w:r>
            </w:del>
          </w:p>
        </w:tc>
        <w:tc>
          <w:tcPr>
            <w:cnfStyle w:val="000010000000" w:firstRow="0" w:lastRow="0" w:firstColumn="0" w:lastColumn="0" w:oddVBand="1" w:evenVBand="0" w:oddHBand="0" w:evenHBand="0" w:firstRowFirstColumn="0" w:firstRowLastColumn="0" w:lastRowFirstColumn="0" w:lastRowLastColumn="0"/>
            <w:tcW w:w="0" w:type="auto"/>
          </w:tcPr>
          <w:p w14:paraId="5F967EF0" w14:textId="24DACF4F" w:rsidR="00D167C9" w:rsidRPr="00C904C6" w:rsidDel="00AF4086" w:rsidRDefault="00D167C9" w:rsidP="0097128C">
            <w:pPr>
              <w:keepNext/>
              <w:spacing w:line="360" w:lineRule="auto"/>
              <w:rPr>
                <w:del w:id="3023" w:author="José Albeiro Montes Gil" w:date="2022-01-19T17:02:00Z"/>
                <w:rFonts w:ascii="Arial" w:eastAsia="Arial" w:hAnsi="Arial" w:cs="Arial"/>
                <w:b/>
                <w:smallCaps/>
                <w:color w:val="000000" w:themeColor="text1"/>
                <w:sz w:val="18"/>
                <w:szCs w:val="18"/>
              </w:rPr>
              <w:pPrChange w:id="3024" w:author="José Albeiro Montes Gil" w:date="2022-01-20T12:42:00Z">
                <w:pPr>
                  <w:keepNext/>
                  <w:framePr w:hSpace="141" w:wrap="around" w:vAnchor="text" w:hAnchor="margin" w:xAlign="center" w:y="507"/>
                  <w:spacing w:line="360" w:lineRule="auto"/>
                  <w:jc w:val="center"/>
                </w:pPr>
              </w:pPrChange>
            </w:pPr>
            <w:del w:id="3025" w:author="José Albeiro Montes Gil" w:date="2022-01-19T17:02:00Z">
              <w:r w:rsidRPr="00C904C6" w:rsidDel="00AF4086">
                <w:rPr>
                  <w:rFonts w:ascii="Arial" w:eastAsia="Arial" w:hAnsi="Arial" w:cs="Arial"/>
                  <w:b/>
                  <w:smallCaps/>
                  <w:color w:val="000000" w:themeColor="text1"/>
                  <w:sz w:val="18"/>
                  <w:szCs w:val="18"/>
                </w:rPr>
                <w:delText>18</w:delText>
              </w:r>
            </w:del>
          </w:p>
        </w:tc>
        <w:tc>
          <w:tcPr>
            <w:tcW w:w="0" w:type="auto"/>
          </w:tcPr>
          <w:p w14:paraId="2B90B88F" w14:textId="089410EA"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026" w:author="José Albeiro Montes Gil" w:date="2022-01-19T17:02:00Z"/>
                <w:rFonts w:ascii="Arial" w:eastAsia="Arial" w:hAnsi="Arial" w:cs="Arial"/>
                <w:b/>
                <w:smallCaps/>
                <w:color w:val="000000" w:themeColor="text1"/>
                <w:sz w:val="18"/>
                <w:szCs w:val="18"/>
              </w:rPr>
              <w:pPrChange w:id="3027"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del w:id="3028" w:author="José Albeiro Montes Gil" w:date="2022-01-19T17:02:00Z">
              <w:r w:rsidDel="00AF4086">
                <w:rPr>
                  <w:rFonts w:ascii="Arial" w:eastAsia="Arial" w:hAnsi="Arial" w:cs="Arial"/>
                  <w:b/>
                  <w:smallCaps/>
                  <w:color w:val="000000" w:themeColor="text1"/>
                  <w:sz w:val="18"/>
                  <w:szCs w:val="18"/>
                </w:rPr>
                <w:delText>19</w:delText>
              </w:r>
            </w:del>
          </w:p>
        </w:tc>
        <w:tc>
          <w:tcPr>
            <w:cnfStyle w:val="000010000000" w:firstRow="0" w:lastRow="0" w:firstColumn="0" w:lastColumn="0" w:oddVBand="1" w:evenVBand="0" w:oddHBand="0" w:evenHBand="0" w:firstRowFirstColumn="0" w:firstRowLastColumn="0" w:lastRowFirstColumn="0" w:lastRowLastColumn="0"/>
            <w:tcW w:w="417" w:type="dxa"/>
          </w:tcPr>
          <w:p w14:paraId="6A050F60" w14:textId="108AD4BD" w:rsidR="00D167C9" w:rsidRPr="00C904C6" w:rsidDel="00AF4086" w:rsidRDefault="00D167C9" w:rsidP="0097128C">
            <w:pPr>
              <w:keepNext/>
              <w:spacing w:line="360" w:lineRule="auto"/>
              <w:rPr>
                <w:del w:id="3029" w:author="José Albeiro Montes Gil" w:date="2022-01-19T17:02:00Z"/>
                <w:rFonts w:ascii="Arial" w:eastAsia="Arial" w:hAnsi="Arial" w:cs="Arial"/>
                <w:b/>
                <w:smallCaps/>
                <w:color w:val="000000" w:themeColor="text1"/>
                <w:sz w:val="18"/>
                <w:szCs w:val="18"/>
              </w:rPr>
              <w:pPrChange w:id="3030" w:author="José Albeiro Montes Gil" w:date="2022-01-20T12:42:00Z">
                <w:pPr>
                  <w:keepNext/>
                  <w:framePr w:hSpace="141" w:wrap="around" w:vAnchor="text" w:hAnchor="margin" w:xAlign="center" w:y="507"/>
                  <w:spacing w:line="360" w:lineRule="auto"/>
                  <w:jc w:val="center"/>
                </w:pPr>
              </w:pPrChange>
            </w:pPr>
            <w:del w:id="3031" w:author="José Albeiro Montes Gil" w:date="2022-01-19T17:02:00Z">
              <w:r w:rsidDel="00AF4086">
                <w:rPr>
                  <w:rFonts w:ascii="Arial" w:eastAsia="Arial" w:hAnsi="Arial" w:cs="Arial"/>
                  <w:b/>
                  <w:smallCaps/>
                  <w:color w:val="000000" w:themeColor="text1"/>
                  <w:sz w:val="18"/>
                  <w:szCs w:val="18"/>
                </w:rPr>
                <w:delText>20</w:delText>
              </w:r>
            </w:del>
          </w:p>
        </w:tc>
        <w:tc>
          <w:tcPr>
            <w:tcW w:w="472" w:type="dxa"/>
          </w:tcPr>
          <w:p w14:paraId="5F2BD660" w14:textId="35CF447E" w:rsidR="00D167C9"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032" w:author="José Albeiro Montes Gil" w:date="2022-01-19T17:02:00Z"/>
                <w:rFonts w:ascii="Arial" w:eastAsia="Arial" w:hAnsi="Arial" w:cs="Arial"/>
                <w:b/>
                <w:smallCaps/>
                <w:color w:val="000000" w:themeColor="text1"/>
                <w:sz w:val="18"/>
                <w:szCs w:val="18"/>
              </w:rPr>
              <w:pPrChange w:id="3033"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del w:id="3034" w:author="José Albeiro Montes Gil" w:date="2022-01-19T17:02:00Z">
              <w:r w:rsidDel="00AF4086">
                <w:rPr>
                  <w:rFonts w:ascii="Arial" w:eastAsia="Arial" w:hAnsi="Arial" w:cs="Arial"/>
                  <w:b/>
                  <w:smallCaps/>
                  <w:color w:val="000000" w:themeColor="text1"/>
                  <w:sz w:val="18"/>
                  <w:szCs w:val="18"/>
                </w:rPr>
                <w:delText>21</w:delText>
              </w:r>
            </w:del>
          </w:p>
        </w:tc>
        <w:tc>
          <w:tcPr>
            <w:cnfStyle w:val="000010000000" w:firstRow="0" w:lastRow="0" w:firstColumn="0" w:lastColumn="0" w:oddVBand="1" w:evenVBand="0" w:oddHBand="0" w:evenHBand="0" w:firstRowFirstColumn="0" w:firstRowLastColumn="0" w:lastRowFirstColumn="0" w:lastRowLastColumn="0"/>
            <w:tcW w:w="417" w:type="dxa"/>
          </w:tcPr>
          <w:p w14:paraId="2FCC0E6C" w14:textId="2C85E9E6" w:rsidR="00D167C9" w:rsidDel="00AF4086" w:rsidRDefault="00D167C9" w:rsidP="0097128C">
            <w:pPr>
              <w:keepNext/>
              <w:spacing w:line="360" w:lineRule="auto"/>
              <w:rPr>
                <w:del w:id="3035" w:author="José Albeiro Montes Gil" w:date="2022-01-19T17:02:00Z"/>
                <w:rFonts w:ascii="Arial" w:eastAsia="Arial" w:hAnsi="Arial" w:cs="Arial"/>
                <w:b/>
                <w:smallCaps/>
                <w:color w:val="000000" w:themeColor="text1"/>
                <w:sz w:val="18"/>
                <w:szCs w:val="18"/>
              </w:rPr>
              <w:pPrChange w:id="3036" w:author="José Albeiro Montes Gil" w:date="2022-01-20T12:42:00Z">
                <w:pPr>
                  <w:keepNext/>
                  <w:framePr w:hSpace="141" w:wrap="around" w:vAnchor="text" w:hAnchor="margin" w:xAlign="center" w:y="507"/>
                  <w:spacing w:line="360" w:lineRule="auto"/>
                  <w:jc w:val="center"/>
                </w:pPr>
              </w:pPrChange>
            </w:pPr>
            <w:del w:id="3037" w:author="José Albeiro Montes Gil" w:date="2022-01-19T17:02:00Z">
              <w:r w:rsidDel="00AF4086">
                <w:rPr>
                  <w:rFonts w:ascii="Arial" w:eastAsia="Arial" w:hAnsi="Arial" w:cs="Arial"/>
                  <w:b/>
                  <w:smallCaps/>
                  <w:color w:val="000000" w:themeColor="text1"/>
                  <w:sz w:val="18"/>
                  <w:szCs w:val="18"/>
                </w:rPr>
                <w:delText>22</w:delText>
              </w:r>
            </w:del>
          </w:p>
        </w:tc>
      </w:tr>
      <w:tr w:rsidR="00D167C9" w:rsidRPr="00C904C6" w:rsidDel="00AF4086" w14:paraId="06807938" w14:textId="0A686FA5" w:rsidTr="00D167C9">
        <w:trPr>
          <w:cnfStyle w:val="000000100000" w:firstRow="0" w:lastRow="0" w:firstColumn="0" w:lastColumn="0" w:oddVBand="0" w:evenVBand="0" w:oddHBand="1" w:evenHBand="0" w:firstRowFirstColumn="0" w:firstRowLastColumn="0" w:lastRowFirstColumn="0" w:lastRowLastColumn="0"/>
          <w:trHeight w:val="138"/>
          <w:del w:id="3038" w:author="José Albeiro Montes Gil" w:date="2022-01-19T17:02:00Z"/>
        </w:trPr>
        <w:tc>
          <w:tcPr>
            <w:cnfStyle w:val="000010000000" w:firstRow="0" w:lastRow="0" w:firstColumn="0" w:lastColumn="0" w:oddVBand="1" w:evenVBand="0" w:oddHBand="0" w:evenHBand="0" w:firstRowFirstColumn="0" w:firstRowLastColumn="0" w:lastRowFirstColumn="0" w:lastRowLastColumn="0"/>
            <w:tcW w:w="0" w:type="auto"/>
          </w:tcPr>
          <w:p w14:paraId="60F54ACD" w14:textId="1F76600B" w:rsidR="00D167C9" w:rsidRPr="00C904C6" w:rsidDel="00AF4086" w:rsidRDefault="00D167C9" w:rsidP="0097128C">
            <w:pPr>
              <w:keepNext/>
              <w:spacing w:line="360" w:lineRule="auto"/>
              <w:rPr>
                <w:del w:id="3039" w:author="José Albeiro Montes Gil" w:date="2022-01-19T17:02:00Z"/>
                <w:rFonts w:ascii="Arial" w:eastAsia="Arial" w:hAnsi="Arial" w:cs="Arial"/>
                <w:b/>
                <w:smallCaps/>
                <w:color w:val="000000" w:themeColor="text1"/>
                <w:sz w:val="18"/>
                <w:szCs w:val="18"/>
              </w:rPr>
              <w:pPrChange w:id="3040" w:author="José Albeiro Montes Gil" w:date="2022-01-20T12:42:00Z">
                <w:pPr>
                  <w:keepNext/>
                  <w:framePr w:hSpace="141" w:wrap="around" w:vAnchor="text" w:hAnchor="margin" w:xAlign="center" w:y="507"/>
                  <w:spacing w:line="360" w:lineRule="auto"/>
                  <w:jc w:val="center"/>
                </w:pPr>
              </w:pPrChange>
            </w:pPr>
            <w:del w:id="3041" w:author="José Albeiro Montes Gil" w:date="2022-01-19T17:02:00Z">
              <w:r w:rsidRPr="00C904C6" w:rsidDel="00AF4086">
                <w:rPr>
                  <w:rFonts w:ascii="Arial" w:eastAsia="Arial" w:hAnsi="Arial" w:cs="Arial"/>
                  <w:b/>
                  <w:smallCaps/>
                  <w:color w:val="000000" w:themeColor="text1"/>
                  <w:sz w:val="18"/>
                  <w:szCs w:val="18"/>
                </w:rPr>
                <w:delText>fases</w:delText>
              </w:r>
            </w:del>
          </w:p>
        </w:tc>
        <w:tc>
          <w:tcPr>
            <w:tcW w:w="0" w:type="auto"/>
            <w:gridSpan w:val="2"/>
          </w:tcPr>
          <w:p w14:paraId="3D437E81" w14:textId="4A0C00BD"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042" w:author="José Albeiro Montes Gil" w:date="2022-01-19T17:02:00Z"/>
                <w:rFonts w:ascii="Arial" w:eastAsia="Arial" w:hAnsi="Arial" w:cs="Arial"/>
                <w:b/>
                <w:smallCaps/>
                <w:color w:val="000000" w:themeColor="text1"/>
                <w:sz w:val="18"/>
                <w:szCs w:val="18"/>
              </w:rPr>
              <w:pPrChange w:id="3043"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del w:id="3044" w:author="José Albeiro Montes Gil" w:date="2022-01-19T17:02:00Z">
              <w:r w:rsidRPr="00C904C6" w:rsidDel="00AF4086">
                <w:rPr>
                  <w:rFonts w:ascii="Arial" w:eastAsia="Arial" w:hAnsi="Arial" w:cs="Arial"/>
                  <w:b/>
                  <w:smallCaps/>
                  <w:color w:val="000000" w:themeColor="text1"/>
                  <w:sz w:val="18"/>
                  <w:szCs w:val="18"/>
                </w:rPr>
                <w:delText>ACTIVIDADES</w:delText>
              </w:r>
            </w:del>
          </w:p>
        </w:tc>
        <w:tc>
          <w:tcPr>
            <w:cnfStyle w:val="000010000000" w:firstRow="0" w:lastRow="0" w:firstColumn="0" w:lastColumn="0" w:oddVBand="1" w:evenVBand="0" w:oddHBand="0" w:evenHBand="0" w:firstRowFirstColumn="0" w:firstRowLastColumn="0" w:lastRowFirstColumn="0" w:lastRowLastColumn="0"/>
            <w:tcW w:w="0" w:type="auto"/>
            <w:gridSpan w:val="18"/>
          </w:tcPr>
          <w:p w14:paraId="6158E125" w14:textId="49853D35" w:rsidR="00D167C9" w:rsidRPr="00C904C6" w:rsidDel="00AF4086" w:rsidRDefault="00D167C9" w:rsidP="0097128C">
            <w:pPr>
              <w:keepNext/>
              <w:spacing w:line="360" w:lineRule="auto"/>
              <w:rPr>
                <w:del w:id="3045" w:author="José Albeiro Montes Gil" w:date="2022-01-19T17:02:00Z"/>
                <w:rFonts w:ascii="Arial" w:eastAsia="Arial" w:hAnsi="Arial" w:cs="Arial"/>
                <w:b/>
                <w:smallCaps/>
                <w:color w:val="595959"/>
                <w:sz w:val="18"/>
                <w:szCs w:val="18"/>
              </w:rPr>
              <w:pPrChange w:id="3046" w:author="José Albeiro Montes Gil" w:date="2022-01-20T12:42:00Z">
                <w:pPr>
                  <w:keepNext/>
                  <w:framePr w:hSpace="141" w:wrap="around" w:vAnchor="text" w:hAnchor="margin" w:xAlign="center" w:y="507"/>
                  <w:spacing w:line="360" w:lineRule="auto"/>
                  <w:jc w:val="center"/>
                </w:pPr>
              </w:pPrChange>
            </w:pPr>
          </w:p>
        </w:tc>
        <w:tc>
          <w:tcPr>
            <w:tcW w:w="0" w:type="auto"/>
          </w:tcPr>
          <w:p w14:paraId="29C230D1" w14:textId="1789FF56"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047" w:author="José Albeiro Montes Gil" w:date="2022-01-19T17:02:00Z"/>
                <w:rFonts w:ascii="Arial" w:eastAsia="Arial" w:hAnsi="Arial" w:cs="Arial"/>
                <w:b/>
                <w:smallCaps/>
                <w:color w:val="595959"/>
                <w:sz w:val="18"/>
                <w:szCs w:val="18"/>
              </w:rPr>
              <w:pPrChange w:id="3048"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19D79CBE" w14:textId="24153AFE" w:rsidR="00D167C9" w:rsidRPr="00C904C6" w:rsidDel="00AF4086" w:rsidRDefault="00D167C9" w:rsidP="0097128C">
            <w:pPr>
              <w:keepNext/>
              <w:spacing w:line="360" w:lineRule="auto"/>
              <w:rPr>
                <w:del w:id="3049" w:author="José Albeiro Montes Gil" w:date="2022-01-19T17:02:00Z"/>
                <w:rFonts w:ascii="Arial" w:eastAsia="Arial" w:hAnsi="Arial" w:cs="Arial"/>
                <w:b/>
                <w:smallCaps/>
                <w:color w:val="595959"/>
                <w:sz w:val="18"/>
                <w:szCs w:val="18"/>
              </w:rPr>
              <w:pPrChange w:id="3050" w:author="José Albeiro Montes Gil" w:date="2022-01-20T12:42:00Z">
                <w:pPr>
                  <w:keepNext/>
                  <w:framePr w:hSpace="141" w:wrap="around" w:vAnchor="text" w:hAnchor="margin" w:xAlign="center" w:y="507"/>
                  <w:spacing w:line="360" w:lineRule="auto"/>
                  <w:jc w:val="center"/>
                </w:pPr>
              </w:pPrChange>
            </w:pPr>
          </w:p>
        </w:tc>
        <w:tc>
          <w:tcPr>
            <w:tcW w:w="472" w:type="dxa"/>
          </w:tcPr>
          <w:p w14:paraId="7FA4DE31" w14:textId="5D84F751"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051" w:author="José Albeiro Montes Gil" w:date="2022-01-19T17:02:00Z"/>
                <w:rFonts w:ascii="Arial" w:eastAsia="Arial" w:hAnsi="Arial" w:cs="Arial"/>
                <w:b/>
                <w:smallCaps/>
                <w:color w:val="595959"/>
                <w:sz w:val="18"/>
                <w:szCs w:val="18"/>
              </w:rPr>
              <w:pPrChange w:id="3052"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72ECEE57" w14:textId="5110BE7C" w:rsidR="00D167C9" w:rsidRPr="00C904C6" w:rsidDel="00AF4086" w:rsidRDefault="00D167C9" w:rsidP="0097128C">
            <w:pPr>
              <w:keepNext/>
              <w:spacing w:line="360" w:lineRule="auto"/>
              <w:rPr>
                <w:del w:id="3053" w:author="José Albeiro Montes Gil" w:date="2022-01-19T17:02:00Z"/>
                <w:rFonts w:ascii="Arial" w:eastAsia="Arial" w:hAnsi="Arial" w:cs="Arial"/>
                <w:b/>
                <w:smallCaps/>
                <w:color w:val="595959"/>
                <w:sz w:val="18"/>
                <w:szCs w:val="18"/>
              </w:rPr>
              <w:pPrChange w:id="3054" w:author="José Albeiro Montes Gil" w:date="2022-01-20T12:42:00Z">
                <w:pPr>
                  <w:keepNext/>
                  <w:framePr w:hSpace="141" w:wrap="around" w:vAnchor="text" w:hAnchor="margin" w:xAlign="center" w:y="507"/>
                  <w:spacing w:line="360" w:lineRule="auto"/>
                  <w:jc w:val="center"/>
                </w:pPr>
              </w:pPrChange>
            </w:pPr>
          </w:p>
        </w:tc>
      </w:tr>
      <w:tr w:rsidR="00D167C9" w:rsidRPr="00C904C6" w:rsidDel="00AF4086" w14:paraId="1E4EE5C2" w14:textId="21B786F8" w:rsidTr="00D167C9">
        <w:trPr>
          <w:trHeight w:val="138"/>
          <w:del w:id="3055" w:author="José Albeiro Montes Gil" w:date="2022-01-19T17:02:00Z"/>
        </w:trPr>
        <w:tc>
          <w:tcPr>
            <w:cnfStyle w:val="000010000000" w:firstRow="0" w:lastRow="0" w:firstColumn="0" w:lastColumn="0" w:oddVBand="1" w:evenVBand="0" w:oddHBand="0" w:evenHBand="0" w:firstRowFirstColumn="0" w:firstRowLastColumn="0" w:lastRowFirstColumn="0" w:lastRowLastColumn="0"/>
            <w:tcW w:w="0" w:type="auto"/>
            <w:vMerge w:val="restart"/>
          </w:tcPr>
          <w:p w14:paraId="09B70555" w14:textId="39C3EDD7" w:rsidR="00D167C9" w:rsidRPr="00C904C6" w:rsidDel="00AF4086" w:rsidRDefault="00D167C9" w:rsidP="0097128C">
            <w:pPr>
              <w:keepNext/>
              <w:spacing w:line="360" w:lineRule="auto"/>
              <w:rPr>
                <w:del w:id="3056" w:author="José Albeiro Montes Gil" w:date="2022-01-19T17:02:00Z"/>
                <w:rFonts w:ascii="Arial" w:eastAsia="Arial" w:hAnsi="Arial" w:cs="Arial"/>
                <w:b/>
                <w:smallCaps/>
                <w:color w:val="595959"/>
                <w:sz w:val="18"/>
                <w:szCs w:val="18"/>
              </w:rPr>
              <w:pPrChange w:id="3057" w:author="José Albeiro Montes Gil" w:date="2022-01-20T12:42:00Z">
                <w:pPr>
                  <w:keepNext/>
                  <w:framePr w:hSpace="141" w:wrap="around" w:vAnchor="text" w:hAnchor="margin" w:xAlign="center" w:y="507"/>
                  <w:spacing w:line="360" w:lineRule="auto"/>
                </w:pPr>
              </w:pPrChange>
            </w:pPr>
            <w:del w:id="3058" w:author="José Albeiro Montes Gil" w:date="2022-01-19T17:02:00Z">
              <w:r w:rsidRPr="00C904C6" w:rsidDel="00AF4086">
                <w:rPr>
                  <w:rFonts w:ascii="Arial" w:eastAsia="Arial" w:hAnsi="Arial" w:cs="Arial"/>
                  <w:b/>
                  <w:smallCaps/>
                  <w:color w:val="000000" w:themeColor="text1"/>
                  <w:sz w:val="18"/>
                  <w:szCs w:val="18"/>
                </w:rPr>
                <w:delText>F1</w:delText>
              </w:r>
              <w:r w:rsidDel="00AF4086">
                <w:rPr>
                  <w:rFonts w:ascii="Arial" w:eastAsia="Arial" w:hAnsi="Arial" w:cs="Arial"/>
                  <w:b/>
                  <w:smallCaps/>
                  <w:color w:val="000000" w:themeColor="text1"/>
                  <w:sz w:val="18"/>
                  <w:szCs w:val="18"/>
                </w:rPr>
                <w:delText>.Empatizar</w:delText>
              </w:r>
            </w:del>
          </w:p>
        </w:tc>
        <w:tc>
          <w:tcPr>
            <w:tcW w:w="0" w:type="auto"/>
            <w:vMerge w:val="restart"/>
          </w:tcPr>
          <w:customXmlDelRangeStart w:id="3059" w:author="José Albeiro Montes Gil" w:date="2022-01-19T17:02:00Z"/>
          <w:sdt>
            <w:sdtPr>
              <w:rPr>
                <w:rFonts w:ascii="Arial" w:eastAsiaTheme="minorHAnsi" w:hAnsi="Arial" w:cs="Arial"/>
                <w:sz w:val="18"/>
                <w:szCs w:val="18"/>
              </w:rPr>
              <w:tag w:val="goog_rdk_8"/>
              <w:id w:val="-1087767395"/>
            </w:sdtPr>
            <w:sdtEndPr/>
            <w:sdtContent>
              <w:customXmlDelRangeEnd w:id="3059"/>
              <w:p w14:paraId="4D5432E5" w14:textId="592E44EB"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060" w:author="José Albeiro Montes Gil" w:date="2022-01-19T17:02:00Z"/>
                    <w:rFonts w:ascii="Arial" w:eastAsia="Arial" w:hAnsi="Arial" w:cs="Arial"/>
                    <w:b/>
                    <w:smallCaps/>
                    <w:color w:val="595959"/>
                    <w:sz w:val="18"/>
                    <w:szCs w:val="18"/>
                  </w:rPr>
                  <w:pPrChange w:id="3061"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del w:id="3062" w:author="José Albeiro Montes Gil" w:date="2022-01-19T17:02:00Z">
                  <w:r w:rsidRPr="00C904C6" w:rsidDel="00AF4086">
                    <w:rPr>
                      <w:rFonts w:ascii="Arial" w:eastAsia="Arial" w:hAnsi="Arial" w:cs="Arial"/>
                      <w:b/>
                      <w:smallCaps/>
                      <w:color w:val="000000" w:themeColor="text1"/>
                      <w:sz w:val="18"/>
                      <w:szCs w:val="18"/>
                    </w:rPr>
                    <w:delText>A1</w:delText>
                  </w:r>
                </w:del>
                <w:customXmlDelRangeStart w:id="3063" w:author="José Albeiro Montes Gil" w:date="2022-01-19T17:02:00Z"/>
                <w:sdt>
                  <w:sdtPr>
                    <w:rPr>
                      <w:rFonts w:ascii="Arial" w:eastAsiaTheme="minorHAnsi" w:hAnsi="Arial" w:cs="Arial"/>
                      <w:color w:val="000000" w:themeColor="text1"/>
                      <w:sz w:val="18"/>
                      <w:szCs w:val="18"/>
                    </w:rPr>
                    <w:tag w:val="goog_rdk_7"/>
                    <w:id w:val="192969503"/>
                  </w:sdtPr>
                  <w:sdtEndPr/>
                  <w:sdtContent>
                    <w:customXmlDelRangeEnd w:id="3063"/>
                    <w:customXmlDelRangeStart w:id="3064" w:author="José Albeiro Montes Gil" w:date="2022-01-19T17:02:00Z"/>
                  </w:sdtContent>
                </w:sdt>
                <w:customXmlDelRangeEnd w:id="3064"/>
              </w:p>
              <w:customXmlDelRangeStart w:id="3065" w:author="José Albeiro Montes Gil" w:date="2022-01-19T17:02:00Z"/>
            </w:sdtContent>
          </w:sdt>
          <w:customXmlDelRangeEnd w:id="3065"/>
        </w:tc>
        <w:tc>
          <w:tcPr>
            <w:cnfStyle w:val="000010000000" w:firstRow="0" w:lastRow="0" w:firstColumn="0" w:lastColumn="0" w:oddVBand="1" w:evenVBand="0" w:oddHBand="0" w:evenHBand="0" w:firstRowFirstColumn="0" w:firstRowLastColumn="0" w:lastRowFirstColumn="0" w:lastRowLastColumn="0"/>
            <w:tcW w:w="0" w:type="auto"/>
          </w:tcPr>
          <w:p w14:paraId="32314AB1" w14:textId="08A6AE23" w:rsidR="00D167C9" w:rsidRPr="00C904C6" w:rsidDel="00AF4086" w:rsidRDefault="00D167C9" w:rsidP="0097128C">
            <w:pPr>
              <w:keepNext/>
              <w:spacing w:line="360" w:lineRule="auto"/>
              <w:rPr>
                <w:del w:id="3066" w:author="José Albeiro Montes Gil" w:date="2022-01-19T17:02:00Z"/>
                <w:rFonts w:ascii="Arial" w:eastAsia="Arial" w:hAnsi="Arial" w:cs="Arial"/>
                <w:b/>
                <w:smallCaps/>
                <w:color w:val="595959"/>
                <w:sz w:val="18"/>
                <w:szCs w:val="18"/>
              </w:rPr>
              <w:pPrChange w:id="3067" w:author="José Albeiro Montes Gil" w:date="2022-01-20T12:42:00Z">
                <w:pPr>
                  <w:keepNext/>
                  <w:framePr w:hSpace="141" w:wrap="around" w:vAnchor="text" w:hAnchor="margin" w:xAlign="center" w:y="507"/>
                  <w:spacing w:line="360" w:lineRule="auto"/>
                  <w:jc w:val="center"/>
                </w:pPr>
              </w:pPrChange>
            </w:pPr>
            <w:del w:id="3068" w:author="José Albeiro Montes Gil" w:date="2022-01-19T17:02:00Z">
              <w:r w:rsidRPr="00C904C6" w:rsidDel="00AF4086">
                <w:rPr>
                  <w:rFonts w:ascii="Arial" w:eastAsia="Arial" w:hAnsi="Arial" w:cs="Arial"/>
                  <w:b/>
                  <w:smallCaps/>
                  <w:color w:val="000000" w:themeColor="text1"/>
                  <w:sz w:val="18"/>
                  <w:szCs w:val="18"/>
                </w:rPr>
                <w:delText>A1.1</w:delText>
              </w:r>
            </w:del>
          </w:p>
        </w:tc>
        <w:tc>
          <w:tcPr>
            <w:tcW w:w="0" w:type="auto"/>
          </w:tcPr>
          <w:p w14:paraId="280B376D" w14:textId="4538B8B7"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069" w:author="José Albeiro Montes Gil" w:date="2022-01-19T17:02:00Z"/>
                <w:rFonts w:ascii="Arial" w:eastAsia="Arial" w:hAnsi="Arial" w:cs="Arial"/>
                <w:b/>
                <w:smallCaps/>
                <w:color w:val="595959"/>
                <w:sz w:val="18"/>
                <w:szCs w:val="18"/>
              </w:rPr>
              <w:pPrChange w:id="3070"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del w:id="3071" w:author="José Albeiro Montes Gil" w:date="2022-01-19T17:02:00Z">
              <w:r w:rsidRPr="00C904C6" w:rsidDel="00AF4086">
                <w:rPr>
                  <w:rFonts w:ascii="Arial" w:eastAsia="Arial" w:hAnsi="Arial" w:cs="Arial"/>
                  <w:b/>
                  <w:smallCaps/>
                  <w:color w:val="000000" w:themeColor="text1"/>
                  <w:sz w:val="18"/>
                  <w:szCs w:val="18"/>
                </w:rPr>
                <w:delText>x</w:delText>
              </w:r>
            </w:del>
          </w:p>
        </w:tc>
        <w:tc>
          <w:tcPr>
            <w:cnfStyle w:val="000010000000" w:firstRow="0" w:lastRow="0" w:firstColumn="0" w:lastColumn="0" w:oddVBand="1" w:evenVBand="0" w:oddHBand="0" w:evenHBand="0" w:firstRowFirstColumn="0" w:firstRowLastColumn="0" w:lastRowFirstColumn="0" w:lastRowLastColumn="0"/>
            <w:tcW w:w="0" w:type="auto"/>
          </w:tcPr>
          <w:p w14:paraId="515A233E" w14:textId="2C131E9F" w:rsidR="00D167C9" w:rsidRPr="00C904C6" w:rsidDel="00AF4086" w:rsidRDefault="00D167C9" w:rsidP="0097128C">
            <w:pPr>
              <w:keepNext/>
              <w:spacing w:line="360" w:lineRule="auto"/>
              <w:rPr>
                <w:del w:id="3072" w:author="José Albeiro Montes Gil" w:date="2022-01-19T17:02:00Z"/>
                <w:rFonts w:ascii="Arial" w:eastAsia="Arial" w:hAnsi="Arial" w:cs="Arial"/>
                <w:b/>
                <w:smallCaps/>
                <w:color w:val="000000" w:themeColor="text1"/>
                <w:sz w:val="18"/>
                <w:szCs w:val="18"/>
              </w:rPr>
              <w:pPrChange w:id="3073" w:author="José Albeiro Montes Gil" w:date="2022-01-20T12:42:00Z">
                <w:pPr>
                  <w:keepNext/>
                  <w:framePr w:hSpace="141" w:wrap="around" w:vAnchor="text" w:hAnchor="margin" w:xAlign="center" w:y="507"/>
                  <w:spacing w:line="360" w:lineRule="auto"/>
                  <w:jc w:val="center"/>
                </w:pPr>
              </w:pPrChange>
            </w:pPr>
          </w:p>
        </w:tc>
        <w:tc>
          <w:tcPr>
            <w:tcW w:w="0" w:type="auto"/>
          </w:tcPr>
          <w:p w14:paraId="0A06E8C7" w14:textId="00818CD3"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074" w:author="José Albeiro Montes Gil" w:date="2022-01-19T17:02:00Z"/>
                <w:rFonts w:ascii="Arial" w:eastAsia="Arial" w:hAnsi="Arial" w:cs="Arial"/>
                <w:b/>
                <w:smallCaps/>
                <w:color w:val="000000" w:themeColor="text1"/>
                <w:sz w:val="18"/>
                <w:szCs w:val="18"/>
              </w:rPr>
              <w:pPrChange w:id="3075"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del w:id="3076" w:author="José Albeiro Montes Gil" w:date="2022-01-19T17:02:00Z">
              <w:r w:rsidRPr="00C904C6" w:rsidDel="00AF4086">
                <w:rPr>
                  <w:rFonts w:ascii="Arial" w:eastAsia="Arial" w:hAnsi="Arial" w:cs="Arial"/>
                  <w:b/>
                  <w:smallCaps/>
                  <w:color w:val="000000" w:themeColor="text1"/>
                  <w:sz w:val="18"/>
                  <w:szCs w:val="18"/>
                </w:rPr>
                <w:delText>x</w:delText>
              </w:r>
            </w:del>
          </w:p>
        </w:tc>
        <w:tc>
          <w:tcPr>
            <w:cnfStyle w:val="000010000000" w:firstRow="0" w:lastRow="0" w:firstColumn="0" w:lastColumn="0" w:oddVBand="1" w:evenVBand="0" w:oddHBand="0" w:evenHBand="0" w:firstRowFirstColumn="0" w:firstRowLastColumn="0" w:lastRowFirstColumn="0" w:lastRowLastColumn="0"/>
            <w:tcW w:w="0" w:type="auto"/>
          </w:tcPr>
          <w:p w14:paraId="461CD94F" w14:textId="05042417" w:rsidR="00D167C9" w:rsidRPr="00C904C6" w:rsidDel="00AF4086" w:rsidRDefault="00D167C9" w:rsidP="0097128C">
            <w:pPr>
              <w:keepNext/>
              <w:spacing w:line="360" w:lineRule="auto"/>
              <w:rPr>
                <w:del w:id="3077" w:author="José Albeiro Montes Gil" w:date="2022-01-19T17:02:00Z"/>
                <w:rFonts w:ascii="Arial" w:eastAsia="Arial" w:hAnsi="Arial" w:cs="Arial"/>
                <w:b/>
                <w:smallCaps/>
                <w:color w:val="595959"/>
                <w:sz w:val="18"/>
                <w:szCs w:val="18"/>
              </w:rPr>
              <w:pPrChange w:id="3078" w:author="José Albeiro Montes Gil" w:date="2022-01-20T12:42:00Z">
                <w:pPr>
                  <w:keepNext/>
                  <w:framePr w:hSpace="141" w:wrap="around" w:vAnchor="text" w:hAnchor="margin" w:xAlign="center" w:y="507"/>
                  <w:spacing w:line="360" w:lineRule="auto"/>
                  <w:jc w:val="center"/>
                </w:pPr>
              </w:pPrChange>
            </w:pPr>
          </w:p>
        </w:tc>
        <w:tc>
          <w:tcPr>
            <w:tcW w:w="0" w:type="auto"/>
          </w:tcPr>
          <w:p w14:paraId="5BC97C52" w14:textId="0AE94AFF"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079" w:author="José Albeiro Montes Gil" w:date="2022-01-19T17:02:00Z"/>
                <w:rFonts w:ascii="Arial" w:eastAsia="Arial" w:hAnsi="Arial" w:cs="Arial"/>
                <w:b/>
                <w:smallCaps/>
                <w:color w:val="595959"/>
                <w:sz w:val="18"/>
                <w:szCs w:val="18"/>
              </w:rPr>
              <w:pPrChange w:id="3080"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5BB340B6" w14:textId="32EEBFEF" w:rsidR="00D167C9" w:rsidRPr="00C904C6" w:rsidDel="00AF4086" w:rsidRDefault="00D167C9" w:rsidP="0097128C">
            <w:pPr>
              <w:keepNext/>
              <w:spacing w:line="360" w:lineRule="auto"/>
              <w:rPr>
                <w:del w:id="3081" w:author="José Albeiro Montes Gil" w:date="2022-01-19T17:02:00Z"/>
                <w:rFonts w:ascii="Arial" w:eastAsia="Arial" w:hAnsi="Arial" w:cs="Arial"/>
                <w:b/>
                <w:smallCaps/>
                <w:color w:val="595959"/>
                <w:sz w:val="18"/>
                <w:szCs w:val="18"/>
              </w:rPr>
              <w:pPrChange w:id="3082" w:author="José Albeiro Montes Gil" w:date="2022-01-20T12:42:00Z">
                <w:pPr>
                  <w:keepNext/>
                  <w:framePr w:hSpace="141" w:wrap="around" w:vAnchor="text" w:hAnchor="margin" w:xAlign="center" w:y="507"/>
                  <w:spacing w:line="360" w:lineRule="auto"/>
                  <w:jc w:val="center"/>
                </w:pPr>
              </w:pPrChange>
            </w:pPr>
          </w:p>
        </w:tc>
        <w:tc>
          <w:tcPr>
            <w:tcW w:w="0" w:type="auto"/>
          </w:tcPr>
          <w:p w14:paraId="06C667AD" w14:textId="0C45FD3D"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083" w:author="José Albeiro Montes Gil" w:date="2022-01-19T17:02:00Z"/>
                <w:rFonts w:ascii="Arial" w:eastAsia="Arial" w:hAnsi="Arial" w:cs="Arial"/>
                <w:b/>
                <w:smallCaps/>
                <w:color w:val="595959"/>
                <w:sz w:val="18"/>
                <w:szCs w:val="18"/>
              </w:rPr>
              <w:pPrChange w:id="3084"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04841E5C" w14:textId="7410C8CD" w:rsidR="00D167C9" w:rsidRPr="00C904C6" w:rsidDel="00AF4086" w:rsidRDefault="00D167C9" w:rsidP="0097128C">
            <w:pPr>
              <w:keepNext/>
              <w:spacing w:line="360" w:lineRule="auto"/>
              <w:rPr>
                <w:del w:id="3085" w:author="José Albeiro Montes Gil" w:date="2022-01-19T17:02:00Z"/>
                <w:rFonts w:ascii="Arial" w:eastAsia="Arial" w:hAnsi="Arial" w:cs="Arial"/>
                <w:b/>
                <w:smallCaps/>
                <w:color w:val="595959"/>
                <w:sz w:val="18"/>
                <w:szCs w:val="18"/>
              </w:rPr>
              <w:pPrChange w:id="3086" w:author="José Albeiro Montes Gil" w:date="2022-01-20T12:42:00Z">
                <w:pPr>
                  <w:keepNext/>
                  <w:framePr w:hSpace="141" w:wrap="around" w:vAnchor="text" w:hAnchor="margin" w:xAlign="center" w:y="507"/>
                  <w:spacing w:line="360" w:lineRule="auto"/>
                  <w:jc w:val="center"/>
                </w:pPr>
              </w:pPrChange>
            </w:pPr>
          </w:p>
        </w:tc>
        <w:tc>
          <w:tcPr>
            <w:tcW w:w="0" w:type="auto"/>
          </w:tcPr>
          <w:p w14:paraId="5B8D5FF9" w14:textId="42F450CA"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087" w:author="José Albeiro Montes Gil" w:date="2022-01-19T17:02:00Z"/>
                <w:rFonts w:ascii="Arial" w:eastAsia="Arial" w:hAnsi="Arial" w:cs="Arial"/>
                <w:b/>
                <w:smallCaps/>
                <w:color w:val="595959"/>
                <w:sz w:val="18"/>
                <w:szCs w:val="18"/>
              </w:rPr>
              <w:pPrChange w:id="3088"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59A7C845" w14:textId="31CC3A03" w:rsidR="00D167C9" w:rsidRPr="00C904C6" w:rsidDel="00AF4086" w:rsidRDefault="00D167C9" w:rsidP="0097128C">
            <w:pPr>
              <w:keepNext/>
              <w:spacing w:line="360" w:lineRule="auto"/>
              <w:rPr>
                <w:del w:id="3089" w:author="José Albeiro Montes Gil" w:date="2022-01-19T17:02:00Z"/>
                <w:rFonts w:ascii="Arial" w:eastAsia="Arial" w:hAnsi="Arial" w:cs="Arial"/>
                <w:b/>
                <w:smallCaps/>
                <w:color w:val="595959"/>
                <w:sz w:val="18"/>
                <w:szCs w:val="18"/>
              </w:rPr>
              <w:pPrChange w:id="3090" w:author="José Albeiro Montes Gil" w:date="2022-01-20T12:42:00Z">
                <w:pPr>
                  <w:keepNext/>
                  <w:framePr w:hSpace="141" w:wrap="around" w:vAnchor="text" w:hAnchor="margin" w:xAlign="center" w:y="507"/>
                  <w:spacing w:line="360" w:lineRule="auto"/>
                  <w:jc w:val="center"/>
                </w:pPr>
              </w:pPrChange>
            </w:pPr>
          </w:p>
        </w:tc>
        <w:tc>
          <w:tcPr>
            <w:tcW w:w="0" w:type="auto"/>
          </w:tcPr>
          <w:p w14:paraId="14BADFBA" w14:textId="02DA5CC3"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091" w:author="José Albeiro Montes Gil" w:date="2022-01-19T17:02:00Z"/>
                <w:rFonts w:ascii="Arial" w:eastAsia="Arial" w:hAnsi="Arial" w:cs="Arial"/>
                <w:b/>
                <w:smallCaps/>
                <w:color w:val="595959"/>
                <w:sz w:val="18"/>
                <w:szCs w:val="18"/>
              </w:rPr>
              <w:pPrChange w:id="3092"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6025A22F" w14:textId="0E2545E3" w:rsidR="00D167C9" w:rsidRPr="00C904C6" w:rsidDel="00AF4086" w:rsidRDefault="00D167C9" w:rsidP="0097128C">
            <w:pPr>
              <w:keepNext/>
              <w:spacing w:line="360" w:lineRule="auto"/>
              <w:rPr>
                <w:del w:id="3093" w:author="José Albeiro Montes Gil" w:date="2022-01-19T17:02:00Z"/>
                <w:rFonts w:ascii="Arial" w:eastAsia="Arial" w:hAnsi="Arial" w:cs="Arial"/>
                <w:b/>
                <w:smallCaps/>
                <w:color w:val="595959"/>
                <w:sz w:val="18"/>
                <w:szCs w:val="18"/>
              </w:rPr>
              <w:pPrChange w:id="3094" w:author="José Albeiro Montes Gil" w:date="2022-01-20T12:42:00Z">
                <w:pPr>
                  <w:keepNext/>
                  <w:framePr w:hSpace="141" w:wrap="around" w:vAnchor="text" w:hAnchor="margin" w:xAlign="center" w:y="507"/>
                  <w:spacing w:line="360" w:lineRule="auto"/>
                  <w:jc w:val="center"/>
                </w:pPr>
              </w:pPrChange>
            </w:pPr>
          </w:p>
        </w:tc>
        <w:tc>
          <w:tcPr>
            <w:tcW w:w="724" w:type="dxa"/>
          </w:tcPr>
          <w:p w14:paraId="1ECBC715" w14:textId="46F6CCEA"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095" w:author="José Albeiro Montes Gil" w:date="2022-01-19T17:02:00Z"/>
                <w:rFonts w:ascii="Arial" w:eastAsia="Arial" w:hAnsi="Arial" w:cs="Arial"/>
                <w:b/>
                <w:smallCaps/>
                <w:color w:val="595959"/>
                <w:sz w:val="18"/>
                <w:szCs w:val="18"/>
              </w:rPr>
              <w:pPrChange w:id="3096"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20" w:type="dxa"/>
          </w:tcPr>
          <w:p w14:paraId="0AA13A96" w14:textId="05200760" w:rsidR="00D167C9" w:rsidRPr="00C904C6" w:rsidDel="00AF4086" w:rsidRDefault="00D167C9" w:rsidP="0097128C">
            <w:pPr>
              <w:keepNext/>
              <w:spacing w:line="360" w:lineRule="auto"/>
              <w:rPr>
                <w:del w:id="3097" w:author="José Albeiro Montes Gil" w:date="2022-01-19T17:02:00Z"/>
                <w:rFonts w:ascii="Arial" w:eastAsia="Arial" w:hAnsi="Arial" w:cs="Arial"/>
                <w:b/>
                <w:smallCaps/>
                <w:color w:val="595959"/>
                <w:sz w:val="18"/>
                <w:szCs w:val="18"/>
              </w:rPr>
              <w:pPrChange w:id="3098" w:author="José Albeiro Montes Gil" w:date="2022-01-20T12:42:00Z">
                <w:pPr>
                  <w:keepNext/>
                  <w:framePr w:hSpace="141" w:wrap="around" w:vAnchor="text" w:hAnchor="margin" w:xAlign="center" w:y="507"/>
                  <w:spacing w:line="360" w:lineRule="auto"/>
                  <w:jc w:val="center"/>
                </w:pPr>
              </w:pPrChange>
            </w:pPr>
          </w:p>
        </w:tc>
        <w:tc>
          <w:tcPr>
            <w:tcW w:w="0" w:type="auto"/>
          </w:tcPr>
          <w:p w14:paraId="66514AAE" w14:textId="38C7A399"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099" w:author="José Albeiro Montes Gil" w:date="2022-01-19T17:02:00Z"/>
                <w:rFonts w:ascii="Arial" w:eastAsia="Arial" w:hAnsi="Arial" w:cs="Arial"/>
                <w:b/>
                <w:smallCaps/>
                <w:color w:val="595959"/>
                <w:sz w:val="18"/>
                <w:szCs w:val="18"/>
              </w:rPr>
              <w:pPrChange w:id="3100"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57AAEC45" w14:textId="5DDC077C" w:rsidR="00D167C9" w:rsidRPr="00C904C6" w:rsidDel="00AF4086" w:rsidRDefault="00D167C9" w:rsidP="0097128C">
            <w:pPr>
              <w:keepNext/>
              <w:spacing w:line="360" w:lineRule="auto"/>
              <w:rPr>
                <w:del w:id="3101" w:author="José Albeiro Montes Gil" w:date="2022-01-19T17:02:00Z"/>
                <w:rFonts w:ascii="Arial" w:eastAsia="Arial" w:hAnsi="Arial" w:cs="Arial"/>
                <w:b/>
                <w:smallCaps/>
                <w:color w:val="595959"/>
                <w:sz w:val="18"/>
                <w:szCs w:val="18"/>
              </w:rPr>
              <w:pPrChange w:id="3102" w:author="José Albeiro Montes Gil" w:date="2022-01-20T12:42:00Z">
                <w:pPr>
                  <w:keepNext/>
                  <w:framePr w:hSpace="141" w:wrap="around" w:vAnchor="text" w:hAnchor="margin" w:xAlign="center" w:y="507"/>
                  <w:spacing w:line="360" w:lineRule="auto"/>
                  <w:jc w:val="center"/>
                </w:pPr>
              </w:pPrChange>
            </w:pPr>
          </w:p>
        </w:tc>
        <w:tc>
          <w:tcPr>
            <w:tcW w:w="490" w:type="dxa"/>
          </w:tcPr>
          <w:p w14:paraId="533704F5" w14:textId="5D181742"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103" w:author="José Albeiro Montes Gil" w:date="2022-01-19T17:02:00Z"/>
                <w:rFonts w:ascii="Arial" w:eastAsia="Arial" w:hAnsi="Arial" w:cs="Arial"/>
                <w:b/>
                <w:smallCaps/>
                <w:color w:val="595959"/>
                <w:sz w:val="18"/>
                <w:szCs w:val="18"/>
              </w:rPr>
              <w:pPrChange w:id="3104"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00C60872" w14:textId="00411872" w:rsidR="00D167C9" w:rsidRPr="00C904C6" w:rsidDel="00AF4086" w:rsidRDefault="00D167C9" w:rsidP="0097128C">
            <w:pPr>
              <w:keepNext/>
              <w:spacing w:line="360" w:lineRule="auto"/>
              <w:rPr>
                <w:del w:id="3105" w:author="José Albeiro Montes Gil" w:date="2022-01-19T17:02:00Z"/>
                <w:rFonts w:ascii="Arial" w:eastAsia="Arial" w:hAnsi="Arial" w:cs="Arial"/>
                <w:b/>
                <w:smallCaps/>
                <w:color w:val="595959"/>
                <w:sz w:val="18"/>
                <w:szCs w:val="18"/>
              </w:rPr>
              <w:pPrChange w:id="3106" w:author="José Albeiro Montes Gil" w:date="2022-01-20T12:42:00Z">
                <w:pPr>
                  <w:keepNext/>
                  <w:framePr w:hSpace="141" w:wrap="around" w:vAnchor="text" w:hAnchor="margin" w:xAlign="center" w:y="507"/>
                  <w:spacing w:line="360" w:lineRule="auto"/>
                  <w:jc w:val="center"/>
                </w:pPr>
              </w:pPrChange>
            </w:pPr>
          </w:p>
        </w:tc>
        <w:tc>
          <w:tcPr>
            <w:tcW w:w="0" w:type="auto"/>
          </w:tcPr>
          <w:p w14:paraId="483E9DEF" w14:textId="5C537C3E"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107" w:author="José Albeiro Montes Gil" w:date="2022-01-19T17:02:00Z"/>
                <w:rFonts w:ascii="Arial" w:eastAsia="Arial" w:hAnsi="Arial" w:cs="Arial"/>
                <w:b/>
                <w:smallCaps/>
                <w:color w:val="595959"/>
                <w:sz w:val="18"/>
                <w:szCs w:val="18"/>
              </w:rPr>
              <w:pPrChange w:id="3108"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253DAD39" w14:textId="09D24486" w:rsidR="00D167C9" w:rsidRPr="00C904C6" w:rsidDel="00AF4086" w:rsidRDefault="00D167C9" w:rsidP="0097128C">
            <w:pPr>
              <w:keepNext/>
              <w:spacing w:line="360" w:lineRule="auto"/>
              <w:rPr>
                <w:del w:id="3109" w:author="José Albeiro Montes Gil" w:date="2022-01-19T17:02:00Z"/>
                <w:rFonts w:ascii="Arial" w:eastAsia="Arial" w:hAnsi="Arial" w:cs="Arial"/>
                <w:b/>
                <w:smallCaps/>
                <w:color w:val="595959"/>
                <w:sz w:val="18"/>
                <w:szCs w:val="18"/>
              </w:rPr>
              <w:pPrChange w:id="3110" w:author="José Albeiro Montes Gil" w:date="2022-01-20T12:42:00Z">
                <w:pPr>
                  <w:keepNext/>
                  <w:framePr w:hSpace="141" w:wrap="around" w:vAnchor="text" w:hAnchor="margin" w:xAlign="center" w:y="507"/>
                  <w:spacing w:line="360" w:lineRule="auto"/>
                  <w:jc w:val="center"/>
                </w:pPr>
              </w:pPrChange>
            </w:pPr>
          </w:p>
        </w:tc>
        <w:tc>
          <w:tcPr>
            <w:tcW w:w="472" w:type="dxa"/>
          </w:tcPr>
          <w:p w14:paraId="4A2B2904" w14:textId="629B7D0E"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111" w:author="José Albeiro Montes Gil" w:date="2022-01-19T17:02:00Z"/>
                <w:rFonts w:ascii="Arial" w:eastAsia="Arial" w:hAnsi="Arial" w:cs="Arial"/>
                <w:b/>
                <w:smallCaps/>
                <w:color w:val="595959"/>
                <w:sz w:val="18"/>
                <w:szCs w:val="18"/>
              </w:rPr>
              <w:pPrChange w:id="3112"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74D158F7" w14:textId="02195AA8" w:rsidR="00D167C9" w:rsidRPr="00C904C6" w:rsidDel="00AF4086" w:rsidRDefault="00D167C9" w:rsidP="0097128C">
            <w:pPr>
              <w:keepNext/>
              <w:spacing w:line="360" w:lineRule="auto"/>
              <w:rPr>
                <w:del w:id="3113" w:author="José Albeiro Montes Gil" w:date="2022-01-19T17:02:00Z"/>
                <w:rFonts w:ascii="Arial" w:eastAsia="Arial" w:hAnsi="Arial" w:cs="Arial"/>
                <w:b/>
                <w:smallCaps/>
                <w:color w:val="595959"/>
                <w:sz w:val="18"/>
                <w:szCs w:val="18"/>
              </w:rPr>
              <w:pPrChange w:id="3114" w:author="José Albeiro Montes Gil" w:date="2022-01-20T12:42:00Z">
                <w:pPr>
                  <w:keepNext/>
                  <w:framePr w:hSpace="141" w:wrap="around" w:vAnchor="text" w:hAnchor="margin" w:xAlign="center" w:y="507"/>
                  <w:spacing w:line="360" w:lineRule="auto"/>
                  <w:jc w:val="center"/>
                </w:pPr>
              </w:pPrChange>
            </w:pPr>
          </w:p>
        </w:tc>
      </w:tr>
      <w:tr w:rsidR="0097128C" w:rsidRPr="00C904C6" w:rsidDel="00AF4086" w14:paraId="51E41FD3" w14:textId="77777777" w:rsidTr="00D167C9">
        <w:trPr>
          <w:cnfStyle w:val="000000100000" w:firstRow="0" w:lastRow="0" w:firstColumn="0" w:lastColumn="0" w:oddVBand="0" w:evenVBand="0" w:oddHBand="1" w:evenHBand="0" w:firstRowFirstColumn="0" w:firstRowLastColumn="0" w:lastRowFirstColumn="0" w:lastRowLastColumn="0"/>
          <w:trHeight w:val="245"/>
          <w:del w:id="3115" w:author="José Albeiro Montes Gil" w:date="2022-01-19T17:02:00Z"/>
        </w:trPr>
        <w:tc>
          <w:tcPr>
            <w:cnfStyle w:val="000010000000" w:firstRow="0" w:lastRow="0" w:firstColumn="0" w:lastColumn="0" w:oddVBand="1" w:evenVBand="0" w:oddHBand="0" w:evenHBand="0" w:firstRowFirstColumn="0" w:firstRowLastColumn="0" w:lastRowFirstColumn="0" w:lastRowLastColumn="0"/>
            <w:tcW w:w="0" w:type="auto"/>
            <w:vMerge/>
          </w:tcPr>
          <w:p w14:paraId="53D0F7DA" w14:textId="18C1AAD2" w:rsidR="00D167C9" w:rsidRPr="00C904C6" w:rsidDel="00AF4086" w:rsidRDefault="00D167C9" w:rsidP="0097128C">
            <w:pPr>
              <w:widowControl w:val="0"/>
              <w:pBdr>
                <w:top w:val="nil"/>
                <w:left w:val="nil"/>
                <w:bottom w:val="nil"/>
                <w:right w:val="nil"/>
                <w:between w:val="nil"/>
              </w:pBdr>
              <w:spacing w:after="0" w:line="276" w:lineRule="auto"/>
              <w:rPr>
                <w:del w:id="3116" w:author="José Albeiro Montes Gil" w:date="2022-01-19T17:02:00Z"/>
                <w:rFonts w:ascii="Arial" w:eastAsia="Arial" w:hAnsi="Arial" w:cs="Arial"/>
                <w:b/>
                <w:smallCaps/>
                <w:color w:val="595959"/>
                <w:sz w:val="18"/>
                <w:szCs w:val="18"/>
              </w:rPr>
              <w:pPrChange w:id="3117" w:author="José Albeiro Montes Gil" w:date="2022-01-20T12:42:00Z">
                <w:pPr>
                  <w:framePr w:hSpace="141" w:wrap="around" w:vAnchor="text" w:hAnchor="margin" w:xAlign="center" w:y="507"/>
                  <w:widowControl w:val="0"/>
                  <w:pBdr>
                    <w:top w:val="nil"/>
                    <w:left w:val="nil"/>
                    <w:bottom w:val="nil"/>
                    <w:right w:val="nil"/>
                    <w:between w:val="nil"/>
                  </w:pBdr>
                  <w:spacing w:after="0" w:line="276" w:lineRule="auto"/>
                </w:pPr>
              </w:pPrChange>
            </w:pPr>
          </w:p>
        </w:tc>
        <w:tc>
          <w:tcPr>
            <w:tcW w:w="0" w:type="auto"/>
            <w:vMerge/>
          </w:tcPr>
          <w:p w14:paraId="12C13EC3" w14:textId="58C2F2C9" w:rsidR="00D167C9" w:rsidRPr="00C904C6" w:rsidDel="00AF4086" w:rsidRDefault="00D167C9" w:rsidP="0097128C">
            <w:pPr>
              <w:widowControl w:val="0"/>
              <w:pBdr>
                <w:top w:val="nil"/>
                <w:left w:val="nil"/>
                <w:bottom w:val="nil"/>
                <w:right w:val="nil"/>
                <w:between w:val="nil"/>
              </w:pBdr>
              <w:spacing w:after="0" w:line="276" w:lineRule="auto"/>
              <w:cnfStyle w:val="000000100000" w:firstRow="0" w:lastRow="0" w:firstColumn="0" w:lastColumn="0" w:oddVBand="0" w:evenVBand="0" w:oddHBand="1" w:evenHBand="0" w:firstRowFirstColumn="0" w:firstRowLastColumn="0" w:lastRowFirstColumn="0" w:lastRowLastColumn="0"/>
              <w:rPr>
                <w:del w:id="3118" w:author="José Albeiro Montes Gil" w:date="2022-01-19T17:02:00Z"/>
                <w:rFonts w:ascii="Arial" w:eastAsia="Arial" w:hAnsi="Arial" w:cs="Arial"/>
                <w:b/>
                <w:smallCaps/>
                <w:color w:val="595959"/>
                <w:sz w:val="18"/>
                <w:szCs w:val="18"/>
              </w:rPr>
              <w:pPrChange w:id="3119" w:author="José Albeiro Montes Gil" w:date="2022-01-20T12:42:00Z">
                <w:pPr>
                  <w:framePr w:hSpace="141" w:wrap="around" w:vAnchor="text" w:hAnchor="margin" w:xAlign="center" w:y="507"/>
                  <w:widowControl w:val="0"/>
                  <w:pBdr>
                    <w:top w:val="nil"/>
                    <w:left w:val="nil"/>
                    <w:bottom w:val="nil"/>
                    <w:right w:val="nil"/>
                    <w:between w:val="nil"/>
                  </w:pBdr>
                  <w:spacing w:after="0" w:line="276" w:lineRule="auto"/>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1A918D24" w14:textId="0614A671" w:rsidR="00D167C9" w:rsidRPr="00C904C6" w:rsidDel="00AF4086" w:rsidRDefault="00D167C9" w:rsidP="0097128C">
            <w:pPr>
              <w:keepNext/>
              <w:spacing w:line="360" w:lineRule="auto"/>
              <w:rPr>
                <w:del w:id="3120" w:author="José Albeiro Montes Gil" w:date="2022-01-19T17:02:00Z"/>
                <w:rFonts w:ascii="Arial" w:eastAsia="Arial" w:hAnsi="Arial" w:cs="Arial"/>
                <w:b/>
                <w:smallCaps/>
                <w:color w:val="595959"/>
                <w:sz w:val="18"/>
                <w:szCs w:val="18"/>
              </w:rPr>
              <w:pPrChange w:id="3121" w:author="José Albeiro Montes Gil" w:date="2022-01-20T12:42:00Z">
                <w:pPr>
                  <w:keepNext/>
                  <w:framePr w:hSpace="141" w:wrap="around" w:vAnchor="text" w:hAnchor="margin" w:xAlign="center" w:y="507"/>
                  <w:spacing w:line="360" w:lineRule="auto"/>
                  <w:jc w:val="center"/>
                </w:pPr>
              </w:pPrChange>
            </w:pPr>
            <w:del w:id="3122" w:author="José Albeiro Montes Gil" w:date="2022-01-19T17:02:00Z">
              <w:r w:rsidRPr="00C904C6" w:rsidDel="00AF4086">
                <w:rPr>
                  <w:rFonts w:ascii="Arial" w:eastAsia="Arial" w:hAnsi="Arial" w:cs="Arial"/>
                  <w:b/>
                  <w:smallCaps/>
                  <w:color w:val="000000" w:themeColor="text1"/>
                  <w:sz w:val="18"/>
                  <w:szCs w:val="18"/>
                </w:rPr>
                <w:delText>A1.2</w:delText>
              </w:r>
            </w:del>
          </w:p>
        </w:tc>
        <w:tc>
          <w:tcPr>
            <w:tcW w:w="0" w:type="auto"/>
          </w:tcPr>
          <w:p w14:paraId="5CE070CC" w14:textId="6141FE03"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123" w:author="José Albeiro Montes Gil" w:date="2022-01-19T17:02:00Z"/>
                <w:rFonts w:ascii="Arial" w:eastAsia="Arial" w:hAnsi="Arial" w:cs="Arial"/>
                <w:b/>
                <w:smallCaps/>
                <w:color w:val="000000" w:themeColor="text1"/>
                <w:sz w:val="18"/>
                <w:szCs w:val="18"/>
              </w:rPr>
              <w:pPrChange w:id="3124"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29543055" w14:textId="3BBAA570" w:rsidR="00D167C9" w:rsidRPr="00C904C6" w:rsidDel="00AF4086" w:rsidRDefault="00D167C9" w:rsidP="0097128C">
            <w:pPr>
              <w:keepNext/>
              <w:spacing w:line="360" w:lineRule="auto"/>
              <w:rPr>
                <w:del w:id="3125" w:author="José Albeiro Montes Gil" w:date="2022-01-19T17:02:00Z"/>
                <w:rFonts w:ascii="Arial" w:eastAsia="Arial" w:hAnsi="Arial" w:cs="Arial"/>
                <w:b/>
                <w:smallCaps/>
                <w:color w:val="000000" w:themeColor="text1"/>
                <w:sz w:val="18"/>
                <w:szCs w:val="18"/>
              </w:rPr>
              <w:pPrChange w:id="3126" w:author="José Albeiro Montes Gil" w:date="2022-01-20T12:42:00Z">
                <w:pPr>
                  <w:keepNext/>
                  <w:framePr w:hSpace="141" w:wrap="around" w:vAnchor="text" w:hAnchor="margin" w:xAlign="center" w:y="507"/>
                  <w:spacing w:line="360" w:lineRule="auto"/>
                  <w:jc w:val="center"/>
                </w:pPr>
              </w:pPrChange>
            </w:pPr>
          </w:p>
        </w:tc>
        <w:tc>
          <w:tcPr>
            <w:tcW w:w="0" w:type="auto"/>
          </w:tcPr>
          <w:p w14:paraId="1DCEE7C6" w14:textId="254DCABD"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127" w:author="José Albeiro Montes Gil" w:date="2022-01-19T17:02:00Z"/>
                <w:rFonts w:ascii="Arial" w:eastAsia="Arial" w:hAnsi="Arial" w:cs="Arial"/>
                <w:b/>
                <w:smallCaps/>
                <w:color w:val="000000" w:themeColor="text1"/>
                <w:sz w:val="18"/>
                <w:szCs w:val="18"/>
              </w:rPr>
              <w:pPrChange w:id="3128"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del w:id="3129" w:author="José Albeiro Montes Gil" w:date="2022-01-19T17:02:00Z">
              <w:r w:rsidRPr="00C904C6" w:rsidDel="00AF4086">
                <w:rPr>
                  <w:rFonts w:ascii="Arial" w:eastAsia="Arial" w:hAnsi="Arial" w:cs="Arial"/>
                  <w:b/>
                  <w:smallCaps/>
                  <w:color w:val="000000" w:themeColor="text1"/>
                  <w:sz w:val="18"/>
                  <w:szCs w:val="18"/>
                </w:rPr>
                <w:delText>x</w:delText>
              </w:r>
            </w:del>
          </w:p>
        </w:tc>
        <w:tc>
          <w:tcPr>
            <w:cnfStyle w:val="000010000000" w:firstRow="0" w:lastRow="0" w:firstColumn="0" w:lastColumn="0" w:oddVBand="1" w:evenVBand="0" w:oddHBand="0" w:evenHBand="0" w:firstRowFirstColumn="0" w:firstRowLastColumn="0" w:lastRowFirstColumn="0" w:lastRowLastColumn="0"/>
            <w:tcW w:w="0" w:type="auto"/>
          </w:tcPr>
          <w:p w14:paraId="259E67EE" w14:textId="34676C56" w:rsidR="00D167C9" w:rsidRPr="00C904C6" w:rsidDel="00AF4086" w:rsidRDefault="00D167C9" w:rsidP="0097128C">
            <w:pPr>
              <w:keepNext/>
              <w:spacing w:line="360" w:lineRule="auto"/>
              <w:rPr>
                <w:del w:id="3130" w:author="José Albeiro Montes Gil" w:date="2022-01-19T17:02:00Z"/>
                <w:rFonts w:ascii="Arial" w:eastAsia="Arial" w:hAnsi="Arial" w:cs="Arial"/>
                <w:b/>
                <w:smallCaps/>
                <w:color w:val="595959"/>
                <w:sz w:val="18"/>
                <w:szCs w:val="18"/>
              </w:rPr>
              <w:pPrChange w:id="3131" w:author="José Albeiro Montes Gil" w:date="2022-01-20T12:42:00Z">
                <w:pPr>
                  <w:keepNext/>
                  <w:framePr w:hSpace="141" w:wrap="around" w:vAnchor="text" w:hAnchor="margin" w:xAlign="center" w:y="507"/>
                  <w:spacing w:line="360" w:lineRule="auto"/>
                  <w:jc w:val="center"/>
                </w:pPr>
              </w:pPrChange>
            </w:pPr>
          </w:p>
        </w:tc>
        <w:tc>
          <w:tcPr>
            <w:tcW w:w="0" w:type="auto"/>
          </w:tcPr>
          <w:p w14:paraId="4905D680" w14:textId="7EB3E825"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132" w:author="José Albeiro Montes Gil" w:date="2022-01-19T17:02:00Z"/>
                <w:rFonts w:ascii="Arial" w:eastAsia="Arial" w:hAnsi="Arial" w:cs="Arial"/>
                <w:b/>
                <w:smallCaps/>
                <w:color w:val="595959"/>
                <w:sz w:val="18"/>
                <w:szCs w:val="18"/>
              </w:rPr>
              <w:pPrChange w:id="3133"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0002B975" w14:textId="56DDC987" w:rsidR="00D167C9" w:rsidRPr="00C904C6" w:rsidDel="00AF4086" w:rsidRDefault="00D167C9" w:rsidP="0097128C">
            <w:pPr>
              <w:keepNext/>
              <w:spacing w:line="360" w:lineRule="auto"/>
              <w:rPr>
                <w:del w:id="3134" w:author="José Albeiro Montes Gil" w:date="2022-01-19T17:02:00Z"/>
                <w:rFonts w:ascii="Arial" w:eastAsia="Arial" w:hAnsi="Arial" w:cs="Arial"/>
                <w:b/>
                <w:smallCaps/>
                <w:color w:val="595959"/>
                <w:sz w:val="18"/>
                <w:szCs w:val="18"/>
              </w:rPr>
              <w:pPrChange w:id="3135" w:author="José Albeiro Montes Gil" w:date="2022-01-20T12:42:00Z">
                <w:pPr>
                  <w:keepNext/>
                  <w:framePr w:hSpace="141" w:wrap="around" w:vAnchor="text" w:hAnchor="margin" w:xAlign="center" w:y="507"/>
                  <w:spacing w:line="360" w:lineRule="auto"/>
                  <w:jc w:val="center"/>
                </w:pPr>
              </w:pPrChange>
            </w:pPr>
          </w:p>
        </w:tc>
        <w:tc>
          <w:tcPr>
            <w:tcW w:w="0" w:type="auto"/>
          </w:tcPr>
          <w:p w14:paraId="03915F86" w14:textId="15892413"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136" w:author="José Albeiro Montes Gil" w:date="2022-01-19T17:02:00Z"/>
                <w:rFonts w:ascii="Arial" w:eastAsia="Arial" w:hAnsi="Arial" w:cs="Arial"/>
                <w:b/>
                <w:smallCaps/>
                <w:color w:val="595959"/>
                <w:sz w:val="18"/>
                <w:szCs w:val="18"/>
              </w:rPr>
              <w:pPrChange w:id="3137"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7B0A5CFD" w14:textId="4939B32F" w:rsidR="00D167C9" w:rsidRPr="00C904C6" w:rsidDel="00AF4086" w:rsidRDefault="00D167C9" w:rsidP="0097128C">
            <w:pPr>
              <w:keepNext/>
              <w:spacing w:line="360" w:lineRule="auto"/>
              <w:rPr>
                <w:del w:id="3138" w:author="José Albeiro Montes Gil" w:date="2022-01-19T17:02:00Z"/>
                <w:rFonts w:ascii="Arial" w:eastAsia="Arial" w:hAnsi="Arial" w:cs="Arial"/>
                <w:b/>
                <w:smallCaps/>
                <w:color w:val="595959"/>
                <w:sz w:val="18"/>
                <w:szCs w:val="18"/>
              </w:rPr>
              <w:pPrChange w:id="3139" w:author="José Albeiro Montes Gil" w:date="2022-01-20T12:42:00Z">
                <w:pPr>
                  <w:keepNext/>
                  <w:framePr w:hSpace="141" w:wrap="around" w:vAnchor="text" w:hAnchor="margin" w:xAlign="center" w:y="507"/>
                  <w:spacing w:line="360" w:lineRule="auto"/>
                  <w:jc w:val="center"/>
                </w:pPr>
              </w:pPrChange>
            </w:pPr>
          </w:p>
        </w:tc>
        <w:tc>
          <w:tcPr>
            <w:tcW w:w="0" w:type="auto"/>
          </w:tcPr>
          <w:p w14:paraId="579E3E42" w14:textId="459BFA73"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140" w:author="José Albeiro Montes Gil" w:date="2022-01-19T17:02:00Z"/>
                <w:rFonts w:ascii="Arial" w:eastAsia="Arial" w:hAnsi="Arial" w:cs="Arial"/>
                <w:b/>
                <w:smallCaps/>
                <w:color w:val="595959"/>
                <w:sz w:val="18"/>
                <w:szCs w:val="18"/>
              </w:rPr>
              <w:pPrChange w:id="3141"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6CC73D85" w14:textId="0BE3E898" w:rsidR="00D167C9" w:rsidRPr="00C904C6" w:rsidDel="00AF4086" w:rsidRDefault="00D167C9" w:rsidP="0097128C">
            <w:pPr>
              <w:keepNext/>
              <w:spacing w:line="360" w:lineRule="auto"/>
              <w:rPr>
                <w:del w:id="3142" w:author="José Albeiro Montes Gil" w:date="2022-01-19T17:02:00Z"/>
                <w:rFonts w:ascii="Arial" w:eastAsia="Arial" w:hAnsi="Arial" w:cs="Arial"/>
                <w:b/>
                <w:smallCaps/>
                <w:color w:val="595959"/>
                <w:sz w:val="18"/>
                <w:szCs w:val="18"/>
              </w:rPr>
              <w:pPrChange w:id="3143" w:author="José Albeiro Montes Gil" w:date="2022-01-20T12:42:00Z">
                <w:pPr>
                  <w:keepNext/>
                  <w:framePr w:hSpace="141" w:wrap="around" w:vAnchor="text" w:hAnchor="margin" w:xAlign="center" w:y="507"/>
                  <w:spacing w:line="360" w:lineRule="auto"/>
                  <w:jc w:val="center"/>
                </w:pPr>
              </w:pPrChange>
            </w:pPr>
          </w:p>
        </w:tc>
        <w:tc>
          <w:tcPr>
            <w:tcW w:w="0" w:type="auto"/>
          </w:tcPr>
          <w:p w14:paraId="32900576" w14:textId="415EC864"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144" w:author="José Albeiro Montes Gil" w:date="2022-01-19T17:02:00Z"/>
                <w:rFonts w:ascii="Arial" w:eastAsia="Arial" w:hAnsi="Arial" w:cs="Arial"/>
                <w:b/>
                <w:smallCaps/>
                <w:color w:val="595959"/>
                <w:sz w:val="18"/>
                <w:szCs w:val="18"/>
              </w:rPr>
              <w:pPrChange w:id="3145"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5A2E5A4E" w14:textId="6C3A6E81" w:rsidR="00D167C9" w:rsidRPr="00C904C6" w:rsidDel="00AF4086" w:rsidRDefault="00D167C9" w:rsidP="0097128C">
            <w:pPr>
              <w:keepNext/>
              <w:spacing w:line="360" w:lineRule="auto"/>
              <w:rPr>
                <w:del w:id="3146" w:author="José Albeiro Montes Gil" w:date="2022-01-19T17:02:00Z"/>
                <w:rFonts w:ascii="Arial" w:eastAsia="Arial" w:hAnsi="Arial" w:cs="Arial"/>
                <w:b/>
                <w:smallCaps/>
                <w:color w:val="595959"/>
                <w:sz w:val="18"/>
                <w:szCs w:val="18"/>
              </w:rPr>
              <w:pPrChange w:id="3147" w:author="José Albeiro Montes Gil" w:date="2022-01-20T12:42:00Z">
                <w:pPr>
                  <w:keepNext/>
                  <w:framePr w:hSpace="141" w:wrap="around" w:vAnchor="text" w:hAnchor="margin" w:xAlign="center" w:y="507"/>
                  <w:spacing w:line="360" w:lineRule="auto"/>
                  <w:jc w:val="center"/>
                </w:pPr>
              </w:pPrChange>
            </w:pPr>
          </w:p>
        </w:tc>
        <w:tc>
          <w:tcPr>
            <w:tcW w:w="724" w:type="dxa"/>
          </w:tcPr>
          <w:p w14:paraId="3F4B4564" w14:textId="18AE4453"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148" w:author="José Albeiro Montes Gil" w:date="2022-01-19T17:02:00Z"/>
                <w:rFonts w:ascii="Arial" w:eastAsia="Arial" w:hAnsi="Arial" w:cs="Arial"/>
                <w:b/>
                <w:smallCaps/>
                <w:color w:val="595959"/>
                <w:sz w:val="18"/>
                <w:szCs w:val="18"/>
              </w:rPr>
              <w:pPrChange w:id="3149"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20" w:type="dxa"/>
          </w:tcPr>
          <w:p w14:paraId="45B1EC1D" w14:textId="707FE88F" w:rsidR="00D167C9" w:rsidRPr="00C904C6" w:rsidDel="00AF4086" w:rsidRDefault="00D167C9" w:rsidP="0097128C">
            <w:pPr>
              <w:keepNext/>
              <w:spacing w:line="360" w:lineRule="auto"/>
              <w:rPr>
                <w:del w:id="3150" w:author="José Albeiro Montes Gil" w:date="2022-01-19T17:02:00Z"/>
                <w:rFonts w:ascii="Arial" w:eastAsia="Arial" w:hAnsi="Arial" w:cs="Arial"/>
                <w:b/>
                <w:smallCaps/>
                <w:color w:val="595959"/>
                <w:sz w:val="18"/>
                <w:szCs w:val="18"/>
              </w:rPr>
              <w:pPrChange w:id="3151" w:author="José Albeiro Montes Gil" w:date="2022-01-20T12:42:00Z">
                <w:pPr>
                  <w:keepNext/>
                  <w:framePr w:hSpace="141" w:wrap="around" w:vAnchor="text" w:hAnchor="margin" w:xAlign="center" w:y="507"/>
                  <w:spacing w:line="360" w:lineRule="auto"/>
                  <w:jc w:val="center"/>
                </w:pPr>
              </w:pPrChange>
            </w:pPr>
          </w:p>
        </w:tc>
        <w:tc>
          <w:tcPr>
            <w:tcW w:w="0" w:type="auto"/>
          </w:tcPr>
          <w:p w14:paraId="55BBE5C2" w14:textId="7609AFEE"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152" w:author="José Albeiro Montes Gil" w:date="2022-01-19T17:02:00Z"/>
                <w:rFonts w:ascii="Arial" w:eastAsia="Arial" w:hAnsi="Arial" w:cs="Arial"/>
                <w:b/>
                <w:smallCaps/>
                <w:color w:val="595959"/>
                <w:sz w:val="18"/>
                <w:szCs w:val="18"/>
              </w:rPr>
              <w:pPrChange w:id="3153"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246A196C" w14:textId="6CAF3292" w:rsidR="00D167C9" w:rsidRPr="00C904C6" w:rsidDel="00AF4086" w:rsidRDefault="00D167C9" w:rsidP="0097128C">
            <w:pPr>
              <w:keepNext/>
              <w:spacing w:line="360" w:lineRule="auto"/>
              <w:rPr>
                <w:del w:id="3154" w:author="José Albeiro Montes Gil" w:date="2022-01-19T17:02:00Z"/>
                <w:rFonts w:ascii="Arial" w:eastAsia="Arial" w:hAnsi="Arial" w:cs="Arial"/>
                <w:b/>
                <w:smallCaps/>
                <w:color w:val="595959"/>
                <w:sz w:val="18"/>
                <w:szCs w:val="18"/>
              </w:rPr>
              <w:pPrChange w:id="3155" w:author="José Albeiro Montes Gil" w:date="2022-01-20T12:42:00Z">
                <w:pPr>
                  <w:keepNext/>
                  <w:framePr w:hSpace="141" w:wrap="around" w:vAnchor="text" w:hAnchor="margin" w:xAlign="center" w:y="507"/>
                  <w:spacing w:line="360" w:lineRule="auto"/>
                  <w:jc w:val="center"/>
                </w:pPr>
              </w:pPrChange>
            </w:pPr>
          </w:p>
        </w:tc>
        <w:tc>
          <w:tcPr>
            <w:tcW w:w="490" w:type="dxa"/>
          </w:tcPr>
          <w:p w14:paraId="155E04D3" w14:textId="183407A6"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156" w:author="José Albeiro Montes Gil" w:date="2022-01-19T17:02:00Z"/>
                <w:rFonts w:ascii="Arial" w:eastAsia="Arial" w:hAnsi="Arial" w:cs="Arial"/>
                <w:b/>
                <w:smallCaps/>
                <w:color w:val="595959"/>
                <w:sz w:val="18"/>
                <w:szCs w:val="18"/>
              </w:rPr>
              <w:pPrChange w:id="3157"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52EBDC28" w14:textId="1F16217B" w:rsidR="00D167C9" w:rsidRPr="00C904C6" w:rsidDel="00AF4086" w:rsidRDefault="00D167C9" w:rsidP="0097128C">
            <w:pPr>
              <w:keepNext/>
              <w:spacing w:line="360" w:lineRule="auto"/>
              <w:rPr>
                <w:del w:id="3158" w:author="José Albeiro Montes Gil" w:date="2022-01-19T17:02:00Z"/>
                <w:rFonts w:ascii="Arial" w:eastAsia="Arial" w:hAnsi="Arial" w:cs="Arial"/>
                <w:b/>
                <w:smallCaps/>
                <w:color w:val="595959"/>
                <w:sz w:val="18"/>
                <w:szCs w:val="18"/>
              </w:rPr>
              <w:pPrChange w:id="3159" w:author="José Albeiro Montes Gil" w:date="2022-01-20T12:42:00Z">
                <w:pPr>
                  <w:keepNext/>
                  <w:framePr w:hSpace="141" w:wrap="around" w:vAnchor="text" w:hAnchor="margin" w:xAlign="center" w:y="507"/>
                  <w:spacing w:line="360" w:lineRule="auto"/>
                  <w:jc w:val="center"/>
                </w:pPr>
              </w:pPrChange>
            </w:pPr>
          </w:p>
        </w:tc>
        <w:tc>
          <w:tcPr>
            <w:tcW w:w="0" w:type="auto"/>
          </w:tcPr>
          <w:p w14:paraId="3D69CBA4" w14:textId="2F0F2BAC"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160" w:author="José Albeiro Montes Gil" w:date="2022-01-19T17:02:00Z"/>
                <w:rFonts w:ascii="Arial" w:eastAsia="Arial" w:hAnsi="Arial" w:cs="Arial"/>
                <w:b/>
                <w:smallCaps/>
                <w:color w:val="595959"/>
                <w:sz w:val="18"/>
                <w:szCs w:val="18"/>
              </w:rPr>
              <w:pPrChange w:id="3161"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1EB615A4" w14:textId="740B43F7" w:rsidR="00D167C9" w:rsidRPr="00C904C6" w:rsidDel="00AF4086" w:rsidRDefault="00D167C9" w:rsidP="0097128C">
            <w:pPr>
              <w:keepNext/>
              <w:spacing w:line="360" w:lineRule="auto"/>
              <w:rPr>
                <w:del w:id="3162" w:author="José Albeiro Montes Gil" w:date="2022-01-19T17:02:00Z"/>
                <w:rFonts w:ascii="Arial" w:eastAsia="Arial" w:hAnsi="Arial" w:cs="Arial"/>
                <w:b/>
                <w:smallCaps/>
                <w:color w:val="595959"/>
                <w:sz w:val="18"/>
                <w:szCs w:val="18"/>
              </w:rPr>
              <w:pPrChange w:id="3163" w:author="José Albeiro Montes Gil" w:date="2022-01-20T12:42:00Z">
                <w:pPr>
                  <w:keepNext/>
                  <w:framePr w:hSpace="141" w:wrap="around" w:vAnchor="text" w:hAnchor="margin" w:xAlign="center" w:y="507"/>
                  <w:spacing w:line="360" w:lineRule="auto"/>
                  <w:jc w:val="center"/>
                </w:pPr>
              </w:pPrChange>
            </w:pPr>
          </w:p>
        </w:tc>
        <w:tc>
          <w:tcPr>
            <w:tcW w:w="472" w:type="dxa"/>
          </w:tcPr>
          <w:p w14:paraId="4A68FDDC" w14:textId="6F3B5CCE"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164" w:author="José Albeiro Montes Gil" w:date="2022-01-19T17:02:00Z"/>
                <w:rFonts w:ascii="Arial" w:eastAsia="Arial" w:hAnsi="Arial" w:cs="Arial"/>
                <w:b/>
                <w:smallCaps/>
                <w:color w:val="595959"/>
                <w:sz w:val="18"/>
                <w:szCs w:val="18"/>
              </w:rPr>
              <w:pPrChange w:id="3165"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38DFAD20" w14:textId="53643143" w:rsidR="00D167C9" w:rsidRPr="00C904C6" w:rsidDel="00AF4086" w:rsidRDefault="00D167C9" w:rsidP="0097128C">
            <w:pPr>
              <w:keepNext/>
              <w:spacing w:line="360" w:lineRule="auto"/>
              <w:rPr>
                <w:del w:id="3166" w:author="José Albeiro Montes Gil" w:date="2022-01-19T17:02:00Z"/>
                <w:rFonts w:ascii="Arial" w:eastAsia="Arial" w:hAnsi="Arial" w:cs="Arial"/>
                <w:b/>
                <w:smallCaps/>
                <w:color w:val="595959"/>
                <w:sz w:val="18"/>
                <w:szCs w:val="18"/>
              </w:rPr>
              <w:pPrChange w:id="3167" w:author="José Albeiro Montes Gil" w:date="2022-01-20T12:42:00Z">
                <w:pPr>
                  <w:keepNext/>
                  <w:framePr w:hSpace="141" w:wrap="around" w:vAnchor="text" w:hAnchor="margin" w:xAlign="center" w:y="507"/>
                  <w:spacing w:line="360" w:lineRule="auto"/>
                  <w:jc w:val="center"/>
                </w:pPr>
              </w:pPrChange>
            </w:pPr>
          </w:p>
        </w:tc>
      </w:tr>
      <w:tr w:rsidR="00D167C9" w:rsidRPr="00C904C6" w:rsidDel="00AF4086" w14:paraId="7E3B479E" w14:textId="25196884" w:rsidTr="00D167C9">
        <w:trPr>
          <w:trHeight w:val="221"/>
          <w:del w:id="3168" w:author="José Albeiro Montes Gil" w:date="2022-01-19T17:02:00Z"/>
        </w:trPr>
        <w:tc>
          <w:tcPr>
            <w:cnfStyle w:val="000010000000" w:firstRow="0" w:lastRow="0" w:firstColumn="0" w:lastColumn="0" w:oddVBand="1" w:evenVBand="0" w:oddHBand="0" w:evenHBand="0" w:firstRowFirstColumn="0" w:firstRowLastColumn="0" w:lastRowFirstColumn="0" w:lastRowLastColumn="0"/>
            <w:tcW w:w="0" w:type="auto"/>
          </w:tcPr>
          <w:p w14:paraId="6ACDDEE0" w14:textId="00D18122" w:rsidR="00D167C9" w:rsidRPr="00C904C6" w:rsidDel="00AF4086" w:rsidRDefault="00D167C9" w:rsidP="0097128C">
            <w:pPr>
              <w:widowControl w:val="0"/>
              <w:pBdr>
                <w:top w:val="nil"/>
                <w:left w:val="nil"/>
                <w:bottom w:val="nil"/>
                <w:right w:val="nil"/>
                <w:between w:val="nil"/>
              </w:pBdr>
              <w:spacing w:after="0" w:line="276" w:lineRule="auto"/>
              <w:rPr>
                <w:del w:id="3169" w:author="José Albeiro Montes Gil" w:date="2022-01-19T17:02:00Z"/>
                <w:rFonts w:ascii="Arial" w:eastAsia="Arial" w:hAnsi="Arial" w:cs="Arial"/>
                <w:b/>
                <w:smallCaps/>
                <w:color w:val="000000" w:themeColor="text1"/>
                <w:sz w:val="18"/>
                <w:szCs w:val="18"/>
              </w:rPr>
              <w:pPrChange w:id="3170" w:author="José Albeiro Montes Gil" w:date="2022-01-20T12:42:00Z">
                <w:pPr>
                  <w:framePr w:hSpace="141" w:wrap="around" w:vAnchor="text" w:hAnchor="margin" w:xAlign="center" w:y="507"/>
                  <w:widowControl w:val="0"/>
                  <w:pBdr>
                    <w:top w:val="nil"/>
                    <w:left w:val="nil"/>
                    <w:bottom w:val="nil"/>
                    <w:right w:val="nil"/>
                    <w:between w:val="nil"/>
                  </w:pBdr>
                  <w:spacing w:after="0" w:line="276" w:lineRule="auto"/>
                </w:pPr>
              </w:pPrChange>
            </w:pPr>
            <w:del w:id="3171" w:author="José Albeiro Montes Gil" w:date="2022-01-19T17:02:00Z">
              <w:r w:rsidRPr="00C904C6" w:rsidDel="00AF4086">
                <w:rPr>
                  <w:rFonts w:ascii="Arial" w:eastAsia="Arial" w:hAnsi="Arial" w:cs="Arial"/>
                  <w:b/>
                  <w:smallCaps/>
                  <w:color w:val="000000" w:themeColor="text1"/>
                  <w:sz w:val="18"/>
                  <w:szCs w:val="18"/>
                </w:rPr>
                <w:delText>F2</w:delText>
              </w:r>
              <w:r w:rsidDel="00AF4086">
                <w:rPr>
                  <w:rFonts w:ascii="Arial" w:eastAsia="Arial" w:hAnsi="Arial" w:cs="Arial"/>
                  <w:b/>
                  <w:smallCaps/>
                  <w:color w:val="000000" w:themeColor="text1"/>
                  <w:sz w:val="18"/>
                  <w:szCs w:val="18"/>
                </w:rPr>
                <w:delText>.Definir</w:delText>
              </w:r>
            </w:del>
          </w:p>
        </w:tc>
        <w:tc>
          <w:tcPr>
            <w:tcW w:w="0" w:type="auto"/>
          </w:tcPr>
          <w:p w14:paraId="76EC3494" w14:textId="264C8A00" w:rsidR="00D167C9" w:rsidRPr="00C904C6" w:rsidDel="00AF4086" w:rsidRDefault="00D167C9" w:rsidP="0097128C">
            <w:pPr>
              <w:widowControl w:val="0"/>
              <w:pBdr>
                <w:top w:val="nil"/>
                <w:left w:val="nil"/>
                <w:bottom w:val="nil"/>
                <w:right w:val="nil"/>
                <w:between w:val="nil"/>
              </w:pBdr>
              <w:spacing w:after="0" w:line="276" w:lineRule="auto"/>
              <w:cnfStyle w:val="000000000000" w:firstRow="0" w:lastRow="0" w:firstColumn="0" w:lastColumn="0" w:oddVBand="0" w:evenVBand="0" w:oddHBand="0" w:evenHBand="0" w:firstRowFirstColumn="0" w:firstRowLastColumn="0" w:lastRowFirstColumn="0" w:lastRowLastColumn="0"/>
              <w:rPr>
                <w:del w:id="3172" w:author="José Albeiro Montes Gil" w:date="2022-01-19T17:02:00Z"/>
                <w:rFonts w:ascii="Arial" w:eastAsia="Arial" w:hAnsi="Arial" w:cs="Arial"/>
                <w:b/>
                <w:smallCaps/>
                <w:color w:val="000000" w:themeColor="text1"/>
                <w:sz w:val="18"/>
                <w:szCs w:val="18"/>
              </w:rPr>
              <w:pPrChange w:id="3173" w:author="José Albeiro Montes Gil" w:date="2022-01-20T12:42:00Z">
                <w:pPr>
                  <w:framePr w:hSpace="141" w:wrap="around" w:vAnchor="text" w:hAnchor="margin" w:xAlign="center" w:y="507"/>
                  <w:widowControl w:val="0"/>
                  <w:pBdr>
                    <w:top w:val="nil"/>
                    <w:left w:val="nil"/>
                    <w:bottom w:val="nil"/>
                    <w:right w:val="nil"/>
                    <w:between w:val="nil"/>
                  </w:pBdr>
                  <w:spacing w:after="0" w:line="276" w:lineRule="auto"/>
                  <w:cnfStyle w:val="000000000000" w:firstRow="0" w:lastRow="0" w:firstColumn="0" w:lastColumn="0" w:oddVBand="0" w:evenVBand="0" w:oddHBand="0" w:evenHBand="0" w:firstRowFirstColumn="0" w:firstRowLastColumn="0" w:lastRowFirstColumn="0" w:lastRowLastColumn="0"/>
                </w:pPr>
              </w:pPrChange>
            </w:pPr>
            <w:del w:id="3174" w:author="José Albeiro Montes Gil" w:date="2022-01-19T17:02:00Z">
              <w:r w:rsidRPr="00C904C6" w:rsidDel="00AF4086">
                <w:rPr>
                  <w:rFonts w:ascii="Arial" w:eastAsia="Arial" w:hAnsi="Arial" w:cs="Arial"/>
                  <w:b/>
                  <w:smallCaps/>
                  <w:color w:val="000000" w:themeColor="text1"/>
                  <w:sz w:val="18"/>
                  <w:szCs w:val="18"/>
                </w:rPr>
                <w:delText>A2</w:delText>
              </w:r>
            </w:del>
          </w:p>
        </w:tc>
        <w:tc>
          <w:tcPr>
            <w:cnfStyle w:val="000010000000" w:firstRow="0" w:lastRow="0" w:firstColumn="0" w:lastColumn="0" w:oddVBand="1" w:evenVBand="0" w:oddHBand="0" w:evenHBand="0" w:firstRowFirstColumn="0" w:firstRowLastColumn="0" w:lastRowFirstColumn="0" w:lastRowLastColumn="0"/>
            <w:tcW w:w="0" w:type="auto"/>
          </w:tcPr>
          <w:p w14:paraId="5EA9FFAF" w14:textId="5BDC7036" w:rsidR="00D167C9" w:rsidRPr="00C904C6" w:rsidDel="00AF4086" w:rsidRDefault="00D167C9" w:rsidP="0097128C">
            <w:pPr>
              <w:keepNext/>
              <w:spacing w:line="360" w:lineRule="auto"/>
              <w:rPr>
                <w:del w:id="3175" w:author="José Albeiro Montes Gil" w:date="2022-01-19T17:02:00Z"/>
                <w:rFonts w:ascii="Arial" w:eastAsia="Arial" w:hAnsi="Arial" w:cs="Arial"/>
                <w:b/>
                <w:smallCaps/>
                <w:color w:val="000000" w:themeColor="text1"/>
                <w:sz w:val="18"/>
                <w:szCs w:val="18"/>
              </w:rPr>
              <w:pPrChange w:id="3176" w:author="José Albeiro Montes Gil" w:date="2022-01-20T12:42:00Z">
                <w:pPr>
                  <w:keepNext/>
                  <w:framePr w:hSpace="141" w:wrap="around" w:vAnchor="text" w:hAnchor="margin" w:xAlign="center" w:y="507"/>
                  <w:spacing w:line="360" w:lineRule="auto"/>
                  <w:jc w:val="center"/>
                </w:pPr>
              </w:pPrChange>
            </w:pPr>
            <w:del w:id="3177" w:author="José Albeiro Montes Gil" w:date="2022-01-19T17:02:00Z">
              <w:r w:rsidRPr="00C904C6" w:rsidDel="00AF4086">
                <w:rPr>
                  <w:rFonts w:ascii="Arial" w:eastAsia="Arial" w:hAnsi="Arial" w:cs="Arial"/>
                  <w:b/>
                  <w:smallCaps/>
                  <w:color w:val="000000" w:themeColor="text1"/>
                  <w:sz w:val="18"/>
                  <w:szCs w:val="18"/>
                </w:rPr>
                <w:delText>A2.1</w:delText>
              </w:r>
            </w:del>
          </w:p>
        </w:tc>
        <w:tc>
          <w:tcPr>
            <w:tcW w:w="0" w:type="auto"/>
          </w:tcPr>
          <w:p w14:paraId="3AC2C866" w14:textId="32C9BBC2"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178" w:author="José Albeiro Montes Gil" w:date="2022-01-19T17:02:00Z"/>
                <w:rFonts w:ascii="Arial" w:eastAsia="Arial" w:hAnsi="Arial" w:cs="Arial"/>
                <w:b/>
                <w:smallCaps/>
                <w:color w:val="000000" w:themeColor="text1"/>
                <w:sz w:val="18"/>
                <w:szCs w:val="18"/>
              </w:rPr>
              <w:pPrChange w:id="3179"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5D8EB324" w14:textId="0034C9C9" w:rsidR="00D167C9" w:rsidRPr="00C904C6" w:rsidDel="00AF4086" w:rsidRDefault="00D167C9" w:rsidP="0097128C">
            <w:pPr>
              <w:keepNext/>
              <w:spacing w:line="360" w:lineRule="auto"/>
              <w:rPr>
                <w:del w:id="3180" w:author="José Albeiro Montes Gil" w:date="2022-01-19T17:02:00Z"/>
                <w:rFonts w:ascii="Arial" w:eastAsia="Arial" w:hAnsi="Arial" w:cs="Arial"/>
                <w:b/>
                <w:smallCaps/>
                <w:color w:val="000000" w:themeColor="text1"/>
                <w:sz w:val="18"/>
                <w:szCs w:val="18"/>
              </w:rPr>
              <w:pPrChange w:id="3181" w:author="José Albeiro Montes Gil" w:date="2022-01-20T12:42:00Z">
                <w:pPr>
                  <w:keepNext/>
                  <w:framePr w:hSpace="141" w:wrap="around" w:vAnchor="text" w:hAnchor="margin" w:xAlign="center" w:y="507"/>
                  <w:spacing w:line="360" w:lineRule="auto"/>
                  <w:jc w:val="center"/>
                </w:pPr>
              </w:pPrChange>
            </w:pPr>
          </w:p>
        </w:tc>
        <w:tc>
          <w:tcPr>
            <w:tcW w:w="0" w:type="auto"/>
          </w:tcPr>
          <w:p w14:paraId="467B4DDC" w14:textId="042DE25D"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182" w:author="José Albeiro Montes Gil" w:date="2022-01-19T17:02:00Z"/>
                <w:rFonts w:ascii="Arial" w:eastAsia="Arial" w:hAnsi="Arial" w:cs="Arial"/>
                <w:b/>
                <w:smallCaps/>
                <w:color w:val="000000" w:themeColor="text1"/>
                <w:sz w:val="18"/>
                <w:szCs w:val="18"/>
              </w:rPr>
              <w:pPrChange w:id="3183"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0366CC57" w14:textId="2E8E8B1C" w:rsidR="00D167C9" w:rsidRPr="00C904C6" w:rsidDel="00AF4086" w:rsidRDefault="00D167C9" w:rsidP="0097128C">
            <w:pPr>
              <w:keepNext/>
              <w:spacing w:line="360" w:lineRule="auto"/>
              <w:rPr>
                <w:del w:id="3184" w:author="José Albeiro Montes Gil" w:date="2022-01-19T17:02:00Z"/>
                <w:rFonts w:ascii="Arial" w:eastAsia="Arial" w:hAnsi="Arial" w:cs="Arial"/>
                <w:b/>
                <w:smallCaps/>
                <w:color w:val="000000" w:themeColor="text1"/>
                <w:sz w:val="18"/>
                <w:szCs w:val="18"/>
              </w:rPr>
              <w:pPrChange w:id="3185" w:author="José Albeiro Montes Gil" w:date="2022-01-20T12:42:00Z">
                <w:pPr>
                  <w:keepNext/>
                  <w:framePr w:hSpace="141" w:wrap="around" w:vAnchor="text" w:hAnchor="margin" w:xAlign="center" w:y="507"/>
                  <w:spacing w:line="360" w:lineRule="auto"/>
                  <w:jc w:val="center"/>
                </w:pPr>
              </w:pPrChange>
            </w:pPr>
            <w:del w:id="3186" w:author="José Albeiro Montes Gil" w:date="2022-01-19T17:02:00Z">
              <w:r w:rsidRPr="00C904C6" w:rsidDel="00AF4086">
                <w:rPr>
                  <w:rFonts w:ascii="Arial" w:eastAsia="Arial" w:hAnsi="Arial" w:cs="Arial"/>
                  <w:b/>
                  <w:smallCaps/>
                  <w:color w:val="000000" w:themeColor="text1"/>
                  <w:sz w:val="18"/>
                  <w:szCs w:val="18"/>
                </w:rPr>
                <w:delText>x</w:delText>
              </w:r>
            </w:del>
          </w:p>
        </w:tc>
        <w:tc>
          <w:tcPr>
            <w:tcW w:w="0" w:type="auto"/>
          </w:tcPr>
          <w:p w14:paraId="19B9C9CC" w14:textId="7415ABDA"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187" w:author="José Albeiro Montes Gil" w:date="2022-01-19T17:02:00Z"/>
                <w:rFonts w:ascii="Arial" w:eastAsia="Arial" w:hAnsi="Arial" w:cs="Arial"/>
                <w:b/>
                <w:smallCaps/>
                <w:color w:val="000000" w:themeColor="text1"/>
                <w:sz w:val="18"/>
                <w:szCs w:val="18"/>
              </w:rPr>
              <w:pPrChange w:id="3188"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del w:id="3189" w:author="José Albeiro Montes Gil" w:date="2022-01-19T17:02:00Z">
              <w:r w:rsidRPr="00C904C6" w:rsidDel="00AF4086">
                <w:rPr>
                  <w:rFonts w:ascii="Arial" w:eastAsia="Arial" w:hAnsi="Arial" w:cs="Arial"/>
                  <w:b/>
                  <w:smallCaps/>
                  <w:color w:val="000000" w:themeColor="text1"/>
                  <w:sz w:val="18"/>
                  <w:szCs w:val="18"/>
                </w:rPr>
                <w:delText>x</w:delText>
              </w:r>
            </w:del>
          </w:p>
        </w:tc>
        <w:tc>
          <w:tcPr>
            <w:cnfStyle w:val="000010000000" w:firstRow="0" w:lastRow="0" w:firstColumn="0" w:lastColumn="0" w:oddVBand="1" w:evenVBand="0" w:oddHBand="0" w:evenHBand="0" w:firstRowFirstColumn="0" w:firstRowLastColumn="0" w:lastRowFirstColumn="0" w:lastRowLastColumn="0"/>
            <w:tcW w:w="0" w:type="auto"/>
          </w:tcPr>
          <w:p w14:paraId="077F66B0" w14:textId="7E6EAF1F" w:rsidR="00D167C9" w:rsidRPr="00C904C6" w:rsidDel="00AF4086" w:rsidRDefault="00D167C9" w:rsidP="0097128C">
            <w:pPr>
              <w:keepNext/>
              <w:spacing w:line="360" w:lineRule="auto"/>
              <w:rPr>
                <w:del w:id="3190" w:author="José Albeiro Montes Gil" w:date="2022-01-19T17:02:00Z"/>
                <w:rFonts w:ascii="Arial" w:eastAsia="Arial" w:hAnsi="Arial" w:cs="Arial"/>
                <w:b/>
                <w:smallCaps/>
                <w:color w:val="000000" w:themeColor="text1"/>
                <w:sz w:val="18"/>
                <w:szCs w:val="18"/>
              </w:rPr>
              <w:pPrChange w:id="3191" w:author="José Albeiro Montes Gil" w:date="2022-01-20T12:42:00Z">
                <w:pPr>
                  <w:keepNext/>
                  <w:framePr w:hSpace="141" w:wrap="around" w:vAnchor="text" w:hAnchor="margin" w:xAlign="center" w:y="507"/>
                  <w:spacing w:line="360" w:lineRule="auto"/>
                  <w:jc w:val="center"/>
                </w:pPr>
              </w:pPrChange>
            </w:pPr>
          </w:p>
        </w:tc>
        <w:tc>
          <w:tcPr>
            <w:tcW w:w="0" w:type="auto"/>
          </w:tcPr>
          <w:p w14:paraId="3D931DAB" w14:textId="77412BDF"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192" w:author="José Albeiro Montes Gil" w:date="2022-01-19T17:02:00Z"/>
                <w:rFonts w:ascii="Arial" w:eastAsia="Arial" w:hAnsi="Arial" w:cs="Arial"/>
                <w:b/>
                <w:smallCaps/>
                <w:color w:val="595959"/>
                <w:sz w:val="18"/>
                <w:szCs w:val="18"/>
              </w:rPr>
              <w:pPrChange w:id="3193"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4FE5F7A5" w14:textId="1A3D14B5" w:rsidR="00D167C9" w:rsidRPr="00C904C6" w:rsidDel="00AF4086" w:rsidRDefault="00D167C9" w:rsidP="0097128C">
            <w:pPr>
              <w:keepNext/>
              <w:spacing w:line="360" w:lineRule="auto"/>
              <w:rPr>
                <w:del w:id="3194" w:author="José Albeiro Montes Gil" w:date="2022-01-19T17:02:00Z"/>
                <w:rFonts w:ascii="Arial" w:eastAsia="Arial" w:hAnsi="Arial" w:cs="Arial"/>
                <w:b/>
                <w:smallCaps/>
                <w:color w:val="595959"/>
                <w:sz w:val="18"/>
                <w:szCs w:val="18"/>
              </w:rPr>
              <w:pPrChange w:id="3195" w:author="José Albeiro Montes Gil" w:date="2022-01-20T12:42:00Z">
                <w:pPr>
                  <w:keepNext/>
                  <w:framePr w:hSpace="141" w:wrap="around" w:vAnchor="text" w:hAnchor="margin" w:xAlign="center" w:y="507"/>
                  <w:spacing w:line="360" w:lineRule="auto"/>
                  <w:jc w:val="center"/>
                </w:pPr>
              </w:pPrChange>
            </w:pPr>
          </w:p>
        </w:tc>
        <w:tc>
          <w:tcPr>
            <w:tcW w:w="0" w:type="auto"/>
          </w:tcPr>
          <w:p w14:paraId="445A5C91" w14:textId="34501F9F"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196" w:author="José Albeiro Montes Gil" w:date="2022-01-19T17:02:00Z"/>
                <w:rFonts w:ascii="Arial" w:eastAsia="Arial" w:hAnsi="Arial" w:cs="Arial"/>
                <w:b/>
                <w:smallCaps/>
                <w:color w:val="595959"/>
                <w:sz w:val="18"/>
                <w:szCs w:val="18"/>
              </w:rPr>
              <w:pPrChange w:id="3197"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599E0888" w14:textId="00D9F5A0" w:rsidR="00D167C9" w:rsidRPr="00C904C6" w:rsidDel="00AF4086" w:rsidRDefault="00D167C9" w:rsidP="0097128C">
            <w:pPr>
              <w:keepNext/>
              <w:spacing w:line="360" w:lineRule="auto"/>
              <w:rPr>
                <w:del w:id="3198" w:author="José Albeiro Montes Gil" w:date="2022-01-19T17:02:00Z"/>
                <w:rFonts w:ascii="Arial" w:eastAsia="Arial" w:hAnsi="Arial" w:cs="Arial"/>
                <w:b/>
                <w:smallCaps/>
                <w:color w:val="595959"/>
                <w:sz w:val="18"/>
                <w:szCs w:val="18"/>
              </w:rPr>
              <w:pPrChange w:id="3199" w:author="José Albeiro Montes Gil" w:date="2022-01-20T12:42:00Z">
                <w:pPr>
                  <w:keepNext/>
                  <w:framePr w:hSpace="141" w:wrap="around" w:vAnchor="text" w:hAnchor="margin" w:xAlign="center" w:y="507"/>
                  <w:spacing w:line="360" w:lineRule="auto"/>
                  <w:jc w:val="center"/>
                </w:pPr>
              </w:pPrChange>
            </w:pPr>
          </w:p>
        </w:tc>
        <w:tc>
          <w:tcPr>
            <w:tcW w:w="0" w:type="auto"/>
          </w:tcPr>
          <w:p w14:paraId="1EBA2BCA" w14:textId="44B0ACF4"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200" w:author="José Albeiro Montes Gil" w:date="2022-01-19T17:02:00Z"/>
                <w:rFonts w:ascii="Arial" w:eastAsia="Arial" w:hAnsi="Arial" w:cs="Arial"/>
                <w:b/>
                <w:smallCaps/>
                <w:color w:val="595959"/>
                <w:sz w:val="18"/>
                <w:szCs w:val="18"/>
              </w:rPr>
              <w:pPrChange w:id="3201"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672EAAD0" w14:textId="48E7DE77" w:rsidR="00D167C9" w:rsidRPr="00C904C6" w:rsidDel="00AF4086" w:rsidRDefault="00D167C9" w:rsidP="0097128C">
            <w:pPr>
              <w:keepNext/>
              <w:spacing w:line="360" w:lineRule="auto"/>
              <w:rPr>
                <w:del w:id="3202" w:author="José Albeiro Montes Gil" w:date="2022-01-19T17:02:00Z"/>
                <w:rFonts w:ascii="Arial" w:eastAsia="Arial" w:hAnsi="Arial" w:cs="Arial"/>
                <w:b/>
                <w:smallCaps/>
                <w:color w:val="595959"/>
                <w:sz w:val="18"/>
                <w:szCs w:val="18"/>
              </w:rPr>
              <w:pPrChange w:id="3203" w:author="José Albeiro Montes Gil" w:date="2022-01-20T12:42:00Z">
                <w:pPr>
                  <w:keepNext/>
                  <w:framePr w:hSpace="141" w:wrap="around" w:vAnchor="text" w:hAnchor="margin" w:xAlign="center" w:y="507"/>
                  <w:spacing w:line="360" w:lineRule="auto"/>
                  <w:jc w:val="center"/>
                </w:pPr>
              </w:pPrChange>
            </w:pPr>
          </w:p>
        </w:tc>
        <w:tc>
          <w:tcPr>
            <w:tcW w:w="724" w:type="dxa"/>
          </w:tcPr>
          <w:p w14:paraId="045BE3E1" w14:textId="024E47A9"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204" w:author="José Albeiro Montes Gil" w:date="2022-01-19T17:02:00Z"/>
                <w:rFonts w:ascii="Arial" w:eastAsia="Arial" w:hAnsi="Arial" w:cs="Arial"/>
                <w:b/>
                <w:smallCaps/>
                <w:color w:val="595959"/>
                <w:sz w:val="18"/>
                <w:szCs w:val="18"/>
              </w:rPr>
              <w:pPrChange w:id="3205"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20" w:type="dxa"/>
          </w:tcPr>
          <w:p w14:paraId="5441DAF2" w14:textId="101FDC5D" w:rsidR="00D167C9" w:rsidRPr="00C904C6" w:rsidDel="00AF4086" w:rsidRDefault="00D167C9" w:rsidP="0097128C">
            <w:pPr>
              <w:keepNext/>
              <w:spacing w:line="360" w:lineRule="auto"/>
              <w:rPr>
                <w:del w:id="3206" w:author="José Albeiro Montes Gil" w:date="2022-01-19T17:02:00Z"/>
                <w:rFonts w:ascii="Arial" w:eastAsia="Arial" w:hAnsi="Arial" w:cs="Arial"/>
                <w:b/>
                <w:smallCaps/>
                <w:color w:val="595959"/>
                <w:sz w:val="18"/>
                <w:szCs w:val="18"/>
              </w:rPr>
              <w:pPrChange w:id="3207" w:author="José Albeiro Montes Gil" w:date="2022-01-20T12:42:00Z">
                <w:pPr>
                  <w:keepNext/>
                  <w:framePr w:hSpace="141" w:wrap="around" w:vAnchor="text" w:hAnchor="margin" w:xAlign="center" w:y="507"/>
                  <w:spacing w:line="360" w:lineRule="auto"/>
                  <w:jc w:val="center"/>
                </w:pPr>
              </w:pPrChange>
            </w:pPr>
          </w:p>
        </w:tc>
        <w:tc>
          <w:tcPr>
            <w:tcW w:w="0" w:type="auto"/>
          </w:tcPr>
          <w:p w14:paraId="7D795632" w14:textId="31559795"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208" w:author="José Albeiro Montes Gil" w:date="2022-01-19T17:02:00Z"/>
                <w:rFonts w:ascii="Arial" w:eastAsia="Arial" w:hAnsi="Arial" w:cs="Arial"/>
                <w:b/>
                <w:smallCaps/>
                <w:color w:val="595959"/>
                <w:sz w:val="18"/>
                <w:szCs w:val="18"/>
              </w:rPr>
              <w:pPrChange w:id="3209"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32ECA5AA" w14:textId="3BA4F7A9" w:rsidR="00D167C9" w:rsidRPr="00C904C6" w:rsidDel="00AF4086" w:rsidRDefault="00D167C9" w:rsidP="0097128C">
            <w:pPr>
              <w:keepNext/>
              <w:spacing w:line="360" w:lineRule="auto"/>
              <w:rPr>
                <w:del w:id="3210" w:author="José Albeiro Montes Gil" w:date="2022-01-19T17:02:00Z"/>
                <w:rFonts w:ascii="Arial" w:eastAsia="Arial" w:hAnsi="Arial" w:cs="Arial"/>
                <w:b/>
                <w:smallCaps/>
                <w:color w:val="595959"/>
                <w:sz w:val="18"/>
                <w:szCs w:val="18"/>
              </w:rPr>
              <w:pPrChange w:id="3211" w:author="José Albeiro Montes Gil" w:date="2022-01-20T12:42:00Z">
                <w:pPr>
                  <w:keepNext/>
                  <w:framePr w:hSpace="141" w:wrap="around" w:vAnchor="text" w:hAnchor="margin" w:xAlign="center" w:y="507"/>
                  <w:spacing w:line="360" w:lineRule="auto"/>
                  <w:jc w:val="center"/>
                </w:pPr>
              </w:pPrChange>
            </w:pPr>
          </w:p>
        </w:tc>
        <w:tc>
          <w:tcPr>
            <w:tcW w:w="490" w:type="dxa"/>
          </w:tcPr>
          <w:p w14:paraId="3B9C3B02" w14:textId="42BDE1A4"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212" w:author="José Albeiro Montes Gil" w:date="2022-01-19T17:02:00Z"/>
                <w:rFonts w:ascii="Arial" w:eastAsia="Arial" w:hAnsi="Arial" w:cs="Arial"/>
                <w:b/>
                <w:smallCaps/>
                <w:color w:val="595959"/>
                <w:sz w:val="18"/>
                <w:szCs w:val="18"/>
              </w:rPr>
              <w:pPrChange w:id="3213"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739083CE" w14:textId="098622DA" w:rsidR="00D167C9" w:rsidRPr="00C904C6" w:rsidDel="00AF4086" w:rsidRDefault="00D167C9" w:rsidP="0097128C">
            <w:pPr>
              <w:keepNext/>
              <w:spacing w:line="360" w:lineRule="auto"/>
              <w:rPr>
                <w:del w:id="3214" w:author="José Albeiro Montes Gil" w:date="2022-01-19T17:02:00Z"/>
                <w:rFonts w:ascii="Arial" w:eastAsia="Arial" w:hAnsi="Arial" w:cs="Arial"/>
                <w:b/>
                <w:smallCaps/>
                <w:color w:val="595959"/>
                <w:sz w:val="18"/>
                <w:szCs w:val="18"/>
              </w:rPr>
              <w:pPrChange w:id="3215" w:author="José Albeiro Montes Gil" w:date="2022-01-20T12:42:00Z">
                <w:pPr>
                  <w:keepNext/>
                  <w:framePr w:hSpace="141" w:wrap="around" w:vAnchor="text" w:hAnchor="margin" w:xAlign="center" w:y="507"/>
                  <w:spacing w:line="360" w:lineRule="auto"/>
                  <w:jc w:val="center"/>
                </w:pPr>
              </w:pPrChange>
            </w:pPr>
          </w:p>
        </w:tc>
        <w:tc>
          <w:tcPr>
            <w:tcW w:w="0" w:type="auto"/>
          </w:tcPr>
          <w:p w14:paraId="0A1D6C00" w14:textId="79F3C99A"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216" w:author="José Albeiro Montes Gil" w:date="2022-01-19T17:02:00Z"/>
                <w:rFonts w:ascii="Arial" w:eastAsia="Arial" w:hAnsi="Arial" w:cs="Arial"/>
                <w:b/>
                <w:smallCaps/>
                <w:color w:val="595959"/>
                <w:sz w:val="18"/>
                <w:szCs w:val="18"/>
              </w:rPr>
              <w:pPrChange w:id="3217"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25C500B6" w14:textId="188A12EE" w:rsidR="00D167C9" w:rsidRPr="00C904C6" w:rsidDel="00AF4086" w:rsidRDefault="00D167C9" w:rsidP="0097128C">
            <w:pPr>
              <w:keepNext/>
              <w:spacing w:line="360" w:lineRule="auto"/>
              <w:rPr>
                <w:del w:id="3218" w:author="José Albeiro Montes Gil" w:date="2022-01-19T17:02:00Z"/>
                <w:rFonts w:ascii="Arial" w:eastAsia="Arial" w:hAnsi="Arial" w:cs="Arial"/>
                <w:b/>
                <w:smallCaps/>
                <w:color w:val="595959"/>
                <w:sz w:val="18"/>
                <w:szCs w:val="18"/>
              </w:rPr>
              <w:pPrChange w:id="3219" w:author="José Albeiro Montes Gil" w:date="2022-01-20T12:42:00Z">
                <w:pPr>
                  <w:keepNext/>
                  <w:framePr w:hSpace="141" w:wrap="around" w:vAnchor="text" w:hAnchor="margin" w:xAlign="center" w:y="507"/>
                  <w:spacing w:line="360" w:lineRule="auto"/>
                  <w:jc w:val="center"/>
                </w:pPr>
              </w:pPrChange>
            </w:pPr>
          </w:p>
        </w:tc>
        <w:tc>
          <w:tcPr>
            <w:tcW w:w="472" w:type="dxa"/>
          </w:tcPr>
          <w:p w14:paraId="11B90F40" w14:textId="04050337"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220" w:author="José Albeiro Montes Gil" w:date="2022-01-19T17:02:00Z"/>
                <w:rFonts w:ascii="Arial" w:eastAsia="Arial" w:hAnsi="Arial" w:cs="Arial"/>
                <w:b/>
                <w:smallCaps/>
                <w:color w:val="595959"/>
                <w:sz w:val="18"/>
                <w:szCs w:val="18"/>
              </w:rPr>
              <w:pPrChange w:id="3221"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038AC885" w14:textId="4F5904C9" w:rsidR="00D167C9" w:rsidRPr="00C904C6" w:rsidDel="00AF4086" w:rsidRDefault="00D167C9" w:rsidP="0097128C">
            <w:pPr>
              <w:keepNext/>
              <w:spacing w:line="360" w:lineRule="auto"/>
              <w:rPr>
                <w:del w:id="3222" w:author="José Albeiro Montes Gil" w:date="2022-01-19T17:02:00Z"/>
                <w:rFonts w:ascii="Arial" w:eastAsia="Arial" w:hAnsi="Arial" w:cs="Arial"/>
                <w:b/>
                <w:smallCaps/>
                <w:color w:val="595959"/>
                <w:sz w:val="18"/>
                <w:szCs w:val="18"/>
              </w:rPr>
              <w:pPrChange w:id="3223" w:author="José Albeiro Montes Gil" w:date="2022-01-20T12:42:00Z">
                <w:pPr>
                  <w:keepNext/>
                  <w:framePr w:hSpace="141" w:wrap="around" w:vAnchor="text" w:hAnchor="margin" w:xAlign="center" w:y="507"/>
                  <w:spacing w:line="360" w:lineRule="auto"/>
                  <w:jc w:val="center"/>
                </w:pPr>
              </w:pPrChange>
            </w:pPr>
          </w:p>
        </w:tc>
      </w:tr>
      <w:tr w:rsidR="0097128C" w:rsidRPr="00C904C6" w:rsidDel="00AF4086" w14:paraId="43AF3014" w14:textId="77777777" w:rsidTr="00D167C9">
        <w:trPr>
          <w:cnfStyle w:val="000000100000" w:firstRow="0" w:lastRow="0" w:firstColumn="0" w:lastColumn="0" w:oddVBand="0" w:evenVBand="0" w:oddHBand="1" w:evenHBand="0" w:firstRowFirstColumn="0" w:firstRowLastColumn="0" w:lastRowFirstColumn="0" w:lastRowLastColumn="0"/>
          <w:trHeight w:val="221"/>
          <w:del w:id="3224" w:author="José Albeiro Montes Gil" w:date="2022-01-19T17:02:00Z"/>
        </w:trPr>
        <w:tc>
          <w:tcPr>
            <w:cnfStyle w:val="000010000000" w:firstRow="0" w:lastRow="0" w:firstColumn="0" w:lastColumn="0" w:oddVBand="1" w:evenVBand="0" w:oddHBand="0" w:evenHBand="0" w:firstRowFirstColumn="0" w:firstRowLastColumn="0" w:lastRowFirstColumn="0" w:lastRowLastColumn="0"/>
            <w:tcW w:w="0" w:type="auto"/>
            <w:vMerge w:val="restart"/>
          </w:tcPr>
          <w:p w14:paraId="4337662B" w14:textId="36C21023" w:rsidR="00D167C9" w:rsidRPr="00C904C6" w:rsidDel="00AF4086" w:rsidRDefault="00D167C9" w:rsidP="0097128C">
            <w:pPr>
              <w:widowControl w:val="0"/>
              <w:pBdr>
                <w:top w:val="nil"/>
                <w:left w:val="nil"/>
                <w:bottom w:val="nil"/>
                <w:right w:val="nil"/>
                <w:between w:val="nil"/>
              </w:pBdr>
              <w:spacing w:after="0" w:line="276" w:lineRule="auto"/>
              <w:rPr>
                <w:del w:id="3225" w:author="José Albeiro Montes Gil" w:date="2022-01-19T17:02:00Z"/>
                <w:rFonts w:ascii="Arial" w:eastAsia="Arial" w:hAnsi="Arial" w:cs="Arial"/>
                <w:b/>
                <w:smallCaps/>
                <w:color w:val="595959"/>
                <w:sz w:val="18"/>
                <w:szCs w:val="18"/>
              </w:rPr>
              <w:pPrChange w:id="3226" w:author="José Albeiro Montes Gil" w:date="2022-01-20T12:42:00Z">
                <w:pPr>
                  <w:framePr w:hSpace="141" w:wrap="around" w:vAnchor="text" w:hAnchor="margin" w:xAlign="center" w:y="507"/>
                  <w:widowControl w:val="0"/>
                  <w:pBdr>
                    <w:top w:val="nil"/>
                    <w:left w:val="nil"/>
                    <w:bottom w:val="nil"/>
                    <w:right w:val="nil"/>
                    <w:between w:val="nil"/>
                  </w:pBdr>
                  <w:spacing w:after="0" w:line="276" w:lineRule="auto"/>
                </w:pPr>
              </w:pPrChange>
            </w:pPr>
            <w:del w:id="3227" w:author="José Albeiro Montes Gil" w:date="2022-01-19T17:02:00Z">
              <w:r w:rsidRPr="00C904C6" w:rsidDel="00AF4086">
                <w:rPr>
                  <w:rFonts w:ascii="Arial" w:eastAsia="Arial" w:hAnsi="Arial" w:cs="Arial"/>
                  <w:b/>
                  <w:smallCaps/>
                  <w:color w:val="000000" w:themeColor="text1"/>
                  <w:sz w:val="18"/>
                  <w:szCs w:val="18"/>
                </w:rPr>
                <w:delText>F3</w:delText>
              </w:r>
              <w:r w:rsidDel="00AF4086">
                <w:rPr>
                  <w:rFonts w:ascii="Arial" w:eastAsia="Arial" w:hAnsi="Arial" w:cs="Arial"/>
                  <w:b/>
                  <w:smallCaps/>
                  <w:color w:val="000000" w:themeColor="text1"/>
                  <w:sz w:val="18"/>
                  <w:szCs w:val="18"/>
                </w:rPr>
                <w:delText>.Idear</w:delText>
              </w:r>
            </w:del>
          </w:p>
        </w:tc>
        <w:tc>
          <w:tcPr>
            <w:tcW w:w="0" w:type="auto"/>
            <w:vMerge w:val="restart"/>
          </w:tcPr>
          <w:p w14:paraId="3F575D82" w14:textId="6F59E0C5" w:rsidR="00D167C9" w:rsidRPr="00C904C6" w:rsidDel="00AF4086" w:rsidRDefault="00D167C9" w:rsidP="0097128C">
            <w:pPr>
              <w:widowControl w:val="0"/>
              <w:pBdr>
                <w:top w:val="nil"/>
                <w:left w:val="nil"/>
                <w:bottom w:val="nil"/>
                <w:right w:val="nil"/>
                <w:between w:val="nil"/>
              </w:pBdr>
              <w:spacing w:after="0" w:line="276" w:lineRule="auto"/>
              <w:cnfStyle w:val="000000100000" w:firstRow="0" w:lastRow="0" w:firstColumn="0" w:lastColumn="0" w:oddVBand="0" w:evenVBand="0" w:oddHBand="1" w:evenHBand="0" w:firstRowFirstColumn="0" w:firstRowLastColumn="0" w:lastRowFirstColumn="0" w:lastRowLastColumn="0"/>
              <w:rPr>
                <w:del w:id="3228" w:author="José Albeiro Montes Gil" w:date="2022-01-19T17:02:00Z"/>
                <w:rFonts w:ascii="Arial" w:eastAsia="Arial" w:hAnsi="Arial" w:cs="Arial"/>
                <w:b/>
                <w:smallCaps/>
                <w:color w:val="595959"/>
                <w:sz w:val="18"/>
                <w:szCs w:val="18"/>
              </w:rPr>
              <w:pPrChange w:id="3229" w:author="José Albeiro Montes Gil" w:date="2022-01-20T12:42:00Z">
                <w:pPr>
                  <w:framePr w:hSpace="141" w:wrap="around" w:vAnchor="text" w:hAnchor="margin" w:xAlign="center" w:y="507"/>
                  <w:widowControl w:val="0"/>
                  <w:pBdr>
                    <w:top w:val="nil"/>
                    <w:left w:val="nil"/>
                    <w:bottom w:val="nil"/>
                    <w:right w:val="nil"/>
                    <w:between w:val="nil"/>
                  </w:pBdr>
                  <w:spacing w:after="0" w:line="276" w:lineRule="auto"/>
                  <w:cnfStyle w:val="000000100000" w:firstRow="0" w:lastRow="0" w:firstColumn="0" w:lastColumn="0" w:oddVBand="0" w:evenVBand="0" w:oddHBand="1" w:evenHBand="0" w:firstRowFirstColumn="0" w:firstRowLastColumn="0" w:lastRowFirstColumn="0" w:lastRowLastColumn="0"/>
                </w:pPr>
              </w:pPrChange>
            </w:pPr>
            <w:del w:id="3230" w:author="José Albeiro Montes Gil" w:date="2022-01-19T17:02:00Z">
              <w:r w:rsidRPr="00C904C6" w:rsidDel="00AF4086">
                <w:rPr>
                  <w:rFonts w:ascii="Arial" w:eastAsia="Arial" w:hAnsi="Arial" w:cs="Arial"/>
                  <w:b/>
                  <w:smallCaps/>
                  <w:color w:val="000000" w:themeColor="text1"/>
                  <w:sz w:val="18"/>
                  <w:szCs w:val="18"/>
                </w:rPr>
                <w:delText>A</w:delText>
              </w:r>
              <w:r w:rsidDel="00AF4086">
                <w:rPr>
                  <w:rFonts w:ascii="Arial" w:eastAsia="Arial" w:hAnsi="Arial" w:cs="Arial"/>
                  <w:b/>
                  <w:smallCaps/>
                  <w:color w:val="000000" w:themeColor="text1"/>
                  <w:sz w:val="18"/>
                  <w:szCs w:val="18"/>
                </w:rPr>
                <w:delText>2</w:delText>
              </w:r>
            </w:del>
          </w:p>
        </w:tc>
        <w:tc>
          <w:tcPr>
            <w:cnfStyle w:val="000010000000" w:firstRow="0" w:lastRow="0" w:firstColumn="0" w:lastColumn="0" w:oddVBand="1" w:evenVBand="0" w:oddHBand="0" w:evenHBand="0" w:firstRowFirstColumn="0" w:firstRowLastColumn="0" w:lastRowFirstColumn="0" w:lastRowLastColumn="0"/>
            <w:tcW w:w="0" w:type="auto"/>
          </w:tcPr>
          <w:p w14:paraId="15AB0E8F" w14:textId="2E51CAA9" w:rsidR="00D167C9" w:rsidRPr="00C904C6" w:rsidDel="00AF4086" w:rsidRDefault="00D167C9" w:rsidP="0097128C">
            <w:pPr>
              <w:keepNext/>
              <w:spacing w:line="360" w:lineRule="auto"/>
              <w:rPr>
                <w:del w:id="3231" w:author="José Albeiro Montes Gil" w:date="2022-01-19T17:02:00Z"/>
                <w:rFonts w:ascii="Arial" w:eastAsia="Arial" w:hAnsi="Arial" w:cs="Arial"/>
                <w:b/>
                <w:smallCaps/>
                <w:color w:val="000000" w:themeColor="text1"/>
                <w:sz w:val="18"/>
                <w:szCs w:val="18"/>
              </w:rPr>
              <w:pPrChange w:id="3232" w:author="José Albeiro Montes Gil" w:date="2022-01-20T12:42:00Z">
                <w:pPr>
                  <w:keepNext/>
                  <w:framePr w:hSpace="141" w:wrap="around" w:vAnchor="text" w:hAnchor="margin" w:xAlign="center" w:y="507"/>
                  <w:spacing w:line="360" w:lineRule="auto"/>
                  <w:jc w:val="center"/>
                </w:pPr>
              </w:pPrChange>
            </w:pPr>
            <w:del w:id="3233" w:author="José Albeiro Montes Gil" w:date="2022-01-19T17:02:00Z">
              <w:r w:rsidRPr="00C904C6" w:rsidDel="00AF4086">
                <w:rPr>
                  <w:rFonts w:ascii="Arial" w:eastAsia="Arial" w:hAnsi="Arial" w:cs="Arial"/>
                  <w:b/>
                  <w:smallCaps/>
                  <w:color w:val="000000" w:themeColor="text1"/>
                  <w:sz w:val="18"/>
                  <w:szCs w:val="18"/>
                </w:rPr>
                <w:delText>A3.1</w:delText>
              </w:r>
            </w:del>
          </w:p>
        </w:tc>
        <w:tc>
          <w:tcPr>
            <w:tcW w:w="0" w:type="auto"/>
          </w:tcPr>
          <w:p w14:paraId="5E5A3E9E" w14:textId="12D88845"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234" w:author="José Albeiro Montes Gil" w:date="2022-01-19T17:02:00Z"/>
                <w:rFonts w:ascii="Arial" w:eastAsia="Arial" w:hAnsi="Arial" w:cs="Arial"/>
                <w:b/>
                <w:smallCaps/>
                <w:color w:val="000000" w:themeColor="text1"/>
                <w:sz w:val="18"/>
                <w:szCs w:val="18"/>
              </w:rPr>
              <w:pPrChange w:id="3235"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472115DB" w14:textId="17F06E80" w:rsidR="00D167C9" w:rsidRPr="00C904C6" w:rsidDel="00AF4086" w:rsidRDefault="00D167C9" w:rsidP="0097128C">
            <w:pPr>
              <w:keepNext/>
              <w:spacing w:line="360" w:lineRule="auto"/>
              <w:rPr>
                <w:del w:id="3236" w:author="José Albeiro Montes Gil" w:date="2022-01-19T17:02:00Z"/>
                <w:rFonts w:ascii="Arial" w:eastAsia="Arial" w:hAnsi="Arial" w:cs="Arial"/>
                <w:b/>
                <w:smallCaps/>
                <w:color w:val="000000" w:themeColor="text1"/>
                <w:sz w:val="18"/>
                <w:szCs w:val="18"/>
              </w:rPr>
              <w:pPrChange w:id="3237" w:author="José Albeiro Montes Gil" w:date="2022-01-20T12:42:00Z">
                <w:pPr>
                  <w:keepNext/>
                  <w:framePr w:hSpace="141" w:wrap="around" w:vAnchor="text" w:hAnchor="margin" w:xAlign="center" w:y="507"/>
                  <w:spacing w:line="360" w:lineRule="auto"/>
                  <w:jc w:val="center"/>
                </w:pPr>
              </w:pPrChange>
            </w:pPr>
          </w:p>
        </w:tc>
        <w:tc>
          <w:tcPr>
            <w:tcW w:w="0" w:type="auto"/>
          </w:tcPr>
          <w:p w14:paraId="5B503FF5" w14:textId="7DCBD726"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238" w:author="José Albeiro Montes Gil" w:date="2022-01-19T17:02:00Z"/>
                <w:rFonts w:ascii="Arial" w:eastAsia="Arial" w:hAnsi="Arial" w:cs="Arial"/>
                <w:b/>
                <w:smallCaps/>
                <w:color w:val="000000" w:themeColor="text1"/>
                <w:sz w:val="18"/>
                <w:szCs w:val="18"/>
              </w:rPr>
              <w:pPrChange w:id="3239"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30B28C32" w14:textId="1009C4EB" w:rsidR="00D167C9" w:rsidRPr="00C904C6" w:rsidDel="00AF4086" w:rsidRDefault="00D167C9" w:rsidP="0097128C">
            <w:pPr>
              <w:keepNext/>
              <w:spacing w:line="360" w:lineRule="auto"/>
              <w:rPr>
                <w:del w:id="3240" w:author="José Albeiro Montes Gil" w:date="2022-01-19T17:02:00Z"/>
                <w:rFonts w:ascii="Arial" w:eastAsia="Arial" w:hAnsi="Arial" w:cs="Arial"/>
                <w:b/>
                <w:smallCaps/>
                <w:color w:val="000000" w:themeColor="text1"/>
                <w:sz w:val="18"/>
                <w:szCs w:val="18"/>
              </w:rPr>
              <w:pPrChange w:id="3241" w:author="José Albeiro Montes Gil" w:date="2022-01-20T12:42:00Z">
                <w:pPr>
                  <w:keepNext/>
                  <w:framePr w:hSpace="141" w:wrap="around" w:vAnchor="text" w:hAnchor="margin" w:xAlign="center" w:y="507"/>
                  <w:spacing w:line="360" w:lineRule="auto"/>
                  <w:jc w:val="center"/>
                </w:pPr>
              </w:pPrChange>
            </w:pPr>
          </w:p>
        </w:tc>
        <w:tc>
          <w:tcPr>
            <w:tcW w:w="0" w:type="auto"/>
          </w:tcPr>
          <w:p w14:paraId="4CB92D1C" w14:textId="61D42570"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242" w:author="José Albeiro Montes Gil" w:date="2022-01-19T17:02:00Z"/>
                <w:rFonts w:ascii="Arial" w:eastAsia="Arial" w:hAnsi="Arial" w:cs="Arial"/>
                <w:b/>
                <w:smallCaps/>
                <w:color w:val="595959"/>
                <w:sz w:val="18"/>
                <w:szCs w:val="18"/>
              </w:rPr>
              <w:pPrChange w:id="3243"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770467EE" w14:textId="694260A1" w:rsidR="00D167C9" w:rsidRPr="00B632A5" w:rsidDel="00AF4086" w:rsidRDefault="00D167C9" w:rsidP="0097128C">
            <w:pPr>
              <w:keepNext/>
              <w:spacing w:line="360" w:lineRule="auto"/>
              <w:rPr>
                <w:del w:id="3244" w:author="José Albeiro Montes Gil" w:date="2022-01-19T17:02:00Z"/>
                <w:rFonts w:ascii="Arial" w:eastAsia="Arial" w:hAnsi="Arial" w:cs="Arial"/>
                <w:b/>
                <w:smallCaps/>
                <w:color w:val="000000" w:themeColor="text1"/>
                <w:sz w:val="18"/>
                <w:szCs w:val="18"/>
              </w:rPr>
              <w:pPrChange w:id="3245" w:author="José Albeiro Montes Gil" w:date="2022-01-20T12:42:00Z">
                <w:pPr>
                  <w:keepNext/>
                  <w:framePr w:hSpace="141" w:wrap="around" w:vAnchor="text" w:hAnchor="margin" w:xAlign="center" w:y="507"/>
                  <w:spacing w:line="360" w:lineRule="auto"/>
                  <w:jc w:val="center"/>
                </w:pPr>
              </w:pPrChange>
            </w:pPr>
            <w:del w:id="3246" w:author="José Albeiro Montes Gil" w:date="2022-01-19T17:02:00Z">
              <w:r w:rsidRPr="00C904C6" w:rsidDel="00AF4086">
                <w:rPr>
                  <w:rFonts w:ascii="Arial" w:eastAsia="Arial" w:hAnsi="Arial" w:cs="Arial"/>
                  <w:b/>
                  <w:smallCaps/>
                  <w:color w:val="000000" w:themeColor="text1"/>
                  <w:sz w:val="18"/>
                  <w:szCs w:val="18"/>
                </w:rPr>
                <w:delText>x</w:delText>
              </w:r>
            </w:del>
          </w:p>
        </w:tc>
        <w:tc>
          <w:tcPr>
            <w:tcW w:w="0" w:type="auto"/>
          </w:tcPr>
          <w:p w14:paraId="7F1410B7" w14:textId="3281EFAF" w:rsidR="00D167C9" w:rsidRPr="00B632A5"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247" w:author="José Albeiro Montes Gil" w:date="2022-01-19T17:02:00Z"/>
                <w:rFonts w:ascii="Arial" w:eastAsia="Arial" w:hAnsi="Arial" w:cs="Arial"/>
                <w:b/>
                <w:smallCaps/>
                <w:color w:val="000000" w:themeColor="text1"/>
                <w:sz w:val="18"/>
                <w:szCs w:val="18"/>
              </w:rPr>
              <w:pPrChange w:id="3248"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3FD2350A" w14:textId="3DD4D554" w:rsidR="00D167C9" w:rsidRPr="00C904C6" w:rsidDel="00AF4086" w:rsidRDefault="00D167C9" w:rsidP="0097128C">
            <w:pPr>
              <w:keepNext/>
              <w:spacing w:line="360" w:lineRule="auto"/>
              <w:rPr>
                <w:del w:id="3249" w:author="José Albeiro Montes Gil" w:date="2022-01-19T17:02:00Z"/>
                <w:rFonts w:ascii="Arial" w:eastAsia="Arial" w:hAnsi="Arial" w:cs="Arial"/>
                <w:b/>
                <w:smallCaps/>
                <w:color w:val="595959"/>
                <w:sz w:val="18"/>
                <w:szCs w:val="18"/>
              </w:rPr>
              <w:pPrChange w:id="3250" w:author="José Albeiro Montes Gil" w:date="2022-01-20T12:42:00Z">
                <w:pPr>
                  <w:keepNext/>
                  <w:framePr w:hSpace="141" w:wrap="around" w:vAnchor="text" w:hAnchor="margin" w:xAlign="center" w:y="507"/>
                  <w:spacing w:line="360" w:lineRule="auto"/>
                  <w:jc w:val="center"/>
                </w:pPr>
              </w:pPrChange>
            </w:pPr>
          </w:p>
        </w:tc>
        <w:tc>
          <w:tcPr>
            <w:tcW w:w="0" w:type="auto"/>
          </w:tcPr>
          <w:p w14:paraId="7E49A482" w14:textId="2908DFAB"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251" w:author="José Albeiro Montes Gil" w:date="2022-01-19T17:02:00Z"/>
                <w:rFonts w:ascii="Arial" w:eastAsia="Arial" w:hAnsi="Arial" w:cs="Arial"/>
                <w:b/>
                <w:smallCaps/>
                <w:color w:val="595959"/>
                <w:sz w:val="18"/>
                <w:szCs w:val="18"/>
              </w:rPr>
              <w:pPrChange w:id="3252"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6A39144C" w14:textId="54796907" w:rsidR="00D167C9" w:rsidRPr="00C904C6" w:rsidDel="00AF4086" w:rsidRDefault="00D167C9" w:rsidP="0097128C">
            <w:pPr>
              <w:keepNext/>
              <w:spacing w:line="360" w:lineRule="auto"/>
              <w:rPr>
                <w:del w:id="3253" w:author="José Albeiro Montes Gil" w:date="2022-01-19T17:02:00Z"/>
                <w:rFonts w:ascii="Arial" w:eastAsia="Arial" w:hAnsi="Arial" w:cs="Arial"/>
                <w:b/>
                <w:smallCaps/>
                <w:color w:val="595959"/>
                <w:sz w:val="18"/>
                <w:szCs w:val="18"/>
              </w:rPr>
              <w:pPrChange w:id="3254" w:author="José Albeiro Montes Gil" w:date="2022-01-20T12:42:00Z">
                <w:pPr>
                  <w:keepNext/>
                  <w:framePr w:hSpace="141" w:wrap="around" w:vAnchor="text" w:hAnchor="margin" w:xAlign="center" w:y="507"/>
                  <w:spacing w:line="360" w:lineRule="auto"/>
                  <w:jc w:val="center"/>
                </w:pPr>
              </w:pPrChange>
            </w:pPr>
          </w:p>
        </w:tc>
        <w:tc>
          <w:tcPr>
            <w:tcW w:w="0" w:type="auto"/>
          </w:tcPr>
          <w:p w14:paraId="2ACC983A" w14:textId="50BF1D70"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255" w:author="José Albeiro Montes Gil" w:date="2022-01-19T17:02:00Z"/>
                <w:rFonts w:ascii="Arial" w:eastAsia="Arial" w:hAnsi="Arial" w:cs="Arial"/>
                <w:b/>
                <w:smallCaps/>
                <w:color w:val="595959"/>
                <w:sz w:val="18"/>
                <w:szCs w:val="18"/>
              </w:rPr>
              <w:pPrChange w:id="3256"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05F8C323" w14:textId="4ED9411B" w:rsidR="00D167C9" w:rsidRPr="00C904C6" w:rsidDel="00AF4086" w:rsidRDefault="00D167C9" w:rsidP="0097128C">
            <w:pPr>
              <w:keepNext/>
              <w:spacing w:line="360" w:lineRule="auto"/>
              <w:rPr>
                <w:del w:id="3257" w:author="José Albeiro Montes Gil" w:date="2022-01-19T17:02:00Z"/>
                <w:rFonts w:ascii="Arial" w:eastAsia="Arial" w:hAnsi="Arial" w:cs="Arial"/>
                <w:b/>
                <w:smallCaps/>
                <w:color w:val="595959"/>
                <w:sz w:val="18"/>
                <w:szCs w:val="18"/>
              </w:rPr>
              <w:pPrChange w:id="3258" w:author="José Albeiro Montes Gil" w:date="2022-01-20T12:42:00Z">
                <w:pPr>
                  <w:keepNext/>
                  <w:framePr w:hSpace="141" w:wrap="around" w:vAnchor="text" w:hAnchor="margin" w:xAlign="center" w:y="507"/>
                  <w:spacing w:line="360" w:lineRule="auto"/>
                  <w:jc w:val="center"/>
                </w:pPr>
              </w:pPrChange>
            </w:pPr>
          </w:p>
        </w:tc>
        <w:tc>
          <w:tcPr>
            <w:tcW w:w="724" w:type="dxa"/>
          </w:tcPr>
          <w:p w14:paraId="3362D5EE" w14:textId="7FA38677"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259" w:author="José Albeiro Montes Gil" w:date="2022-01-19T17:02:00Z"/>
                <w:rFonts w:ascii="Arial" w:eastAsia="Arial" w:hAnsi="Arial" w:cs="Arial"/>
                <w:b/>
                <w:smallCaps/>
                <w:color w:val="595959"/>
                <w:sz w:val="18"/>
                <w:szCs w:val="18"/>
              </w:rPr>
              <w:pPrChange w:id="3260"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20" w:type="dxa"/>
          </w:tcPr>
          <w:p w14:paraId="71B5D87C" w14:textId="3F6A8562" w:rsidR="00D167C9" w:rsidRPr="00C904C6" w:rsidDel="00AF4086" w:rsidRDefault="00D167C9" w:rsidP="0097128C">
            <w:pPr>
              <w:keepNext/>
              <w:spacing w:line="360" w:lineRule="auto"/>
              <w:rPr>
                <w:del w:id="3261" w:author="José Albeiro Montes Gil" w:date="2022-01-19T17:02:00Z"/>
                <w:rFonts w:ascii="Arial" w:eastAsia="Arial" w:hAnsi="Arial" w:cs="Arial"/>
                <w:b/>
                <w:smallCaps/>
                <w:color w:val="595959"/>
                <w:sz w:val="18"/>
                <w:szCs w:val="18"/>
              </w:rPr>
              <w:pPrChange w:id="3262" w:author="José Albeiro Montes Gil" w:date="2022-01-20T12:42:00Z">
                <w:pPr>
                  <w:keepNext/>
                  <w:framePr w:hSpace="141" w:wrap="around" w:vAnchor="text" w:hAnchor="margin" w:xAlign="center" w:y="507"/>
                  <w:spacing w:line="360" w:lineRule="auto"/>
                  <w:jc w:val="center"/>
                </w:pPr>
              </w:pPrChange>
            </w:pPr>
          </w:p>
        </w:tc>
        <w:tc>
          <w:tcPr>
            <w:tcW w:w="0" w:type="auto"/>
          </w:tcPr>
          <w:p w14:paraId="683F02C2" w14:textId="748BC7B5"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263" w:author="José Albeiro Montes Gil" w:date="2022-01-19T17:02:00Z"/>
                <w:rFonts w:ascii="Arial" w:eastAsia="Arial" w:hAnsi="Arial" w:cs="Arial"/>
                <w:b/>
                <w:smallCaps/>
                <w:color w:val="595959"/>
                <w:sz w:val="18"/>
                <w:szCs w:val="18"/>
              </w:rPr>
              <w:pPrChange w:id="3264"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5459B41A" w14:textId="3179530E" w:rsidR="00D167C9" w:rsidRPr="00C904C6" w:rsidDel="00AF4086" w:rsidRDefault="00D167C9" w:rsidP="0097128C">
            <w:pPr>
              <w:keepNext/>
              <w:spacing w:line="360" w:lineRule="auto"/>
              <w:rPr>
                <w:del w:id="3265" w:author="José Albeiro Montes Gil" w:date="2022-01-19T17:02:00Z"/>
                <w:rFonts w:ascii="Arial" w:eastAsia="Arial" w:hAnsi="Arial" w:cs="Arial"/>
                <w:b/>
                <w:smallCaps/>
                <w:color w:val="595959"/>
                <w:sz w:val="18"/>
                <w:szCs w:val="18"/>
              </w:rPr>
              <w:pPrChange w:id="3266" w:author="José Albeiro Montes Gil" w:date="2022-01-20T12:42:00Z">
                <w:pPr>
                  <w:keepNext/>
                  <w:framePr w:hSpace="141" w:wrap="around" w:vAnchor="text" w:hAnchor="margin" w:xAlign="center" w:y="507"/>
                  <w:spacing w:line="360" w:lineRule="auto"/>
                  <w:jc w:val="center"/>
                </w:pPr>
              </w:pPrChange>
            </w:pPr>
          </w:p>
        </w:tc>
        <w:tc>
          <w:tcPr>
            <w:tcW w:w="490" w:type="dxa"/>
          </w:tcPr>
          <w:p w14:paraId="105F2B4E" w14:textId="167413EF"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267" w:author="José Albeiro Montes Gil" w:date="2022-01-19T17:02:00Z"/>
                <w:rFonts w:ascii="Arial" w:eastAsia="Arial" w:hAnsi="Arial" w:cs="Arial"/>
                <w:b/>
                <w:smallCaps/>
                <w:color w:val="595959"/>
                <w:sz w:val="18"/>
                <w:szCs w:val="18"/>
              </w:rPr>
              <w:pPrChange w:id="3268"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2E0D0B5B" w14:textId="7E2D751D" w:rsidR="00D167C9" w:rsidRPr="00C904C6" w:rsidDel="00AF4086" w:rsidRDefault="00D167C9" w:rsidP="0097128C">
            <w:pPr>
              <w:keepNext/>
              <w:spacing w:line="360" w:lineRule="auto"/>
              <w:rPr>
                <w:del w:id="3269" w:author="José Albeiro Montes Gil" w:date="2022-01-19T17:02:00Z"/>
                <w:rFonts w:ascii="Arial" w:eastAsia="Arial" w:hAnsi="Arial" w:cs="Arial"/>
                <w:b/>
                <w:smallCaps/>
                <w:color w:val="595959"/>
                <w:sz w:val="18"/>
                <w:szCs w:val="18"/>
              </w:rPr>
              <w:pPrChange w:id="3270" w:author="José Albeiro Montes Gil" w:date="2022-01-20T12:42:00Z">
                <w:pPr>
                  <w:keepNext/>
                  <w:framePr w:hSpace="141" w:wrap="around" w:vAnchor="text" w:hAnchor="margin" w:xAlign="center" w:y="507"/>
                  <w:spacing w:line="360" w:lineRule="auto"/>
                  <w:jc w:val="center"/>
                </w:pPr>
              </w:pPrChange>
            </w:pPr>
          </w:p>
        </w:tc>
        <w:tc>
          <w:tcPr>
            <w:tcW w:w="0" w:type="auto"/>
          </w:tcPr>
          <w:p w14:paraId="4579687E" w14:textId="30F2C9B4"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271" w:author="José Albeiro Montes Gil" w:date="2022-01-19T17:02:00Z"/>
                <w:rFonts w:ascii="Arial" w:eastAsia="Arial" w:hAnsi="Arial" w:cs="Arial"/>
                <w:b/>
                <w:smallCaps/>
                <w:color w:val="595959"/>
                <w:sz w:val="18"/>
                <w:szCs w:val="18"/>
              </w:rPr>
              <w:pPrChange w:id="3272"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5DAA79B8" w14:textId="6D30D515" w:rsidR="00D167C9" w:rsidRPr="00C904C6" w:rsidDel="00AF4086" w:rsidRDefault="00D167C9" w:rsidP="0097128C">
            <w:pPr>
              <w:keepNext/>
              <w:spacing w:line="360" w:lineRule="auto"/>
              <w:rPr>
                <w:del w:id="3273" w:author="José Albeiro Montes Gil" w:date="2022-01-19T17:02:00Z"/>
                <w:rFonts w:ascii="Arial" w:eastAsia="Arial" w:hAnsi="Arial" w:cs="Arial"/>
                <w:b/>
                <w:smallCaps/>
                <w:color w:val="595959"/>
                <w:sz w:val="18"/>
                <w:szCs w:val="18"/>
              </w:rPr>
              <w:pPrChange w:id="3274" w:author="José Albeiro Montes Gil" w:date="2022-01-20T12:42:00Z">
                <w:pPr>
                  <w:keepNext/>
                  <w:framePr w:hSpace="141" w:wrap="around" w:vAnchor="text" w:hAnchor="margin" w:xAlign="center" w:y="507"/>
                  <w:spacing w:line="360" w:lineRule="auto"/>
                  <w:jc w:val="center"/>
                </w:pPr>
              </w:pPrChange>
            </w:pPr>
          </w:p>
        </w:tc>
        <w:tc>
          <w:tcPr>
            <w:tcW w:w="472" w:type="dxa"/>
          </w:tcPr>
          <w:p w14:paraId="700C80C7" w14:textId="056B668B"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275" w:author="José Albeiro Montes Gil" w:date="2022-01-19T17:02:00Z"/>
                <w:rFonts w:ascii="Arial" w:eastAsia="Arial" w:hAnsi="Arial" w:cs="Arial"/>
                <w:b/>
                <w:smallCaps/>
                <w:color w:val="595959"/>
                <w:sz w:val="18"/>
                <w:szCs w:val="18"/>
              </w:rPr>
              <w:pPrChange w:id="3276"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2AB53294" w14:textId="044982CB" w:rsidR="00D167C9" w:rsidRPr="00C904C6" w:rsidDel="00AF4086" w:rsidRDefault="00D167C9" w:rsidP="0097128C">
            <w:pPr>
              <w:keepNext/>
              <w:spacing w:line="360" w:lineRule="auto"/>
              <w:rPr>
                <w:del w:id="3277" w:author="José Albeiro Montes Gil" w:date="2022-01-19T17:02:00Z"/>
                <w:rFonts w:ascii="Arial" w:eastAsia="Arial" w:hAnsi="Arial" w:cs="Arial"/>
                <w:b/>
                <w:smallCaps/>
                <w:color w:val="595959"/>
                <w:sz w:val="18"/>
                <w:szCs w:val="18"/>
              </w:rPr>
              <w:pPrChange w:id="3278" w:author="José Albeiro Montes Gil" w:date="2022-01-20T12:42:00Z">
                <w:pPr>
                  <w:keepNext/>
                  <w:framePr w:hSpace="141" w:wrap="around" w:vAnchor="text" w:hAnchor="margin" w:xAlign="center" w:y="507"/>
                  <w:spacing w:line="360" w:lineRule="auto"/>
                  <w:jc w:val="center"/>
                </w:pPr>
              </w:pPrChange>
            </w:pPr>
          </w:p>
        </w:tc>
      </w:tr>
      <w:tr w:rsidR="00D167C9" w:rsidRPr="00C904C6" w:rsidDel="00AF4086" w14:paraId="1C66C52F" w14:textId="5A2CEE15" w:rsidTr="00D167C9">
        <w:trPr>
          <w:trHeight w:val="284"/>
          <w:del w:id="3279" w:author="José Albeiro Montes Gil" w:date="2022-01-19T17:02:00Z"/>
        </w:trPr>
        <w:tc>
          <w:tcPr>
            <w:cnfStyle w:val="000010000000" w:firstRow="0" w:lastRow="0" w:firstColumn="0" w:lastColumn="0" w:oddVBand="1" w:evenVBand="0" w:oddHBand="0" w:evenHBand="0" w:firstRowFirstColumn="0" w:firstRowLastColumn="0" w:lastRowFirstColumn="0" w:lastRowLastColumn="0"/>
            <w:tcW w:w="0" w:type="auto"/>
            <w:vMerge/>
          </w:tcPr>
          <w:p w14:paraId="42B1C009" w14:textId="02B13E5F" w:rsidR="00D167C9" w:rsidRPr="00C904C6" w:rsidDel="00AF4086" w:rsidRDefault="00D167C9" w:rsidP="0097128C">
            <w:pPr>
              <w:widowControl w:val="0"/>
              <w:pBdr>
                <w:top w:val="nil"/>
                <w:left w:val="nil"/>
                <w:bottom w:val="nil"/>
                <w:right w:val="nil"/>
                <w:between w:val="nil"/>
              </w:pBdr>
              <w:spacing w:after="0" w:line="276" w:lineRule="auto"/>
              <w:rPr>
                <w:del w:id="3280" w:author="José Albeiro Montes Gil" w:date="2022-01-19T17:02:00Z"/>
                <w:rFonts w:ascii="Arial" w:eastAsia="Arial" w:hAnsi="Arial" w:cs="Arial"/>
                <w:b/>
                <w:smallCaps/>
                <w:color w:val="595959"/>
                <w:sz w:val="18"/>
                <w:szCs w:val="18"/>
              </w:rPr>
              <w:pPrChange w:id="3281" w:author="José Albeiro Montes Gil" w:date="2022-01-20T12:42:00Z">
                <w:pPr>
                  <w:framePr w:hSpace="141" w:wrap="around" w:vAnchor="text" w:hAnchor="margin" w:xAlign="center" w:y="507"/>
                  <w:widowControl w:val="0"/>
                  <w:pBdr>
                    <w:top w:val="nil"/>
                    <w:left w:val="nil"/>
                    <w:bottom w:val="nil"/>
                    <w:right w:val="nil"/>
                    <w:between w:val="nil"/>
                  </w:pBdr>
                  <w:spacing w:after="0" w:line="276" w:lineRule="auto"/>
                </w:pPr>
              </w:pPrChange>
            </w:pPr>
          </w:p>
        </w:tc>
        <w:tc>
          <w:tcPr>
            <w:tcW w:w="0" w:type="auto"/>
            <w:vMerge/>
          </w:tcPr>
          <w:p w14:paraId="38210398" w14:textId="64B27D8E" w:rsidR="00D167C9" w:rsidRPr="00C904C6" w:rsidDel="00AF4086" w:rsidRDefault="00D167C9" w:rsidP="0097128C">
            <w:pPr>
              <w:widowControl w:val="0"/>
              <w:pBdr>
                <w:top w:val="nil"/>
                <w:left w:val="nil"/>
                <w:bottom w:val="nil"/>
                <w:right w:val="nil"/>
                <w:between w:val="nil"/>
              </w:pBdr>
              <w:spacing w:after="0" w:line="276" w:lineRule="auto"/>
              <w:cnfStyle w:val="000000000000" w:firstRow="0" w:lastRow="0" w:firstColumn="0" w:lastColumn="0" w:oddVBand="0" w:evenVBand="0" w:oddHBand="0" w:evenHBand="0" w:firstRowFirstColumn="0" w:firstRowLastColumn="0" w:lastRowFirstColumn="0" w:lastRowLastColumn="0"/>
              <w:rPr>
                <w:del w:id="3282" w:author="José Albeiro Montes Gil" w:date="2022-01-19T17:02:00Z"/>
                <w:rFonts w:ascii="Arial" w:eastAsia="Arial" w:hAnsi="Arial" w:cs="Arial"/>
                <w:b/>
                <w:smallCaps/>
                <w:color w:val="595959"/>
                <w:sz w:val="18"/>
                <w:szCs w:val="18"/>
              </w:rPr>
              <w:pPrChange w:id="3283" w:author="José Albeiro Montes Gil" w:date="2022-01-20T12:42:00Z">
                <w:pPr>
                  <w:framePr w:hSpace="141" w:wrap="around" w:vAnchor="text" w:hAnchor="margin" w:xAlign="center" w:y="507"/>
                  <w:widowControl w:val="0"/>
                  <w:pBdr>
                    <w:top w:val="nil"/>
                    <w:left w:val="nil"/>
                    <w:bottom w:val="nil"/>
                    <w:right w:val="nil"/>
                    <w:between w:val="nil"/>
                  </w:pBdr>
                  <w:spacing w:after="0" w:line="276" w:lineRule="auto"/>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Borders>
              <w:bottom w:val="single" w:sz="4" w:space="0" w:color="auto"/>
            </w:tcBorders>
          </w:tcPr>
          <w:p w14:paraId="6593AE64" w14:textId="2199D77B" w:rsidR="00D167C9" w:rsidRPr="00C904C6" w:rsidDel="00AF4086" w:rsidRDefault="00D167C9" w:rsidP="0097128C">
            <w:pPr>
              <w:keepNext/>
              <w:spacing w:line="360" w:lineRule="auto"/>
              <w:rPr>
                <w:del w:id="3284" w:author="José Albeiro Montes Gil" w:date="2022-01-19T17:02:00Z"/>
                <w:rFonts w:ascii="Arial" w:eastAsia="Arial" w:hAnsi="Arial" w:cs="Arial"/>
                <w:b/>
                <w:smallCaps/>
                <w:color w:val="000000" w:themeColor="text1"/>
                <w:sz w:val="18"/>
                <w:szCs w:val="18"/>
              </w:rPr>
              <w:pPrChange w:id="3285" w:author="José Albeiro Montes Gil" w:date="2022-01-20T12:42:00Z">
                <w:pPr>
                  <w:keepNext/>
                  <w:framePr w:hSpace="141" w:wrap="around" w:vAnchor="text" w:hAnchor="margin" w:xAlign="center" w:y="507"/>
                  <w:spacing w:line="360" w:lineRule="auto"/>
                  <w:jc w:val="center"/>
                </w:pPr>
              </w:pPrChange>
            </w:pPr>
            <w:del w:id="3286" w:author="José Albeiro Montes Gil" w:date="2022-01-19T17:02:00Z">
              <w:r w:rsidRPr="00C904C6" w:rsidDel="00AF4086">
                <w:rPr>
                  <w:rFonts w:ascii="Arial" w:eastAsia="Arial" w:hAnsi="Arial" w:cs="Arial"/>
                  <w:b/>
                  <w:smallCaps/>
                  <w:color w:val="000000" w:themeColor="text1"/>
                  <w:sz w:val="18"/>
                  <w:szCs w:val="18"/>
                </w:rPr>
                <w:delText>A3.2</w:delText>
              </w:r>
            </w:del>
          </w:p>
        </w:tc>
        <w:tc>
          <w:tcPr>
            <w:tcW w:w="0" w:type="auto"/>
            <w:tcBorders>
              <w:bottom w:val="single" w:sz="4" w:space="0" w:color="auto"/>
            </w:tcBorders>
          </w:tcPr>
          <w:p w14:paraId="6D9619CD" w14:textId="25EC4E52"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287" w:author="José Albeiro Montes Gil" w:date="2022-01-19T17:02:00Z"/>
                <w:rFonts w:ascii="Arial" w:eastAsia="Arial" w:hAnsi="Arial" w:cs="Arial"/>
                <w:b/>
                <w:smallCaps/>
                <w:color w:val="000000" w:themeColor="text1"/>
                <w:sz w:val="18"/>
                <w:szCs w:val="18"/>
              </w:rPr>
              <w:pPrChange w:id="3288"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Borders>
              <w:bottom w:val="single" w:sz="4" w:space="0" w:color="auto"/>
            </w:tcBorders>
          </w:tcPr>
          <w:p w14:paraId="3268C7C2" w14:textId="758561F3" w:rsidR="00D167C9" w:rsidRPr="00C904C6" w:rsidDel="00AF4086" w:rsidRDefault="00D167C9" w:rsidP="0097128C">
            <w:pPr>
              <w:keepNext/>
              <w:spacing w:line="360" w:lineRule="auto"/>
              <w:rPr>
                <w:del w:id="3289" w:author="José Albeiro Montes Gil" w:date="2022-01-19T17:02:00Z"/>
                <w:rFonts w:ascii="Arial" w:eastAsia="Arial" w:hAnsi="Arial" w:cs="Arial"/>
                <w:b/>
                <w:smallCaps/>
                <w:color w:val="000000" w:themeColor="text1"/>
                <w:sz w:val="18"/>
                <w:szCs w:val="18"/>
              </w:rPr>
              <w:pPrChange w:id="3290" w:author="José Albeiro Montes Gil" w:date="2022-01-20T12:42:00Z">
                <w:pPr>
                  <w:keepNext/>
                  <w:framePr w:hSpace="141" w:wrap="around" w:vAnchor="text" w:hAnchor="margin" w:xAlign="center" w:y="507"/>
                  <w:spacing w:line="360" w:lineRule="auto"/>
                  <w:jc w:val="center"/>
                </w:pPr>
              </w:pPrChange>
            </w:pPr>
          </w:p>
        </w:tc>
        <w:tc>
          <w:tcPr>
            <w:tcW w:w="0" w:type="auto"/>
            <w:tcBorders>
              <w:bottom w:val="single" w:sz="4" w:space="0" w:color="auto"/>
            </w:tcBorders>
          </w:tcPr>
          <w:p w14:paraId="78C421BC" w14:textId="190B9008"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291" w:author="José Albeiro Montes Gil" w:date="2022-01-19T17:02:00Z"/>
                <w:rFonts w:ascii="Arial" w:eastAsia="Arial" w:hAnsi="Arial" w:cs="Arial"/>
                <w:b/>
                <w:smallCaps/>
                <w:color w:val="000000" w:themeColor="text1"/>
                <w:sz w:val="18"/>
                <w:szCs w:val="18"/>
              </w:rPr>
              <w:pPrChange w:id="3292"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Borders>
              <w:bottom w:val="single" w:sz="4" w:space="0" w:color="auto"/>
            </w:tcBorders>
          </w:tcPr>
          <w:p w14:paraId="174F1559" w14:textId="6BA133FB" w:rsidR="00D167C9" w:rsidRPr="00C904C6" w:rsidDel="00AF4086" w:rsidRDefault="00D167C9" w:rsidP="0097128C">
            <w:pPr>
              <w:keepNext/>
              <w:spacing w:line="360" w:lineRule="auto"/>
              <w:rPr>
                <w:del w:id="3293" w:author="José Albeiro Montes Gil" w:date="2022-01-19T17:02:00Z"/>
                <w:rFonts w:ascii="Arial" w:eastAsia="Arial" w:hAnsi="Arial" w:cs="Arial"/>
                <w:b/>
                <w:smallCaps/>
                <w:color w:val="000000" w:themeColor="text1"/>
                <w:sz w:val="18"/>
                <w:szCs w:val="18"/>
              </w:rPr>
              <w:pPrChange w:id="3294" w:author="José Albeiro Montes Gil" w:date="2022-01-20T12:42:00Z">
                <w:pPr>
                  <w:keepNext/>
                  <w:framePr w:hSpace="141" w:wrap="around" w:vAnchor="text" w:hAnchor="margin" w:xAlign="center" w:y="507"/>
                  <w:spacing w:line="360" w:lineRule="auto"/>
                  <w:jc w:val="center"/>
                </w:pPr>
              </w:pPrChange>
            </w:pPr>
          </w:p>
        </w:tc>
        <w:tc>
          <w:tcPr>
            <w:tcW w:w="0" w:type="auto"/>
            <w:tcBorders>
              <w:bottom w:val="single" w:sz="4" w:space="0" w:color="auto"/>
            </w:tcBorders>
          </w:tcPr>
          <w:p w14:paraId="4FF2A81C" w14:textId="2254236A"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295" w:author="José Albeiro Montes Gil" w:date="2022-01-19T17:02:00Z"/>
                <w:rFonts w:ascii="Arial" w:eastAsia="Arial" w:hAnsi="Arial" w:cs="Arial"/>
                <w:b/>
                <w:smallCaps/>
                <w:color w:val="595959"/>
                <w:sz w:val="18"/>
                <w:szCs w:val="18"/>
              </w:rPr>
              <w:pPrChange w:id="3296"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Borders>
              <w:bottom w:val="single" w:sz="4" w:space="0" w:color="auto"/>
            </w:tcBorders>
          </w:tcPr>
          <w:p w14:paraId="2B281D87" w14:textId="10DF5D79" w:rsidR="00D167C9" w:rsidRPr="00C904C6" w:rsidDel="00AF4086" w:rsidRDefault="00D167C9" w:rsidP="0097128C">
            <w:pPr>
              <w:keepNext/>
              <w:spacing w:line="360" w:lineRule="auto"/>
              <w:rPr>
                <w:del w:id="3297" w:author="José Albeiro Montes Gil" w:date="2022-01-19T17:02:00Z"/>
                <w:rFonts w:ascii="Arial" w:eastAsia="Arial" w:hAnsi="Arial" w:cs="Arial"/>
                <w:b/>
                <w:smallCaps/>
                <w:color w:val="595959"/>
                <w:sz w:val="18"/>
                <w:szCs w:val="18"/>
              </w:rPr>
              <w:pPrChange w:id="3298" w:author="José Albeiro Montes Gil" w:date="2022-01-20T12:42:00Z">
                <w:pPr>
                  <w:keepNext/>
                  <w:framePr w:hSpace="141" w:wrap="around" w:vAnchor="text" w:hAnchor="margin" w:xAlign="center" w:y="507"/>
                  <w:spacing w:line="360" w:lineRule="auto"/>
                  <w:jc w:val="center"/>
                </w:pPr>
              </w:pPrChange>
            </w:pPr>
          </w:p>
        </w:tc>
        <w:tc>
          <w:tcPr>
            <w:tcW w:w="0" w:type="auto"/>
            <w:tcBorders>
              <w:bottom w:val="single" w:sz="4" w:space="0" w:color="auto"/>
            </w:tcBorders>
          </w:tcPr>
          <w:p w14:paraId="3D019856" w14:textId="11850AAF"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299" w:author="José Albeiro Montes Gil" w:date="2022-01-19T17:02:00Z"/>
                <w:rFonts w:ascii="Arial" w:eastAsia="Arial" w:hAnsi="Arial" w:cs="Arial"/>
                <w:b/>
                <w:smallCaps/>
                <w:color w:val="595959"/>
                <w:sz w:val="18"/>
                <w:szCs w:val="18"/>
              </w:rPr>
              <w:pPrChange w:id="3300"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del w:id="3301" w:author="José Albeiro Montes Gil" w:date="2022-01-19T17:02:00Z">
              <w:r w:rsidRPr="00C904C6" w:rsidDel="00AF4086">
                <w:rPr>
                  <w:rFonts w:ascii="Arial" w:eastAsia="Arial" w:hAnsi="Arial" w:cs="Arial"/>
                  <w:b/>
                  <w:smallCaps/>
                  <w:color w:val="000000" w:themeColor="text1"/>
                  <w:sz w:val="18"/>
                  <w:szCs w:val="18"/>
                </w:rPr>
                <w:delText>x</w:delText>
              </w:r>
            </w:del>
          </w:p>
        </w:tc>
        <w:tc>
          <w:tcPr>
            <w:cnfStyle w:val="000010000000" w:firstRow="0" w:lastRow="0" w:firstColumn="0" w:lastColumn="0" w:oddVBand="1" w:evenVBand="0" w:oddHBand="0" w:evenHBand="0" w:firstRowFirstColumn="0" w:firstRowLastColumn="0" w:lastRowFirstColumn="0" w:lastRowLastColumn="0"/>
            <w:tcW w:w="0" w:type="auto"/>
            <w:tcBorders>
              <w:bottom w:val="single" w:sz="4" w:space="0" w:color="auto"/>
            </w:tcBorders>
          </w:tcPr>
          <w:p w14:paraId="013E0259" w14:textId="37F78922" w:rsidR="00D167C9" w:rsidRPr="00C904C6" w:rsidDel="00AF4086" w:rsidRDefault="00D167C9" w:rsidP="0097128C">
            <w:pPr>
              <w:keepNext/>
              <w:spacing w:line="360" w:lineRule="auto"/>
              <w:rPr>
                <w:del w:id="3302" w:author="José Albeiro Montes Gil" w:date="2022-01-19T17:02:00Z"/>
                <w:rFonts w:ascii="Arial" w:eastAsia="Arial" w:hAnsi="Arial" w:cs="Arial"/>
                <w:b/>
                <w:smallCaps/>
                <w:color w:val="595959"/>
                <w:sz w:val="18"/>
                <w:szCs w:val="18"/>
              </w:rPr>
              <w:pPrChange w:id="3303" w:author="José Albeiro Montes Gil" w:date="2022-01-20T12:42:00Z">
                <w:pPr>
                  <w:keepNext/>
                  <w:framePr w:hSpace="141" w:wrap="around" w:vAnchor="text" w:hAnchor="margin" w:xAlign="center" w:y="507"/>
                  <w:spacing w:line="360" w:lineRule="auto"/>
                  <w:jc w:val="center"/>
                </w:pPr>
              </w:pPrChange>
            </w:pPr>
          </w:p>
        </w:tc>
        <w:tc>
          <w:tcPr>
            <w:tcW w:w="0" w:type="auto"/>
            <w:tcBorders>
              <w:bottom w:val="single" w:sz="4" w:space="0" w:color="auto"/>
            </w:tcBorders>
          </w:tcPr>
          <w:p w14:paraId="42ECC169" w14:textId="2E54A19D"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304" w:author="José Albeiro Montes Gil" w:date="2022-01-19T17:02:00Z"/>
                <w:rFonts w:ascii="Arial" w:eastAsia="Arial" w:hAnsi="Arial" w:cs="Arial"/>
                <w:b/>
                <w:smallCaps/>
                <w:color w:val="595959"/>
                <w:sz w:val="18"/>
                <w:szCs w:val="18"/>
              </w:rPr>
              <w:pPrChange w:id="3305"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Borders>
              <w:bottom w:val="single" w:sz="4" w:space="0" w:color="auto"/>
            </w:tcBorders>
          </w:tcPr>
          <w:p w14:paraId="0FC4B204" w14:textId="7FC8C9B7" w:rsidR="00D167C9" w:rsidRPr="00C904C6" w:rsidDel="00AF4086" w:rsidRDefault="00D167C9" w:rsidP="0097128C">
            <w:pPr>
              <w:keepNext/>
              <w:spacing w:line="360" w:lineRule="auto"/>
              <w:rPr>
                <w:del w:id="3306" w:author="José Albeiro Montes Gil" w:date="2022-01-19T17:02:00Z"/>
                <w:rFonts w:ascii="Arial" w:eastAsia="Arial" w:hAnsi="Arial" w:cs="Arial"/>
                <w:b/>
                <w:smallCaps/>
                <w:color w:val="595959"/>
                <w:sz w:val="18"/>
                <w:szCs w:val="18"/>
              </w:rPr>
              <w:pPrChange w:id="3307" w:author="José Albeiro Montes Gil" w:date="2022-01-20T12:42:00Z">
                <w:pPr>
                  <w:keepNext/>
                  <w:framePr w:hSpace="141" w:wrap="around" w:vAnchor="text" w:hAnchor="margin" w:xAlign="center" w:y="507"/>
                  <w:spacing w:line="360" w:lineRule="auto"/>
                  <w:jc w:val="center"/>
                </w:pPr>
              </w:pPrChange>
            </w:pPr>
          </w:p>
        </w:tc>
        <w:tc>
          <w:tcPr>
            <w:tcW w:w="0" w:type="auto"/>
            <w:tcBorders>
              <w:bottom w:val="single" w:sz="4" w:space="0" w:color="auto"/>
            </w:tcBorders>
          </w:tcPr>
          <w:p w14:paraId="07EDEC5E" w14:textId="54EF6ED6"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308" w:author="José Albeiro Montes Gil" w:date="2022-01-19T17:02:00Z"/>
                <w:rFonts w:ascii="Arial" w:eastAsia="Arial" w:hAnsi="Arial" w:cs="Arial"/>
                <w:b/>
                <w:smallCaps/>
                <w:color w:val="595959"/>
                <w:sz w:val="18"/>
                <w:szCs w:val="18"/>
              </w:rPr>
              <w:pPrChange w:id="3309"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Borders>
              <w:bottom w:val="single" w:sz="4" w:space="0" w:color="auto"/>
            </w:tcBorders>
          </w:tcPr>
          <w:p w14:paraId="4D918C5E" w14:textId="007BDD3D" w:rsidR="00D167C9" w:rsidRPr="00C904C6" w:rsidDel="00AF4086" w:rsidRDefault="00D167C9" w:rsidP="0097128C">
            <w:pPr>
              <w:keepNext/>
              <w:spacing w:line="360" w:lineRule="auto"/>
              <w:rPr>
                <w:del w:id="3310" w:author="José Albeiro Montes Gil" w:date="2022-01-19T17:02:00Z"/>
                <w:rFonts w:ascii="Arial" w:eastAsia="Arial" w:hAnsi="Arial" w:cs="Arial"/>
                <w:b/>
                <w:smallCaps/>
                <w:color w:val="595959"/>
                <w:sz w:val="18"/>
                <w:szCs w:val="18"/>
              </w:rPr>
              <w:pPrChange w:id="3311" w:author="José Albeiro Montes Gil" w:date="2022-01-20T12:42:00Z">
                <w:pPr>
                  <w:keepNext/>
                  <w:framePr w:hSpace="141" w:wrap="around" w:vAnchor="text" w:hAnchor="margin" w:xAlign="center" w:y="507"/>
                  <w:spacing w:line="360" w:lineRule="auto"/>
                  <w:jc w:val="center"/>
                </w:pPr>
              </w:pPrChange>
            </w:pPr>
          </w:p>
        </w:tc>
        <w:tc>
          <w:tcPr>
            <w:tcW w:w="724" w:type="dxa"/>
            <w:tcBorders>
              <w:bottom w:val="single" w:sz="4" w:space="0" w:color="auto"/>
            </w:tcBorders>
          </w:tcPr>
          <w:p w14:paraId="63C2D128" w14:textId="2AE32A4E"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312" w:author="José Albeiro Montes Gil" w:date="2022-01-19T17:02:00Z"/>
                <w:rFonts w:ascii="Arial" w:eastAsia="Arial" w:hAnsi="Arial" w:cs="Arial"/>
                <w:b/>
                <w:smallCaps/>
                <w:color w:val="595959"/>
                <w:sz w:val="18"/>
                <w:szCs w:val="18"/>
              </w:rPr>
              <w:pPrChange w:id="3313"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20" w:type="dxa"/>
            <w:tcBorders>
              <w:bottom w:val="single" w:sz="4" w:space="0" w:color="auto"/>
            </w:tcBorders>
          </w:tcPr>
          <w:p w14:paraId="43DED1A9" w14:textId="67DAAE34" w:rsidR="00D167C9" w:rsidRPr="00C904C6" w:rsidDel="00AF4086" w:rsidRDefault="00D167C9" w:rsidP="0097128C">
            <w:pPr>
              <w:keepNext/>
              <w:spacing w:line="360" w:lineRule="auto"/>
              <w:rPr>
                <w:del w:id="3314" w:author="José Albeiro Montes Gil" w:date="2022-01-19T17:02:00Z"/>
                <w:rFonts w:ascii="Arial" w:eastAsia="Arial" w:hAnsi="Arial" w:cs="Arial"/>
                <w:b/>
                <w:smallCaps/>
                <w:color w:val="595959"/>
                <w:sz w:val="18"/>
                <w:szCs w:val="18"/>
              </w:rPr>
              <w:pPrChange w:id="3315" w:author="José Albeiro Montes Gil" w:date="2022-01-20T12:42:00Z">
                <w:pPr>
                  <w:keepNext/>
                  <w:framePr w:hSpace="141" w:wrap="around" w:vAnchor="text" w:hAnchor="margin" w:xAlign="center" w:y="507"/>
                  <w:spacing w:line="360" w:lineRule="auto"/>
                  <w:jc w:val="center"/>
                </w:pPr>
              </w:pPrChange>
            </w:pPr>
          </w:p>
        </w:tc>
        <w:tc>
          <w:tcPr>
            <w:tcW w:w="0" w:type="auto"/>
            <w:tcBorders>
              <w:bottom w:val="single" w:sz="4" w:space="0" w:color="auto"/>
            </w:tcBorders>
          </w:tcPr>
          <w:p w14:paraId="561E09F9" w14:textId="4B59EB40"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316" w:author="José Albeiro Montes Gil" w:date="2022-01-19T17:02:00Z"/>
                <w:rFonts w:ascii="Arial" w:eastAsia="Arial" w:hAnsi="Arial" w:cs="Arial"/>
                <w:b/>
                <w:smallCaps/>
                <w:color w:val="595959"/>
                <w:sz w:val="18"/>
                <w:szCs w:val="18"/>
              </w:rPr>
              <w:pPrChange w:id="3317"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Borders>
              <w:bottom w:val="single" w:sz="4" w:space="0" w:color="auto"/>
            </w:tcBorders>
          </w:tcPr>
          <w:p w14:paraId="59717D88" w14:textId="53A2DD0D" w:rsidR="00D167C9" w:rsidRPr="00C904C6" w:rsidDel="00AF4086" w:rsidRDefault="00D167C9" w:rsidP="0097128C">
            <w:pPr>
              <w:keepNext/>
              <w:spacing w:line="360" w:lineRule="auto"/>
              <w:rPr>
                <w:del w:id="3318" w:author="José Albeiro Montes Gil" w:date="2022-01-19T17:02:00Z"/>
                <w:rFonts w:ascii="Arial" w:eastAsia="Arial" w:hAnsi="Arial" w:cs="Arial"/>
                <w:b/>
                <w:smallCaps/>
                <w:color w:val="595959"/>
                <w:sz w:val="18"/>
                <w:szCs w:val="18"/>
              </w:rPr>
              <w:pPrChange w:id="3319" w:author="José Albeiro Montes Gil" w:date="2022-01-20T12:42:00Z">
                <w:pPr>
                  <w:keepNext/>
                  <w:framePr w:hSpace="141" w:wrap="around" w:vAnchor="text" w:hAnchor="margin" w:xAlign="center" w:y="507"/>
                  <w:spacing w:line="360" w:lineRule="auto"/>
                  <w:jc w:val="center"/>
                </w:pPr>
              </w:pPrChange>
            </w:pPr>
          </w:p>
        </w:tc>
        <w:tc>
          <w:tcPr>
            <w:tcW w:w="490" w:type="dxa"/>
            <w:tcBorders>
              <w:bottom w:val="single" w:sz="4" w:space="0" w:color="auto"/>
            </w:tcBorders>
          </w:tcPr>
          <w:p w14:paraId="71E9AFB5" w14:textId="2A071DA8"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320" w:author="José Albeiro Montes Gil" w:date="2022-01-19T17:02:00Z"/>
                <w:rFonts w:ascii="Arial" w:eastAsia="Arial" w:hAnsi="Arial" w:cs="Arial"/>
                <w:b/>
                <w:smallCaps/>
                <w:color w:val="595959"/>
                <w:sz w:val="18"/>
                <w:szCs w:val="18"/>
              </w:rPr>
              <w:pPrChange w:id="3321"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Borders>
              <w:bottom w:val="single" w:sz="4" w:space="0" w:color="auto"/>
            </w:tcBorders>
          </w:tcPr>
          <w:p w14:paraId="2D06A2C6" w14:textId="6E097904" w:rsidR="00D167C9" w:rsidRPr="00C904C6" w:rsidDel="00AF4086" w:rsidRDefault="00D167C9" w:rsidP="0097128C">
            <w:pPr>
              <w:keepNext/>
              <w:spacing w:line="360" w:lineRule="auto"/>
              <w:rPr>
                <w:del w:id="3322" w:author="José Albeiro Montes Gil" w:date="2022-01-19T17:02:00Z"/>
                <w:rFonts w:ascii="Arial" w:eastAsia="Arial" w:hAnsi="Arial" w:cs="Arial"/>
                <w:b/>
                <w:smallCaps/>
                <w:color w:val="595959"/>
                <w:sz w:val="18"/>
                <w:szCs w:val="18"/>
              </w:rPr>
              <w:pPrChange w:id="3323" w:author="José Albeiro Montes Gil" w:date="2022-01-20T12:42:00Z">
                <w:pPr>
                  <w:keepNext/>
                  <w:framePr w:hSpace="141" w:wrap="around" w:vAnchor="text" w:hAnchor="margin" w:xAlign="center" w:y="507"/>
                  <w:spacing w:line="360" w:lineRule="auto"/>
                  <w:jc w:val="center"/>
                </w:pPr>
              </w:pPrChange>
            </w:pPr>
          </w:p>
        </w:tc>
        <w:tc>
          <w:tcPr>
            <w:tcW w:w="0" w:type="auto"/>
            <w:tcBorders>
              <w:bottom w:val="single" w:sz="4" w:space="0" w:color="auto"/>
            </w:tcBorders>
          </w:tcPr>
          <w:p w14:paraId="729F4EAF" w14:textId="7C747720"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324" w:author="José Albeiro Montes Gil" w:date="2022-01-19T17:02:00Z"/>
                <w:rFonts w:ascii="Arial" w:eastAsia="Arial" w:hAnsi="Arial" w:cs="Arial"/>
                <w:b/>
                <w:smallCaps/>
                <w:color w:val="595959"/>
                <w:sz w:val="18"/>
                <w:szCs w:val="18"/>
              </w:rPr>
              <w:pPrChange w:id="3325"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Borders>
              <w:bottom w:val="single" w:sz="4" w:space="0" w:color="auto"/>
            </w:tcBorders>
          </w:tcPr>
          <w:p w14:paraId="649A77B9" w14:textId="1B0AFD64" w:rsidR="00D167C9" w:rsidRPr="00C904C6" w:rsidDel="00AF4086" w:rsidRDefault="00D167C9" w:rsidP="0097128C">
            <w:pPr>
              <w:keepNext/>
              <w:spacing w:line="360" w:lineRule="auto"/>
              <w:rPr>
                <w:del w:id="3326" w:author="José Albeiro Montes Gil" w:date="2022-01-19T17:02:00Z"/>
                <w:rFonts w:ascii="Arial" w:eastAsia="Arial" w:hAnsi="Arial" w:cs="Arial"/>
                <w:b/>
                <w:smallCaps/>
                <w:color w:val="595959"/>
                <w:sz w:val="18"/>
                <w:szCs w:val="18"/>
              </w:rPr>
              <w:pPrChange w:id="3327" w:author="José Albeiro Montes Gil" w:date="2022-01-20T12:42:00Z">
                <w:pPr>
                  <w:keepNext/>
                  <w:framePr w:hSpace="141" w:wrap="around" w:vAnchor="text" w:hAnchor="margin" w:xAlign="center" w:y="507"/>
                  <w:spacing w:line="360" w:lineRule="auto"/>
                  <w:jc w:val="center"/>
                </w:pPr>
              </w:pPrChange>
            </w:pPr>
          </w:p>
        </w:tc>
        <w:tc>
          <w:tcPr>
            <w:tcW w:w="472" w:type="dxa"/>
            <w:tcBorders>
              <w:bottom w:val="single" w:sz="4" w:space="0" w:color="auto"/>
            </w:tcBorders>
          </w:tcPr>
          <w:p w14:paraId="14EFE0A2" w14:textId="0FA79510"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328" w:author="José Albeiro Montes Gil" w:date="2022-01-19T17:02:00Z"/>
                <w:rFonts w:ascii="Arial" w:eastAsia="Arial" w:hAnsi="Arial" w:cs="Arial"/>
                <w:b/>
                <w:smallCaps/>
                <w:color w:val="595959"/>
                <w:sz w:val="18"/>
                <w:szCs w:val="18"/>
              </w:rPr>
              <w:pPrChange w:id="3329"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Borders>
              <w:bottom w:val="single" w:sz="4" w:space="0" w:color="auto"/>
            </w:tcBorders>
          </w:tcPr>
          <w:p w14:paraId="518953F5" w14:textId="2B0E2EFA" w:rsidR="00D167C9" w:rsidRPr="00C904C6" w:rsidDel="00AF4086" w:rsidRDefault="00D167C9" w:rsidP="0097128C">
            <w:pPr>
              <w:keepNext/>
              <w:spacing w:line="360" w:lineRule="auto"/>
              <w:rPr>
                <w:del w:id="3330" w:author="José Albeiro Montes Gil" w:date="2022-01-19T17:02:00Z"/>
                <w:rFonts w:ascii="Arial" w:eastAsia="Arial" w:hAnsi="Arial" w:cs="Arial"/>
                <w:b/>
                <w:smallCaps/>
                <w:color w:val="595959"/>
                <w:sz w:val="18"/>
                <w:szCs w:val="18"/>
              </w:rPr>
              <w:pPrChange w:id="3331" w:author="José Albeiro Montes Gil" w:date="2022-01-20T12:42:00Z">
                <w:pPr>
                  <w:keepNext/>
                  <w:framePr w:hSpace="141" w:wrap="around" w:vAnchor="text" w:hAnchor="margin" w:xAlign="center" w:y="507"/>
                  <w:spacing w:line="360" w:lineRule="auto"/>
                  <w:jc w:val="center"/>
                </w:pPr>
              </w:pPrChange>
            </w:pPr>
          </w:p>
        </w:tc>
      </w:tr>
      <w:tr w:rsidR="0097128C" w:rsidRPr="00C904C6" w:rsidDel="00AF4086" w14:paraId="1680D16A" w14:textId="77777777" w:rsidTr="00D167C9">
        <w:trPr>
          <w:cnfStyle w:val="000000100000" w:firstRow="0" w:lastRow="0" w:firstColumn="0" w:lastColumn="0" w:oddVBand="0" w:evenVBand="0" w:oddHBand="1" w:evenHBand="0" w:firstRowFirstColumn="0" w:firstRowLastColumn="0" w:lastRowFirstColumn="0" w:lastRowLastColumn="0"/>
          <w:trHeight w:val="166"/>
          <w:del w:id="3332" w:author="José Albeiro Montes Gil" w:date="2022-01-19T17:02:00Z"/>
        </w:trPr>
        <w:tc>
          <w:tcPr>
            <w:cnfStyle w:val="000010000000" w:firstRow="0" w:lastRow="0" w:firstColumn="0" w:lastColumn="0" w:oddVBand="1" w:evenVBand="0" w:oddHBand="0" w:evenHBand="0" w:firstRowFirstColumn="0" w:firstRowLastColumn="0" w:lastRowFirstColumn="0" w:lastRowLastColumn="0"/>
            <w:tcW w:w="0" w:type="auto"/>
            <w:vMerge/>
          </w:tcPr>
          <w:p w14:paraId="2DA7541F" w14:textId="08B67D7D" w:rsidR="00D167C9" w:rsidRPr="00C904C6" w:rsidDel="00AF4086" w:rsidRDefault="00D167C9" w:rsidP="0097128C">
            <w:pPr>
              <w:widowControl w:val="0"/>
              <w:pBdr>
                <w:top w:val="nil"/>
                <w:left w:val="nil"/>
                <w:bottom w:val="nil"/>
                <w:right w:val="nil"/>
                <w:between w:val="nil"/>
              </w:pBdr>
              <w:spacing w:after="0" w:line="276" w:lineRule="auto"/>
              <w:rPr>
                <w:del w:id="3333" w:author="José Albeiro Montes Gil" w:date="2022-01-19T17:02:00Z"/>
                <w:rFonts w:ascii="Arial" w:eastAsia="Arial" w:hAnsi="Arial" w:cs="Arial"/>
                <w:b/>
                <w:smallCaps/>
                <w:color w:val="595959"/>
                <w:sz w:val="18"/>
                <w:szCs w:val="18"/>
              </w:rPr>
              <w:pPrChange w:id="3334" w:author="José Albeiro Montes Gil" w:date="2022-01-20T12:42:00Z">
                <w:pPr>
                  <w:framePr w:hSpace="141" w:wrap="around" w:vAnchor="text" w:hAnchor="margin" w:xAlign="center" w:y="507"/>
                  <w:widowControl w:val="0"/>
                  <w:pBdr>
                    <w:top w:val="nil"/>
                    <w:left w:val="nil"/>
                    <w:bottom w:val="nil"/>
                    <w:right w:val="nil"/>
                    <w:between w:val="nil"/>
                  </w:pBdr>
                  <w:spacing w:after="0" w:line="276" w:lineRule="auto"/>
                </w:pPr>
              </w:pPrChange>
            </w:pPr>
          </w:p>
        </w:tc>
        <w:tc>
          <w:tcPr>
            <w:tcW w:w="0" w:type="auto"/>
            <w:vMerge/>
          </w:tcPr>
          <w:p w14:paraId="0752FE02" w14:textId="5BF8E06D" w:rsidR="00D167C9" w:rsidRPr="00C904C6" w:rsidDel="00AF4086" w:rsidRDefault="00D167C9" w:rsidP="0097128C">
            <w:pPr>
              <w:widowControl w:val="0"/>
              <w:pBdr>
                <w:top w:val="nil"/>
                <w:left w:val="nil"/>
                <w:bottom w:val="nil"/>
                <w:right w:val="nil"/>
                <w:between w:val="nil"/>
              </w:pBdr>
              <w:spacing w:after="0" w:line="276" w:lineRule="auto"/>
              <w:cnfStyle w:val="000000100000" w:firstRow="0" w:lastRow="0" w:firstColumn="0" w:lastColumn="0" w:oddVBand="0" w:evenVBand="0" w:oddHBand="1" w:evenHBand="0" w:firstRowFirstColumn="0" w:firstRowLastColumn="0" w:lastRowFirstColumn="0" w:lastRowLastColumn="0"/>
              <w:rPr>
                <w:del w:id="3335" w:author="José Albeiro Montes Gil" w:date="2022-01-19T17:02:00Z"/>
                <w:rFonts w:ascii="Arial" w:eastAsia="Arial" w:hAnsi="Arial" w:cs="Arial"/>
                <w:b/>
                <w:smallCaps/>
                <w:color w:val="595959"/>
                <w:sz w:val="18"/>
                <w:szCs w:val="18"/>
              </w:rPr>
              <w:pPrChange w:id="3336" w:author="José Albeiro Montes Gil" w:date="2022-01-20T12:42:00Z">
                <w:pPr>
                  <w:framePr w:hSpace="141" w:wrap="around" w:vAnchor="text" w:hAnchor="margin" w:xAlign="center" w:y="507"/>
                  <w:widowControl w:val="0"/>
                  <w:pBdr>
                    <w:top w:val="nil"/>
                    <w:left w:val="nil"/>
                    <w:bottom w:val="nil"/>
                    <w:right w:val="nil"/>
                    <w:between w:val="nil"/>
                  </w:pBdr>
                  <w:spacing w:after="0" w:line="276" w:lineRule="auto"/>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tcBorders>
          </w:tcPr>
          <w:p w14:paraId="15E756EA" w14:textId="6050CCA3" w:rsidR="00D167C9" w:rsidRPr="00C904C6" w:rsidDel="00AF4086" w:rsidRDefault="00D167C9" w:rsidP="0097128C">
            <w:pPr>
              <w:keepNext/>
              <w:spacing w:line="360" w:lineRule="auto"/>
              <w:rPr>
                <w:del w:id="3337" w:author="José Albeiro Montes Gil" w:date="2022-01-19T17:02:00Z"/>
                <w:rFonts w:ascii="Arial" w:eastAsia="Arial" w:hAnsi="Arial" w:cs="Arial"/>
                <w:b/>
                <w:smallCaps/>
                <w:color w:val="000000" w:themeColor="text1"/>
                <w:sz w:val="18"/>
                <w:szCs w:val="18"/>
              </w:rPr>
              <w:pPrChange w:id="3338" w:author="José Albeiro Montes Gil" w:date="2022-01-20T12:42:00Z">
                <w:pPr>
                  <w:keepNext/>
                  <w:framePr w:hSpace="141" w:wrap="around" w:vAnchor="text" w:hAnchor="margin" w:xAlign="center" w:y="507"/>
                  <w:spacing w:line="360" w:lineRule="auto"/>
                  <w:jc w:val="center"/>
                </w:pPr>
              </w:pPrChange>
            </w:pPr>
            <w:del w:id="3339" w:author="José Albeiro Montes Gil" w:date="2022-01-19T17:02:00Z">
              <w:r w:rsidDel="00AF4086">
                <w:rPr>
                  <w:rFonts w:ascii="Arial" w:eastAsia="Arial" w:hAnsi="Arial" w:cs="Arial"/>
                  <w:b/>
                  <w:smallCaps/>
                  <w:color w:val="000000" w:themeColor="text1"/>
                  <w:sz w:val="18"/>
                  <w:szCs w:val="18"/>
                </w:rPr>
                <w:delText>a3.3</w:delText>
              </w:r>
            </w:del>
          </w:p>
        </w:tc>
        <w:tc>
          <w:tcPr>
            <w:tcW w:w="0" w:type="auto"/>
            <w:tcBorders>
              <w:top w:val="single" w:sz="4" w:space="0" w:color="auto"/>
            </w:tcBorders>
          </w:tcPr>
          <w:p w14:paraId="66FE0DB9" w14:textId="16C7823A"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340" w:author="José Albeiro Montes Gil" w:date="2022-01-19T17:02:00Z"/>
                <w:rFonts w:ascii="Arial" w:eastAsia="Arial" w:hAnsi="Arial" w:cs="Arial"/>
                <w:b/>
                <w:smallCaps/>
                <w:color w:val="000000" w:themeColor="text1"/>
                <w:sz w:val="18"/>
                <w:szCs w:val="18"/>
              </w:rPr>
              <w:pPrChange w:id="3341"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tcBorders>
          </w:tcPr>
          <w:p w14:paraId="3B614D52" w14:textId="7EDBABF4" w:rsidR="00D167C9" w:rsidRPr="00C904C6" w:rsidDel="00AF4086" w:rsidRDefault="00D167C9" w:rsidP="0097128C">
            <w:pPr>
              <w:keepNext/>
              <w:spacing w:line="360" w:lineRule="auto"/>
              <w:rPr>
                <w:del w:id="3342" w:author="José Albeiro Montes Gil" w:date="2022-01-19T17:02:00Z"/>
                <w:rFonts w:ascii="Arial" w:eastAsia="Arial" w:hAnsi="Arial" w:cs="Arial"/>
                <w:b/>
                <w:smallCaps/>
                <w:color w:val="000000" w:themeColor="text1"/>
                <w:sz w:val="18"/>
                <w:szCs w:val="18"/>
              </w:rPr>
              <w:pPrChange w:id="3343" w:author="José Albeiro Montes Gil" w:date="2022-01-20T12:42:00Z">
                <w:pPr>
                  <w:keepNext/>
                  <w:framePr w:hSpace="141" w:wrap="around" w:vAnchor="text" w:hAnchor="margin" w:xAlign="center" w:y="507"/>
                  <w:spacing w:line="360" w:lineRule="auto"/>
                  <w:jc w:val="center"/>
                </w:pPr>
              </w:pPrChange>
            </w:pPr>
          </w:p>
        </w:tc>
        <w:tc>
          <w:tcPr>
            <w:tcW w:w="0" w:type="auto"/>
            <w:tcBorders>
              <w:top w:val="single" w:sz="4" w:space="0" w:color="auto"/>
            </w:tcBorders>
          </w:tcPr>
          <w:p w14:paraId="1EE017D6" w14:textId="4C60BB62"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344" w:author="José Albeiro Montes Gil" w:date="2022-01-19T17:02:00Z"/>
                <w:rFonts w:ascii="Arial" w:eastAsia="Arial" w:hAnsi="Arial" w:cs="Arial"/>
                <w:b/>
                <w:smallCaps/>
                <w:color w:val="000000" w:themeColor="text1"/>
                <w:sz w:val="18"/>
                <w:szCs w:val="18"/>
              </w:rPr>
              <w:pPrChange w:id="3345"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tcBorders>
          </w:tcPr>
          <w:p w14:paraId="15FF2671" w14:textId="36016F4D" w:rsidR="00D167C9" w:rsidRPr="00C904C6" w:rsidDel="00AF4086" w:rsidRDefault="00D167C9" w:rsidP="0097128C">
            <w:pPr>
              <w:keepNext/>
              <w:spacing w:line="360" w:lineRule="auto"/>
              <w:rPr>
                <w:del w:id="3346" w:author="José Albeiro Montes Gil" w:date="2022-01-19T17:02:00Z"/>
                <w:rFonts w:ascii="Arial" w:eastAsia="Arial" w:hAnsi="Arial" w:cs="Arial"/>
                <w:b/>
                <w:smallCaps/>
                <w:color w:val="000000" w:themeColor="text1"/>
                <w:sz w:val="18"/>
                <w:szCs w:val="18"/>
              </w:rPr>
              <w:pPrChange w:id="3347" w:author="José Albeiro Montes Gil" w:date="2022-01-20T12:42:00Z">
                <w:pPr>
                  <w:keepNext/>
                  <w:framePr w:hSpace="141" w:wrap="around" w:vAnchor="text" w:hAnchor="margin" w:xAlign="center" w:y="507"/>
                  <w:spacing w:line="360" w:lineRule="auto"/>
                  <w:jc w:val="center"/>
                </w:pPr>
              </w:pPrChange>
            </w:pPr>
          </w:p>
        </w:tc>
        <w:tc>
          <w:tcPr>
            <w:tcW w:w="0" w:type="auto"/>
            <w:tcBorders>
              <w:top w:val="single" w:sz="4" w:space="0" w:color="auto"/>
            </w:tcBorders>
          </w:tcPr>
          <w:p w14:paraId="78726B47" w14:textId="7017A87F"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348" w:author="José Albeiro Montes Gil" w:date="2022-01-19T17:02:00Z"/>
                <w:rFonts w:ascii="Arial" w:eastAsia="Arial" w:hAnsi="Arial" w:cs="Arial"/>
                <w:b/>
                <w:smallCaps/>
                <w:color w:val="595959"/>
                <w:sz w:val="18"/>
                <w:szCs w:val="18"/>
              </w:rPr>
              <w:pPrChange w:id="3349"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tcBorders>
          </w:tcPr>
          <w:p w14:paraId="588A85C4" w14:textId="56A813EF" w:rsidR="00D167C9" w:rsidRPr="00C904C6" w:rsidDel="00AF4086" w:rsidRDefault="00D167C9" w:rsidP="0097128C">
            <w:pPr>
              <w:keepNext/>
              <w:spacing w:line="360" w:lineRule="auto"/>
              <w:rPr>
                <w:del w:id="3350" w:author="José Albeiro Montes Gil" w:date="2022-01-19T17:02:00Z"/>
                <w:rFonts w:ascii="Arial" w:eastAsia="Arial" w:hAnsi="Arial" w:cs="Arial"/>
                <w:b/>
                <w:smallCaps/>
                <w:color w:val="595959"/>
                <w:sz w:val="18"/>
                <w:szCs w:val="18"/>
              </w:rPr>
              <w:pPrChange w:id="3351" w:author="José Albeiro Montes Gil" w:date="2022-01-20T12:42:00Z">
                <w:pPr>
                  <w:keepNext/>
                  <w:framePr w:hSpace="141" w:wrap="around" w:vAnchor="text" w:hAnchor="margin" w:xAlign="center" w:y="507"/>
                  <w:spacing w:line="360" w:lineRule="auto"/>
                  <w:jc w:val="center"/>
                </w:pPr>
              </w:pPrChange>
            </w:pPr>
          </w:p>
        </w:tc>
        <w:tc>
          <w:tcPr>
            <w:tcW w:w="0" w:type="auto"/>
            <w:tcBorders>
              <w:top w:val="single" w:sz="4" w:space="0" w:color="auto"/>
            </w:tcBorders>
          </w:tcPr>
          <w:p w14:paraId="553A9D86" w14:textId="0911A526"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352" w:author="José Albeiro Montes Gil" w:date="2022-01-19T17:02:00Z"/>
                <w:rFonts w:ascii="Arial" w:eastAsia="Arial" w:hAnsi="Arial" w:cs="Arial"/>
                <w:b/>
                <w:smallCaps/>
                <w:color w:val="000000" w:themeColor="text1"/>
                <w:sz w:val="18"/>
                <w:szCs w:val="18"/>
              </w:rPr>
              <w:pPrChange w:id="3353"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tcBorders>
          </w:tcPr>
          <w:p w14:paraId="44B9F80B" w14:textId="6C83F8EC" w:rsidR="00D167C9" w:rsidRPr="00BE0819" w:rsidDel="00AF4086" w:rsidRDefault="00D167C9" w:rsidP="0097128C">
            <w:pPr>
              <w:keepNext/>
              <w:spacing w:line="360" w:lineRule="auto"/>
              <w:rPr>
                <w:del w:id="3354" w:author="José Albeiro Montes Gil" w:date="2022-01-19T17:02:00Z"/>
                <w:rFonts w:ascii="Arial" w:eastAsia="Arial" w:hAnsi="Arial" w:cs="Arial"/>
                <w:b/>
                <w:smallCaps/>
                <w:color w:val="000000" w:themeColor="text1"/>
                <w:sz w:val="18"/>
                <w:szCs w:val="18"/>
              </w:rPr>
              <w:pPrChange w:id="3355" w:author="José Albeiro Montes Gil" w:date="2022-01-20T12:42:00Z">
                <w:pPr>
                  <w:keepNext/>
                  <w:framePr w:hSpace="141" w:wrap="around" w:vAnchor="text" w:hAnchor="margin" w:xAlign="center" w:y="507"/>
                  <w:spacing w:line="360" w:lineRule="auto"/>
                  <w:jc w:val="center"/>
                </w:pPr>
              </w:pPrChange>
            </w:pPr>
            <w:del w:id="3356" w:author="José Albeiro Montes Gil" w:date="2022-01-19T17:02:00Z">
              <w:r w:rsidRPr="00BE0819" w:rsidDel="00AF4086">
                <w:rPr>
                  <w:rFonts w:ascii="Arial" w:eastAsia="Arial" w:hAnsi="Arial" w:cs="Arial"/>
                  <w:b/>
                  <w:smallCaps/>
                  <w:color w:val="000000" w:themeColor="text1"/>
                  <w:sz w:val="18"/>
                  <w:szCs w:val="18"/>
                </w:rPr>
                <w:delText>x</w:delText>
              </w:r>
            </w:del>
          </w:p>
        </w:tc>
        <w:tc>
          <w:tcPr>
            <w:tcW w:w="0" w:type="auto"/>
            <w:tcBorders>
              <w:top w:val="single" w:sz="4" w:space="0" w:color="auto"/>
            </w:tcBorders>
          </w:tcPr>
          <w:p w14:paraId="2D6D9A16" w14:textId="4EE25C6D" w:rsidR="00D167C9" w:rsidRPr="00BE0819"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357" w:author="José Albeiro Montes Gil" w:date="2022-01-19T17:02:00Z"/>
                <w:rFonts w:ascii="Arial" w:eastAsia="Arial" w:hAnsi="Arial" w:cs="Arial"/>
                <w:b/>
                <w:smallCaps/>
                <w:color w:val="000000" w:themeColor="text1"/>
                <w:sz w:val="18"/>
                <w:szCs w:val="18"/>
              </w:rPr>
              <w:pPrChange w:id="3358"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del w:id="3359" w:author="José Albeiro Montes Gil" w:date="2022-01-19T17:02:00Z">
              <w:r w:rsidRPr="00BE0819" w:rsidDel="00AF4086">
                <w:rPr>
                  <w:rFonts w:ascii="Arial" w:eastAsia="Arial" w:hAnsi="Arial" w:cs="Arial"/>
                  <w:b/>
                  <w:smallCaps/>
                  <w:color w:val="000000" w:themeColor="text1"/>
                  <w:sz w:val="18"/>
                  <w:szCs w:val="18"/>
                </w:rPr>
                <w:delText>x</w:delText>
              </w:r>
            </w:del>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tcBorders>
          </w:tcPr>
          <w:p w14:paraId="60BCFA88" w14:textId="7B498A01" w:rsidR="00D167C9" w:rsidRPr="00BE0819" w:rsidDel="00AF4086" w:rsidRDefault="00D167C9" w:rsidP="0097128C">
            <w:pPr>
              <w:keepNext/>
              <w:spacing w:line="360" w:lineRule="auto"/>
              <w:rPr>
                <w:del w:id="3360" w:author="José Albeiro Montes Gil" w:date="2022-01-19T17:02:00Z"/>
                <w:rFonts w:ascii="Arial" w:eastAsia="Arial" w:hAnsi="Arial" w:cs="Arial"/>
                <w:b/>
                <w:smallCaps/>
                <w:color w:val="000000" w:themeColor="text1"/>
                <w:sz w:val="18"/>
                <w:szCs w:val="18"/>
              </w:rPr>
              <w:pPrChange w:id="3361" w:author="José Albeiro Montes Gil" w:date="2022-01-20T12:42:00Z">
                <w:pPr>
                  <w:keepNext/>
                  <w:framePr w:hSpace="141" w:wrap="around" w:vAnchor="text" w:hAnchor="margin" w:xAlign="center" w:y="507"/>
                  <w:spacing w:line="360" w:lineRule="auto"/>
                  <w:jc w:val="center"/>
                </w:pPr>
              </w:pPrChange>
            </w:pPr>
            <w:del w:id="3362" w:author="José Albeiro Montes Gil" w:date="2022-01-19T17:02:00Z">
              <w:r w:rsidRPr="00BE0819" w:rsidDel="00AF4086">
                <w:rPr>
                  <w:rFonts w:ascii="Arial" w:eastAsia="Arial" w:hAnsi="Arial" w:cs="Arial"/>
                  <w:b/>
                  <w:smallCaps/>
                  <w:color w:val="000000" w:themeColor="text1"/>
                  <w:sz w:val="18"/>
                  <w:szCs w:val="18"/>
                </w:rPr>
                <w:delText>x</w:delText>
              </w:r>
            </w:del>
          </w:p>
        </w:tc>
        <w:tc>
          <w:tcPr>
            <w:tcW w:w="0" w:type="auto"/>
            <w:tcBorders>
              <w:top w:val="single" w:sz="4" w:space="0" w:color="auto"/>
            </w:tcBorders>
          </w:tcPr>
          <w:p w14:paraId="4CE42A9E" w14:textId="4F40365B"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363" w:author="José Albeiro Montes Gil" w:date="2022-01-19T17:02:00Z"/>
                <w:rFonts w:ascii="Arial" w:eastAsia="Arial" w:hAnsi="Arial" w:cs="Arial"/>
                <w:b/>
                <w:smallCaps/>
                <w:color w:val="595959"/>
                <w:sz w:val="18"/>
                <w:szCs w:val="18"/>
              </w:rPr>
              <w:pPrChange w:id="3364"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Borders>
              <w:top w:val="single" w:sz="4" w:space="0" w:color="auto"/>
            </w:tcBorders>
          </w:tcPr>
          <w:p w14:paraId="6843C8DC" w14:textId="6D7233C5" w:rsidR="00D167C9" w:rsidRPr="00C904C6" w:rsidDel="00AF4086" w:rsidRDefault="00D167C9" w:rsidP="0097128C">
            <w:pPr>
              <w:keepNext/>
              <w:spacing w:line="360" w:lineRule="auto"/>
              <w:rPr>
                <w:del w:id="3365" w:author="José Albeiro Montes Gil" w:date="2022-01-19T17:02:00Z"/>
                <w:rFonts w:ascii="Arial" w:eastAsia="Arial" w:hAnsi="Arial" w:cs="Arial"/>
                <w:b/>
                <w:smallCaps/>
                <w:color w:val="595959"/>
                <w:sz w:val="18"/>
                <w:szCs w:val="18"/>
              </w:rPr>
              <w:pPrChange w:id="3366" w:author="José Albeiro Montes Gil" w:date="2022-01-20T12:42:00Z">
                <w:pPr>
                  <w:keepNext/>
                  <w:framePr w:hSpace="141" w:wrap="around" w:vAnchor="text" w:hAnchor="margin" w:xAlign="center" w:y="507"/>
                  <w:spacing w:line="360" w:lineRule="auto"/>
                  <w:jc w:val="center"/>
                </w:pPr>
              </w:pPrChange>
            </w:pPr>
          </w:p>
        </w:tc>
        <w:tc>
          <w:tcPr>
            <w:tcW w:w="724" w:type="dxa"/>
            <w:tcBorders>
              <w:top w:val="single" w:sz="4" w:space="0" w:color="auto"/>
            </w:tcBorders>
          </w:tcPr>
          <w:p w14:paraId="0B7D9B7B" w14:textId="5139104A"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367" w:author="José Albeiro Montes Gil" w:date="2022-01-19T17:02:00Z"/>
                <w:rFonts w:ascii="Arial" w:eastAsia="Arial" w:hAnsi="Arial" w:cs="Arial"/>
                <w:b/>
                <w:smallCaps/>
                <w:color w:val="595959"/>
                <w:sz w:val="18"/>
                <w:szCs w:val="18"/>
              </w:rPr>
              <w:pPrChange w:id="3368"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20" w:type="dxa"/>
            <w:tcBorders>
              <w:top w:val="single" w:sz="4" w:space="0" w:color="auto"/>
            </w:tcBorders>
          </w:tcPr>
          <w:p w14:paraId="6CC28550" w14:textId="1532CD50" w:rsidR="00D167C9" w:rsidRPr="00C904C6" w:rsidDel="00AF4086" w:rsidRDefault="00D167C9" w:rsidP="0097128C">
            <w:pPr>
              <w:keepNext/>
              <w:spacing w:line="360" w:lineRule="auto"/>
              <w:rPr>
                <w:del w:id="3369" w:author="José Albeiro Montes Gil" w:date="2022-01-19T17:02:00Z"/>
                <w:rFonts w:ascii="Arial" w:eastAsia="Arial" w:hAnsi="Arial" w:cs="Arial"/>
                <w:b/>
                <w:smallCaps/>
                <w:color w:val="595959"/>
                <w:sz w:val="18"/>
                <w:szCs w:val="18"/>
              </w:rPr>
              <w:pPrChange w:id="3370" w:author="José Albeiro Montes Gil" w:date="2022-01-20T12:42:00Z">
                <w:pPr>
                  <w:keepNext/>
                  <w:framePr w:hSpace="141" w:wrap="around" w:vAnchor="text" w:hAnchor="margin" w:xAlign="center" w:y="507"/>
                  <w:spacing w:line="360" w:lineRule="auto"/>
                  <w:jc w:val="center"/>
                </w:pPr>
              </w:pPrChange>
            </w:pPr>
          </w:p>
        </w:tc>
        <w:tc>
          <w:tcPr>
            <w:tcW w:w="0" w:type="auto"/>
            <w:tcBorders>
              <w:top w:val="single" w:sz="4" w:space="0" w:color="auto"/>
            </w:tcBorders>
          </w:tcPr>
          <w:p w14:paraId="7D8140C6" w14:textId="58FB3527"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371" w:author="José Albeiro Montes Gil" w:date="2022-01-19T17:02:00Z"/>
                <w:rFonts w:ascii="Arial" w:eastAsia="Arial" w:hAnsi="Arial" w:cs="Arial"/>
                <w:b/>
                <w:smallCaps/>
                <w:color w:val="595959"/>
                <w:sz w:val="18"/>
                <w:szCs w:val="18"/>
              </w:rPr>
              <w:pPrChange w:id="3372"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Borders>
              <w:top w:val="single" w:sz="4" w:space="0" w:color="auto"/>
            </w:tcBorders>
          </w:tcPr>
          <w:p w14:paraId="629EEFBA" w14:textId="3832F0C3" w:rsidR="00D167C9" w:rsidRPr="00C904C6" w:rsidDel="00AF4086" w:rsidRDefault="00D167C9" w:rsidP="0097128C">
            <w:pPr>
              <w:keepNext/>
              <w:spacing w:line="360" w:lineRule="auto"/>
              <w:rPr>
                <w:del w:id="3373" w:author="José Albeiro Montes Gil" w:date="2022-01-19T17:02:00Z"/>
                <w:rFonts w:ascii="Arial" w:eastAsia="Arial" w:hAnsi="Arial" w:cs="Arial"/>
                <w:b/>
                <w:smallCaps/>
                <w:color w:val="595959"/>
                <w:sz w:val="18"/>
                <w:szCs w:val="18"/>
              </w:rPr>
              <w:pPrChange w:id="3374" w:author="José Albeiro Montes Gil" w:date="2022-01-20T12:42:00Z">
                <w:pPr>
                  <w:keepNext/>
                  <w:framePr w:hSpace="141" w:wrap="around" w:vAnchor="text" w:hAnchor="margin" w:xAlign="center" w:y="507"/>
                  <w:spacing w:line="360" w:lineRule="auto"/>
                  <w:jc w:val="center"/>
                </w:pPr>
              </w:pPrChange>
            </w:pPr>
          </w:p>
        </w:tc>
        <w:tc>
          <w:tcPr>
            <w:tcW w:w="490" w:type="dxa"/>
            <w:tcBorders>
              <w:top w:val="single" w:sz="4" w:space="0" w:color="auto"/>
            </w:tcBorders>
          </w:tcPr>
          <w:p w14:paraId="065F9FE5" w14:textId="154B2948"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375" w:author="José Albeiro Montes Gil" w:date="2022-01-19T17:02:00Z"/>
                <w:rFonts w:ascii="Arial" w:eastAsia="Arial" w:hAnsi="Arial" w:cs="Arial"/>
                <w:b/>
                <w:smallCaps/>
                <w:color w:val="595959"/>
                <w:sz w:val="18"/>
                <w:szCs w:val="18"/>
              </w:rPr>
              <w:pPrChange w:id="3376"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tcBorders>
          </w:tcPr>
          <w:p w14:paraId="1D85C832" w14:textId="7F7B6AB8" w:rsidR="00D167C9" w:rsidRPr="00C904C6" w:rsidDel="00AF4086" w:rsidRDefault="00D167C9" w:rsidP="0097128C">
            <w:pPr>
              <w:keepNext/>
              <w:spacing w:line="360" w:lineRule="auto"/>
              <w:rPr>
                <w:del w:id="3377" w:author="José Albeiro Montes Gil" w:date="2022-01-19T17:02:00Z"/>
                <w:rFonts w:ascii="Arial" w:eastAsia="Arial" w:hAnsi="Arial" w:cs="Arial"/>
                <w:b/>
                <w:smallCaps/>
                <w:color w:val="595959"/>
                <w:sz w:val="18"/>
                <w:szCs w:val="18"/>
              </w:rPr>
              <w:pPrChange w:id="3378" w:author="José Albeiro Montes Gil" w:date="2022-01-20T12:42:00Z">
                <w:pPr>
                  <w:keepNext/>
                  <w:framePr w:hSpace="141" w:wrap="around" w:vAnchor="text" w:hAnchor="margin" w:xAlign="center" w:y="507"/>
                  <w:spacing w:line="360" w:lineRule="auto"/>
                  <w:jc w:val="center"/>
                </w:pPr>
              </w:pPrChange>
            </w:pPr>
          </w:p>
        </w:tc>
        <w:tc>
          <w:tcPr>
            <w:tcW w:w="0" w:type="auto"/>
            <w:tcBorders>
              <w:top w:val="single" w:sz="4" w:space="0" w:color="auto"/>
            </w:tcBorders>
          </w:tcPr>
          <w:p w14:paraId="305DDBE4" w14:textId="3CBA248F"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379" w:author="José Albeiro Montes Gil" w:date="2022-01-19T17:02:00Z"/>
                <w:rFonts w:ascii="Arial" w:eastAsia="Arial" w:hAnsi="Arial" w:cs="Arial"/>
                <w:b/>
                <w:smallCaps/>
                <w:color w:val="595959"/>
                <w:sz w:val="18"/>
                <w:szCs w:val="18"/>
              </w:rPr>
              <w:pPrChange w:id="3380"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Borders>
              <w:top w:val="single" w:sz="4" w:space="0" w:color="auto"/>
            </w:tcBorders>
          </w:tcPr>
          <w:p w14:paraId="1BC9765F" w14:textId="4C194469" w:rsidR="00D167C9" w:rsidRPr="00C904C6" w:rsidDel="00AF4086" w:rsidRDefault="00D167C9" w:rsidP="0097128C">
            <w:pPr>
              <w:keepNext/>
              <w:spacing w:line="360" w:lineRule="auto"/>
              <w:rPr>
                <w:del w:id="3381" w:author="José Albeiro Montes Gil" w:date="2022-01-19T17:02:00Z"/>
                <w:rFonts w:ascii="Arial" w:eastAsia="Arial" w:hAnsi="Arial" w:cs="Arial"/>
                <w:b/>
                <w:smallCaps/>
                <w:color w:val="595959"/>
                <w:sz w:val="18"/>
                <w:szCs w:val="18"/>
              </w:rPr>
              <w:pPrChange w:id="3382" w:author="José Albeiro Montes Gil" w:date="2022-01-20T12:42:00Z">
                <w:pPr>
                  <w:keepNext/>
                  <w:framePr w:hSpace="141" w:wrap="around" w:vAnchor="text" w:hAnchor="margin" w:xAlign="center" w:y="507"/>
                  <w:spacing w:line="360" w:lineRule="auto"/>
                  <w:jc w:val="center"/>
                </w:pPr>
              </w:pPrChange>
            </w:pPr>
          </w:p>
        </w:tc>
        <w:tc>
          <w:tcPr>
            <w:tcW w:w="472" w:type="dxa"/>
            <w:tcBorders>
              <w:top w:val="single" w:sz="4" w:space="0" w:color="auto"/>
            </w:tcBorders>
          </w:tcPr>
          <w:p w14:paraId="1ACEEB5D" w14:textId="00624E69"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383" w:author="José Albeiro Montes Gil" w:date="2022-01-19T17:02:00Z"/>
                <w:rFonts w:ascii="Arial" w:eastAsia="Arial" w:hAnsi="Arial" w:cs="Arial"/>
                <w:b/>
                <w:smallCaps/>
                <w:color w:val="595959"/>
                <w:sz w:val="18"/>
                <w:szCs w:val="18"/>
              </w:rPr>
              <w:pPrChange w:id="3384"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Borders>
              <w:top w:val="single" w:sz="4" w:space="0" w:color="auto"/>
            </w:tcBorders>
          </w:tcPr>
          <w:p w14:paraId="0F2801E4" w14:textId="5666B296" w:rsidR="00D167C9" w:rsidRPr="00C904C6" w:rsidDel="00AF4086" w:rsidRDefault="00D167C9" w:rsidP="0097128C">
            <w:pPr>
              <w:keepNext/>
              <w:spacing w:line="360" w:lineRule="auto"/>
              <w:rPr>
                <w:del w:id="3385" w:author="José Albeiro Montes Gil" w:date="2022-01-19T17:02:00Z"/>
                <w:rFonts w:ascii="Arial" w:eastAsia="Arial" w:hAnsi="Arial" w:cs="Arial"/>
                <w:b/>
                <w:smallCaps/>
                <w:color w:val="595959"/>
                <w:sz w:val="18"/>
                <w:szCs w:val="18"/>
              </w:rPr>
              <w:pPrChange w:id="3386" w:author="José Albeiro Montes Gil" w:date="2022-01-20T12:42:00Z">
                <w:pPr>
                  <w:keepNext/>
                  <w:framePr w:hSpace="141" w:wrap="around" w:vAnchor="text" w:hAnchor="margin" w:xAlign="center" w:y="507"/>
                  <w:spacing w:line="360" w:lineRule="auto"/>
                  <w:jc w:val="center"/>
                </w:pPr>
              </w:pPrChange>
            </w:pPr>
          </w:p>
        </w:tc>
      </w:tr>
      <w:tr w:rsidR="00D167C9" w:rsidRPr="00C904C6" w:rsidDel="00AF4086" w14:paraId="505F1174" w14:textId="1D8BDFDA" w:rsidTr="00D167C9">
        <w:trPr>
          <w:trHeight w:val="221"/>
          <w:del w:id="3387" w:author="José Albeiro Montes Gil" w:date="2022-01-19T17:02:00Z"/>
        </w:trPr>
        <w:tc>
          <w:tcPr>
            <w:cnfStyle w:val="000010000000" w:firstRow="0" w:lastRow="0" w:firstColumn="0" w:lastColumn="0" w:oddVBand="1" w:evenVBand="0" w:oddHBand="0" w:evenHBand="0" w:firstRowFirstColumn="0" w:firstRowLastColumn="0" w:lastRowFirstColumn="0" w:lastRowLastColumn="0"/>
            <w:tcW w:w="0" w:type="auto"/>
            <w:vMerge w:val="restart"/>
          </w:tcPr>
          <w:p w14:paraId="1D86B907" w14:textId="105859CB" w:rsidR="00D167C9" w:rsidRPr="00C904C6" w:rsidDel="00AF4086" w:rsidRDefault="00D167C9" w:rsidP="0097128C">
            <w:pPr>
              <w:widowControl w:val="0"/>
              <w:pBdr>
                <w:top w:val="nil"/>
                <w:left w:val="nil"/>
                <w:bottom w:val="nil"/>
                <w:right w:val="nil"/>
                <w:between w:val="nil"/>
              </w:pBdr>
              <w:spacing w:after="0" w:line="276" w:lineRule="auto"/>
              <w:rPr>
                <w:del w:id="3388" w:author="José Albeiro Montes Gil" w:date="2022-01-19T17:02:00Z"/>
                <w:rFonts w:ascii="Arial" w:eastAsia="Arial" w:hAnsi="Arial" w:cs="Arial"/>
                <w:b/>
                <w:smallCaps/>
                <w:color w:val="000000" w:themeColor="text1"/>
                <w:sz w:val="18"/>
                <w:szCs w:val="18"/>
              </w:rPr>
              <w:pPrChange w:id="3389" w:author="José Albeiro Montes Gil" w:date="2022-01-20T12:42:00Z">
                <w:pPr>
                  <w:framePr w:hSpace="141" w:wrap="around" w:vAnchor="text" w:hAnchor="margin" w:xAlign="center" w:y="507"/>
                  <w:widowControl w:val="0"/>
                  <w:pBdr>
                    <w:top w:val="nil"/>
                    <w:left w:val="nil"/>
                    <w:bottom w:val="nil"/>
                    <w:right w:val="nil"/>
                    <w:between w:val="nil"/>
                  </w:pBdr>
                  <w:spacing w:after="0" w:line="276" w:lineRule="auto"/>
                </w:pPr>
              </w:pPrChange>
            </w:pPr>
            <w:del w:id="3390" w:author="José Albeiro Montes Gil" w:date="2022-01-19T17:02:00Z">
              <w:r w:rsidRPr="00C904C6" w:rsidDel="00AF4086">
                <w:rPr>
                  <w:rFonts w:ascii="Arial" w:eastAsia="Arial" w:hAnsi="Arial" w:cs="Arial"/>
                  <w:b/>
                  <w:smallCaps/>
                  <w:color w:val="000000" w:themeColor="text1"/>
                  <w:sz w:val="18"/>
                  <w:szCs w:val="18"/>
                </w:rPr>
                <w:delText>F4</w:delText>
              </w:r>
              <w:r w:rsidDel="00AF4086">
                <w:rPr>
                  <w:rFonts w:ascii="Arial" w:eastAsia="Arial" w:hAnsi="Arial" w:cs="Arial"/>
                  <w:b/>
                  <w:smallCaps/>
                  <w:color w:val="000000" w:themeColor="text1"/>
                  <w:sz w:val="18"/>
                  <w:szCs w:val="18"/>
                </w:rPr>
                <w:delText>:Prototipado</w:delText>
              </w:r>
            </w:del>
          </w:p>
        </w:tc>
        <w:tc>
          <w:tcPr>
            <w:tcW w:w="0" w:type="auto"/>
            <w:vMerge w:val="restart"/>
          </w:tcPr>
          <w:p w14:paraId="54750DE5" w14:textId="40FF1004" w:rsidR="00D167C9" w:rsidRPr="00C904C6" w:rsidDel="00AF4086" w:rsidRDefault="00D167C9" w:rsidP="0097128C">
            <w:pPr>
              <w:widowControl w:val="0"/>
              <w:pBdr>
                <w:top w:val="nil"/>
                <w:left w:val="nil"/>
                <w:bottom w:val="nil"/>
                <w:right w:val="nil"/>
                <w:between w:val="nil"/>
              </w:pBdr>
              <w:spacing w:after="0" w:line="276" w:lineRule="auto"/>
              <w:cnfStyle w:val="000000000000" w:firstRow="0" w:lastRow="0" w:firstColumn="0" w:lastColumn="0" w:oddVBand="0" w:evenVBand="0" w:oddHBand="0" w:evenHBand="0" w:firstRowFirstColumn="0" w:firstRowLastColumn="0" w:lastRowFirstColumn="0" w:lastRowLastColumn="0"/>
              <w:rPr>
                <w:del w:id="3391" w:author="José Albeiro Montes Gil" w:date="2022-01-19T17:02:00Z"/>
                <w:rFonts w:ascii="Arial" w:eastAsia="Arial" w:hAnsi="Arial" w:cs="Arial"/>
                <w:b/>
                <w:smallCaps/>
                <w:color w:val="000000" w:themeColor="text1"/>
                <w:sz w:val="18"/>
                <w:szCs w:val="18"/>
              </w:rPr>
              <w:pPrChange w:id="3392" w:author="José Albeiro Montes Gil" w:date="2022-01-20T12:42:00Z">
                <w:pPr>
                  <w:framePr w:hSpace="141" w:wrap="around" w:vAnchor="text" w:hAnchor="margin" w:xAlign="center" w:y="507"/>
                  <w:widowControl w:val="0"/>
                  <w:pBdr>
                    <w:top w:val="nil"/>
                    <w:left w:val="nil"/>
                    <w:bottom w:val="nil"/>
                    <w:right w:val="nil"/>
                    <w:between w:val="nil"/>
                  </w:pBdr>
                  <w:spacing w:after="0" w:line="276" w:lineRule="auto"/>
                  <w:cnfStyle w:val="000000000000" w:firstRow="0" w:lastRow="0" w:firstColumn="0" w:lastColumn="0" w:oddVBand="0" w:evenVBand="0" w:oddHBand="0" w:evenHBand="0" w:firstRowFirstColumn="0" w:firstRowLastColumn="0" w:lastRowFirstColumn="0" w:lastRowLastColumn="0"/>
                </w:pPr>
              </w:pPrChange>
            </w:pPr>
            <w:del w:id="3393" w:author="José Albeiro Montes Gil" w:date="2022-01-19T17:02:00Z">
              <w:r w:rsidRPr="00C904C6" w:rsidDel="00AF4086">
                <w:rPr>
                  <w:rFonts w:ascii="Arial" w:eastAsia="Arial" w:hAnsi="Arial" w:cs="Arial"/>
                  <w:b/>
                  <w:smallCaps/>
                  <w:color w:val="000000" w:themeColor="text1"/>
                  <w:sz w:val="18"/>
                  <w:szCs w:val="18"/>
                </w:rPr>
                <w:delText>A</w:delText>
              </w:r>
              <w:r w:rsidDel="00AF4086">
                <w:rPr>
                  <w:rFonts w:ascii="Arial" w:eastAsia="Arial" w:hAnsi="Arial" w:cs="Arial"/>
                  <w:b/>
                  <w:smallCaps/>
                  <w:color w:val="000000" w:themeColor="text1"/>
                  <w:sz w:val="18"/>
                  <w:szCs w:val="18"/>
                </w:rPr>
                <w:delText>3</w:delText>
              </w:r>
            </w:del>
          </w:p>
        </w:tc>
        <w:tc>
          <w:tcPr>
            <w:cnfStyle w:val="000010000000" w:firstRow="0" w:lastRow="0" w:firstColumn="0" w:lastColumn="0" w:oddVBand="1" w:evenVBand="0" w:oddHBand="0" w:evenHBand="0" w:firstRowFirstColumn="0" w:firstRowLastColumn="0" w:lastRowFirstColumn="0" w:lastRowLastColumn="0"/>
            <w:tcW w:w="0" w:type="auto"/>
          </w:tcPr>
          <w:p w14:paraId="29A2E78E" w14:textId="37650BCC" w:rsidR="00D167C9" w:rsidRPr="00C904C6" w:rsidDel="00AF4086" w:rsidRDefault="00D167C9" w:rsidP="0097128C">
            <w:pPr>
              <w:keepNext/>
              <w:spacing w:line="360" w:lineRule="auto"/>
              <w:rPr>
                <w:del w:id="3394" w:author="José Albeiro Montes Gil" w:date="2022-01-19T17:02:00Z"/>
                <w:rFonts w:ascii="Arial" w:eastAsia="Arial" w:hAnsi="Arial" w:cs="Arial"/>
                <w:b/>
                <w:smallCaps/>
                <w:color w:val="000000" w:themeColor="text1"/>
                <w:sz w:val="18"/>
                <w:szCs w:val="18"/>
              </w:rPr>
              <w:pPrChange w:id="3395" w:author="José Albeiro Montes Gil" w:date="2022-01-20T12:42:00Z">
                <w:pPr>
                  <w:keepNext/>
                  <w:framePr w:hSpace="141" w:wrap="around" w:vAnchor="text" w:hAnchor="margin" w:xAlign="center" w:y="507"/>
                  <w:spacing w:line="360" w:lineRule="auto"/>
                  <w:jc w:val="center"/>
                </w:pPr>
              </w:pPrChange>
            </w:pPr>
            <w:del w:id="3396" w:author="José Albeiro Montes Gil" w:date="2022-01-19T17:02:00Z">
              <w:r w:rsidRPr="00C904C6" w:rsidDel="00AF4086">
                <w:rPr>
                  <w:rFonts w:ascii="Arial" w:eastAsia="Arial" w:hAnsi="Arial" w:cs="Arial"/>
                  <w:b/>
                  <w:smallCaps/>
                  <w:color w:val="000000" w:themeColor="text1"/>
                  <w:sz w:val="18"/>
                  <w:szCs w:val="18"/>
                </w:rPr>
                <w:delText>A4.1</w:delText>
              </w:r>
            </w:del>
          </w:p>
        </w:tc>
        <w:tc>
          <w:tcPr>
            <w:tcW w:w="0" w:type="auto"/>
          </w:tcPr>
          <w:p w14:paraId="6999F27F" w14:textId="3A824FAD"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397" w:author="José Albeiro Montes Gil" w:date="2022-01-19T17:02:00Z"/>
                <w:rFonts w:ascii="Arial" w:eastAsia="Arial" w:hAnsi="Arial" w:cs="Arial"/>
                <w:b/>
                <w:smallCaps/>
                <w:color w:val="000000" w:themeColor="text1"/>
                <w:sz w:val="18"/>
                <w:szCs w:val="18"/>
              </w:rPr>
              <w:pPrChange w:id="3398"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51F8F004" w14:textId="34376D06" w:rsidR="00D167C9" w:rsidRPr="00C904C6" w:rsidDel="00AF4086" w:rsidRDefault="00D167C9" w:rsidP="0097128C">
            <w:pPr>
              <w:keepNext/>
              <w:spacing w:line="360" w:lineRule="auto"/>
              <w:rPr>
                <w:del w:id="3399" w:author="José Albeiro Montes Gil" w:date="2022-01-19T17:02:00Z"/>
                <w:rFonts w:ascii="Arial" w:eastAsia="Arial" w:hAnsi="Arial" w:cs="Arial"/>
                <w:b/>
                <w:smallCaps/>
                <w:color w:val="000000" w:themeColor="text1"/>
                <w:sz w:val="18"/>
                <w:szCs w:val="18"/>
              </w:rPr>
              <w:pPrChange w:id="3400" w:author="José Albeiro Montes Gil" w:date="2022-01-20T12:42:00Z">
                <w:pPr>
                  <w:keepNext/>
                  <w:framePr w:hSpace="141" w:wrap="around" w:vAnchor="text" w:hAnchor="margin" w:xAlign="center" w:y="507"/>
                  <w:spacing w:line="360" w:lineRule="auto"/>
                  <w:jc w:val="center"/>
                </w:pPr>
              </w:pPrChange>
            </w:pPr>
          </w:p>
        </w:tc>
        <w:tc>
          <w:tcPr>
            <w:tcW w:w="0" w:type="auto"/>
          </w:tcPr>
          <w:p w14:paraId="561CA949" w14:textId="4D5E5C77"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401" w:author="José Albeiro Montes Gil" w:date="2022-01-19T17:02:00Z"/>
                <w:rFonts w:ascii="Arial" w:eastAsia="Arial" w:hAnsi="Arial" w:cs="Arial"/>
                <w:b/>
                <w:smallCaps/>
                <w:color w:val="000000" w:themeColor="text1"/>
                <w:sz w:val="18"/>
                <w:szCs w:val="18"/>
              </w:rPr>
              <w:pPrChange w:id="3402"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24973B93" w14:textId="380E208A" w:rsidR="00D167C9" w:rsidRPr="00C904C6" w:rsidDel="00AF4086" w:rsidRDefault="00D167C9" w:rsidP="0097128C">
            <w:pPr>
              <w:keepNext/>
              <w:spacing w:line="360" w:lineRule="auto"/>
              <w:rPr>
                <w:del w:id="3403" w:author="José Albeiro Montes Gil" w:date="2022-01-19T17:02:00Z"/>
                <w:rFonts w:ascii="Arial" w:eastAsia="Arial" w:hAnsi="Arial" w:cs="Arial"/>
                <w:b/>
                <w:smallCaps/>
                <w:color w:val="000000" w:themeColor="text1"/>
                <w:sz w:val="18"/>
                <w:szCs w:val="18"/>
              </w:rPr>
              <w:pPrChange w:id="3404" w:author="José Albeiro Montes Gil" w:date="2022-01-20T12:42:00Z">
                <w:pPr>
                  <w:keepNext/>
                  <w:framePr w:hSpace="141" w:wrap="around" w:vAnchor="text" w:hAnchor="margin" w:xAlign="center" w:y="507"/>
                  <w:spacing w:line="360" w:lineRule="auto"/>
                  <w:jc w:val="center"/>
                </w:pPr>
              </w:pPrChange>
            </w:pPr>
          </w:p>
        </w:tc>
        <w:tc>
          <w:tcPr>
            <w:tcW w:w="0" w:type="auto"/>
          </w:tcPr>
          <w:p w14:paraId="58D53903" w14:textId="110329C6"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405" w:author="José Albeiro Montes Gil" w:date="2022-01-19T17:02:00Z"/>
                <w:rFonts w:ascii="Arial" w:eastAsia="Arial" w:hAnsi="Arial" w:cs="Arial"/>
                <w:b/>
                <w:smallCaps/>
                <w:color w:val="595959"/>
                <w:sz w:val="18"/>
                <w:szCs w:val="18"/>
              </w:rPr>
              <w:pPrChange w:id="3406"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06F9144A" w14:textId="41664A06" w:rsidR="00D167C9" w:rsidRPr="00C904C6" w:rsidDel="00AF4086" w:rsidRDefault="00D167C9" w:rsidP="0097128C">
            <w:pPr>
              <w:keepNext/>
              <w:spacing w:line="360" w:lineRule="auto"/>
              <w:rPr>
                <w:del w:id="3407" w:author="José Albeiro Montes Gil" w:date="2022-01-19T17:02:00Z"/>
                <w:rFonts w:ascii="Arial" w:eastAsia="Arial" w:hAnsi="Arial" w:cs="Arial"/>
                <w:b/>
                <w:smallCaps/>
                <w:color w:val="595959"/>
                <w:sz w:val="18"/>
                <w:szCs w:val="18"/>
              </w:rPr>
              <w:pPrChange w:id="3408" w:author="José Albeiro Montes Gil" w:date="2022-01-20T12:42:00Z">
                <w:pPr>
                  <w:keepNext/>
                  <w:framePr w:hSpace="141" w:wrap="around" w:vAnchor="text" w:hAnchor="margin" w:xAlign="center" w:y="507"/>
                  <w:spacing w:line="360" w:lineRule="auto"/>
                  <w:jc w:val="center"/>
                </w:pPr>
              </w:pPrChange>
            </w:pPr>
          </w:p>
        </w:tc>
        <w:tc>
          <w:tcPr>
            <w:tcW w:w="0" w:type="auto"/>
          </w:tcPr>
          <w:p w14:paraId="1C8C1973" w14:textId="0C32B1C2"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409" w:author="José Albeiro Montes Gil" w:date="2022-01-19T17:02:00Z"/>
                <w:rFonts w:ascii="Arial" w:eastAsia="Arial" w:hAnsi="Arial" w:cs="Arial"/>
                <w:b/>
                <w:smallCaps/>
                <w:color w:val="595959"/>
                <w:sz w:val="18"/>
                <w:szCs w:val="18"/>
              </w:rPr>
              <w:pPrChange w:id="3410"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45B91DF4" w14:textId="0FDA1055" w:rsidR="00D167C9" w:rsidRPr="00C904C6" w:rsidDel="00AF4086" w:rsidRDefault="00D167C9" w:rsidP="0097128C">
            <w:pPr>
              <w:keepNext/>
              <w:spacing w:line="360" w:lineRule="auto"/>
              <w:rPr>
                <w:del w:id="3411" w:author="José Albeiro Montes Gil" w:date="2022-01-19T17:02:00Z"/>
                <w:rFonts w:ascii="Arial" w:eastAsia="Arial" w:hAnsi="Arial" w:cs="Arial"/>
                <w:b/>
                <w:smallCaps/>
                <w:color w:val="595959"/>
                <w:sz w:val="18"/>
                <w:szCs w:val="18"/>
              </w:rPr>
              <w:pPrChange w:id="3412" w:author="José Albeiro Montes Gil" w:date="2022-01-20T12:42:00Z">
                <w:pPr>
                  <w:keepNext/>
                  <w:framePr w:hSpace="141" w:wrap="around" w:vAnchor="text" w:hAnchor="margin" w:xAlign="center" w:y="507"/>
                  <w:spacing w:line="360" w:lineRule="auto"/>
                  <w:jc w:val="center"/>
                </w:pPr>
              </w:pPrChange>
            </w:pPr>
          </w:p>
        </w:tc>
        <w:tc>
          <w:tcPr>
            <w:tcW w:w="0" w:type="auto"/>
          </w:tcPr>
          <w:p w14:paraId="69BEF6ED" w14:textId="3BB150D7"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413" w:author="José Albeiro Montes Gil" w:date="2022-01-19T17:02:00Z"/>
                <w:rFonts w:ascii="Arial" w:eastAsia="Arial" w:hAnsi="Arial" w:cs="Arial"/>
                <w:b/>
                <w:smallCaps/>
                <w:color w:val="000000" w:themeColor="text1"/>
                <w:sz w:val="18"/>
                <w:szCs w:val="18"/>
              </w:rPr>
              <w:pPrChange w:id="3414"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5E13C168" w14:textId="1C771848" w:rsidR="00D167C9" w:rsidRPr="00C904C6" w:rsidDel="00AF4086" w:rsidRDefault="00D167C9" w:rsidP="0097128C">
            <w:pPr>
              <w:keepNext/>
              <w:spacing w:line="360" w:lineRule="auto"/>
              <w:rPr>
                <w:del w:id="3415" w:author="José Albeiro Montes Gil" w:date="2022-01-19T17:02:00Z"/>
                <w:rFonts w:ascii="Arial" w:eastAsia="Arial" w:hAnsi="Arial" w:cs="Arial"/>
                <w:b/>
                <w:smallCaps/>
                <w:color w:val="000000" w:themeColor="text1"/>
                <w:sz w:val="18"/>
                <w:szCs w:val="18"/>
              </w:rPr>
              <w:pPrChange w:id="3416" w:author="José Albeiro Montes Gil" w:date="2022-01-20T12:42:00Z">
                <w:pPr>
                  <w:keepNext/>
                  <w:framePr w:hSpace="141" w:wrap="around" w:vAnchor="text" w:hAnchor="margin" w:xAlign="center" w:y="507"/>
                  <w:spacing w:line="360" w:lineRule="auto"/>
                  <w:jc w:val="center"/>
                </w:pPr>
              </w:pPrChange>
            </w:pPr>
          </w:p>
        </w:tc>
        <w:tc>
          <w:tcPr>
            <w:tcW w:w="0" w:type="auto"/>
          </w:tcPr>
          <w:p w14:paraId="36EF8E6B" w14:textId="1F8081FD"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417" w:author="José Albeiro Montes Gil" w:date="2022-01-19T17:02:00Z"/>
                <w:rFonts w:ascii="Arial" w:eastAsia="Arial" w:hAnsi="Arial" w:cs="Arial"/>
                <w:b/>
                <w:smallCaps/>
                <w:color w:val="595959"/>
                <w:sz w:val="18"/>
                <w:szCs w:val="18"/>
              </w:rPr>
              <w:pPrChange w:id="3418"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del w:id="3419" w:author="José Albeiro Montes Gil" w:date="2022-01-19T17:02:00Z">
              <w:r w:rsidDel="00AF4086">
                <w:rPr>
                  <w:rFonts w:ascii="Arial" w:eastAsia="Arial" w:hAnsi="Arial" w:cs="Arial"/>
                  <w:b/>
                  <w:smallCaps/>
                  <w:color w:val="595959"/>
                  <w:sz w:val="18"/>
                  <w:szCs w:val="18"/>
                </w:rPr>
                <w:delText>x</w:delText>
              </w:r>
            </w:del>
          </w:p>
        </w:tc>
        <w:tc>
          <w:tcPr>
            <w:cnfStyle w:val="000010000000" w:firstRow="0" w:lastRow="0" w:firstColumn="0" w:lastColumn="0" w:oddVBand="1" w:evenVBand="0" w:oddHBand="0" w:evenHBand="0" w:firstRowFirstColumn="0" w:firstRowLastColumn="0" w:lastRowFirstColumn="0" w:lastRowLastColumn="0"/>
            <w:tcW w:w="417" w:type="dxa"/>
          </w:tcPr>
          <w:p w14:paraId="1F377E55" w14:textId="5C72DCAB" w:rsidR="00D167C9" w:rsidRPr="00C904C6" w:rsidDel="00AF4086" w:rsidRDefault="00D167C9" w:rsidP="0097128C">
            <w:pPr>
              <w:keepNext/>
              <w:spacing w:line="360" w:lineRule="auto"/>
              <w:rPr>
                <w:del w:id="3420" w:author="José Albeiro Montes Gil" w:date="2022-01-19T17:02:00Z"/>
                <w:rFonts w:ascii="Arial" w:eastAsia="Arial" w:hAnsi="Arial" w:cs="Arial"/>
                <w:b/>
                <w:smallCaps/>
                <w:color w:val="000000" w:themeColor="text1"/>
                <w:sz w:val="18"/>
                <w:szCs w:val="18"/>
              </w:rPr>
              <w:pPrChange w:id="3421" w:author="José Albeiro Montes Gil" w:date="2022-01-20T12:42:00Z">
                <w:pPr>
                  <w:keepNext/>
                  <w:framePr w:hSpace="141" w:wrap="around" w:vAnchor="text" w:hAnchor="margin" w:xAlign="center" w:y="507"/>
                  <w:spacing w:line="360" w:lineRule="auto"/>
                  <w:jc w:val="center"/>
                </w:pPr>
              </w:pPrChange>
            </w:pPr>
            <w:del w:id="3422" w:author="José Albeiro Montes Gil" w:date="2022-01-19T17:02:00Z">
              <w:r w:rsidDel="00AF4086">
                <w:rPr>
                  <w:rFonts w:ascii="Arial" w:eastAsia="Arial" w:hAnsi="Arial" w:cs="Arial"/>
                  <w:b/>
                  <w:smallCaps/>
                  <w:color w:val="000000" w:themeColor="text1"/>
                  <w:sz w:val="18"/>
                  <w:szCs w:val="18"/>
                </w:rPr>
                <w:delText>x</w:delText>
              </w:r>
            </w:del>
          </w:p>
        </w:tc>
        <w:tc>
          <w:tcPr>
            <w:tcW w:w="724" w:type="dxa"/>
          </w:tcPr>
          <w:p w14:paraId="2EF64617" w14:textId="344F24F4"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423" w:author="José Albeiro Montes Gil" w:date="2022-01-19T17:02:00Z"/>
                <w:rFonts w:ascii="Arial" w:eastAsia="Arial" w:hAnsi="Arial" w:cs="Arial"/>
                <w:b/>
                <w:smallCaps/>
                <w:color w:val="000000" w:themeColor="text1"/>
                <w:sz w:val="18"/>
                <w:szCs w:val="18"/>
              </w:rPr>
              <w:pPrChange w:id="3424"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del w:id="3425" w:author="José Albeiro Montes Gil" w:date="2022-01-19T17:02:00Z">
              <w:r w:rsidDel="00AF4086">
                <w:rPr>
                  <w:rFonts w:ascii="Arial" w:eastAsia="Arial" w:hAnsi="Arial" w:cs="Arial"/>
                  <w:b/>
                  <w:smallCaps/>
                  <w:color w:val="000000" w:themeColor="text1"/>
                  <w:sz w:val="18"/>
                  <w:szCs w:val="18"/>
                </w:rPr>
                <w:delText>x</w:delText>
              </w:r>
            </w:del>
          </w:p>
        </w:tc>
        <w:tc>
          <w:tcPr>
            <w:cnfStyle w:val="000010000000" w:firstRow="0" w:lastRow="0" w:firstColumn="0" w:lastColumn="0" w:oddVBand="1" w:evenVBand="0" w:oddHBand="0" w:evenHBand="0" w:firstRowFirstColumn="0" w:firstRowLastColumn="0" w:lastRowFirstColumn="0" w:lastRowLastColumn="0"/>
            <w:tcW w:w="420" w:type="dxa"/>
          </w:tcPr>
          <w:p w14:paraId="38EBB793" w14:textId="5B49812D" w:rsidR="00D167C9" w:rsidRPr="00C904C6" w:rsidDel="00AF4086" w:rsidRDefault="00D167C9" w:rsidP="0097128C">
            <w:pPr>
              <w:keepNext/>
              <w:spacing w:line="360" w:lineRule="auto"/>
              <w:rPr>
                <w:del w:id="3426" w:author="José Albeiro Montes Gil" w:date="2022-01-19T17:02:00Z"/>
                <w:rFonts w:ascii="Arial" w:eastAsia="Arial" w:hAnsi="Arial" w:cs="Arial"/>
                <w:b/>
                <w:smallCaps/>
                <w:color w:val="000000" w:themeColor="text1"/>
                <w:sz w:val="18"/>
                <w:szCs w:val="18"/>
              </w:rPr>
              <w:pPrChange w:id="3427" w:author="José Albeiro Montes Gil" w:date="2022-01-20T12:42:00Z">
                <w:pPr>
                  <w:keepNext/>
                  <w:framePr w:hSpace="141" w:wrap="around" w:vAnchor="text" w:hAnchor="margin" w:xAlign="center" w:y="507"/>
                  <w:spacing w:line="360" w:lineRule="auto"/>
                  <w:jc w:val="center"/>
                </w:pPr>
              </w:pPrChange>
            </w:pPr>
          </w:p>
        </w:tc>
        <w:tc>
          <w:tcPr>
            <w:tcW w:w="0" w:type="auto"/>
          </w:tcPr>
          <w:p w14:paraId="45EE465D" w14:textId="2DED81B3"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428" w:author="José Albeiro Montes Gil" w:date="2022-01-19T17:02:00Z"/>
                <w:rFonts w:ascii="Arial" w:eastAsia="Arial" w:hAnsi="Arial" w:cs="Arial"/>
                <w:b/>
                <w:smallCaps/>
                <w:color w:val="000000" w:themeColor="text1"/>
                <w:sz w:val="18"/>
                <w:szCs w:val="18"/>
              </w:rPr>
              <w:pPrChange w:id="3429"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610E2DF5" w14:textId="0B958E84" w:rsidR="00D167C9" w:rsidRPr="00C904C6" w:rsidDel="00AF4086" w:rsidRDefault="00D167C9" w:rsidP="0097128C">
            <w:pPr>
              <w:keepNext/>
              <w:spacing w:line="360" w:lineRule="auto"/>
              <w:rPr>
                <w:del w:id="3430" w:author="José Albeiro Montes Gil" w:date="2022-01-19T17:02:00Z"/>
                <w:rFonts w:ascii="Arial" w:eastAsia="Arial" w:hAnsi="Arial" w:cs="Arial"/>
                <w:b/>
                <w:smallCaps/>
                <w:color w:val="595959"/>
                <w:sz w:val="18"/>
                <w:szCs w:val="18"/>
              </w:rPr>
              <w:pPrChange w:id="3431" w:author="José Albeiro Montes Gil" w:date="2022-01-20T12:42:00Z">
                <w:pPr>
                  <w:keepNext/>
                  <w:framePr w:hSpace="141" w:wrap="around" w:vAnchor="text" w:hAnchor="margin" w:xAlign="center" w:y="507"/>
                  <w:spacing w:line="360" w:lineRule="auto"/>
                  <w:jc w:val="center"/>
                </w:pPr>
              </w:pPrChange>
            </w:pPr>
          </w:p>
        </w:tc>
        <w:tc>
          <w:tcPr>
            <w:tcW w:w="490" w:type="dxa"/>
          </w:tcPr>
          <w:p w14:paraId="7805F77A" w14:textId="0389134E"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432" w:author="José Albeiro Montes Gil" w:date="2022-01-19T17:02:00Z"/>
                <w:rFonts w:ascii="Arial" w:eastAsia="Arial" w:hAnsi="Arial" w:cs="Arial"/>
                <w:b/>
                <w:smallCaps/>
                <w:color w:val="595959"/>
                <w:sz w:val="18"/>
                <w:szCs w:val="18"/>
              </w:rPr>
              <w:pPrChange w:id="3433"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17F3FD9B" w14:textId="3CB65766" w:rsidR="00D167C9" w:rsidRPr="00C904C6" w:rsidDel="00AF4086" w:rsidRDefault="00D167C9" w:rsidP="0097128C">
            <w:pPr>
              <w:keepNext/>
              <w:spacing w:line="360" w:lineRule="auto"/>
              <w:rPr>
                <w:del w:id="3434" w:author="José Albeiro Montes Gil" w:date="2022-01-19T17:02:00Z"/>
                <w:rFonts w:ascii="Arial" w:eastAsia="Arial" w:hAnsi="Arial" w:cs="Arial"/>
                <w:b/>
                <w:smallCaps/>
                <w:color w:val="595959"/>
                <w:sz w:val="18"/>
                <w:szCs w:val="18"/>
              </w:rPr>
              <w:pPrChange w:id="3435" w:author="José Albeiro Montes Gil" w:date="2022-01-20T12:42:00Z">
                <w:pPr>
                  <w:keepNext/>
                  <w:framePr w:hSpace="141" w:wrap="around" w:vAnchor="text" w:hAnchor="margin" w:xAlign="center" w:y="507"/>
                  <w:spacing w:line="360" w:lineRule="auto"/>
                  <w:jc w:val="center"/>
                </w:pPr>
              </w:pPrChange>
            </w:pPr>
          </w:p>
        </w:tc>
        <w:tc>
          <w:tcPr>
            <w:tcW w:w="0" w:type="auto"/>
          </w:tcPr>
          <w:p w14:paraId="0654E792" w14:textId="3A43C982"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436" w:author="José Albeiro Montes Gil" w:date="2022-01-19T17:02:00Z"/>
                <w:rFonts w:ascii="Arial" w:eastAsia="Arial" w:hAnsi="Arial" w:cs="Arial"/>
                <w:b/>
                <w:smallCaps/>
                <w:color w:val="595959"/>
                <w:sz w:val="18"/>
                <w:szCs w:val="18"/>
              </w:rPr>
              <w:pPrChange w:id="3437"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024491BA" w14:textId="559657D1" w:rsidR="00D167C9" w:rsidRPr="00C904C6" w:rsidDel="00AF4086" w:rsidRDefault="00D167C9" w:rsidP="0097128C">
            <w:pPr>
              <w:keepNext/>
              <w:spacing w:line="360" w:lineRule="auto"/>
              <w:rPr>
                <w:del w:id="3438" w:author="José Albeiro Montes Gil" w:date="2022-01-19T17:02:00Z"/>
                <w:rFonts w:ascii="Arial" w:eastAsia="Arial" w:hAnsi="Arial" w:cs="Arial"/>
                <w:b/>
                <w:smallCaps/>
                <w:color w:val="595959"/>
                <w:sz w:val="18"/>
                <w:szCs w:val="18"/>
              </w:rPr>
              <w:pPrChange w:id="3439" w:author="José Albeiro Montes Gil" w:date="2022-01-20T12:42:00Z">
                <w:pPr>
                  <w:keepNext/>
                  <w:framePr w:hSpace="141" w:wrap="around" w:vAnchor="text" w:hAnchor="margin" w:xAlign="center" w:y="507"/>
                  <w:spacing w:line="360" w:lineRule="auto"/>
                  <w:jc w:val="center"/>
                </w:pPr>
              </w:pPrChange>
            </w:pPr>
          </w:p>
        </w:tc>
        <w:tc>
          <w:tcPr>
            <w:tcW w:w="472" w:type="dxa"/>
          </w:tcPr>
          <w:p w14:paraId="1B973D34" w14:textId="03B3D3BB"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440" w:author="José Albeiro Montes Gil" w:date="2022-01-19T17:02:00Z"/>
                <w:rFonts w:ascii="Arial" w:eastAsia="Arial" w:hAnsi="Arial" w:cs="Arial"/>
                <w:b/>
                <w:smallCaps/>
                <w:color w:val="595959"/>
                <w:sz w:val="18"/>
                <w:szCs w:val="18"/>
              </w:rPr>
              <w:pPrChange w:id="3441"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1413A2F3" w14:textId="24CE6881" w:rsidR="00D167C9" w:rsidRPr="00C904C6" w:rsidDel="00AF4086" w:rsidRDefault="00D167C9" w:rsidP="0097128C">
            <w:pPr>
              <w:keepNext/>
              <w:spacing w:line="360" w:lineRule="auto"/>
              <w:rPr>
                <w:del w:id="3442" w:author="José Albeiro Montes Gil" w:date="2022-01-19T17:02:00Z"/>
                <w:rFonts w:ascii="Arial" w:eastAsia="Arial" w:hAnsi="Arial" w:cs="Arial"/>
                <w:b/>
                <w:smallCaps/>
                <w:color w:val="595959"/>
                <w:sz w:val="18"/>
                <w:szCs w:val="18"/>
              </w:rPr>
              <w:pPrChange w:id="3443" w:author="José Albeiro Montes Gil" w:date="2022-01-20T12:42:00Z">
                <w:pPr>
                  <w:keepNext/>
                  <w:framePr w:hSpace="141" w:wrap="around" w:vAnchor="text" w:hAnchor="margin" w:xAlign="center" w:y="507"/>
                  <w:spacing w:line="360" w:lineRule="auto"/>
                  <w:jc w:val="center"/>
                </w:pPr>
              </w:pPrChange>
            </w:pPr>
          </w:p>
        </w:tc>
      </w:tr>
      <w:tr w:rsidR="0097128C" w:rsidRPr="00C904C6" w:rsidDel="00AF4086" w14:paraId="660A1BE4" w14:textId="77777777" w:rsidTr="00D167C9">
        <w:trPr>
          <w:cnfStyle w:val="000000100000" w:firstRow="0" w:lastRow="0" w:firstColumn="0" w:lastColumn="0" w:oddVBand="0" w:evenVBand="0" w:oddHBand="1" w:evenHBand="0" w:firstRowFirstColumn="0" w:firstRowLastColumn="0" w:lastRowFirstColumn="0" w:lastRowLastColumn="0"/>
          <w:trHeight w:val="221"/>
          <w:del w:id="3444" w:author="José Albeiro Montes Gil" w:date="2022-01-19T17:02:00Z"/>
        </w:trPr>
        <w:tc>
          <w:tcPr>
            <w:cnfStyle w:val="000010000000" w:firstRow="0" w:lastRow="0" w:firstColumn="0" w:lastColumn="0" w:oddVBand="1" w:evenVBand="0" w:oddHBand="0" w:evenHBand="0" w:firstRowFirstColumn="0" w:firstRowLastColumn="0" w:lastRowFirstColumn="0" w:lastRowLastColumn="0"/>
            <w:tcW w:w="0" w:type="auto"/>
            <w:vMerge/>
          </w:tcPr>
          <w:p w14:paraId="6A2D6C6D" w14:textId="1A177082" w:rsidR="00D167C9" w:rsidRPr="00C904C6" w:rsidDel="00AF4086" w:rsidRDefault="00D167C9" w:rsidP="0097128C">
            <w:pPr>
              <w:widowControl w:val="0"/>
              <w:pBdr>
                <w:top w:val="nil"/>
                <w:left w:val="nil"/>
                <w:bottom w:val="nil"/>
                <w:right w:val="nil"/>
                <w:between w:val="nil"/>
              </w:pBdr>
              <w:spacing w:after="0" w:line="276" w:lineRule="auto"/>
              <w:rPr>
                <w:del w:id="3445" w:author="José Albeiro Montes Gil" w:date="2022-01-19T17:02:00Z"/>
                <w:rFonts w:ascii="Arial" w:eastAsia="Arial" w:hAnsi="Arial" w:cs="Arial"/>
                <w:b/>
                <w:smallCaps/>
                <w:color w:val="595959"/>
                <w:sz w:val="18"/>
                <w:szCs w:val="18"/>
              </w:rPr>
              <w:pPrChange w:id="3446" w:author="José Albeiro Montes Gil" w:date="2022-01-20T12:42:00Z">
                <w:pPr>
                  <w:framePr w:hSpace="141" w:wrap="around" w:vAnchor="text" w:hAnchor="margin" w:xAlign="center" w:y="507"/>
                  <w:widowControl w:val="0"/>
                  <w:pBdr>
                    <w:top w:val="nil"/>
                    <w:left w:val="nil"/>
                    <w:bottom w:val="nil"/>
                    <w:right w:val="nil"/>
                    <w:between w:val="nil"/>
                  </w:pBdr>
                  <w:spacing w:after="0" w:line="276" w:lineRule="auto"/>
                </w:pPr>
              </w:pPrChange>
            </w:pPr>
          </w:p>
        </w:tc>
        <w:tc>
          <w:tcPr>
            <w:tcW w:w="0" w:type="auto"/>
            <w:vMerge/>
          </w:tcPr>
          <w:p w14:paraId="6BA570E7" w14:textId="1043FB8E" w:rsidR="00D167C9" w:rsidRPr="00C904C6" w:rsidDel="00AF4086" w:rsidRDefault="00D167C9" w:rsidP="0097128C">
            <w:pPr>
              <w:widowControl w:val="0"/>
              <w:pBdr>
                <w:top w:val="nil"/>
                <w:left w:val="nil"/>
                <w:bottom w:val="nil"/>
                <w:right w:val="nil"/>
                <w:between w:val="nil"/>
              </w:pBdr>
              <w:spacing w:after="0" w:line="276" w:lineRule="auto"/>
              <w:cnfStyle w:val="000000100000" w:firstRow="0" w:lastRow="0" w:firstColumn="0" w:lastColumn="0" w:oddVBand="0" w:evenVBand="0" w:oddHBand="1" w:evenHBand="0" w:firstRowFirstColumn="0" w:firstRowLastColumn="0" w:lastRowFirstColumn="0" w:lastRowLastColumn="0"/>
              <w:rPr>
                <w:del w:id="3447" w:author="José Albeiro Montes Gil" w:date="2022-01-19T17:02:00Z"/>
                <w:rFonts w:ascii="Arial" w:eastAsia="Arial" w:hAnsi="Arial" w:cs="Arial"/>
                <w:b/>
                <w:smallCaps/>
                <w:color w:val="595959"/>
                <w:sz w:val="18"/>
                <w:szCs w:val="18"/>
              </w:rPr>
              <w:pPrChange w:id="3448" w:author="José Albeiro Montes Gil" w:date="2022-01-20T12:42:00Z">
                <w:pPr>
                  <w:framePr w:hSpace="141" w:wrap="around" w:vAnchor="text" w:hAnchor="margin" w:xAlign="center" w:y="507"/>
                  <w:widowControl w:val="0"/>
                  <w:pBdr>
                    <w:top w:val="nil"/>
                    <w:left w:val="nil"/>
                    <w:bottom w:val="nil"/>
                    <w:right w:val="nil"/>
                    <w:between w:val="nil"/>
                  </w:pBdr>
                  <w:spacing w:after="0" w:line="276" w:lineRule="auto"/>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44E94FEB" w14:textId="3ABA8C1C" w:rsidR="00D167C9" w:rsidRPr="00C904C6" w:rsidDel="00AF4086" w:rsidRDefault="00D167C9" w:rsidP="0097128C">
            <w:pPr>
              <w:keepNext/>
              <w:spacing w:line="360" w:lineRule="auto"/>
              <w:rPr>
                <w:del w:id="3449" w:author="José Albeiro Montes Gil" w:date="2022-01-19T17:02:00Z"/>
                <w:rFonts w:ascii="Arial" w:eastAsia="Arial" w:hAnsi="Arial" w:cs="Arial"/>
                <w:b/>
                <w:smallCaps/>
                <w:color w:val="000000" w:themeColor="text1"/>
                <w:sz w:val="18"/>
                <w:szCs w:val="18"/>
              </w:rPr>
              <w:pPrChange w:id="3450" w:author="José Albeiro Montes Gil" w:date="2022-01-20T12:42:00Z">
                <w:pPr>
                  <w:keepNext/>
                  <w:framePr w:hSpace="141" w:wrap="around" w:vAnchor="text" w:hAnchor="margin" w:xAlign="center" w:y="507"/>
                  <w:spacing w:line="360" w:lineRule="auto"/>
                  <w:jc w:val="center"/>
                </w:pPr>
              </w:pPrChange>
            </w:pPr>
            <w:del w:id="3451" w:author="José Albeiro Montes Gil" w:date="2022-01-19T17:02:00Z">
              <w:r w:rsidRPr="00C904C6" w:rsidDel="00AF4086">
                <w:rPr>
                  <w:rFonts w:ascii="Arial" w:eastAsia="Arial" w:hAnsi="Arial" w:cs="Arial"/>
                  <w:b/>
                  <w:smallCaps/>
                  <w:color w:val="000000" w:themeColor="text1"/>
                  <w:sz w:val="18"/>
                  <w:szCs w:val="18"/>
                </w:rPr>
                <w:delText>A4.2</w:delText>
              </w:r>
            </w:del>
          </w:p>
        </w:tc>
        <w:tc>
          <w:tcPr>
            <w:tcW w:w="0" w:type="auto"/>
          </w:tcPr>
          <w:p w14:paraId="45ABC9E8" w14:textId="219DD32F"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452" w:author="José Albeiro Montes Gil" w:date="2022-01-19T17:02:00Z"/>
                <w:rFonts w:ascii="Arial" w:eastAsia="Arial" w:hAnsi="Arial" w:cs="Arial"/>
                <w:b/>
                <w:smallCaps/>
                <w:color w:val="000000" w:themeColor="text1"/>
                <w:sz w:val="18"/>
                <w:szCs w:val="18"/>
              </w:rPr>
              <w:pPrChange w:id="3453"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6A6D9375" w14:textId="3EBB70B7" w:rsidR="00D167C9" w:rsidRPr="00C904C6" w:rsidDel="00AF4086" w:rsidRDefault="00D167C9" w:rsidP="0097128C">
            <w:pPr>
              <w:keepNext/>
              <w:spacing w:line="360" w:lineRule="auto"/>
              <w:rPr>
                <w:del w:id="3454" w:author="José Albeiro Montes Gil" w:date="2022-01-19T17:02:00Z"/>
                <w:rFonts w:ascii="Arial" w:eastAsia="Arial" w:hAnsi="Arial" w:cs="Arial"/>
                <w:b/>
                <w:smallCaps/>
                <w:color w:val="000000" w:themeColor="text1"/>
                <w:sz w:val="18"/>
                <w:szCs w:val="18"/>
              </w:rPr>
              <w:pPrChange w:id="3455" w:author="José Albeiro Montes Gil" w:date="2022-01-20T12:42:00Z">
                <w:pPr>
                  <w:keepNext/>
                  <w:framePr w:hSpace="141" w:wrap="around" w:vAnchor="text" w:hAnchor="margin" w:xAlign="center" w:y="507"/>
                  <w:spacing w:line="360" w:lineRule="auto"/>
                  <w:jc w:val="center"/>
                </w:pPr>
              </w:pPrChange>
            </w:pPr>
          </w:p>
        </w:tc>
        <w:tc>
          <w:tcPr>
            <w:tcW w:w="0" w:type="auto"/>
          </w:tcPr>
          <w:p w14:paraId="08BEE8F7" w14:textId="37DFF0A0"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456" w:author="José Albeiro Montes Gil" w:date="2022-01-19T17:02:00Z"/>
                <w:rFonts w:ascii="Arial" w:eastAsia="Arial" w:hAnsi="Arial" w:cs="Arial"/>
                <w:b/>
                <w:smallCaps/>
                <w:color w:val="000000" w:themeColor="text1"/>
                <w:sz w:val="18"/>
                <w:szCs w:val="18"/>
              </w:rPr>
              <w:pPrChange w:id="3457"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1EFC1011" w14:textId="251F034B" w:rsidR="00D167C9" w:rsidRPr="00C904C6" w:rsidDel="00AF4086" w:rsidRDefault="00D167C9" w:rsidP="0097128C">
            <w:pPr>
              <w:keepNext/>
              <w:spacing w:line="360" w:lineRule="auto"/>
              <w:rPr>
                <w:del w:id="3458" w:author="José Albeiro Montes Gil" w:date="2022-01-19T17:02:00Z"/>
                <w:rFonts w:ascii="Arial" w:eastAsia="Arial" w:hAnsi="Arial" w:cs="Arial"/>
                <w:b/>
                <w:smallCaps/>
                <w:color w:val="000000" w:themeColor="text1"/>
                <w:sz w:val="18"/>
                <w:szCs w:val="18"/>
              </w:rPr>
              <w:pPrChange w:id="3459" w:author="José Albeiro Montes Gil" w:date="2022-01-20T12:42:00Z">
                <w:pPr>
                  <w:keepNext/>
                  <w:framePr w:hSpace="141" w:wrap="around" w:vAnchor="text" w:hAnchor="margin" w:xAlign="center" w:y="507"/>
                  <w:spacing w:line="360" w:lineRule="auto"/>
                  <w:jc w:val="center"/>
                </w:pPr>
              </w:pPrChange>
            </w:pPr>
          </w:p>
        </w:tc>
        <w:tc>
          <w:tcPr>
            <w:tcW w:w="0" w:type="auto"/>
          </w:tcPr>
          <w:p w14:paraId="470128D4" w14:textId="31CE0D91"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460" w:author="José Albeiro Montes Gil" w:date="2022-01-19T17:02:00Z"/>
                <w:rFonts w:ascii="Arial" w:eastAsia="Arial" w:hAnsi="Arial" w:cs="Arial"/>
                <w:b/>
                <w:smallCaps/>
                <w:color w:val="595959"/>
                <w:sz w:val="18"/>
                <w:szCs w:val="18"/>
              </w:rPr>
              <w:pPrChange w:id="3461"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12881FE4" w14:textId="48EB4BCB" w:rsidR="00D167C9" w:rsidRPr="00C904C6" w:rsidDel="00AF4086" w:rsidRDefault="00D167C9" w:rsidP="0097128C">
            <w:pPr>
              <w:keepNext/>
              <w:spacing w:line="360" w:lineRule="auto"/>
              <w:rPr>
                <w:del w:id="3462" w:author="José Albeiro Montes Gil" w:date="2022-01-19T17:02:00Z"/>
                <w:rFonts w:ascii="Arial" w:eastAsia="Arial" w:hAnsi="Arial" w:cs="Arial"/>
                <w:b/>
                <w:smallCaps/>
                <w:color w:val="595959"/>
                <w:sz w:val="18"/>
                <w:szCs w:val="18"/>
              </w:rPr>
              <w:pPrChange w:id="3463" w:author="José Albeiro Montes Gil" w:date="2022-01-20T12:42:00Z">
                <w:pPr>
                  <w:keepNext/>
                  <w:framePr w:hSpace="141" w:wrap="around" w:vAnchor="text" w:hAnchor="margin" w:xAlign="center" w:y="507"/>
                  <w:spacing w:line="360" w:lineRule="auto"/>
                  <w:jc w:val="center"/>
                </w:pPr>
              </w:pPrChange>
            </w:pPr>
          </w:p>
        </w:tc>
        <w:tc>
          <w:tcPr>
            <w:tcW w:w="0" w:type="auto"/>
          </w:tcPr>
          <w:p w14:paraId="0B3C1D43" w14:textId="05C7759A"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464" w:author="José Albeiro Montes Gil" w:date="2022-01-19T17:02:00Z"/>
                <w:rFonts w:ascii="Arial" w:eastAsia="Arial" w:hAnsi="Arial" w:cs="Arial"/>
                <w:b/>
                <w:smallCaps/>
                <w:color w:val="595959"/>
                <w:sz w:val="18"/>
                <w:szCs w:val="18"/>
              </w:rPr>
              <w:pPrChange w:id="3465"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1C3B45FE" w14:textId="4FF75A07" w:rsidR="00D167C9" w:rsidRPr="00C904C6" w:rsidDel="00AF4086" w:rsidRDefault="00D167C9" w:rsidP="0097128C">
            <w:pPr>
              <w:keepNext/>
              <w:spacing w:line="360" w:lineRule="auto"/>
              <w:rPr>
                <w:del w:id="3466" w:author="José Albeiro Montes Gil" w:date="2022-01-19T17:02:00Z"/>
                <w:rFonts w:ascii="Arial" w:eastAsia="Arial" w:hAnsi="Arial" w:cs="Arial"/>
                <w:b/>
                <w:smallCaps/>
                <w:color w:val="595959"/>
                <w:sz w:val="18"/>
                <w:szCs w:val="18"/>
              </w:rPr>
              <w:pPrChange w:id="3467" w:author="José Albeiro Montes Gil" w:date="2022-01-20T12:42:00Z">
                <w:pPr>
                  <w:keepNext/>
                  <w:framePr w:hSpace="141" w:wrap="around" w:vAnchor="text" w:hAnchor="margin" w:xAlign="center" w:y="507"/>
                  <w:spacing w:line="360" w:lineRule="auto"/>
                  <w:jc w:val="center"/>
                </w:pPr>
              </w:pPrChange>
            </w:pPr>
          </w:p>
        </w:tc>
        <w:tc>
          <w:tcPr>
            <w:tcW w:w="0" w:type="auto"/>
          </w:tcPr>
          <w:p w14:paraId="28F8F306" w14:textId="5F45AA83"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468" w:author="José Albeiro Montes Gil" w:date="2022-01-19T17:02:00Z"/>
                <w:rFonts w:ascii="Arial" w:eastAsia="Arial" w:hAnsi="Arial" w:cs="Arial"/>
                <w:b/>
                <w:smallCaps/>
                <w:color w:val="000000" w:themeColor="text1"/>
                <w:sz w:val="18"/>
                <w:szCs w:val="18"/>
              </w:rPr>
              <w:pPrChange w:id="3469"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718FE72C" w14:textId="0EAB59FB" w:rsidR="00D167C9" w:rsidRPr="00C904C6" w:rsidDel="00AF4086" w:rsidRDefault="00D167C9" w:rsidP="0097128C">
            <w:pPr>
              <w:keepNext/>
              <w:spacing w:line="360" w:lineRule="auto"/>
              <w:rPr>
                <w:del w:id="3470" w:author="José Albeiro Montes Gil" w:date="2022-01-19T17:02:00Z"/>
                <w:rFonts w:ascii="Arial" w:eastAsia="Arial" w:hAnsi="Arial" w:cs="Arial"/>
                <w:b/>
                <w:smallCaps/>
                <w:color w:val="000000" w:themeColor="text1"/>
                <w:sz w:val="18"/>
                <w:szCs w:val="18"/>
              </w:rPr>
              <w:pPrChange w:id="3471" w:author="José Albeiro Montes Gil" w:date="2022-01-20T12:42:00Z">
                <w:pPr>
                  <w:keepNext/>
                  <w:framePr w:hSpace="141" w:wrap="around" w:vAnchor="text" w:hAnchor="margin" w:xAlign="center" w:y="507"/>
                  <w:spacing w:line="360" w:lineRule="auto"/>
                  <w:jc w:val="center"/>
                </w:pPr>
              </w:pPrChange>
            </w:pPr>
          </w:p>
        </w:tc>
        <w:tc>
          <w:tcPr>
            <w:tcW w:w="0" w:type="auto"/>
          </w:tcPr>
          <w:p w14:paraId="38A47374" w14:textId="5EA7A55C"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472" w:author="José Albeiro Montes Gil" w:date="2022-01-19T17:02:00Z"/>
                <w:rFonts w:ascii="Arial" w:eastAsia="Arial" w:hAnsi="Arial" w:cs="Arial"/>
                <w:b/>
                <w:smallCaps/>
                <w:color w:val="595959"/>
                <w:sz w:val="18"/>
                <w:szCs w:val="18"/>
              </w:rPr>
              <w:pPrChange w:id="3473"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17EDF558" w14:textId="607F9695" w:rsidR="00D167C9" w:rsidRPr="00C904C6" w:rsidDel="00AF4086" w:rsidRDefault="00D167C9" w:rsidP="0097128C">
            <w:pPr>
              <w:keepNext/>
              <w:spacing w:line="360" w:lineRule="auto"/>
              <w:rPr>
                <w:del w:id="3474" w:author="José Albeiro Montes Gil" w:date="2022-01-19T17:02:00Z"/>
                <w:rFonts w:ascii="Arial" w:eastAsia="Arial" w:hAnsi="Arial" w:cs="Arial"/>
                <w:b/>
                <w:smallCaps/>
                <w:color w:val="000000" w:themeColor="text1"/>
                <w:sz w:val="18"/>
                <w:szCs w:val="18"/>
              </w:rPr>
              <w:pPrChange w:id="3475" w:author="José Albeiro Montes Gil" w:date="2022-01-20T12:42:00Z">
                <w:pPr>
                  <w:keepNext/>
                  <w:framePr w:hSpace="141" w:wrap="around" w:vAnchor="text" w:hAnchor="margin" w:xAlign="center" w:y="507"/>
                  <w:spacing w:line="360" w:lineRule="auto"/>
                  <w:jc w:val="center"/>
                </w:pPr>
              </w:pPrChange>
            </w:pPr>
          </w:p>
        </w:tc>
        <w:tc>
          <w:tcPr>
            <w:tcW w:w="724" w:type="dxa"/>
          </w:tcPr>
          <w:p w14:paraId="1EEA0065" w14:textId="19C0BC01"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476" w:author="José Albeiro Montes Gil" w:date="2022-01-19T17:02:00Z"/>
                <w:rFonts w:ascii="Arial" w:eastAsia="Arial" w:hAnsi="Arial" w:cs="Arial"/>
                <w:b/>
                <w:smallCaps/>
                <w:color w:val="000000" w:themeColor="text1"/>
                <w:sz w:val="18"/>
                <w:szCs w:val="18"/>
              </w:rPr>
              <w:pPrChange w:id="3477"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20" w:type="dxa"/>
          </w:tcPr>
          <w:p w14:paraId="121DEADA" w14:textId="21F62F32" w:rsidR="00D167C9" w:rsidRPr="00C904C6" w:rsidDel="00AF4086" w:rsidRDefault="00D167C9" w:rsidP="0097128C">
            <w:pPr>
              <w:keepNext/>
              <w:spacing w:line="360" w:lineRule="auto"/>
              <w:rPr>
                <w:del w:id="3478" w:author="José Albeiro Montes Gil" w:date="2022-01-19T17:02:00Z"/>
                <w:rFonts w:ascii="Arial" w:eastAsia="Arial" w:hAnsi="Arial" w:cs="Arial"/>
                <w:b/>
                <w:smallCaps/>
                <w:color w:val="595959"/>
                <w:sz w:val="18"/>
                <w:szCs w:val="18"/>
              </w:rPr>
              <w:pPrChange w:id="3479" w:author="José Albeiro Montes Gil" w:date="2022-01-20T12:42:00Z">
                <w:pPr>
                  <w:keepNext/>
                  <w:framePr w:hSpace="141" w:wrap="around" w:vAnchor="text" w:hAnchor="margin" w:xAlign="center" w:y="507"/>
                  <w:spacing w:line="360" w:lineRule="auto"/>
                  <w:jc w:val="center"/>
                </w:pPr>
              </w:pPrChange>
            </w:pPr>
            <w:del w:id="3480" w:author="José Albeiro Montes Gil" w:date="2022-01-19T17:02:00Z">
              <w:r w:rsidDel="00AF4086">
                <w:rPr>
                  <w:rFonts w:ascii="Arial" w:eastAsia="Arial" w:hAnsi="Arial" w:cs="Arial"/>
                  <w:b/>
                  <w:smallCaps/>
                  <w:color w:val="595959"/>
                  <w:sz w:val="18"/>
                  <w:szCs w:val="18"/>
                </w:rPr>
                <w:delText>x</w:delText>
              </w:r>
            </w:del>
          </w:p>
        </w:tc>
        <w:tc>
          <w:tcPr>
            <w:tcW w:w="0" w:type="auto"/>
          </w:tcPr>
          <w:p w14:paraId="20C75D9A" w14:textId="71458521"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481" w:author="José Albeiro Montes Gil" w:date="2022-01-19T17:02:00Z"/>
                <w:rFonts w:ascii="Arial" w:eastAsia="Arial" w:hAnsi="Arial" w:cs="Arial"/>
                <w:b/>
                <w:smallCaps/>
                <w:color w:val="595959"/>
                <w:sz w:val="18"/>
                <w:szCs w:val="18"/>
              </w:rPr>
              <w:pPrChange w:id="3482"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del w:id="3483" w:author="José Albeiro Montes Gil" w:date="2022-01-19T17:02:00Z">
              <w:r w:rsidDel="00AF4086">
                <w:rPr>
                  <w:rFonts w:ascii="Arial" w:eastAsia="Arial" w:hAnsi="Arial" w:cs="Arial"/>
                  <w:b/>
                  <w:smallCaps/>
                  <w:color w:val="595959"/>
                  <w:sz w:val="18"/>
                  <w:szCs w:val="18"/>
                </w:rPr>
                <w:delText>x</w:delText>
              </w:r>
            </w:del>
          </w:p>
        </w:tc>
        <w:tc>
          <w:tcPr>
            <w:cnfStyle w:val="000010000000" w:firstRow="0" w:lastRow="0" w:firstColumn="0" w:lastColumn="0" w:oddVBand="1" w:evenVBand="0" w:oddHBand="0" w:evenHBand="0" w:firstRowFirstColumn="0" w:firstRowLastColumn="0" w:lastRowFirstColumn="0" w:lastRowLastColumn="0"/>
            <w:tcW w:w="417" w:type="dxa"/>
          </w:tcPr>
          <w:p w14:paraId="1B5E9D76" w14:textId="1690D477" w:rsidR="00D167C9" w:rsidRPr="00C904C6" w:rsidDel="00AF4086" w:rsidRDefault="00D167C9" w:rsidP="0097128C">
            <w:pPr>
              <w:keepNext/>
              <w:spacing w:line="360" w:lineRule="auto"/>
              <w:rPr>
                <w:del w:id="3484" w:author="José Albeiro Montes Gil" w:date="2022-01-19T17:02:00Z"/>
                <w:rFonts w:ascii="Arial" w:eastAsia="Arial" w:hAnsi="Arial" w:cs="Arial"/>
                <w:b/>
                <w:smallCaps/>
                <w:color w:val="595959"/>
                <w:sz w:val="18"/>
                <w:szCs w:val="18"/>
              </w:rPr>
              <w:pPrChange w:id="3485" w:author="José Albeiro Montes Gil" w:date="2022-01-20T12:42:00Z">
                <w:pPr>
                  <w:keepNext/>
                  <w:framePr w:hSpace="141" w:wrap="around" w:vAnchor="text" w:hAnchor="margin" w:xAlign="center" w:y="507"/>
                  <w:spacing w:line="360" w:lineRule="auto"/>
                  <w:jc w:val="center"/>
                </w:pPr>
              </w:pPrChange>
            </w:pPr>
            <w:del w:id="3486" w:author="José Albeiro Montes Gil" w:date="2022-01-19T17:02:00Z">
              <w:r w:rsidDel="00AF4086">
                <w:rPr>
                  <w:rFonts w:ascii="Arial" w:eastAsia="Arial" w:hAnsi="Arial" w:cs="Arial"/>
                  <w:b/>
                  <w:smallCaps/>
                  <w:color w:val="595959"/>
                  <w:sz w:val="18"/>
                  <w:szCs w:val="18"/>
                </w:rPr>
                <w:delText>x</w:delText>
              </w:r>
            </w:del>
          </w:p>
        </w:tc>
        <w:tc>
          <w:tcPr>
            <w:tcW w:w="490" w:type="dxa"/>
          </w:tcPr>
          <w:p w14:paraId="17CB7A68" w14:textId="51C2FE39"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487" w:author="José Albeiro Montes Gil" w:date="2022-01-19T17:02:00Z"/>
                <w:rFonts w:ascii="Arial" w:eastAsia="Arial" w:hAnsi="Arial" w:cs="Arial"/>
                <w:b/>
                <w:smallCaps/>
                <w:color w:val="595959"/>
                <w:sz w:val="18"/>
                <w:szCs w:val="18"/>
              </w:rPr>
              <w:pPrChange w:id="3488"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del w:id="3489" w:author="José Albeiro Montes Gil" w:date="2022-01-19T17:02:00Z">
              <w:r w:rsidDel="00AF4086">
                <w:rPr>
                  <w:rFonts w:ascii="Arial" w:eastAsia="Arial" w:hAnsi="Arial" w:cs="Arial"/>
                  <w:b/>
                  <w:smallCaps/>
                  <w:color w:val="595959"/>
                  <w:sz w:val="18"/>
                  <w:szCs w:val="18"/>
                </w:rPr>
                <w:delText>x</w:delText>
              </w:r>
            </w:del>
          </w:p>
        </w:tc>
        <w:tc>
          <w:tcPr>
            <w:cnfStyle w:val="000010000000" w:firstRow="0" w:lastRow="0" w:firstColumn="0" w:lastColumn="0" w:oddVBand="1" w:evenVBand="0" w:oddHBand="0" w:evenHBand="0" w:firstRowFirstColumn="0" w:firstRowLastColumn="0" w:lastRowFirstColumn="0" w:lastRowLastColumn="0"/>
            <w:tcW w:w="0" w:type="auto"/>
          </w:tcPr>
          <w:p w14:paraId="7423A6A5" w14:textId="409FA214" w:rsidR="00D167C9" w:rsidRPr="00C904C6" w:rsidDel="00AF4086" w:rsidRDefault="00D167C9" w:rsidP="0097128C">
            <w:pPr>
              <w:keepNext/>
              <w:spacing w:line="360" w:lineRule="auto"/>
              <w:rPr>
                <w:del w:id="3490" w:author="José Albeiro Montes Gil" w:date="2022-01-19T17:02:00Z"/>
                <w:rFonts w:ascii="Arial" w:eastAsia="Arial" w:hAnsi="Arial" w:cs="Arial"/>
                <w:b/>
                <w:smallCaps/>
                <w:color w:val="595959"/>
                <w:sz w:val="18"/>
                <w:szCs w:val="18"/>
              </w:rPr>
              <w:pPrChange w:id="3491" w:author="José Albeiro Montes Gil" w:date="2022-01-20T12:42:00Z">
                <w:pPr>
                  <w:keepNext/>
                  <w:framePr w:hSpace="141" w:wrap="around" w:vAnchor="text" w:hAnchor="margin" w:xAlign="center" w:y="507"/>
                  <w:spacing w:line="360" w:lineRule="auto"/>
                  <w:jc w:val="center"/>
                </w:pPr>
              </w:pPrChange>
            </w:pPr>
          </w:p>
        </w:tc>
        <w:tc>
          <w:tcPr>
            <w:tcW w:w="0" w:type="auto"/>
          </w:tcPr>
          <w:p w14:paraId="16BCF0FE" w14:textId="4719BD25"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492" w:author="José Albeiro Montes Gil" w:date="2022-01-19T17:02:00Z"/>
                <w:rFonts w:ascii="Arial" w:eastAsia="Arial" w:hAnsi="Arial" w:cs="Arial"/>
                <w:b/>
                <w:smallCaps/>
                <w:color w:val="595959"/>
                <w:sz w:val="18"/>
                <w:szCs w:val="18"/>
              </w:rPr>
              <w:pPrChange w:id="3493"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69760D39" w14:textId="417A1327" w:rsidR="00D167C9" w:rsidRPr="00C904C6" w:rsidDel="00AF4086" w:rsidRDefault="00D167C9" w:rsidP="0097128C">
            <w:pPr>
              <w:keepNext/>
              <w:spacing w:line="360" w:lineRule="auto"/>
              <w:rPr>
                <w:del w:id="3494" w:author="José Albeiro Montes Gil" w:date="2022-01-19T17:02:00Z"/>
                <w:rFonts w:ascii="Arial" w:eastAsia="Arial" w:hAnsi="Arial" w:cs="Arial"/>
                <w:b/>
                <w:smallCaps/>
                <w:color w:val="595959"/>
                <w:sz w:val="18"/>
                <w:szCs w:val="18"/>
              </w:rPr>
              <w:pPrChange w:id="3495" w:author="José Albeiro Montes Gil" w:date="2022-01-20T12:42:00Z">
                <w:pPr>
                  <w:keepNext/>
                  <w:framePr w:hSpace="141" w:wrap="around" w:vAnchor="text" w:hAnchor="margin" w:xAlign="center" w:y="507"/>
                  <w:spacing w:line="360" w:lineRule="auto"/>
                  <w:jc w:val="center"/>
                </w:pPr>
              </w:pPrChange>
            </w:pPr>
          </w:p>
        </w:tc>
        <w:tc>
          <w:tcPr>
            <w:tcW w:w="472" w:type="dxa"/>
          </w:tcPr>
          <w:p w14:paraId="70E63273" w14:textId="033D896D"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496" w:author="José Albeiro Montes Gil" w:date="2022-01-19T17:02:00Z"/>
                <w:rFonts w:ascii="Arial" w:eastAsia="Arial" w:hAnsi="Arial" w:cs="Arial"/>
                <w:b/>
                <w:smallCaps/>
                <w:color w:val="595959"/>
                <w:sz w:val="18"/>
                <w:szCs w:val="18"/>
              </w:rPr>
              <w:pPrChange w:id="3497"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4A2A5173" w14:textId="6ACDCE4C" w:rsidR="00D167C9" w:rsidRPr="00C904C6" w:rsidDel="00AF4086" w:rsidRDefault="00D167C9" w:rsidP="0097128C">
            <w:pPr>
              <w:keepNext/>
              <w:spacing w:line="360" w:lineRule="auto"/>
              <w:rPr>
                <w:del w:id="3498" w:author="José Albeiro Montes Gil" w:date="2022-01-19T17:02:00Z"/>
                <w:rFonts w:ascii="Arial" w:eastAsia="Arial" w:hAnsi="Arial" w:cs="Arial"/>
                <w:b/>
                <w:smallCaps/>
                <w:color w:val="595959"/>
                <w:sz w:val="18"/>
                <w:szCs w:val="18"/>
              </w:rPr>
              <w:pPrChange w:id="3499" w:author="José Albeiro Montes Gil" w:date="2022-01-20T12:42:00Z">
                <w:pPr>
                  <w:keepNext/>
                  <w:framePr w:hSpace="141" w:wrap="around" w:vAnchor="text" w:hAnchor="margin" w:xAlign="center" w:y="507"/>
                  <w:spacing w:line="360" w:lineRule="auto"/>
                  <w:jc w:val="center"/>
                </w:pPr>
              </w:pPrChange>
            </w:pPr>
          </w:p>
        </w:tc>
      </w:tr>
      <w:tr w:rsidR="00D167C9" w:rsidRPr="00C904C6" w:rsidDel="00AF4086" w14:paraId="62DF9156" w14:textId="599FCDFA" w:rsidTr="00D167C9">
        <w:trPr>
          <w:trHeight w:val="91"/>
          <w:del w:id="3500" w:author="José Albeiro Montes Gil" w:date="2022-01-19T17:02:00Z"/>
        </w:trPr>
        <w:tc>
          <w:tcPr>
            <w:cnfStyle w:val="000010000000" w:firstRow="0" w:lastRow="0" w:firstColumn="0" w:lastColumn="0" w:oddVBand="1" w:evenVBand="0" w:oddHBand="0" w:evenHBand="0" w:firstRowFirstColumn="0" w:firstRowLastColumn="0" w:lastRowFirstColumn="0" w:lastRowLastColumn="0"/>
            <w:tcW w:w="0" w:type="auto"/>
            <w:vMerge/>
          </w:tcPr>
          <w:p w14:paraId="545377C7" w14:textId="0C8FB578" w:rsidR="00D167C9" w:rsidRPr="00C904C6" w:rsidDel="00AF4086" w:rsidRDefault="00D167C9" w:rsidP="0097128C">
            <w:pPr>
              <w:widowControl w:val="0"/>
              <w:pBdr>
                <w:top w:val="nil"/>
                <w:left w:val="nil"/>
                <w:bottom w:val="nil"/>
                <w:right w:val="nil"/>
                <w:between w:val="nil"/>
              </w:pBdr>
              <w:spacing w:after="0" w:line="276" w:lineRule="auto"/>
              <w:rPr>
                <w:del w:id="3501" w:author="José Albeiro Montes Gil" w:date="2022-01-19T17:02:00Z"/>
                <w:rFonts w:ascii="Arial" w:eastAsia="Arial" w:hAnsi="Arial" w:cs="Arial"/>
                <w:b/>
                <w:smallCaps/>
                <w:color w:val="595959"/>
                <w:sz w:val="18"/>
                <w:szCs w:val="18"/>
              </w:rPr>
              <w:pPrChange w:id="3502" w:author="José Albeiro Montes Gil" w:date="2022-01-20T12:42:00Z">
                <w:pPr>
                  <w:framePr w:hSpace="141" w:wrap="around" w:vAnchor="text" w:hAnchor="margin" w:xAlign="center" w:y="507"/>
                  <w:widowControl w:val="0"/>
                  <w:pBdr>
                    <w:top w:val="nil"/>
                    <w:left w:val="nil"/>
                    <w:bottom w:val="nil"/>
                    <w:right w:val="nil"/>
                    <w:between w:val="nil"/>
                  </w:pBdr>
                  <w:spacing w:after="0" w:line="276" w:lineRule="auto"/>
                </w:pPr>
              </w:pPrChange>
            </w:pPr>
          </w:p>
        </w:tc>
        <w:tc>
          <w:tcPr>
            <w:tcW w:w="0" w:type="auto"/>
            <w:vMerge/>
          </w:tcPr>
          <w:p w14:paraId="2126E3D6" w14:textId="003182F5" w:rsidR="00D167C9" w:rsidRPr="00C904C6" w:rsidDel="00AF4086" w:rsidRDefault="00D167C9" w:rsidP="0097128C">
            <w:pPr>
              <w:widowControl w:val="0"/>
              <w:pBdr>
                <w:top w:val="nil"/>
                <w:left w:val="nil"/>
                <w:bottom w:val="nil"/>
                <w:right w:val="nil"/>
                <w:between w:val="nil"/>
              </w:pBdr>
              <w:spacing w:after="0" w:line="276" w:lineRule="auto"/>
              <w:cnfStyle w:val="000000000000" w:firstRow="0" w:lastRow="0" w:firstColumn="0" w:lastColumn="0" w:oddVBand="0" w:evenVBand="0" w:oddHBand="0" w:evenHBand="0" w:firstRowFirstColumn="0" w:firstRowLastColumn="0" w:lastRowFirstColumn="0" w:lastRowLastColumn="0"/>
              <w:rPr>
                <w:del w:id="3503" w:author="José Albeiro Montes Gil" w:date="2022-01-19T17:02:00Z"/>
                <w:rFonts w:ascii="Arial" w:eastAsia="Arial" w:hAnsi="Arial" w:cs="Arial"/>
                <w:b/>
                <w:smallCaps/>
                <w:color w:val="595959"/>
                <w:sz w:val="18"/>
                <w:szCs w:val="18"/>
              </w:rPr>
              <w:pPrChange w:id="3504" w:author="José Albeiro Montes Gil" w:date="2022-01-20T12:42:00Z">
                <w:pPr>
                  <w:framePr w:hSpace="141" w:wrap="around" w:vAnchor="text" w:hAnchor="margin" w:xAlign="center" w:y="507"/>
                  <w:widowControl w:val="0"/>
                  <w:pBdr>
                    <w:top w:val="nil"/>
                    <w:left w:val="nil"/>
                    <w:bottom w:val="nil"/>
                    <w:right w:val="nil"/>
                    <w:between w:val="nil"/>
                  </w:pBdr>
                  <w:spacing w:after="0" w:line="276" w:lineRule="auto"/>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6BFF5AB6" w14:textId="067993A0" w:rsidR="00D167C9" w:rsidRPr="00C904C6" w:rsidDel="00AF4086" w:rsidRDefault="00D167C9" w:rsidP="0097128C">
            <w:pPr>
              <w:keepNext/>
              <w:spacing w:line="360" w:lineRule="auto"/>
              <w:rPr>
                <w:del w:id="3505" w:author="José Albeiro Montes Gil" w:date="2022-01-19T17:02:00Z"/>
                <w:rFonts w:ascii="Arial" w:eastAsia="Arial" w:hAnsi="Arial" w:cs="Arial"/>
                <w:b/>
                <w:smallCaps/>
                <w:color w:val="000000" w:themeColor="text1"/>
                <w:sz w:val="18"/>
                <w:szCs w:val="18"/>
              </w:rPr>
              <w:pPrChange w:id="3506" w:author="José Albeiro Montes Gil" w:date="2022-01-20T12:42:00Z">
                <w:pPr>
                  <w:keepNext/>
                  <w:framePr w:hSpace="141" w:wrap="around" w:vAnchor="text" w:hAnchor="margin" w:xAlign="center" w:y="507"/>
                  <w:spacing w:line="360" w:lineRule="auto"/>
                </w:pPr>
              </w:pPrChange>
            </w:pPr>
          </w:p>
        </w:tc>
        <w:tc>
          <w:tcPr>
            <w:tcW w:w="0" w:type="auto"/>
          </w:tcPr>
          <w:p w14:paraId="3E47ED61" w14:textId="01211176"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507" w:author="José Albeiro Montes Gil" w:date="2022-01-19T17:02:00Z"/>
                <w:rFonts w:ascii="Arial" w:eastAsia="Arial" w:hAnsi="Arial" w:cs="Arial"/>
                <w:b/>
                <w:smallCaps/>
                <w:color w:val="000000" w:themeColor="text1"/>
                <w:sz w:val="18"/>
                <w:szCs w:val="18"/>
              </w:rPr>
              <w:pPrChange w:id="3508"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686A866A" w14:textId="6CA77D6B" w:rsidR="00D167C9" w:rsidRPr="00C904C6" w:rsidDel="00AF4086" w:rsidRDefault="00D167C9" w:rsidP="0097128C">
            <w:pPr>
              <w:keepNext/>
              <w:spacing w:line="360" w:lineRule="auto"/>
              <w:rPr>
                <w:del w:id="3509" w:author="José Albeiro Montes Gil" w:date="2022-01-19T17:02:00Z"/>
                <w:rFonts w:ascii="Arial" w:eastAsia="Arial" w:hAnsi="Arial" w:cs="Arial"/>
                <w:b/>
                <w:smallCaps/>
                <w:color w:val="000000" w:themeColor="text1"/>
                <w:sz w:val="18"/>
                <w:szCs w:val="18"/>
              </w:rPr>
              <w:pPrChange w:id="3510" w:author="José Albeiro Montes Gil" w:date="2022-01-20T12:42:00Z">
                <w:pPr>
                  <w:keepNext/>
                  <w:framePr w:hSpace="141" w:wrap="around" w:vAnchor="text" w:hAnchor="margin" w:xAlign="center" w:y="507"/>
                  <w:spacing w:line="360" w:lineRule="auto"/>
                  <w:jc w:val="center"/>
                </w:pPr>
              </w:pPrChange>
            </w:pPr>
          </w:p>
        </w:tc>
        <w:tc>
          <w:tcPr>
            <w:tcW w:w="0" w:type="auto"/>
          </w:tcPr>
          <w:p w14:paraId="59B38B17" w14:textId="70836992"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511" w:author="José Albeiro Montes Gil" w:date="2022-01-19T17:02:00Z"/>
                <w:rFonts w:ascii="Arial" w:eastAsia="Arial" w:hAnsi="Arial" w:cs="Arial"/>
                <w:b/>
                <w:smallCaps/>
                <w:color w:val="000000" w:themeColor="text1"/>
                <w:sz w:val="18"/>
                <w:szCs w:val="18"/>
              </w:rPr>
              <w:pPrChange w:id="3512"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57EBD17D" w14:textId="7C760CD5" w:rsidR="00D167C9" w:rsidRPr="00C904C6" w:rsidDel="00AF4086" w:rsidRDefault="00D167C9" w:rsidP="0097128C">
            <w:pPr>
              <w:keepNext/>
              <w:spacing w:line="360" w:lineRule="auto"/>
              <w:rPr>
                <w:del w:id="3513" w:author="José Albeiro Montes Gil" w:date="2022-01-19T17:02:00Z"/>
                <w:rFonts w:ascii="Arial" w:eastAsia="Arial" w:hAnsi="Arial" w:cs="Arial"/>
                <w:b/>
                <w:smallCaps/>
                <w:color w:val="000000" w:themeColor="text1"/>
                <w:sz w:val="18"/>
                <w:szCs w:val="18"/>
              </w:rPr>
              <w:pPrChange w:id="3514" w:author="José Albeiro Montes Gil" w:date="2022-01-20T12:42:00Z">
                <w:pPr>
                  <w:keepNext/>
                  <w:framePr w:hSpace="141" w:wrap="around" w:vAnchor="text" w:hAnchor="margin" w:xAlign="center" w:y="507"/>
                  <w:spacing w:line="360" w:lineRule="auto"/>
                  <w:jc w:val="center"/>
                </w:pPr>
              </w:pPrChange>
            </w:pPr>
          </w:p>
        </w:tc>
        <w:tc>
          <w:tcPr>
            <w:tcW w:w="0" w:type="auto"/>
          </w:tcPr>
          <w:p w14:paraId="0CD083FA" w14:textId="57D73EE3"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515" w:author="José Albeiro Montes Gil" w:date="2022-01-19T17:02:00Z"/>
                <w:rFonts w:ascii="Arial" w:eastAsia="Arial" w:hAnsi="Arial" w:cs="Arial"/>
                <w:b/>
                <w:smallCaps/>
                <w:color w:val="595959"/>
                <w:sz w:val="18"/>
                <w:szCs w:val="18"/>
              </w:rPr>
              <w:pPrChange w:id="3516"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3663BFF3" w14:textId="77947FE0" w:rsidR="00D167C9" w:rsidRPr="00C904C6" w:rsidDel="00AF4086" w:rsidRDefault="00D167C9" w:rsidP="0097128C">
            <w:pPr>
              <w:keepNext/>
              <w:spacing w:line="360" w:lineRule="auto"/>
              <w:rPr>
                <w:del w:id="3517" w:author="José Albeiro Montes Gil" w:date="2022-01-19T17:02:00Z"/>
                <w:rFonts w:ascii="Arial" w:eastAsia="Arial" w:hAnsi="Arial" w:cs="Arial"/>
                <w:b/>
                <w:smallCaps/>
                <w:color w:val="595959"/>
                <w:sz w:val="18"/>
                <w:szCs w:val="18"/>
              </w:rPr>
              <w:pPrChange w:id="3518" w:author="José Albeiro Montes Gil" w:date="2022-01-20T12:42:00Z">
                <w:pPr>
                  <w:keepNext/>
                  <w:framePr w:hSpace="141" w:wrap="around" w:vAnchor="text" w:hAnchor="margin" w:xAlign="center" w:y="507"/>
                  <w:spacing w:line="360" w:lineRule="auto"/>
                  <w:jc w:val="center"/>
                </w:pPr>
              </w:pPrChange>
            </w:pPr>
          </w:p>
        </w:tc>
        <w:tc>
          <w:tcPr>
            <w:tcW w:w="0" w:type="auto"/>
          </w:tcPr>
          <w:p w14:paraId="2BC7949C" w14:textId="16FAA66B"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519" w:author="José Albeiro Montes Gil" w:date="2022-01-19T17:02:00Z"/>
                <w:rFonts w:ascii="Arial" w:eastAsia="Arial" w:hAnsi="Arial" w:cs="Arial"/>
                <w:b/>
                <w:smallCaps/>
                <w:color w:val="595959"/>
                <w:sz w:val="18"/>
                <w:szCs w:val="18"/>
              </w:rPr>
              <w:pPrChange w:id="3520"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229CFB84" w14:textId="28CF1C08" w:rsidR="00D167C9" w:rsidRPr="00C904C6" w:rsidDel="00AF4086" w:rsidRDefault="00D167C9" w:rsidP="0097128C">
            <w:pPr>
              <w:keepNext/>
              <w:spacing w:line="360" w:lineRule="auto"/>
              <w:rPr>
                <w:del w:id="3521" w:author="José Albeiro Montes Gil" w:date="2022-01-19T17:02:00Z"/>
                <w:rFonts w:ascii="Arial" w:eastAsia="Arial" w:hAnsi="Arial" w:cs="Arial"/>
                <w:b/>
                <w:smallCaps/>
                <w:color w:val="595959"/>
                <w:sz w:val="18"/>
                <w:szCs w:val="18"/>
              </w:rPr>
              <w:pPrChange w:id="3522" w:author="José Albeiro Montes Gil" w:date="2022-01-20T12:42:00Z">
                <w:pPr>
                  <w:keepNext/>
                  <w:framePr w:hSpace="141" w:wrap="around" w:vAnchor="text" w:hAnchor="margin" w:xAlign="center" w:y="507"/>
                  <w:spacing w:line="360" w:lineRule="auto"/>
                  <w:jc w:val="center"/>
                </w:pPr>
              </w:pPrChange>
            </w:pPr>
          </w:p>
        </w:tc>
        <w:tc>
          <w:tcPr>
            <w:tcW w:w="0" w:type="auto"/>
          </w:tcPr>
          <w:p w14:paraId="7B69BE6E" w14:textId="2C732B7C"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523" w:author="José Albeiro Montes Gil" w:date="2022-01-19T17:02:00Z"/>
                <w:rFonts w:ascii="Arial" w:eastAsia="Arial" w:hAnsi="Arial" w:cs="Arial"/>
                <w:b/>
                <w:smallCaps/>
                <w:color w:val="595959"/>
                <w:sz w:val="18"/>
                <w:szCs w:val="18"/>
              </w:rPr>
              <w:pPrChange w:id="3524"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22BB8D1B" w14:textId="5957FFF3" w:rsidR="00D167C9" w:rsidRPr="00C904C6" w:rsidDel="00AF4086" w:rsidRDefault="00D167C9" w:rsidP="0097128C">
            <w:pPr>
              <w:keepNext/>
              <w:spacing w:line="360" w:lineRule="auto"/>
              <w:rPr>
                <w:del w:id="3525" w:author="José Albeiro Montes Gil" w:date="2022-01-19T17:02:00Z"/>
                <w:rFonts w:ascii="Arial" w:eastAsia="Arial" w:hAnsi="Arial" w:cs="Arial"/>
                <w:b/>
                <w:smallCaps/>
                <w:color w:val="595959"/>
                <w:sz w:val="18"/>
                <w:szCs w:val="18"/>
              </w:rPr>
              <w:pPrChange w:id="3526" w:author="José Albeiro Montes Gil" w:date="2022-01-20T12:42:00Z">
                <w:pPr>
                  <w:keepNext/>
                  <w:framePr w:hSpace="141" w:wrap="around" w:vAnchor="text" w:hAnchor="margin" w:xAlign="center" w:y="507"/>
                  <w:spacing w:line="360" w:lineRule="auto"/>
                  <w:jc w:val="center"/>
                </w:pPr>
              </w:pPrChange>
            </w:pPr>
          </w:p>
        </w:tc>
        <w:tc>
          <w:tcPr>
            <w:tcW w:w="0" w:type="auto"/>
          </w:tcPr>
          <w:p w14:paraId="10210420" w14:textId="2002E732"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527" w:author="José Albeiro Montes Gil" w:date="2022-01-19T17:02:00Z"/>
                <w:rFonts w:ascii="Arial" w:eastAsia="Arial" w:hAnsi="Arial" w:cs="Arial"/>
                <w:b/>
                <w:smallCaps/>
                <w:color w:val="595959"/>
                <w:sz w:val="18"/>
                <w:szCs w:val="18"/>
              </w:rPr>
              <w:pPrChange w:id="3528"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5DA805C2" w14:textId="2A6C1B71" w:rsidR="00D167C9" w:rsidRPr="00C904C6" w:rsidDel="00AF4086" w:rsidRDefault="00D167C9" w:rsidP="0097128C">
            <w:pPr>
              <w:keepNext/>
              <w:spacing w:line="360" w:lineRule="auto"/>
              <w:rPr>
                <w:del w:id="3529" w:author="José Albeiro Montes Gil" w:date="2022-01-19T17:02:00Z"/>
                <w:rFonts w:ascii="Arial" w:eastAsia="Arial" w:hAnsi="Arial" w:cs="Arial"/>
                <w:b/>
                <w:smallCaps/>
                <w:color w:val="000000" w:themeColor="text1"/>
                <w:sz w:val="18"/>
                <w:szCs w:val="18"/>
              </w:rPr>
              <w:pPrChange w:id="3530" w:author="José Albeiro Montes Gil" w:date="2022-01-20T12:42:00Z">
                <w:pPr>
                  <w:keepNext/>
                  <w:framePr w:hSpace="141" w:wrap="around" w:vAnchor="text" w:hAnchor="margin" w:xAlign="center" w:y="507"/>
                  <w:spacing w:line="360" w:lineRule="auto"/>
                  <w:jc w:val="center"/>
                </w:pPr>
              </w:pPrChange>
            </w:pPr>
          </w:p>
        </w:tc>
        <w:tc>
          <w:tcPr>
            <w:tcW w:w="724" w:type="dxa"/>
          </w:tcPr>
          <w:p w14:paraId="11F1BDEB" w14:textId="10659353"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531" w:author="José Albeiro Montes Gil" w:date="2022-01-19T17:02:00Z"/>
                <w:rFonts w:ascii="Arial" w:eastAsia="Arial" w:hAnsi="Arial" w:cs="Arial"/>
                <w:b/>
                <w:smallCaps/>
                <w:color w:val="000000" w:themeColor="text1"/>
                <w:sz w:val="18"/>
                <w:szCs w:val="18"/>
              </w:rPr>
              <w:pPrChange w:id="3532"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20" w:type="dxa"/>
          </w:tcPr>
          <w:p w14:paraId="020F9D11" w14:textId="23D17F64" w:rsidR="00D167C9" w:rsidRPr="00C904C6" w:rsidDel="00AF4086" w:rsidRDefault="00D167C9" w:rsidP="0097128C">
            <w:pPr>
              <w:keepNext/>
              <w:spacing w:line="360" w:lineRule="auto"/>
              <w:rPr>
                <w:del w:id="3533" w:author="José Albeiro Montes Gil" w:date="2022-01-19T17:02:00Z"/>
                <w:rFonts w:ascii="Arial" w:eastAsia="Arial" w:hAnsi="Arial" w:cs="Arial"/>
                <w:b/>
                <w:smallCaps/>
                <w:color w:val="000000" w:themeColor="text1"/>
                <w:sz w:val="18"/>
                <w:szCs w:val="18"/>
              </w:rPr>
              <w:pPrChange w:id="3534" w:author="José Albeiro Montes Gil" w:date="2022-01-20T12:42:00Z">
                <w:pPr>
                  <w:keepNext/>
                  <w:framePr w:hSpace="141" w:wrap="around" w:vAnchor="text" w:hAnchor="margin" w:xAlign="center" w:y="507"/>
                  <w:spacing w:line="360" w:lineRule="auto"/>
                  <w:jc w:val="center"/>
                </w:pPr>
              </w:pPrChange>
            </w:pPr>
          </w:p>
        </w:tc>
        <w:tc>
          <w:tcPr>
            <w:tcW w:w="0" w:type="auto"/>
          </w:tcPr>
          <w:p w14:paraId="2C094D99" w14:textId="3710E78F"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535" w:author="José Albeiro Montes Gil" w:date="2022-01-19T17:02:00Z"/>
                <w:rFonts w:ascii="Arial" w:eastAsia="Arial" w:hAnsi="Arial" w:cs="Arial"/>
                <w:b/>
                <w:smallCaps/>
                <w:color w:val="595959"/>
                <w:sz w:val="18"/>
                <w:szCs w:val="18"/>
              </w:rPr>
              <w:pPrChange w:id="3536"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7BF2B7CE" w14:textId="1E9036B0" w:rsidR="00D167C9" w:rsidRPr="00C904C6" w:rsidDel="00AF4086" w:rsidRDefault="00D167C9" w:rsidP="0097128C">
            <w:pPr>
              <w:keepNext/>
              <w:spacing w:line="360" w:lineRule="auto"/>
              <w:rPr>
                <w:del w:id="3537" w:author="José Albeiro Montes Gil" w:date="2022-01-19T17:02:00Z"/>
                <w:rFonts w:ascii="Arial" w:eastAsia="Arial" w:hAnsi="Arial" w:cs="Arial"/>
                <w:b/>
                <w:smallCaps/>
                <w:color w:val="000000" w:themeColor="text1"/>
                <w:sz w:val="18"/>
                <w:szCs w:val="18"/>
              </w:rPr>
              <w:pPrChange w:id="3538" w:author="José Albeiro Montes Gil" w:date="2022-01-20T12:42:00Z">
                <w:pPr>
                  <w:keepNext/>
                  <w:framePr w:hSpace="141" w:wrap="around" w:vAnchor="text" w:hAnchor="margin" w:xAlign="center" w:y="507"/>
                  <w:spacing w:line="360" w:lineRule="auto"/>
                  <w:jc w:val="center"/>
                </w:pPr>
              </w:pPrChange>
            </w:pPr>
          </w:p>
        </w:tc>
        <w:tc>
          <w:tcPr>
            <w:tcW w:w="490" w:type="dxa"/>
          </w:tcPr>
          <w:p w14:paraId="298246C9" w14:textId="1D8EBA55"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539" w:author="José Albeiro Montes Gil" w:date="2022-01-19T17:02:00Z"/>
                <w:rFonts w:ascii="Arial" w:eastAsia="Arial" w:hAnsi="Arial" w:cs="Arial"/>
                <w:b/>
                <w:smallCaps/>
                <w:color w:val="000000" w:themeColor="text1"/>
                <w:sz w:val="18"/>
                <w:szCs w:val="18"/>
              </w:rPr>
              <w:pPrChange w:id="3540"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05E244B2" w14:textId="078F11CB" w:rsidR="00D167C9" w:rsidRPr="00C904C6" w:rsidDel="00AF4086" w:rsidRDefault="00D167C9" w:rsidP="0097128C">
            <w:pPr>
              <w:keepNext/>
              <w:spacing w:line="360" w:lineRule="auto"/>
              <w:rPr>
                <w:del w:id="3541" w:author="José Albeiro Montes Gil" w:date="2022-01-19T17:02:00Z"/>
                <w:rFonts w:ascii="Arial" w:eastAsia="Arial" w:hAnsi="Arial" w:cs="Arial"/>
                <w:b/>
                <w:smallCaps/>
                <w:color w:val="595959"/>
                <w:sz w:val="18"/>
                <w:szCs w:val="18"/>
              </w:rPr>
              <w:pPrChange w:id="3542" w:author="José Albeiro Montes Gil" w:date="2022-01-20T12:42:00Z">
                <w:pPr>
                  <w:keepNext/>
                  <w:framePr w:hSpace="141" w:wrap="around" w:vAnchor="text" w:hAnchor="margin" w:xAlign="center" w:y="507"/>
                  <w:spacing w:line="360" w:lineRule="auto"/>
                  <w:jc w:val="center"/>
                </w:pPr>
              </w:pPrChange>
            </w:pPr>
          </w:p>
        </w:tc>
        <w:tc>
          <w:tcPr>
            <w:tcW w:w="0" w:type="auto"/>
          </w:tcPr>
          <w:p w14:paraId="54721291" w14:textId="16AA5418"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543" w:author="José Albeiro Montes Gil" w:date="2022-01-19T17:02:00Z"/>
                <w:rFonts w:ascii="Arial" w:eastAsia="Arial" w:hAnsi="Arial" w:cs="Arial"/>
                <w:b/>
                <w:smallCaps/>
                <w:color w:val="595959"/>
                <w:sz w:val="18"/>
                <w:szCs w:val="18"/>
              </w:rPr>
              <w:pPrChange w:id="3544"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373F1D77" w14:textId="1F68CACD" w:rsidR="00D167C9" w:rsidRPr="00C904C6" w:rsidDel="00AF4086" w:rsidRDefault="00D167C9" w:rsidP="0097128C">
            <w:pPr>
              <w:keepNext/>
              <w:spacing w:line="360" w:lineRule="auto"/>
              <w:rPr>
                <w:del w:id="3545" w:author="José Albeiro Montes Gil" w:date="2022-01-19T17:02:00Z"/>
                <w:rFonts w:ascii="Arial" w:eastAsia="Arial" w:hAnsi="Arial" w:cs="Arial"/>
                <w:b/>
                <w:smallCaps/>
                <w:color w:val="595959"/>
                <w:sz w:val="18"/>
                <w:szCs w:val="18"/>
              </w:rPr>
              <w:pPrChange w:id="3546" w:author="José Albeiro Montes Gil" w:date="2022-01-20T12:42:00Z">
                <w:pPr>
                  <w:keepNext/>
                  <w:framePr w:hSpace="141" w:wrap="around" w:vAnchor="text" w:hAnchor="margin" w:xAlign="center" w:y="507"/>
                  <w:spacing w:line="360" w:lineRule="auto"/>
                  <w:jc w:val="center"/>
                </w:pPr>
              </w:pPrChange>
            </w:pPr>
          </w:p>
        </w:tc>
        <w:tc>
          <w:tcPr>
            <w:tcW w:w="472" w:type="dxa"/>
          </w:tcPr>
          <w:p w14:paraId="0B5A4170" w14:textId="1238E927"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547" w:author="José Albeiro Montes Gil" w:date="2022-01-19T17:02:00Z"/>
                <w:rFonts w:ascii="Arial" w:eastAsia="Arial" w:hAnsi="Arial" w:cs="Arial"/>
                <w:b/>
                <w:smallCaps/>
                <w:color w:val="595959"/>
                <w:sz w:val="18"/>
                <w:szCs w:val="18"/>
              </w:rPr>
              <w:pPrChange w:id="3548"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208D2C0C" w14:textId="2C552601" w:rsidR="00D167C9" w:rsidRPr="00C904C6" w:rsidDel="00AF4086" w:rsidRDefault="00D167C9" w:rsidP="0097128C">
            <w:pPr>
              <w:keepNext/>
              <w:spacing w:line="360" w:lineRule="auto"/>
              <w:rPr>
                <w:del w:id="3549" w:author="José Albeiro Montes Gil" w:date="2022-01-19T17:02:00Z"/>
                <w:rFonts w:ascii="Arial" w:eastAsia="Arial" w:hAnsi="Arial" w:cs="Arial"/>
                <w:b/>
                <w:smallCaps/>
                <w:color w:val="595959"/>
                <w:sz w:val="18"/>
                <w:szCs w:val="18"/>
              </w:rPr>
              <w:pPrChange w:id="3550" w:author="José Albeiro Montes Gil" w:date="2022-01-20T12:42:00Z">
                <w:pPr>
                  <w:keepNext/>
                  <w:framePr w:hSpace="141" w:wrap="around" w:vAnchor="text" w:hAnchor="margin" w:xAlign="center" w:y="507"/>
                  <w:spacing w:line="360" w:lineRule="auto"/>
                  <w:jc w:val="center"/>
                </w:pPr>
              </w:pPrChange>
            </w:pPr>
          </w:p>
        </w:tc>
      </w:tr>
      <w:tr w:rsidR="0097128C" w:rsidRPr="00C904C6" w:rsidDel="00AF4086" w14:paraId="31A7F6A7" w14:textId="77777777" w:rsidTr="00D167C9">
        <w:trPr>
          <w:cnfStyle w:val="000000100000" w:firstRow="0" w:lastRow="0" w:firstColumn="0" w:lastColumn="0" w:oddVBand="0" w:evenVBand="0" w:oddHBand="1" w:evenHBand="0" w:firstRowFirstColumn="0" w:firstRowLastColumn="0" w:lastRowFirstColumn="0" w:lastRowLastColumn="0"/>
          <w:trHeight w:val="221"/>
          <w:del w:id="3551" w:author="José Albeiro Montes Gil" w:date="2022-01-19T17:02:00Z"/>
        </w:trPr>
        <w:tc>
          <w:tcPr>
            <w:cnfStyle w:val="000010000000" w:firstRow="0" w:lastRow="0" w:firstColumn="0" w:lastColumn="0" w:oddVBand="1" w:evenVBand="0" w:oddHBand="0" w:evenHBand="0" w:firstRowFirstColumn="0" w:firstRowLastColumn="0" w:lastRowFirstColumn="0" w:lastRowLastColumn="0"/>
            <w:tcW w:w="0" w:type="auto"/>
            <w:vMerge w:val="restart"/>
          </w:tcPr>
          <w:p w14:paraId="35D78D4C" w14:textId="4A5BF202" w:rsidR="00D167C9" w:rsidRPr="00C904C6" w:rsidDel="00AF4086" w:rsidRDefault="00D167C9" w:rsidP="0097128C">
            <w:pPr>
              <w:widowControl w:val="0"/>
              <w:pBdr>
                <w:top w:val="nil"/>
                <w:left w:val="nil"/>
                <w:bottom w:val="nil"/>
                <w:right w:val="nil"/>
                <w:between w:val="nil"/>
              </w:pBdr>
              <w:spacing w:after="0" w:line="276" w:lineRule="auto"/>
              <w:rPr>
                <w:del w:id="3552" w:author="José Albeiro Montes Gil" w:date="2022-01-19T17:02:00Z"/>
                <w:rFonts w:ascii="Arial" w:eastAsia="Arial" w:hAnsi="Arial" w:cs="Arial"/>
                <w:b/>
                <w:smallCaps/>
                <w:color w:val="000000" w:themeColor="text1"/>
                <w:sz w:val="18"/>
                <w:szCs w:val="18"/>
              </w:rPr>
              <w:pPrChange w:id="3553" w:author="José Albeiro Montes Gil" w:date="2022-01-20T12:42:00Z">
                <w:pPr>
                  <w:framePr w:hSpace="141" w:wrap="around" w:vAnchor="text" w:hAnchor="margin" w:xAlign="center" w:y="507"/>
                  <w:widowControl w:val="0"/>
                  <w:pBdr>
                    <w:top w:val="nil"/>
                    <w:left w:val="nil"/>
                    <w:bottom w:val="nil"/>
                    <w:right w:val="nil"/>
                    <w:between w:val="nil"/>
                  </w:pBdr>
                  <w:spacing w:after="0" w:line="276" w:lineRule="auto"/>
                </w:pPr>
              </w:pPrChange>
            </w:pPr>
            <w:del w:id="3554" w:author="José Albeiro Montes Gil" w:date="2022-01-19T17:02:00Z">
              <w:r w:rsidRPr="00C904C6" w:rsidDel="00AF4086">
                <w:rPr>
                  <w:rFonts w:ascii="Arial" w:eastAsia="Arial" w:hAnsi="Arial" w:cs="Arial"/>
                  <w:b/>
                  <w:smallCaps/>
                  <w:color w:val="000000" w:themeColor="text1"/>
                  <w:sz w:val="18"/>
                  <w:szCs w:val="18"/>
                </w:rPr>
                <w:delText>F5</w:delText>
              </w:r>
              <w:r w:rsidDel="00AF4086">
                <w:rPr>
                  <w:rFonts w:ascii="Arial" w:eastAsia="Arial" w:hAnsi="Arial" w:cs="Arial"/>
                  <w:b/>
                  <w:smallCaps/>
                  <w:color w:val="000000" w:themeColor="text1"/>
                  <w:sz w:val="18"/>
                  <w:szCs w:val="18"/>
                </w:rPr>
                <w:delText>.Testeo</w:delText>
              </w:r>
            </w:del>
          </w:p>
        </w:tc>
        <w:tc>
          <w:tcPr>
            <w:tcW w:w="0" w:type="auto"/>
            <w:vMerge w:val="restart"/>
          </w:tcPr>
          <w:p w14:paraId="29547C85" w14:textId="63BE2ADC" w:rsidR="00D167C9" w:rsidRPr="00C904C6" w:rsidDel="00AF4086" w:rsidRDefault="00D167C9" w:rsidP="0097128C">
            <w:pPr>
              <w:widowControl w:val="0"/>
              <w:pBdr>
                <w:top w:val="nil"/>
                <w:left w:val="nil"/>
                <w:bottom w:val="nil"/>
                <w:right w:val="nil"/>
                <w:between w:val="nil"/>
              </w:pBdr>
              <w:spacing w:after="0" w:line="276" w:lineRule="auto"/>
              <w:cnfStyle w:val="000000100000" w:firstRow="0" w:lastRow="0" w:firstColumn="0" w:lastColumn="0" w:oddVBand="0" w:evenVBand="0" w:oddHBand="1" w:evenHBand="0" w:firstRowFirstColumn="0" w:firstRowLastColumn="0" w:lastRowFirstColumn="0" w:lastRowLastColumn="0"/>
              <w:rPr>
                <w:del w:id="3555" w:author="José Albeiro Montes Gil" w:date="2022-01-19T17:02:00Z"/>
                <w:rFonts w:ascii="Arial" w:eastAsia="Arial" w:hAnsi="Arial" w:cs="Arial"/>
                <w:b/>
                <w:smallCaps/>
                <w:color w:val="000000" w:themeColor="text1"/>
                <w:sz w:val="18"/>
                <w:szCs w:val="18"/>
              </w:rPr>
              <w:pPrChange w:id="3556" w:author="José Albeiro Montes Gil" w:date="2022-01-20T12:42:00Z">
                <w:pPr>
                  <w:framePr w:hSpace="141" w:wrap="around" w:vAnchor="text" w:hAnchor="margin" w:xAlign="center" w:y="507"/>
                  <w:widowControl w:val="0"/>
                  <w:pBdr>
                    <w:top w:val="nil"/>
                    <w:left w:val="nil"/>
                    <w:bottom w:val="nil"/>
                    <w:right w:val="nil"/>
                    <w:between w:val="nil"/>
                  </w:pBdr>
                  <w:spacing w:after="0" w:line="276" w:lineRule="auto"/>
                  <w:cnfStyle w:val="000000100000" w:firstRow="0" w:lastRow="0" w:firstColumn="0" w:lastColumn="0" w:oddVBand="0" w:evenVBand="0" w:oddHBand="1" w:evenHBand="0" w:firstRowFirstColumn="0" w:firstRowLastColumn="0" w:lastRowFirstColumn="0" w:lastRowLastColumn="0"/>
                </w:pPr>
              </w:pPrChange>
            </w:pPr>
            <w:del w:id="3557" w:author="José Albeiro Montes Gil" w:date="2022-01-19T17:02:00Z">
              <w:r w:rsidRPr="00C904C6" w:rsidDel="00AF4086">
                <w:rPr>
                  <w:rFonts w:ascii="Arial" w:eastAsia="Arial" w:hAnsi="Arial" w:cs="Arial"/>
                  <w:b/>
                  <w:smallCaps/>
                  <w:color w:val="000000" w:themeColor="text1"/>
                  <w:sz w:val="18"/>
                  <w:szCs w:val="18"/>
                </w:rPr>
                <w:delText>A</w:delText>
              </w:r>
              <w:r w:rsidDel="00AF4086">
                <w:rPr>
                  <w:rFonts w:ascii="Arial" w:eastAsia="Arial" w:hAnsi="Arial" w:cs="Arial"/>
                  <w:b/>
                  <w:smallCaps/>
                  <w:color w:val="000000" w:themeColor="text1"/>
                  <w:sz w:val="18"/>
                  <w:szCs w:val="18"/>
                </w:rPr>
                <w:delText>4</w:delText>
              </w:r>
            </w:del>
          </w:p>
        </w:tc>
        <w:tc>
          <w:tcPr>
            <w:cnfStyle w:val="000010000000" w:firstRow="0" w:lastRow="0" w:firstColumn="0" w:lastColumn="0" w:oddVBand="1" w:evenVBand="0" w:oddHBand="0" w:evenHBand="0" w:firstRowFirstColumn="0" w:firstRowLastColumn="0" w:lastRowFirstColumn="0" w:lastRowLastColumn="0"/>
            <w:tcW w:w="0" w:type="auto"/>
          </w:tcPr>
          <w:p w14:paraId="2939C0FA" w14:textId="5484A1BC" w:rsidR="00D167C9" w:rsidRPr="00C904C6" w:rsidDel="00AF4086" w:rsidRDefault="00D167C9" w:rsidP="0097128C">
            <w:pPr>
              <w:keepNext/>
              <w:spacing w:line="360" w:lineRule="auto"/>
              <w:rPr>
                <w:del w:id="3558" w:author="José Albeiro Montes Gil" w:date="2022-01-19T17:02:00Z"/>
                <w:rFonts w:ascii="Arial" w:eastAsia="Arial" w:hAnsi="Arial" w:cs="Arial"/>
                <w:b/>
                <w:smallCaps/>
                <w:color w:val="000000" w:themeColor="text1"/>
                <w:sz w:val="18"/>
                <w:szCs w:val="18"/>
              </w:rPr>
              <w:pPrChange w:id="3559" w:author="José Albeiro Montes Gil" w:date="2022-01-20T12:42:00Z">
                <w:pPr>
                  <w:keepNext/>
                  <w:framePr w:hSpace="141" w:wrap="around" w:vAnchor="text" w:hAnchor="margin" w:xAlign="center" w:y="507"/>
                  <w:spacing w:line="360" w:lineRule="auto"/>
                  <w:jc w:val="center"/>
                </w:pPr>
              </w:pPrChange>
            </w:pPr>
            <w:del w:id="3560" w:author="José Albeiro Montes Gil" w:date="2022-01-19T17:02:00Z">
              <w:r w:rsidRPr="00C904C6" w:rsidDel="00AF4086">
                <w:rPr>
                  <w:rFonts w:ascii="Arial" w:eastAsia="Arial" w:hAnsi="Arial" w:cs="Arial"/>
                  <w:b/>
                  <w:smallCaps/>
                  <w:color w:val="000000" w:themeColor="text1"/>
                  <w:sz w:val="18"/>
                  <w:szCs w:val="18"/>
                </w:rPr>
                <w:delText>A5.1</w:delText>
              </w:r>
            </w:del>
          </w:p>
        </w:tc>
        <w:tc>
          <w:tcPr>
            <w:tcW w:w="0" w:type="auto"/>
          </w:tcPr>
          <w:p w14:paraId="27ACF550" w14:textId="7F3D7EA3"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561" w:author="José Albeiro Montes Gil" w:date="2022-01-19T17:02:00Z"/>
                <w:rFonts w:ascii="Arial" w:eastAsia="Arial" w:hAnsi="Arial" w:cs="Arial"/>
                <w:b/>
                <w:smallCaps/>
                <w:color w:val="000000" w:themeColor="text1"/>
                <w:sz w:val="18"/>
                <w:szCs w:val="18"/>
              </w:rPr>
              <w:pPrChange w:id="3562"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314BC446" w14:textId="75302F25" w:rsidR="00D167C9" w:rsidRPr="00C904C6" w:rsidDel="00AF4086" w:rsidRDefault="00D167C9" w:rsidP="0097128C">
            <w:pPr>
              <w:keepNext/>
              <w:spacing w:line="360" w:lineRule="auto"/>
              <w:rPr>
                <w:del w:id="3563" w:author="José Albeiro Montes Gil" w:date="2022-01-19T17:02:00Z"/>
                <w:rFonts w:ascii="Arial" w:eastAsia="Arial" w:hAnsi="Arial" w:cs="Arial"/>
                <w:b/>
                <w:smallCaps/>
                <w:color w:val="000000" w:themeColor="text1"/>
                <w:sz w:val="18"/>
                <w:szCs w:val="18"/>
              </w:rPr>
              <w:pPrChange w:id="3564" w:author="José Albeiro Montes Gil" w:date="2022-01-20T12:42:00Z">
                <w:pPr>
                  <w:keepNext/>
                  <w:framePr w:hSpace="141" w:wrap="around" w:vAnchor="text" w:hAnchor="margin" w:xAlign="center" w:y="507"/>
                  <w:spacing w:line="360" w:lineRule="auto"/>
                  <w:jc w:val="center"/>
                </w:pPr>
              </w:pPrChange>
            </w:pPr>
          </w:p>
        </w:tc>
        <w:tc>
          <w:tcPr>
            <w:tcW w:w="0" w:type="auto"/>
          </w:tcPr>
          <w:p w14:paraId="42B56C79" w14:textId="548D8910"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565" w:author="José Albeiro Montes Gil" w:date="2022-01-19T17:02:00Z"/>
                <w:rFonts w:ascii="Arial" w:eastAsia="Arial" w:hAnsi="Arial" w:cs="Arial"/>
                <w:b/>
                <w:smallCaps/>
                <w:color w:val="000000" w:themeColor="text1"/>
                <w:sz w:val="18"/>
                <w:szCs w:val="18"/>
              </w:rPr>
              <w:pPrChange w:id="3566"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450F3CE4" w14:textId="54D016EF" w:rsidR="00D167C9" w:rsidRPr="00C904C6" w:rsidDel="00AF4086" w:rsidRDefault="00D167C9" w:rsidP="0097128C">
            <w:pPr>
              <w:keepNext/>
              <w:spacing w:line="360" w:lineRule="auto"/>
              <w:rPr>
                <w:del w:id="3567" w:author="José Albeiro Montes Gil" w:date="2022-01-19T17:02:00Z"/>
                <w:rFonts w:ascii="Arial" w:eastAsia="Arial" w:hAnsi="Arial" w:cs="Arial"/>
                <w:b/>
                <w:smallCaps/>
                <w:color w:val="000000" w:themeColor="text1"/>
                <w:sz w:val="18"/>
                <w:szCs w:val="18"/>
              </w:rPr>
              <w:pPrChange w:id="3568" w:author="José Albeiro Montes Gil" w:date="2022-01-20T12:42:00Z">
                <w:pPr>
                  <w:keepNext/>
                  <w:framePr w:hSpace="141" w:wrap="around" w:vAnchor="text" w:hAnchor="margin" w:xAlign="center" w:y="507"/>
                  <w:spacing w:line="360" w:lineRule="auto"/>
                  <w:jc w:val="center"/>
                </w:pPr>
              </w:pPrChange>
            </w:pPr>
          </w:p>
        </w:tc>
        <w:tc>
          <w:tcPr>
            <w:tcW w:w="0" w:type="auto"/>
          </w:tcPr>
          <w:p w14:paraId="749FD5FC" w14:textId="4E0CACC9"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569" w:author="José Albeiro Montes Gil" w:date="2022-01-19T17:02:00Z"/>
                <w:rFonts w:ascii="Arial" w:eastAsia="Arial" w:hAnsi="Arial" w:cs="Arial"/>
                <w:b/>
                <w:smallCaps/>
                <w:color w:val="595959"/>
                <w:sz w:val="18"/>
                <w:szCs w:val="18"/>
              </w:rPr>
              <w:pPrChange w:id="3570"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32E1189D" w14:textId="574D6C51" w:rsidR="00D167C9" w:rsidRPr="00C904C6" w:rsidDel="00AF4086" w:rsidRDefault="00D167C9" w:rsidP="0097128C">
            <w:pPr>
              <w:keepNext/>
              <w:spacing w:line="360" w:lineRule="auto"/>
              <w:rPr>
                <w:del w:id="3571" w:author="José Albeiro Montes Gil" w:date="2022-01-19T17:02:00Z"/>
                <w:rFonts w:ascii="Arial" w:eastAsia="Arial" w:hAnsi="Arial" w:cs="Arial"/>
                <w:b/>
                <w:smallCaps/>
                <w:color w:val="595959"/>
                <w:sz w:val="18"/>
                <w:szCs w:val="18"/>
              </w:rPr>
              <w:pPrChange w:id="3572" w:author="José Albeiro Montes Gil" w:date="2022-01-20T12:42:00Z">
                <w:pPr>
                  <w:keepNext/>
                  <w:framePr w:hSpace="141" w:wrap="around" w:vAnchor="text" w:hAnchor="margin" w:xAlign="center" w:y="507"/>
                  <w:spacing w:line="360" w:lineRule="auto"/>
                  <w:jc w:val="center"/>
                </w:pPr>
              </w:pPrChange>
            </w:pPr>
          </w:p>
        </w:tc>
        <w:tc>
          <w:tcPr>
            <w:tcW w:w="0" w:type="auto"/>
          </w:tcPr>
          <w:p w14:paraId="007A0074" w14:textId="50413C56"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573" w:author="José Albeiro Montes Gil" w:date="2022-01-19T17:02:00Z"/>
                <w:rFonts w:ascii="Arial" w:eastAsia="Arial" w:hAnsi="Arial" w:cs="Arial"/>
                <w:b/>
                <w:smallCaps/>
                <w:color w:val="595959"/>
                <w:sz w:val="18"/>
                <w:szCs w:val="18"/>
              </w:rPr>
              <w:pPrChange w:id="3574"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63700535" w14:textId="71B49212" w:rsidR="00D167C9" w:rsidRPr="00C904C6" w:rsidDel="00AF4086" w:rsidRDefault="00D167C9" w:rsidP="0097128C">
            <w:pPr>
              <w:keepNext/>
              <w:spacing w:line="360" w:lineRule="auto"/>
              <w:rPr>
                <w:del w:id="3575" w:author="José Albeiro Montes Gil" w:date="2022-01-19T17:02:00Z"/>
                <w:rFonts w:ascii="Arial" w:eastAsia="Arial" w:hAnsi="Arial" w:cs="Arial"/>
                <w:b/>
                <w:smallCaps/>
                <w:color w:val="595959"/>
                <w:sz w:val="18"/>
                <w:szCs w:val="18"/>
              </w:rPr>
              <w:pPrChange w:id="3576" w:author="José Albeiro Montes Gil" w:date="2022-01-20T12:42:00Z">
                <w:pPr>
                  <w:keepNext/>
                  <w:framePr w:hSpace="141" w:wrap="around" w:vAnchor="text" w:hAnchor="margin" w:xAlign="center" w:y="507"/>
                  <w:spacing w:line="360" w:lineRule="auto"/>
                  <w:jc w:val="center"/>
                </w:pPr>
              </w:pPrChange>
            </w:pPr>
          </w:p>
        </w:tc>
        <w:tc>
          <w:tcPr>
            <w:tcW w:w="0" w:type="auto"/>
          </w:tcPr>
          <w:p w14:paraId="5B849C64" w14:textId="3754ACC8"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577" w:author="José Albeiro Montes Gil" w:date="2022-01-19T17:02:00Z"/>
                <w:rFonts w:ascii="Arial" w:eastAsia="Arial" w:hAnsi="Arial" w:cs="Arial"/>
                <w:b/>
                <w:smallCaps/>
                <w:color w:val="595959"/>
                <w:sz w:val="18"/>
                <w:szCs w:val="18"/>
              </w:rPr>
              <w:pPrChange w:id="3578"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0970A157" w14:textId="46755264" w:rsidR="00D167C9" w:rsidRPr="00C904C6" w:rsidDel="00AF4086" w:rsidRDefault="00D167C9" w:rsidP="0097128C">
            <w:pPr>
              <w:keepNext/>
              <w:spacing w:line="360" w:lineRule="auto"/>
              <w:rPr>
                <w:del w:id="3579" w:author="José Albeiro Montes Gil" w:date="2022-01-19T17:02:00Z"/>
                <w:rFonts w:ascii="Arial" w:eastAsia="Arial" w:hAnsi="Arial" w:cs="Arial"/>
                <w:b/>
                <w:smallCaps/>
                <w:color w:val="595959"/>
                <w:sz w:val="18"/>
                <w:szCs w:val="18"/>
              </w:rPr>
              <w:pPrChange w:id="3580" w:author="José Albeiro Montes Gil" w:date="2022-01-20T12:42:00Z">
                <w:pPr>
                  <w:keepNext/>
                  <w:framePr w:hSpace="141" w:wrap="around" w:vAnchor="text" w:hAnchor="margin" w:xAlign="center" w:y="507"/>
                  <w:spacing w:line="360" w:lineRule="auto"/>
                  <w:jc w:val="center"/>
                </w:pPr>
              </w:pPrChange>
            </w:pPr>
          </w:p>
        </w:tc>
        <w:tc>
          <w:tcPr>
            <w:tcW w:w="0" w:type="auto"/>
          </w:tcPr>
          <w:p w14:paraId="40EA477E" w14:textId="1DE6A916"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581" w:author="José Albeiro Montes Gil" w:date="2022-01-19T17:02:00Z"/>
                <w:rFonts w:ascii="Arial" w:eastAsia="Arial" w:hAnsi="Arial" w:cs="Arial"/>
                <w:b/>
                <w:smallCaps/>
                <w:color w:val="595959"/>
                <w:sz w:val="18"/>
                <w:szCs w:val="18"/>
              </w:rPr>
              <w:pPrChange w:id="3582"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76C59226" w14:textId="34F173E7" w:rsidR="00D167C9" w:rsidRPr="00C904C6" w:rsidDel="00AF4086" w:rsidRDefault="00D167C9" w:rsidP="0097128C">
            <w:pPr>
              <w:keepNext/>
              <w:spacing w:line="360" w:lineRule="auto"/>
              <w:rPr>
                <w:del w:id="3583" w:author="José Albeiro Montes Gil" w:date="2022-01-19T17:02:00Z"/>
                <w:rFonts w:ascii="Arial" w:eastAsia="Arial" w:hAnsi="Arial" w:cs="Arial"/>
                <w:b/>
                <w:smallCaps/>
                <w:color w:val="595959"/>
                <w:sz w:val="18"/>
                <w:szCs w:val="18"/>
              </w:rPr>
              <w:pPrChange w:id="3584" w:author="José Albeiro Montes Gil" w:date="2022-01-20T12:42:00Z">
                <w:pPr>
                  <w:keepNext/>
                  <w:framePr w:hSpace="141" w:wrap="around" w:vAnchor="text" w:hAnchor="margin" w:xAlign="center" w:y="507"/>
                  <w:spacing w:line="360" w:lineRule="auto"/>
                  <w:jc w:val="center"/>
                </w:pPr>
              </w:pPrChange>
            </w:pPr>
          </w:p>
        </w:tc>
        <w:tc>
          <w:tcPr>
            <w:tcW w:w="724" w:type="dxa"/>
          </w:tcPr>
          <w:p w14:paraId="1484B2CB" w14:textId="2DF846A0"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585" w:author="José Albeiro Montes Gil" w:date="2022-01-19T17:02:00Z"/>
                <w:rFonts w:ascii="Arial" w:eastAsia="Arial" w:hAnsi="Arial" w:cs="Arial"/>
                <w:b/>
                <w:smallCaps/>
                <w:color w:val="595959"/>
                <w:sz w:val="18"/>
                <w:szCs w:val="18"/>
              </w:rPr>
              <w:pPrChange w:id="3586"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20" w:type="dxa"/>
          </w:tcPr>
          <w:p w14:paraId="41CBDA4E" w14:textId="28BA3C92" w:rsidR="00D167C9" w:rsidRPr="00C904C6" w:rsidDel="00AF4086" w:rsidRDefault="00D167C9" w:rsidP="0097128C">
            <w:pPr>
              <w:keepNext/>
              <w:spacing w:line="360" w:lineRule="auto"/>
              <w:rPr>
                <w:del w:id="3587" w:author="José Albeiro Montes Gil" w:date="2022-01-19T17:02:00Z"/>
                <w:rFonts w:ascii="Arial" w:eastAsia="Arial" w:hAnsi="Arial" w:cs="Arial"/>
                <w:b/>
                <w:smallCaps/>
                <w:color w:val="595959"/>
                <w:sz w:val="18"/>
                <w:szCs w:val="18"/>
              </w:rPr>
              <w:pPrChange w:id="3588" w:author="José Albeiro Montes Gil" w:date="2022-01-20T12:42:00Z">
                <w:pPr>
                  <w:keepNext/>
                  <w:framePr w:hSpace="141" w:wrap="around" w:vAnchor="text" w:hAnchor="margin" w:xAlign="center" w:y="507"/>
                  <w:spacing w:line="360" w:lineRule="auto"/>
                  <w:jc w:val="center"/>
                </w:pPr>
              </w:pPrChange>
            </w:pPr>
          </w:p>
        </w:tc>
        <w:tc>
          <w:tcPr>
            <w:tcW w:w="0" w:type="auto"/>
          </w:tcPr>
          <w:p w14:paraId="4482C3E5" w14:textId="0BB27BB8"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589" w:author="José Albeiro Montes Gil" w:date="2022-01-19T17:02:00Z"/>
                <w:rFonts w:ascii="Arial" w:eastAsia="Arial" w:hAnsi="Arial" w:cs="Arial"/>
                <w:b/>
                <w:smallCaps/>
                <w:color w:val="595959"/>
                <w:sz w:val="18"/>
                <w:szCs w:val="18"/>
              </w:rPr>
              <w:pPrChange w:id="3590"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67A1EEB2" w14:textId="5940EAAE" w:rsidR="00D167C9" w:rsidRPr="00C904C6" w:rsidDel="00AF4086" w:rsidRDefault="00D167C9" w:rsidP="0097128C">
            <w:pPr>
              <w:keepNext/>
              <w:spacing w:line="360" w:lineRule="auto"/>
              <w:rPr>
                <w:del w:id="3591" w:author="José Albeiro Montes Gil" w:date="2022-01-19T17:02:00Z"/>
                <w:rFonts w:ascii="Arial" w:eastAsia="Arial" w:hAnsi="Arial" w:cs="Arial"/>
                <w:b/>
                <w:smallCaps/>
                <w:color w:val="000000" w:themeColor="text1"/>
                <w:sz w:val="18"/>
                <w:szCs w:val="18"/>
              </w:rPr>
              <w:pPrChange w:id="3592" w:author="José Albeiro Montes Gil" w:date="2022-01-20T12:42:00Z">
                <w:pPr>
                  <w:keepNext/>
                  <w:framePr w:hSpace="141" w:wrap="around" w:vAnchor="text" w:hAnchor="margin" w:xAlign="center" w:y="507"/>
                  <w:spacing w:line="360" w:lineRule="auto"/>
                  <w:jc w:val="center"/>
                </w:pPr>
              </w:pPrChange>
            </w:pPr>
          </w:p>
        </w:tc>
        <w:tc>
          <w:tcPr>
            <w:tcW w:w="490" w:type="dxa"/>
          </w:tcPr>
          <w:p w14:paraId="4A4F1FF2" w14:textId="2A77EED4"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593" w:author="José Albeiro Montes Gil" w:date="2022-01-19T17:02:00Z"/>
                <w:rFonts w:ascii="Arial" w:eastAsia="Arial" w:hAnsi="Arial" w:cs="Arial"/>
                <w:b/>
                <w:smallCaps/>
                <w:color w:val="000000" w:themeColor="text1"/>
                <w:sz w:val="18"/>
                <w:szCs w:val="18"/>
              </w:rPr>
              <w:pPrChange w:id="3594"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5889555D" w14:textId="0A5B996A" w:rsidR="00D167C9" w:rsidRPr="00C904C6" w:rsidDel="00AF4086" w:rsidRDefault="00D167C9" w:rsidP="0097128C">
            <w:pPr>
              <w:keepNext/>
              <w:spacing w:line="360" w:lineRule="auto"/>
              <w:rPr>
                <w:del w:id="3595" w:author="José Albeiro Montes Gil" w:date="2022-01-19T17:02:00Z"/>
                <w:rFonts w:ascii="Arial" w:eastAsia="Arial" w:hAnsi="Arial" w:cs="Arial"/>
                <w:b/>
                <w:smallCaps/>
                <w:color w:val="595959"/>
                <w:sz w:val="18"/>
                <w:szCs w:val="18"/>
              </w:rPr>
              <w:pPrChange w:id="3596" w:author="José Albeiro Montes Gil" w:date="2022-01-20T12:42:00Z">
                <w:pPr>
                  <w:keepNext/>
                  <w:framePr w:hSpace="141" w:wrap="around" w:vAnchor="text" w:hAnchor="margin" w:xAlign="center" w:y="507"/>
                  <w:spacing w:line="360" w:lineRule="auto"/>
                  <w:jc w:val="center"/>
                </w:pPr>
              </w:pPrChange>
            </w:pPr>
            <w:del w:id="3597" w:author="José Albeiro Montes Gil" w:date="2022-01-19T17:02:00Z">
              <w:r w:rsidDel="00AF4086">
                <w:rPr>
                  <w:rFonts w:ascii="Arial" w:eastAsia="Arial" w:hAnsi="Arial" w:cs="Arial"/>
                  <w:b/>
                  <w:smallCaps/>
                  <w:color w:val="595959"/>
                  <w:sz w:val="18"/>
                  <w:szCs w:val="18"/>
                </w:rPr>
                <w:delText>x</w:delText>
              </w:r>
            </w:del>
          </w:p>
        </w:tc>
        <w:tc>
          <w:tcPr>
            <w:tcW w:w="0" w:type="auto"/>
          </w:tcPr>
          <w:p w14:paraId="279CB172" w14:textId="19AA2D35"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598" w:author="José Albeiro Montes Gil" w:date="2022-01-19T17:02:00Z"/>
                <w:rFonts w:ascii="Arial" w:eastAsia="Arial" w:hAnsi="Arial" w:cs="Arial"/>
                <w:b/>
                <w:smallCaps/>
                <w:color w:val="595959"/>
                <w:sz w:val="18"/>
                <w:szCs w:val="18"/>
              </w:rPr>
              <w:pPrChange w:id="3599"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del w:id="3600" w:author="José Albeiro Montes Gil" w:date="2022-01-19T17:02:00Z">
              <w:r w:rsidDel="00AF4086">
                <w:rPr>
                  <w:rFonts w:ascii="Arial" w:eastAsia="Arial" w:hAnsi="Arial" w:cs="Arial"/>
                  <w:b/>
                  <w:smallCaps/>
                  <w:color w:val="595959"/>
                  <w:sz w:val="18"/>
                  <w:szCs w:val="18"/>
                </w:rPr>
                <w:delText>x</w:delText>
              </w:r>
            </w:del>
          </w:p>
        </w:tc>
        <w:tc>
          <w:tcPr>
            <w:cnfStyle w:val="000010000000" w:firstRow="0" w:lastRow="0" w:firstColumn="0" w:lastColumn="0" w:oddVBand="1" w:evenVBand="0" w:oddHBand="0" w:evenHBand="0" w:firstRowFirstColumn="0" w:firstRowLastColumn="0" w:lastRowFirstColumn="0" w:lastRowLastColumn="0"/>
            <w:tcW w:w="417" w:type="dxa"/>
          </w:tcPr>
          <w:p w14:paraId="41502207" w14:textId="6046B00D" w:rsidR="00D167C9" w:rsidRPr="00C904C6" w:rsidDel="00AF4086" w:rsidRDefault="00D167C9" w:rsidP="0097128C">
            <w:pPr>
              <w:keepNext/>
              <w:spacing w:line="360" w:lineRule="auto"/>
              <w:rPr>
                <w:del w:id="3601" w:author="José Albeiro Montes Gil" w:date="2022-01-19T17:02:00Z"/>
                <w:rFonts w:ascii="Arial" w:eastAsia="Arial" w:hAnsi="Arial" w:cs="Arial"/>
                <w:b/>
                <w:smallCaps/>
                <w:color w:val="595959"/>
                <w:sz w:val="18"/>
                <w:szCs w:val="18"/>
              </w:rPr>
              <w:pPrChange w:id="3602" w:author="José Albeiro Montes Gil" w:date="2022-01-20T12:42:00Z">
                <w:pPr>
                  <w:keepNext/>
                  <w:framePr w:hSpace="141" w:wrap="around" w:vAnchor="text" w:hAnchor="margin" w:xAlign="center" w:y="507"/>
                  <w:spacing w:line="360" w:lineRule="auto"/>
                  <w:jc w:val="center"/>
                </w:pPr>
              </w:pPrChange>
            </w:pPr>
            <w:del w:id="3603" w:author="José Albeiro Montes Gil" w:date="2022-01-19T17:02:00Z">
              <w:r w:rsidDel="00AF4086">
                <w:rPr>
                  <w:rFonts w:ascii="Arial" w:eastAsia="Arial" w:hAnsi="Arial" w:cs="Arial"/>
                  <w:b/>
                  <w:smallCaps/>
                  <w:color w:val="595959"/>
                  <w:sz w:val="18"/>
                  <w:szCs w:val="18"/>
                </w:rPr>
                <w:delText>x</w:delText>
              </w:r>
            </w:del>
          </w:p>
        </w:tc>
        <w:tc>
          <w:tcPr>
            <w:tcW w:w="472" w:type="dxa"/>
          </w:tcPr>
          <w:p w14:paraId="3A36488D" w14:textId="12DCC5B5" w:rsidR="00D167C9"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604" w:author="José Albeiro Montes Gil" w:date="2022-01-19T17:02:00Z"/>
                <w:rFonts w:ascii="Arial" w:eastAsia="Arial" w:hAnsi="Arial" w:cs="Arial"/>
                <w:b/>
                <w:smallCaps/>
                <w:color w:val="595959"/>
                <w:sz w:val="18"/>
                <w:szCs w:val="18"/>
              </w:rPr>
              <w:pPrChange w:id="3605"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4F8A132D" w14:textId="3A996235" w:rsidR="00D167C9" w:rsidDel="00AF4086" w:rsidRDefault="00D167C9" w:rsidP="0097128C">
            <w:pPr>
              <w:keepNext/>
              <w:spacing w:line="360" w:lineRule="auto"/>
              <w:rPr>
                <w:del w:id="3606" w:author="José Albeiro Montes Gil" w:date="2022-01-19T17:02:00Z"/>
                <w:rFonts w:ascii="Arial" w:eastAsia="Arial" w:hAnsi="Arial" w:cs="Arial"/>
                <w:b/>
                <w:smallCaps/>
                <w:color w:val="595959"/>
                <w:sz w:val="18"/>
                <w:szCs w:val="18"/>
              </w:rPr>
              <w:pPrChange w:id="3607" w:author="José Albeiro Montes Gil" w:date="2022-01-20T12:42:00Z">
                <w:pPr>
                  <w:keepNext/>
                  <w:framePr w:hSpace="141" w:wrap="around" w:vAnchor="text" w:hAnchor="margin" w:xAlign="center" w:y="507"/>
                  <w:spacing w:line="360" w:lineRule="auto"/>
                  <w:jc w:val="center"/>
                </w:pPr>
              </w:pPrChange>
            </w:pPr>
          </w:p>
        </w:tc>
      </w:tr>
      <w:tr w:rsidR="00D167C9" w:rsidRPr="00C904C6" w:rsidDel="00AF4086" w14:paraId="3A6328AF" w14:textId="70993F77" w:rsidTr="00D167C9">
        <w:trPr>
          <w:trHeight w:val="221"/>
          <w:del w:id="3608" w:author="José Albeiro Montes Gil" w:date="2022-01-19T17:02:00Z"/>
        </w:trPr>
        <w:tc>
          <w:tcPr>
            <w:cnfStyle w:val="000010000000" w:firstRow="0" w:lastRow="0" w:firstColumn="0" w:lastColumn="0" w:oddVBand="1" w:evenVBand="0" w:oddHBand="0" w:evenHBand="0" w:firstRowFirstColumn="0" w:firstRowLastColumn="0" w:lastRowFirstColumn="0" w:lastRowLastColumn="0"/>
            <w:tcW w:w="0" w:type="auto"/>
            <w:vMerge/>
          </w:tcPr>
          <w:p w14:paraId="6BCD339D" w14:textId="64DBA326" w:rsidR="00D167C9" w:rsidRPr="00C904C6" w:rsidDel="00AF4086" w:rsidRDefault="00D167C9" w:rsidP="0097128C">
            <w:pPr>
              <w:widowControl w:val="0"/>
              <w:pBdr>
                <w:top w:val="nil"/>
                <w:left w:val="nil"/>
                <w:bottom w:val="nil"/>
                <w:right w:val="nil"/>
                <w:between w:val="nil"/>
              </w:pBdr>
              <w:spacing w:after="0" w:line="276" w:lineRule="auto"/>
              <w:rPr>
                <w:del w:id="3609" w:author="José Albeiro Montes Gil" w:date="2022-01-19T17:02:00Z"/>
                <w:rFonts w:ascii="Arial" w:eastAsia="Arial" w:hAnsi="Arial" w:cs="Arial"/>
                <w:b/>
                <w:smallCaps/>
                <w:color w:val="595959"/>
                <w:sz w:val="18"/>
                <w:szCs w:val="18"/>
              </w:rPr>
              <w:pPrChange w:id="3610" w:author="José Albeiro Montes Gil" w:date="2022-01-20T12:42:00Z">
                <w:pPr>
                  <w:framePr w:hSpace="141" w:wrap="around" w:vAnchor="text" w:hAnchor="margin" w:xAlign="center" w:y="507"/>
                  <w:widowControl w:val="0"/>
                  <w:pBdr>
                    <w:top w:val="nil"/>
                    <w:left w:val="nil"/>
                    <w:bottom w:val="nil"/>
                    <w:right w:val="nil"/>
                    <w:between w:val="nil"/>
                  </w:pBdr>
                  <w:spacing w:after="0" w:line="276" w:lineRule="auto"/>
                </w:pPr>
              </w:pPrChange>
            </w:pPr>
          </w:p>
        </w:tc>
        <w:tc>
          <w:tcPr>
            <w:tcW w:w="0" w:type="auto"/>
            <w:vMerge/>
          </w:tcPr>
          <w:p w14:paraId="3A420000" w14:textId="590ED347" w:rsidR="00D167C9" w:rsidRPr="00C904C6" w:rsidDel="00AF4086" w:rsidRDefault="00D167C9" w:rsidP="0097128C">
            <w:pPr>
              <w:widowControl w:val="0"/>
              <w:pBdr>
                <w:top w:val="nil"/>
                <w:left w:val="nil"/>
                <w:bottom w:val="nil"/>
                <w:right w:val="nil"/>
                <w:between w:val="nil"/>
              </w:pBdr>
              <w:spacing w:after="0" w:line="276" w:lineRule="auto"/>
              <w:cnfStyle w:val="000000000000" w:firstRow="0" w:lastRow="0" w:firstColumn="0" w:lastColumn="0" w:oddVBand="0" w:evenVBand="0" w:oddHBand="0" w:evenHBand="0" w:firstRowFirstColumn="0" w:firstRowLastColumn="0" w:lastRowFirstColumn="0" w:lastRowLastColumn="0"/>
              <w:rPr>
                <w:del w:id="3611" w:author="José Albeiro Montes Gil" w:date="2022-01-19T17:02:00Z"/>
                <w:rFonts w:ascii="Arial" w:eastAsia="Arial" w:hAnsi="Arial" w:cs="Arial"/>
                <w:b/>
                <w:smallCaps/>
                <w:color w:val="595959"/>
                <w:sz w:val="18"/>
                <w:szCs w:val="18"/>
              </w:rPr>
              <w:pPrChange w:id="3612" w:author="José Albeiro Montes Gil" w:date="2022-01-20T12:42:00Z">
                <w:pPr>
                  <w:framePr w:hSpace="141" w:wrap="around" w:vAnchor="text" w:hAnchor="margin" w:xAlign="center" w:y="507"/>
                  <w:widowControl w:val="0"/>
                  <w:pBdr>
                    <w:top w:val="nil"/>
                    <w:left w:val="nil"/>
                    <w:bottom w:val="nil"/>
                    <w:right w:val="nil"/>
                    <w:between w:val="nil"/>
                  </w:pBdr>
                  <w:spacing w:after="0" w:line="276" w:lineRule="auto"/>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1106E47B" w14:textId="3B4A0527" w:rsidR="00D167C9" w:rsidRPr="00C904C6" w:rsidDel="00AF4086" w:rsidRDefault="00D167C9" w:rsidP="0097128C">
            <w:pPr>
              <w:keepNext/>
              <w:spacing w:line="360" w:lineRule="auto"/>
              <w:rPr>
                <w:del w:id="3613" w:author="José Albeiro Montes Gil" w:date="2022-01-19T17:02:00Z"/>
                <w:rFonts w:ascii="Arial" w:eastAsia="Arial" w:hAnsi="Arial" w:cs="Arial"/>
                <w:b/>
                <w:smallCaps/>
                <w:color w:val="000000" w:themeColor="text1"/>
                <w:sz w:val="18"/>
                <w:szCs w:val="18"/>
              </w:rPr>
              <w:pPrChange w:id="3614" w:author="José Albeiro Montes Gil" w:date="2022-01-20T12:42:00Z">
                <w:pPr>
                  <w:keepNext/>
                  <w:framePr w:hSpace="141" w:wrap="around" w:vAnchor="text" w:hAnchor="margin" w:xAlign="center" w:y="507"/>
                  <w:spacing w:line="360" w:lineRule="auto"/>
                  <w:jc w:val="center"/>
                </w:pPr>
              </w:pPrChange>
            </w:pPr>
            <w:del w:id="3615" w:author="José Albeiro Montes Gil" w:date="2022-01-19T17:02:00Z">
              <w:r w:rsidRPr="00C904C6" w:rsidDel="00AF4086">
                <w:rPr>
                  <w:rFonts w:ascii="Arial" w:eastAsia="Arial" w:hAnsi="Arial" w:cs="Arial"/>
                  <w:b/>
                  <w:smallCaps/>
                  <w:color w:val="000000" w:themeColor="text1"/>
                  <w:sz w:val="18"/>
                  <w:szCs w:val="18"/>
                </w:rPr>
                <w:delText>A5.2</w:delText>
              </w:r>
            </w:del>
          </w:p>
        </w:tc>
        <w:tc>
          <w:tcPr>
            <w:tcW w:w="0" w:type="auto"/>
          </w:tcPr>
          <w:p w14:paraId="50780C6A" w14:textId="21B47DD7"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616" w:author="José Albeiro Montes Gil" w:date="2022-01-19T17:02:00Z"/>
                <w:rFonts w:ascii="Arial" w:eastAsia="Arial" w:hAnsi="Arial" w:cs="Arial"/>
                <w:b/>
                <w:smallCaps/>
                <w:color w:val="000000" w:themeColor="text1"/>
                <w:sz w:val="18"/>
                <w:szCs w:val="18"/>
              </w:rPr>
              <w:pPrChange w:id="3617"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28810E29" w14:textId="244C5E53" w:rsidR="00D167C9" w:rsidRPr="00C904C6" w:rsidDel="00AF4086" w:rsidRDefault="00D167C9" w:rsidP="0097128C">
            <w:pPr>
              <w:keepNext/>
              <w:spacing w:line="360" w:lineRule="auto"/>
              <w:rPr>
                <w:del w:id="3618" w:author="José Albeiro Montes Gil" w:date="2022-01-19T17:02:00Z"/>
                <w:rFonts w:ascii="Arial" w:eastAsia="Arial" w:hAnsi="Arial" w:cs="Arial"/>
                <w:b/>
                <w:smallCaps/>
                <w:color w:val="000000" w:themeColor="text1"/>
                <w:sz w:val="18"/>
                <w:szCs w:val="18"/>
              </w:rPr>
              <w:pPrChange w:id="3619" w:author="José Albeiro Montes Gil" w:date="2022-01-20T12:42:00Z">
                <w:pPr>
                  <w:keepNext/>
                  <w:framePr w:hSpace="141" w:wrap="around" w:vAnchor="text" w:hAnchor="margin" w:xAlign="center" w:y="507"/>
                  <w:spacing w:line="360" w:lineRule="auto"/>
                  <w:jc w:val="center"/>
                </w:pPr>
              </w:pPrChange>
            </w:pPr>
          </w:p>
        </w:tc>
        <w:tc>
          <w:tcPr>
            <w:tcW w:w="0" w:type="auto"/>
          </w:tcPr>
          <w:p w14:paraId="7A08F197" w14:textId="20CB58FE"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620" w:author="José Albeiro Montes Gil" w:date="2022-01-19T17:02:00Z"/>
                <w:rFonts w:ascii="Arial" w:eastAsia="Arial" w:hAnsi="Arial" w:cs="Arial"/>
                <w:b/>
                <w:smallCaps/>
                <w:color w:val="000000" w:themeColor="text1"/>
                <w:sz w:val="18"/>
                <w:szCs w:val="18"/>
              </w:rPr>
              <w:pPrChange w:id="3621"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44291E9F" w14:textId="3421BCA6" w:rsidR="00D167C9" w:rsidRPr="00C904C6" w:rsidDel="00AF4086" w:rsidRDefault="00D167C9" w:rsidP="0097128C">
            <w:pPr>
              <w:keepNext/>
              <w:spacing w:line="360" w:lineRule="auto"/>
              <w:rPr>
                <w:del w:id="3622" w:author="José Albeiro Montes Gil" w:date="2022-01-19T17:02:00Z"/>
                <w:rFonts w:ascii="Arial" w:eastAsia="Arial" w:hAnsi="Arial" w:cs="Arial"/>
                <w:b/>
                <w:smallCaps/>
                <w:color w:val="000000" w:themeColor="text1"/>
                <w:sz w:val="18"/>
                <w:szCs w:val="18"/>
              </w:rPr>
              <w:pPrChange w:id="3623" w:author="José Albeiro Montes Gil" w:date="2022-01-20T12:42:00Z">
                <w:pPr>
                  <w:keepNext/>
                  <w:framePr w:hSpace="141" w:wrap="around" w:vAnchor="text" w:hAnchor="margin" w:xAlign="center" w:y="507"/>
                  <w:spacing w:line="360" w:lineRule="auto"/>
                  <w:jc w:val="center"/>
                </w:pPr>
              </w:pPrChange>
            </w:pPr>
          </w:p>
        </w:tc>
        <w:tc>
          <w:tcPr>
            <w:tcW w:w="0" w:type="auto"/>
          </w:tcPr>
          <w:p w14:paraId="7888A1D6" w14:textId="0D4F04E0"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624" w:author="José Albeiro Montes Gil" w:date="2022-01-19T17:02:00Z"/>
                <w:rFonts w:ascii="Arial" w:eastAsia="Arial" w:hAnsi="Arial" w:cs="Arial"/>
                <w:b/>
                <w:smallCaps/>
                <w:color w:val="595959"/>
                <w:sz w:val="18"/>
                <w:szCs w:val="18"/>
              </w:rPr>
              <w:pPrChange w:id="3625"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2CB5740C" w14:textId="2B7AAD50" w:rsidR="00D167C9" w:rsidRPr="00C904C6" w:rsidDel="00AF4086" w:rsidRDefault="00D167C9" w:rsidP="0097128C">
            <w:pPr>
              <w:keepNext/>
              <w:spacing w:line="360" w:lineRule="auto"/>
              <w:rPr>
                <w:del w:id="3626" w:author="José Albeiro Montes Gil" w:date="2022-01-19T17:02:00Z"/>
                <w:rFonts w:ascii="Arial" w:eastAsia="Arial" w:hAnsi="Arial" w:cs="Arial"/>
                <w:b/>
                <w:smallCaps/>
                <w:color w:val="595959"/>
                <w:sz w:val="18"/>
                <w:szCs w:val="18"/>
              </w:rPr>
              <w:pPrChange w:id="3627" w:author="José Albeiro Montes Gil" w:date="2022-01-20T12:42:00Z">
                <w:pPr>
                  <w:keepNext/>
                  <w:framePr w:hSpace="141" w:wrap="around" w:vAnchor="text" w:hAnchor="margin" w:xAlign="center" w:y="507"/>
                  <w:spacing w:line="360" w:lineRule="auto"/>
                  <w:jc w:val="center"/>
                </w:pPr>
              </w:pPrChange>
            </w:pPr>
          </w:p>
        </w:tc>
        <w:tc>
          <w:tcPr>
            <w:tcW w:w="0" w:type="auto"/>
          </w:tcPr>
          <w:p w14:paraId="4831BA04" w14:textId="1C57A8C9"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628" w:author="José Albeiro Montes Gil" w:date="2022-01-19T17:02:00Z"/>
                <w:rFonts w:ascii="Arial" w:eastAsia="Arial" w:hAnsi="Arial" w:cs="Arial"/>
                <w:b/>
                <w:smallCaps/>
                <w:color w:val="595959"/>
                <w:sz w:val="18"/>
                <w:szCs w:val="18"/>
              </w:rPr>
              <w:pPrChange w:id="3629"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36B9F422" w14:textId="69F2EEE0" w:rsidR="00D167C9" w:rsidRPr="00C904C6" w:rsidDel="00AF4086" w:rsidRDefault="00D167C9" w:rsidP="0097128C">
            <w:pPr>
              <w:keepNext/>
              <w:spacing w:line="360" w:lineRule="auto"/>
              <w:rPr>
                <w:del w:id="3630" w:author="José Albeiro Montes Gil" w:date="2022-01-19T17:02:00Z"/>
                <w:rFonts w:ascii="Arial" w:eastAsia="Arial" w:hAnsi="Arial" w:cs="Arial"/>
                <w:b/>
                <w:smallCaps/>
                <w:color w:val="595959"/>
                <w:sz w:val="18"/>
                <w:szCs w:val="18"/>
              </w:rPr>
              <w:pPrChange w:id="3631" w:author="José Albeiro Montes Gil" w:date="2022-01-20T12:42:00Z">
                <w:pPr>
                  <w:keepNext/>
                  <w:framePr w:hSpace="141" w:wrap="around" w:vAnchor="text" w:hAnchor="margin" w:xAlign="center" w:y="507"/>
                  <w:spacing w:line="360" w:lineRule="auto"/>
                  <w:jc w:val="center"/>
                </w:pPr>
              </w:pPrChange>
            </w:pPr>
          </w:p>
        </w:tc>
        <w:tc>
          <w:tcPr>
            <w:tcW w:w="0" w:type="auto"/>
          </w:tcPr>
          <w:p w14:paraId="16D79D89" w14:textId="27C2E8A2"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632" w:author="José Albeiro Montes Gil" w:date="2022-01-19T17:02:00Z"/>
                <w:rFonts w:ascii="Arial" w:eastAsia="Arial" w:hAnsi="Arial" w:cs="Arial"/>
                <w:b/>
                <w:smallCaps/>
                <w:color w:val="595959"/>
                <w:sz w:val="18"/>
                <w:szCs w:val="18"/>
              </w:rPr>
              <w:pPrChange w:id="3633"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68C35ACC" w14:textId="7B635FD9" w:rsidR="00D167C9" w:rsidRPr="00C904C6" w:rsidDel="00AF4086" w:rsidRDefault="00D167C9" w:rsidP="0097128C">
            <w:pPr>
              <w:keepNext/>
              <w:spacing w:line="360" w:lineRule="auto"/>
              <w:rPr>
                <w:del w:id="3634" w:author="José Albeiro Montes Gil" w:date="2022-01-19T17:02:00Z"/>
                <w:rFonts w:ascii="Arial" w:eastAsia="Arial" w:hAnsi="Arial" w:cs="Arial"/>
                <w:b/>
                <w:smallCaps/>
                <w:color w:val="595959"/>
                <w:sz w:val="18"/>
                <w:szCs w:val="18"/>
              </w:rPr>
              <w:pPrChange w:id="3635" w:author="José Albeiro Montes Gil" w:date="2022-01-20T12:42:00Z">
                <w:pPr>
                  <w:keepNext/>
                  <w:framePr w:hSpace="141" w:wrap="around" w:vAnchor="text" w:hAnchor="margin" w:xAlign="center" w:y="507"/>
                  <w:spacing w:line="360" w:lineRule="auto"/>
                  <w:jc w:val="center"/>
                </w:pPr>
              </w:pPrChange>
            </w:pPr>
          </w:p>
        </w:tc>
        <w:tc>
          <w:tcPr>
            <w:tcW w:w="0" w:type="auto"/>
          </w:tcPr>
          <w:p w14:paraId="297F2FA2" w14:textId="2E60EF3C"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636" w:author="José Albeiro Montes Gil" w:date="2022-01-19T17:02:00Z"/>
                <w:rFonts w:ascii="Arial" w:eastAsia="Arial" w:hAnsi="Arial" w:cs="Arial"/>
                <w:b/>
                <w:smallCaps/>
                <w:color w:val="595959"/>
                <w:sz w:val="18"/>
                <w:szCs w:val="18"/>
              </w:rPr>
              <w:pPrChange w:id="3637"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0F53266E" w14:textId="57C69DBF" w:rsidR="00D167C9" w:rsidRPr="00C904C6" w:rsidDel="00AF4086" w:rsidRDefault="00D167C9" w:rsidP="0097128C">
            <w:pPr>
              <w:keepNext/>
              <w:spacing w:line="360" w:lineRule="auto"/>
              <w:rPr>
                <w:del w:id="3638" w:author="José Albeiro Montes Gil" w:date="2022-01-19T17:02:00Z"/>
                <w:rFonts w:ascii="Arial" w:eastAsia="Arial" w:hAnsi="Arial" w:cs="Arial"/>
                <w:b/>
                <w:smallCaps/>
                <w:color w:val="595959"/>
                <w:sz w:val="18"/>
                <w:szCs w:val="18"/>
              </w:rPr>
              <w:pPrChange w:id="3639" w:author="José Albeiro Montes Gil" w:date="2022-01-20T12:42:00Z">
                <w:pPr>
                  <w:keepNext/>
                  <w:framePr w:hSpace="141" w:wrap="around" w:vAnchor="text" w:hAnchor="margin" w:xAlign="center" w:y="507"/>
                  <w:spacing w:line="360" w:lineRule="auto"/>
                  <w:jc w:val="center"/>
                </w:pPr>
              </w:pPrChange>
            </w:pPr>
          </w:p>
        </w:tc>
        <w:tc>
          <w:tcPr>
            <w:tcW w:w="724" w:type="dxa"/>
          </w:tcPr>
          <w:p w14:paraId="03F615DE" w14:textId="799E9721"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640" w:author="José Albeiro Montes Gil" w:date="2022-01-19T17:02:00Z"/>
                <w:rFonts w:ascii="Arial" w:eastAsia="Arial" w:hAnsi="Arial" w:cs="Arial"/>
                <w:b/>
                <w:smallCaps/>
                <w:color w:val="595959"/>
                <w:sz w:val="18"/>
                <w:szCs w:val="18"/>
              </w:rPr>
              <w:pPrChange w:id="3641"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20" w:type="dxa"/>
          </w:tcPr>
          <w:p w14:paraId="12B19934" w14:textId="5418B8A9" w:rsidR="00D167C9" w:rsidRPr="00C904C6" w:rsidDel="00AF4086" w:rsidRDefault="00D167C9" w:rsidP="0097128C">
            <w:pPr>
              <w:keepNext/>
              <w:spacing w:line="360" w:lineRule="auto"/>
              <w:rPr>
                <w:del w:id="3642" w:author="José Albeiro Montes Gil" w:date="2022-01-19T17:02:00Z"/>
                <w:rFonts w:ascii="Arial" w:eastAsia="Arial" w:hAnsi="Arial" w:cs="Arial"/>
                <w:b/>
                <w:smallCaps/>
                <w:color w:val="595959"/>
                <w:sz w:val="18"/>
                <w:szCs w:val="18"/>
              </w:rPr>
              <w:pPrChange w:id="3643" w:author="José Albeiro Montes Gil" w:date="2022-01-20T12:42:00Z">
                <w:pPr>
                  <w:keepNext/>
                  <w:framePr w:hSpace="141" w:wrap="around" w:vAnchor="text" w:hAnchor="margin" w:xAlign="center" w:y="507"/>
                  <w:spacing w:line="360" w:lineRule="auto"/>
                  <w:jc w:val="center"/>
                </w:pPr>
              </w:pPrChange>
            </w:pPr>
          </w:p>
        </w:tc>
        <w:tc>
          <w:tcPr>
            <w:tcW w:w="0" w:type="auto"/>
          </w:tcPr>
          <w:p w14:paraId="424F122B" w14:textId="537105FB"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644" w:author="José Albeiro Montes Gil" w:date="2022-01-19T17:02:00Z"/>
                <w:rFonts w:ascii="Arial" w:eastAsia="Arial" w:hAnsi="Arial" w:cs="Arial"/>
                <w:b/>
                <w:smallCaps/>
                <w:color w:val="595959"/>
                <w:sz w:val="18"/>
                <w:szCs w:val="18"/>
              </w:rPr>
              <w:pPrChange w:id="3645"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6E78D0E3" w14:textId="31FF5F2D" w:rsidR="00D167C9" w:rsidRPr="00C904C6" w:rsidDel="00AF4086" w:rsidRDefault="00D167C9" w:rsidP="0097128C">
            <w:pPr>
              <w:keepNext/>
              <w:spacing w:line="360" w:lineRule="auto"/>
              <w:rPr>
                <w:del w:id="3646" w:author="José Albeiro Montes Gil" w:date="2022-01-19T17:02:00Z"/>
                <w:rFonts w:ascii="Arial" w:eastAsia="Arial" w:hAnsi="Arial" w:cs="Arial"/>
                <w:b/>
                <w:smallCaps/>
                <w:color w:val="595959"/>
                <w:sz w:val="18"/>
                <w:szCs w:val="18"/>
              </w:rPr>
              <w:pPrChange w:id="3647" w:author="José Albeiro Montes Gil" w:date="2022-01-20T12:42:00Z">
                <w:pPr>
                  <w:keepNext/>
                  <w:framePr w:hSpace="141" w:wrap="around" w:vAnchor="text" w:hAnchor="margin" w:xAlign="center" w:y="507"/>
                  <w:spacing w:line="360" w:lineRule="auto"/>
                  <w:jc w:val="center"/>
                </w:pPr>
              </w:pPrChange>
            </w:pPr>
          </w:p>
        </w:tc>
        <w:tc>
          <w:tcPr>
            <w:tcW w:w="490" w:type="dxa"/>
          </w:tcPr>
          <w:p w14:paraId="2BF2896E" w14:textId="2CF317E4"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648" w:author="José Albeiro Montes Gil" w:date="2022-01-19T17:02:00Z"/>
                <w:rFonts w:ascii="Arial" w:eastAsia="Arial" w:hAnsi="Arial" w:cs="Arial"/>
                <w:b/>
                <w:smallCaps/>
                <w:color w:val="595959"/>
                <w:sz w:val="18"/>
                <w:szCs w:val="18"/>
              </w:rPr>
              <w:pPrChange w:id="3649"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128F0945" w14:textId="04E857CE" w:rsidR="00D167C9" w:rsidRPr="00C904C6" w:rsidDel="00AF4086" w:rsidRDefault="00D167C9" w:rsidP="0097128C">
            <w:pPr>
              <w:keepNext/>
              <w:spacing w:line="360" w:lineRule="auto"/>
              <w:rPr>
                <w:del w:id="3650" w:author="José Albeiro Montes Gil" w:date="2022-01-19T17:02:00Z"/>
                <w:rFonts w:ascii="Arial" w:eastAsia="Arial" w:hAnsi="Arial" w:cs="Arial"/>
                <w:b/>
                <w:smallCaps/>
                <w:color w:val="595959"/>
                <w:sz w:val="18"/>
                <w:szCs w:val="18"/>
              </w:rPr>
              <w:pPrChange w:id="3651" w:author="José Albeiro Montes Gil" w:date="2022-01-20T12:42:00Z">
                <w:pPr>
                  <w:keepNext/>
                  <w:framePr w:hSpace="141" w:wrap="around" w:vAnchor="text" w:hAnchor="margin" w:xAlign="center" w:y="507"/>
                  <w:spacing w:line="360" w:lineRule="auto"/>
                  <w:jc w:val="center"/>
                </w:pPr>
              </w:pPrChange>
            </w:pPr>
          </w:p>
        </w:tc>
        <w:tc>
          <w:tcPr>
            <w:tcW w:w="0" w:type="auto"/>
          </w:tcPr>
          <w:p w14:paraId="14635A69" w14:textId="607D225F"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652" w:author="José Albeiro Montes Gil" w:date="2022-01-19T17:02:00Z"/>
                <w:rFonts w:ascii="Arial" w:eastAsia="Arial" w:hAnsi="Arial" w:cs="Arial"/>
                <w:b/>
                <w:smallCaps/>
                <w:color w:val="595959"/>
                <w:sz w:val="18"/>
                <w:szCs w:val="18"/>
              </w:rPr>
              <w:pPrChange w:id="3653"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4290266A" w14:textId="7D18CCA5" w:rsidR="00D167C9" w:rsidRPr="00C904C6" w:rsidDel="00AF4086" w:rsidRDefault="00D167C9" w:rsidP="0097128C">
            <w:pPr>
              <w:keepNext/>
              <w:spacing w:line="360" w:lineRule="auto"/>
              <w:rPr>
                <w:del w:id="3654" w:author="José Albeiro Montes Gil" w:date="2022-01-19T17:02:00Z"/>
                <w:rFonts w:ascii="Arial" w:eastAsia="Arial" w:hAnsi="Arial" w:cs="Arial"/>
                <w:b/>
                <w:smallCaps/>
                <w:color w:val="595959"/>
                <w:sz w:val="18"/>
                <w:szCs w:val="18"/>
              </w:rPr>
              <w:pPrChange w:id="3655" w:author="José Albeiro Montes Gil" w:date="2022-01-20T12:42:00Z">
                <w:pPr>
                  <w:keepNext/>
                  <w:framePr w:hSpace="141" w:wrap="around" w:vAnchor="text" w:hAnchor="margin" w:xAlign="center" w:y="507"/>
                  <w:spacing w:line="360" w:lineRule="auto"/>
                  <w:jc w:val="center"/>
                </w:pPr>
              </w:pPrChange>
            </w:pPr>
            <w:del w:id="3656" w:author="José Albeiro Montes Gil" w:date="2022-01-19T17:02:00Z">
              <w:r w:rsidDel="00AF4086">
                <w:rPr>
                  <w:rFonts w:ascii="Arial" w:eastAsia="Arial" w:hAnsi="Arial" w:cs="Arial"/>
                  <w:b/>
                  <w:smallCaps/>
                  <w:color w:val="595959"/>
                  <w:sz w:val="18"/>
                  <w:szCs w:val="18"/>
                </w:rPr>
                <w:delText>x</w:delText>
              </w:r>
            </w:del>
          </w:p>
        </w:tc>
        <w:tc>
          <w:tcPr>
            <w:tcW w:w="472" w:type="dxa"/>
          </w:tcPr>
          <w:p w14:paraId="2F1E9A28" w14:textId="3B6FE08F" w:rsidR="00D167C9" w:rsidRPr="00C904C6" w:rsidDel="00AF4086" w:rsidRDefault="00D167C9" w:rsidP="0097128C">
            <w:pPr>
              <w:keepNext/>
              <w:spacing w:line="360" w:lineRule="auto"/>
              <w:cnfStyle w:val="000000000000" w:firstRow="0" w:lastRow="0" w:firstColumn="0" w:lastColumn="0" w:oddVBand="0" w:evenVBand="0" w:oddHBand="0" w:evenHBand="0" w:firstRowFirstColumn="0" w:firstRowLastColumn="0" w:lastRowFirstColumn="0" w:lastRowLastColumn="0"/>
              <w:rPr>
                <w:del w:id="3657" w:author="José Albeiro Montes Gil" w:date="2022-01-19T17:02:00Z"/>
                <w:rFonts w:ascii="Arial" w:eastAsia="Arial" w:hAnsi="Arial" w:cs="Arial"/>
                <w:b/>
                <w:smallCaps/>
                <w:color w:val="595959"/>
                <w:sz w:val="18"/>
                <w:szCs w:val="18"/>
              </w:rPr>
              <w:pPrChange w:id="3658" w:author="José Albeiro Montes Gil" w:date="2022-01-20T12:42:00Z">
                <w:pPr>
                  <w:keepNext/>
                  <w:framePr w:hSpace="141" w:wrap="around" w:vAnchor="text" w:hAnchor="margin" w:xAlign="center" w:y="507"/>
                  <w:spacing w:line="360" w:lineRule="auto"/>
                  <w:jc w:val="center"/>
                  <w:cnfStyle w:val="000000000000" w:firstRow="0" w:lastRow="0" w:firstColumn="0" w:lastColumn="0" w:oddVBand="0" w:evenVBand="0" w:oddHBand="0"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440CCEB7" w14:textId="4E06A949" w:rsidR="00D167C9" w:rsidRPr="00C904C6" w:rsidDel="00AF4086" w:rsidRDefault="00D167C9" w:rsidP="0097128C">
            <w:pPr>
              <w:keepNext/>
              <w:spacing w:line="360" w:lineRule="auto"/>
              <w:rPr>
                <w:del w:id="3659" w:author="José Albeiro Montes Gil" w:date="2022-01-19T17:02:00Z"/>
                <w:rFonts w:ascii="Arial" w:eastAsia="Arial" w:hAnsi="Arial" w:cs="Arial"/>
                <w:b/>
                <w:smallCaps/>
                <w:color w:val="595959"/>
                <w:sz w:val="18"/>
                <w:szCs w:val="18"/>
              </w:rPr>
              <w:pPrChange w:id="3660" w:author="José Albeiro Montes Gil" w:date="2022-01-20T12:42:00Z">
                <w:pPr>
                  <w:keepNext/>
                  <w:framePr w:hSpace="141" w:wrap="around" w:vAnchor="text" w:hAnchor="margin" w:xAlign="center" w:y="507"/>
                  <w:spacing w:line="360" w:lineRule="auto"/>
                  <w:jc w:val="center"/>
                </w:pPr>
              </w:pPrChange>
            </w:pPr>
          </w:p>
        </w:tc>
      </w:tr>
      <w:tr w:rsidR="0097128C" w:rsidRPr="00C904C6" w:rsidDel="00AF4086" w14:paraId="1C7EAB79" w14:textId="77777777" w:rsidTr="00D167C9">
        <w:trPr>
          <w:cnfStyle w:val="000000100000" w:firstRow="0" w:lastRow="0" w:firstColumn="0" w:lastColumn="0" w:oddVBand="0" w:evenVBand="0" w:oddHBand="1" w:evenHBand="0" w:firstRowFirstColumn="0" w:firstRowLastColumn="0" w:lastRowFirstColumn="0" w:lastRowLastColumn="0"/>
          <w:trHeight w:val="221"/>
          <w:del w:id="3661" w:author="José Albeiro Montes Gil" w:date="2022-01-19T17:02:00Z"/>
        </w:trPr>
        <w:tc>
          <w:tcPr>
            <w:cnfStyle w:val="000010000000" w:firstRow="0" w:lastRow="0" w:firstColumn="0" w:lastColumn="0" w:oddVBand="1" w:evenVBand="0" w:oddHBand="0" w:evenHBand="0" w:firstRowFirstColumn="0" w:firstRowLastColumn="0" w:lastRowFirstColumn="0" w:lastRowLastColumn="0"/>
            <w:tcW w:w="0" w:type="auto"/>
            <w:vMerge/>
          </w:tcPr>
          <w:p w14:paraId="091C9220" w14:textId="4224B24A" w:rsidR="00D167C9" w:rsidRPr="00C904C6" w:rsidDel="00AF4086" w:rsidRDefault="00D167C9" w:rsidP="0097128C">
            <w:pPr>
              <w:widowControl w:val="0"/>
              <w:pBdr>
                <w:top w:val="nil"/>
                <w:left w:val="nil"/>
                <w:bottom w:val="nil"/>
                <w:right w:val="nil"/>
                <w:between w:val="nil"/>
              </w:pBdr>
              <w:spacing w:after="0" w:line="276" w:lineRule="auto"/>
              <w:rPr>
                <w:del w:id="3662" w:author="José Albeiro Montes Gil" w:date="2022-01-19T17:02:00Z"/>
                <w:rFonts w:ascii="Arial" w:eastAsia="Arial" w:hAnsi="Arial" w:cs="Arial"/>
                <w:b/>
                <w:smallCaps/>
                <w:color w:val="595959"/>
                <w:sz w:val="18"/>
                <w:szCs w:val="18"/>
              </w:rPr>
              <w:pPrChange w:id="3663" w:author="José Albeiro Montes Gil" w:date="2022-01-20T12:42:00Z">
                <w:pPr>
                  <w:framePr w:hSpace="141" w:wrap="around" w:vAnchor="text" w:hAnchor="margin" w:xAlign="center" w:y="507"/>
                  <w:widowControl w:val="0"/>
                  <w:pBdr>
                    <w:top w:val="nil"/>
                    <w:left w:val="nil"/>
                    <w:bottom w:val="nil"/>
                    <w:right w:val="nil"/>
                    <w:between w:val="nil"/>
                  </w:pBdr>
                  <w:spacing w:after="0" w:line="276" w:lineRule="auto"/>
                </w:pPr>
              </w:pPrChange>
            </w:pPr>
          </w:p>
        </w:tc>
        <w:tc>
          <w:tcPr>
            <w:tcW w:w="0" w:type="auto"/>
            <w:vMerge/>
          </w:tcPr>
          <w:p w14:paraId="281E9338" w14:textId="14D896AE" w:rsidR="00D167C9" w:rsidRPr="00C904C6" w:rsidDel="00AF4086" w:rsidRDefault="00D167C9" w:rsidP="0097128C">
            <w:pPr>
              <w:widowControl w:val="0"/>
              <w:pBdr>
                <w:top w:val="nil"/>
                <w:left w:val="nil"/>
                <w:bottom w:val="nil"/>
                <w:right w:val="nil"/>
                <w:between w:val="nil"/>
              </w:pBdr>
              <w:spacing w:after="0" w:line="276" w:lineRule="auto"/>
              <w:cnfStyle w:val="000000100000" w:firstRow="0" w:lastRow="0" w:firstColumn="0" w:lastColumn="0" w:oddVBand="0" w:evenVBand="0" w:oddHBand="1" w:evenHBand="0" w:firstRowFirstColumn="0" w:firstRowLastColumn="0" w:lastRowFirstColumn="0" w:lastRowLastColumn="0"/>
              <w:rPr>
                <w:del w:id="3664" w:author="José Albeiro Montes Gil" w:date="2022-01-19T17:02:00Z"/>
                <w:rFonts w:ascii="Arial" w:eastAsia="Arial" w:hAnsi="Arial" w:cs="Arial"/>
                <w:b/>
                <w:smallCaps/>
                <w:color w:val="595959"/>
                <w:sz w:val="18"/>
                <w:szCs w:val="18"/>
              </w:rPr>
              <w:pPrChange w:id="3665" w:author="José Albeiro Montes Gil" w:date="2022-01-20T12:42:00Z">
                <w:pPr>
                  <w:framePr w:hSpace="141" w:wrap="around" w:vAnchor="text" w:hAnchor="margin" w:xAlign="center" w:y="507"/>
                  <w:widowControl w:val="0"/>
                  <w:pBdr>
                    <w:top w:val="nil"/>
                    <w:left w:val="nil"/>
                    <w:bottom w:val="nil"/>
                    <w:right w:val="nil"/>
                    <w:between w:val="nil"/>
                  </w:pBdr>
                  <w:spacing w:after="0" w:line="276" w:lineRule="auto"/>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38028AA9" w14:textId="684D4708" w:rsidR="00D167C9" w:rsidRPr="00C904C6" w:rsidDel="00AF4086" w:rsidRDefault="00D167C9" w:rsidP="0097128C">
            <w:pPr>
              <w:keepNext/>
              <w:spacing w:line="360" w:lineRule="auto"/>
              <w:rPr>
                <w:del w:id="3666" w:author="José Albeiro Montes Gil" w:date="2022-01-19T17:02:00Z"/>
                <w:rFonts w:ascii="Arial" w:eastAsia="Arial" w:hAnsi="Arial" w:cs="Arial"/>
                <w:b/>
                <w:smallCaps/>
                <w:color w:val="000000" w:themeColor="text1"/>
                <w:sz w:val="18"/>
                <w:szCs w:val="18"/>
              </w:rPr>
              <w:pPrChange w:id="3667" w:author="José Albeiro Montes Gil" w:date="2022-01-20T12:42:00Z">
                <w:pPr>
                  <w:keepNext/>
                  <w:framePr w:hSpace="141" w:wrap="around" w:vAnchor="text" w:hAnchor="margin" w:xAlign="center" w:y="507"/>
                  <w:spacing w:line="360" w:lineRule="auto"/>
                  <w:jc w:val="center"/>
                </w:pPr>
              </w:pPrChange>
            </w:pPr>
            <w:del w:id="3668" w:author="José Albeiro Montes Gil" w:date="2022-01-19T17:02:00Z">
              <w:r w:rsidRPr="00C904C6" w:rsidDel="00AF4086">
                <w:rPr>
                  <w:rFonts w:ascii="Arial" w:eastAsia="Arial" w:hAnsi="Arial" w:cs="Arial"/>
                  <w:b/>
                  <w:smallCaps/>
                  <w:color w:val="000000" w:themeColor="text1"/>
                  <w:sz w:val="18"/>
                  <w:szCs w:val="18"/>
                </w:rPr>
                <w:delText>A5.3</w:delText>
              </w:r>
            </w:del>
          </w:p>
        </w:tc>
        <w:tc>
          <w:tcPr>
            <w:tcW w:w="0" w:type="auto"/>
          </w:tcPr>
          <w:p w14:paraId="548E3B87" w14:textId="77AADE43"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669" w:author="José Albeiro Montes Gil" w:date="2022-01-19T17:02:00Z"/>
                <w:rFonts w:ascii="Arial" w:eastAsia="Arial" w:hAnsi="Arial" w:cs="Arial"/>
                <w:b/>
                <w:smallCaps/>
                <w:color w:val="000000" w:themeColor="text1"/>
                <w:sz w:val="18"/>
                <w:szCs w:val="18"/>
              </w:rPr>
              <w:pPrChange w:id="3670"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6F8E847B" w14:textId="711DA0CE" w:rsidR="00D167C9" w:rsidRPr="00C904C6" w:rsidDel="00AF4086" w:rsidRDefault="00D167C9" w:rsidP="0097128C">
            <w:pPr>
              <w:keepNext/>
              <w:spacing w:line="360" w:lineRule="auto"/>
              <w:rPr>
                <w:del w:id="3671" w:author="José Albeiro Montes Gil" w:date="2022-01-19T17:02:00Z"/>
                <w:rFonts w:ascii="Arial" w:eastAsia="Arial" w:hAnsi="Arial" w:cs="Arial"/>
                <w:b/>
                <w:smallCaps/>
                <w:color w:val="000000" w:themeColor="text1"/>
                <w:sz w:val="18"/>
                <w:szCs w:val="18"/>
              </w:rPr>
              <w:pPrChange w:id="3672" w:author="José Albeiro Montes Gil" w:date="2022-01-20T12:42:00Z">
                <w:pPr>
                  <w:keepNext/>
                  <w:framePr w:hSpace="141" w:wrap="around" w:vAnchor="text" w:hAnchor="margin" w:xAlign="center" w:y="507"/>
                  <w:spacing w:line="360" w:lineRule="auto"/>
                  <w:jc w:val="center"/>
                </w:pPr>
              </w:pPrChange>
            </w:pPr>
          </w:p>
        </w:tc>
        <w:tc>
          <w:tcPr>
            <w:tcW w:w="0" w:type="auto"/>
          </w:tcPr>
          <w:p w14:paraId="497D45BD" w14:textId="18AEF167"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673" w:author="José Albeiro Montes Gil" w:date="2022-01-19T17:02:00Z"/>
                <w:rFonts w:ascii="Arial" w:eastAsia="Arial" w:hAnsi="Arial" w:cs="Arial"/>
                <w:b/>
                <w:smallCaps/>
                <w:color w:val="000000" w:themeColor="text1"/>
                <w:sz w:val="18"/>
                <w:szCs w:val="18"/>
              </w:rPr>
              <w:pPrChange w:id="3674"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65E94298" w14:textId="0A6FCBEC" w:rsidR="00D167C9" w:rsidRPr="00C904C6" w:rsidDel="00AF4086" w:rsidRDefault="00D167C9" w:rsidP="0097128C">
            <w:pPr>
              <w:keepNext/>
              <w:spacing w:line="360" w:lineRule="auto"/>
              <w:rPr>
                <w:del w:id="3675" w:author="José Albeiro Montes Gil" w:date="2022-01-19T17:02:00Z"/>
                <w:rFonts w:ascii="Arial" w:eastAsia="Arial" w:hAnsi="Arial" w:cs="Arial"/>
                <w:b/>
                <w:smallCaps/>
                <w:color w:val="000000" w:themeColor="text1"/>
                <w:sz w:val="18"/>
                <w:szCs w:val="18"/>
              </w:rPr>
              <w:pPrChange w:id="3676" w:author="José Albeiro Montes Gil" w:date="2022-01-20T12:42:00Z">
                <w:pPr>
                  <w:keepNext/>
                  <w:framePr w:hSpace="141" w:wrap="around" w:vAnchor="text" w:hAnchor="margin" w:xAlign="center" w:y="507"/>
                  <w:spacing w:line="360" w:lineRule="auto"/>
                  <w:jc w:val="center"/>
                </w:pPr>
              </w:pPrChange>
            </w:pPr>
          </w:p>
        </w:tc>
        <w:tc>
          <w:tcPr>
            <w:tcW w:w="0" w:type="auto"/>
          </w:tcPr>
          <w:p w14:paraId="40ACA061" w14:textId="7DEEC57E"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677" w:author="José Albeiro Montes Gil" w:date="2022-01-19T17:02:00Z"/>
                <w:rFonts w:ascii="Arial" w:eastAsia="Arial" w:hAnsi="Arial" w:cs="Arial"/>
                <w:b/>
                <w:smallCaps/>
                <w:color w:val="595959"/>
                <w:sz w:val="18"/>
                <w:szCs w:val="18"/>
              </w:rPr>
              <w:pPrChange w:id="3678"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399176F1" w14:textId="4C1B6BC8" w:rsidR="00D167C9" w:rsidRPr="00C904C6" w:rsidDel="00AF4086" w:rsidRDefault="00D167C9" w:rsidP="0097128C">
            <w:pPr>
              <w:keepNext/>
              <w:spacing w:line="360" w:lineRule="auto"/>
              <w:rPr>
                <w:del w:id="3679" w:author="José Albeiro Montes Gil" w:date="2022-01-19T17:02:00Z"/>
                <w:rFonts w:ascii="Arial" w:eastAsia="Arial" w:hAnsi="Arial" w:cs="Arial"/>
                <w:b/>
                <w:smallCaps/>
                <w:color w:val="595959"/>
                <w:sz w:val="18"/>
                <w:szCs w:val="18"/>
              </w:rPr>
              <w:pPrChange w:id="3680" w:author="José Albeiro Montes Gil" w:date="2022-01-20T12:42:00Z">
                <w:pPr>
                  <w:keepNext/>
                  <w:framePr w:hSpace="141" w:wrap="around" w:vAnchor="text" w:hAnchor="margin" w:xAlign="center" w:y="507"/>
                  <w:spacing w:line="360" w:lineRule="auto"/>
                  <w:jc w:val="center"/>
                </w:pPr>
              </w:pPrChange>
            </w:pPr>
          </w:p>
        </w:tc>
        <w:tc>
          <w:tcPr>
            <w:tcW w:w="0" w:type="auto"/>
          </w:tcPr>
          <w:p w14:paraId="1C8CBCE4" w14:textId="5302BEFB"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681" w:author="José Albeiro Montes Gil" w:date="2022-01-19T17:02:00Z"/>
                <w:rFonts w:ascii="Arial" w:eastAsia="Arial" w:hAnsi="Arial" w:cs="Arial"/>
                <w:b/>
                <w:smallCaps/>
                <w:color w:val="595959"/>
                <w:sz w:val="18"/>
                <w:szCs w:val="18"/>
              </w:rPr>
              <w:pPrChange w:id="3682"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5E37394A" w14:textId="2B658F88" w:rsidR="00D167C9" w:rsidRPr="00C904C6" w:rsidDel="00AF4086" w:rsidRDefault="00D167C9" w:rsidP="0097128C">
            <w:pPr>
              <w:keepNext/>
              <w:spacing w:line="360" w:lineRule="auto"/>
              <w:rPr>
                <w:del w:id="3683" w:author="José Albeiro Montes Gil" w:date="2022-01-19T17:02:00Z"/>
                <w:rFonts w:ascii="Arial" w:eastAsia="Arial" w:hAnsi="Arial" w:cs="Arial"/>
                <w:b/>
                <w:smallCaps/>
                <w:color w:val="595959"/>
                <w:sz w:val="18"/>
                <w:szCs w:val="18"/>
              </w:rPr>
              <w:pPrChange w:id="3684" w:author="José Albeiro Montes Gil" w:date="2022-01-20T12:42:00Z">
                <w:pPr>
                  <w:keepNext/>
                  <w:framePr w:hSpace="141" w:wrap="around" w:vAnchor="text" w:hAnchor="margin" w:xAlign="center" w:y="507"/>
                  <w:spacing w:line="360" w:lineRule="auto"/>
                  <w:jc w:val="center"/>
                </w:pPr>
              </w:pPrChange>
            </w:pPr>
          </w:p>
        </w:tc>
        <w:tc>
          <w:tcPr>
            <w:tcW w:w="0" w:type="auto"/>
          </w:tcPr>
          <w:p w14:paraId="079DAA25" w14:textId="724020E8"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685" w:author="José Albeiro Montes Gil" w:date="2022-01-19T17:02:00Z"/>
                <w:rFonts w:ascii="Arial" w:eastAsia="Arial" w:hAnsi="Arial" w:cs="Arial"/>
                <w:b/>
                <w:smallCaps/>
                <w:color w:val="595959"/>
                <w:sz w:val="18"/>
                <w:szCs w:val="18"/>
              </w:rPr>
              <w:pPrChange w:id="3686"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46951440" w14:textId="213B4F95" w:rsidR="00D167C9" w:rsidRPr="00C904C6" w:rsidDel="00AF4086" w:rsidRDefault="00D167C9" w:rsidP="0097128C">
            <w:pPr>
              <w:keepNext/>
              <w:spacing w:line="360" w:lineRule="auto"/>
              <w:rPr>
                <w:del w:id="3687" w:author="José Albeiro Montes Gil" w:date="2022-01-19T17:02:00Z"/>
                <w:rFonts w:ascii="Arial" w:eastAsia="Arial" w:hAnsi="Arial" w:cs="Arial"/>
                <w:b/>
                <w:smallCaps/>
                <w:color w:val="595959"/>
                <w:sz w:val="18"/>
                <w:szCs w:val="18"/>
              </w:rPr>
              <w:pPrChange w:id="3688" w:author="José Albeiro Montes Gil" w:date="2022-01-20T12:42:00Z">
                <w:pPr>
                  <w:keepNext/>
                  <w:framePr w:hSpace="141" w:wrap="around" w:vAnchor="text" w:hAnchor="margin" w:xAlign="center" w:y="507"/>
                  <w:spacing w:line="360" w:lineRule="auto"/>
                  <w:jc w:val="center"/>
                </w:pPr>
              </w:pPrChange>
            </w:pPr>
          </w:p>
        </w:tc>
        <w:tc>
          <w:tcPr>
            <w:tcW w:w="0" w:type="auto"/>
          </w:tcPr>
          <w:p w14:paraId="6036A7AD" w14:textId="7B68BECC"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689" w:author="José Albeiro Montes Gil" w:date="2022-01-19T17:02:00Z"/>
                <w:rFonts w:ascii="Arial" w:eastAsia="Arial" w:hAnsi="Arial" w:cs="Arial"/>
                <w:b/>
                <w:smallCaps/>
                <w:color w:val="595959"/>
                <w:sz w:val="18"/>
                <w:szCs w:val="18"/>
              </w:rPr>
              <w:pPrChange w:id="3690"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2BCB7C2E" w14:textId="7C6C96BC" w:rsidR="00D167C9" w:rsidRPr="00C904C6" w:rsidDel="00AF4086" w:rsidRDefault="00D167C9" w:rsidP="0097128C">
            <w:pPr>
              <w:keepNext/>
              <w:spacing w:line="360" w:lineRule="auto"/>
              <w:rPr>
                <w:del w:id="3691" w:author="José Albeiro Montes Gil" w:date="2022-01-19T17:02:00Z"/>
                <w:rFonts w:ascii="Arial" w:eastAsia="Arial" w:hAnsi="Arial" w:cs="Arial"/>
                <w:b/>
                <w:smallCaps/>
                <w:color w:val="595959"/>
                <w:sz w:val="18"/>
                <w:szCs w:val="18"/>
              </w:rPr>
              <w:pPrChange w:id="3692" w:author="José Albeiro Montes Gil" w:date="2022-01-20T12:42:00Z">
                <w:pPr>
                  <w:keepNext/>
                  <w:framePr w:hSpace="141" w:wrap="around" w:vAnchor="text" w:hAnchor="margin" w:xAlign="center" w:y="507"/>
                  <w:spacing w:line="360" w:lineRule="auto"/>
                  <w:jc w:val="center"/>
                </w:pPr>
              </w:pPrChange>
            </w:pPr>
          </w:p>
        </w:tc>
        <w:tc>
          <w:tcPr>
            <w:tcW w:w="724" w:type="dxa"/>
          </w:tcPr>
          <w:p w14:paraId="3867AC81" w14:textId="6CDFA999"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693" w:author="José Albeiro Montes Gil" w:date="2022-01-19T17:02:00Z"/>
                <w:rFonts w:ascii="Arial" w:eastAsia="Arial" w:hAnsi="Arial" w:cs="Arial"/>
                <w:b/>
                <w:smallCaps/>
                <w:color w:val="595959"/>
                <w:sz w:val="18"/>
                <w:szCs w:val="18"/>
              </w:rPr>
              <w:pPrChange w:id="3694"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20" w:type="dxa"/>
          </w:tcPr>
          <w:p w14:paraId="7C51A8C0" w14:textId="5B7A43CC" w:rsidR="00D167C9" w:rsidRPr="00C904C6" w:rsidDel="00AF4086" w:rsidRDefault="00D167C9" w:rsidP="0097128C">
            <w:pPr>
              <w:keepNext/>
              <w:spacing w:line="360" w:lineRule="auto"/>
              <w:rPr>
                <w:del w:id="3695" w:author="José Albeiro Montes Gil" w:date="2022-01-19T17:02:00Z"/>
                <w:rFonts w:ascii="Arial" w:eastAsia="Arial" w:hAnsi="Arial" w:cs="Arial"/>
                <w:b/>
                <w:smallCaps/>
                <w:color w:val="595959"/>
                <w:sz w:val="18"/>
                <w:szCs w:val="18"/>
              </w:rPr>
              <w:pPrChange w:id="3696" w:author="José Albeiro Montes Gil" w:date="2022-01-20T12:42:00Z">
                <w:pPr>
                  <w:keepNext/>
                  <w:framePr w:hSpace="141" w:wrap="around" w:vAnchor="text" w:hAnchor="margin" w:xAlign="center" w:y="507"/>
                  <w:spacing w:line="360" w:lineRule="auto"/>
                  <w:jc w:val="center"/>
                </w:pPr>
              </w:pPrChange>
            </w:pPr>
          </w:p>
        </w:tc>
        <w:tc>
          <w:tcPr>
            <w:tcW w:w="0" w:type="auto"/>
          </w:tcPr>
          <w:p w14:paraId="63C3D06C" w14:textId="7C87D4A1"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697" w:author="José Albeiro Montes Gil" w:date="2022-01-19T17:02:00Z"/>
                <w:rFonts w:ascii="Arial" w:eastAsia="Arial" w:hAnsi="Arial" w:cs="Arial"/>
                <w:b/>
                <w:smallCaps/>
                <w:color w:val="595959"/>
                <w:sz w:val="18"/>
                <w:szCs w:val="18"/>
              </w:rPr>
              <w:pPrChange w:id="3698"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6A1FB70B" w14:textId="01F5176F" w:rsidR="00D167C9" w:rsidRPr="00C904C6" w:rsidDel="00AF4086" w:rsidRDefault="00D167C9" w:rsidP="0097128C">
            <w:pPr>
              <w:keepNext/>
              <w:spacing w:line="360" w:lineRule="auto"/>
              <w:rPr>
                <w:del w:id="3699" w:author="José Albeiro Montes Gil" w:date="2022-01-19T17:02:00Z"/>
                <w:rFonts w:ascii="Arial" w:eastAsia="Arial" w:hAnsi="Arial" w:cs="Arial"/>
                <w:b/>
                <w:smallCaps/>
                <w:color w:val="595959"/>
                <w:sz w:val="18"/>
                <w:szCs w:val="18"/>
              </w:rPr>
              <w:pPrChange w:id="3700" w:author="José Albeiro Montes Gil" w:date="2022-01-20T12:42:00Z">
                <w:pPr>
                  <w:keepNext/>
                  <w:framePr w:hSpace="141" w:wrap="around" w:vAnchor="text" w:hAnchor="margin" w:xAlign="center" w:y="507"/>
                  <w:spacing w:line="360" w:lineRule="auto"/>
                  <w:jc w:val="center"/>
                </w:pPr>
              </w:pPrChange>
            </w:pPr>
          </w:p>
        </w:tc>
        <w:tc>
          <w:tcPr>
            <w:tcW w:w="490" w:type="dxa"/>
          </w:tcPr>
          <w:p w14:paraId="5DBE0BD8" w14:textId="3290A304"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701" w:author="José Albeiro Montes Gil" w:date="2022-01-19T17:02:00Z"/>
                <w:rFonts w:ascii="Arial" w:eastAsia="Arial" w:hAnsi="Arial" w:cs="Arial"/>
                <w:b/>
                <w:smallCaps/>
                <w:color w:val="595959"/>
                <w:sz w:val="18"/>
                <w:szCs w:val="18"/>
              </w:rPr>
              <w:pPrChange w:id="3702"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0" w:type="auto"/>
          </w:tcPr>
          <w:p w14:paraId="5ED9380E" w14:textId="71CA91F1" w:rsidR="00D167C9" w:rsidRPr="00C904C6" w:rsidDel="00AF4086" w:rsidRDefault="00D167C9" w:rsidP="0097128C">
            <w:pPr>
              <w:keepNext/>
              <w:spacing w:line="360" w:lineRule="auto"/>
              <w:rPr>
                <w:del w:id="3703" w:author="José Albeiro Montes Gil" w:date="2022-01-19T17:02:00Z"/>
                <w:rFonts w:ascii="Arial" w:eastAsia="Arial" w:hAnsi="Arial" w:cs="Arial"/>
                <w:b/>
                <w:smallCaps/>
                <w:color w:val="595959"/>
                <w:sz w:val="18"/>
                <w:szCs w:val="18"/>
              </w:rPr>
              <w:pPrChange w:id="3704" w:author="José Albeiro Montes Gil" w:date="2022-01-20T12:42:00Z">
                <w:pPr>
                  <w:keepNext/>
                  <w:framePr w:hSpace="141" w:wrap="around" w:vAnchor="text" w:hAnchor="margin" w:xAlign="center" w:y="507"/>
                  <w:spacing w:line="360" w:lineRule="auto"/>
                  <w:jc w:val="center"/>
                </w:pPr>
              </w:pPrChange>
            </w:pPr>
          </w:p>
        </w:tc>
        <w:tc>
          <w:tcPr>
            <w:tcW w:w="0" w:type="auto"/>
          </w:tcPr>
          <w:p w14:paraId="4E486214" w14:textId="034DB1F5"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705" w:author="José Albeiro Montes Gil" w:date="2022-01-19T17:02:00Z"/>
                <w:rFonts w:ascii="Arial" w:eastAsia="Arial" w:hAnsi="Arial" w:cs="Arial"/>
                <w:b/>
                <w:smallCaps/>
                <w:color w:val="595959"/>
                <w:sz w:val="18"/>
                <w:szCs w:val="18"/>
              </w:rPr>
              <w:pPrChange w:id="3706"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p>
        </w:tc>
        <w:tc>
          <w:tcPr>
            <w:cnfStyle w:val="000010000000" w:firstRow="0" w:lastRow="0" w:firstColumn="0" w:lastColumn="0" w:oddVBand="1" w:evenVBand="0" w:oddHBand="0" w:evenHBand="0" w:firstRowFirstColumn="0" w:firstRowLastColumn="0" w:lastRowFirstColumn="0" w:lastRowLastColumn="0"/>
            <w:tcW w:w="417" w:type="dxa"/>
          </w:tcPr>
          <w:p w14:paraId="49E76FCF" w14:textId="56B0AA97" w:rsidR="00D167C9" w:rsidRPr="00C904C6" w:rsidDel="00AF4086" w:rsidRDefault="00D167C9" w:rsidP="0097128C">
            <w:pPr>
              <w:keepNext/>
              <w:spacing w:line="360" w:lineRule="auto"/>
              <w:rPr>
                <w:del w:id="3707" w:author="José Albeiro Montes Gil" w:date="2022-01-19T17:02:00Z"/>
                <w:rFonts w:ascii="Arial" w:eastAsia="Arial" w:hAnsi="Arial" w:cs="Arial"/>
                <w:b/>
                <w:smallCaps/>
                <w:color w:val="595959"/>
                <w:sz w:val="18"/>
                <w:szCs w:val="18"/>
              </w:rPr>
              <w:pPrChange w:id="3708" w:author="José Albeiro Montes Gil" w:date="2022-01-20T12:42:00Z">
                <w:pPr>
                  <w:keepNext/>
                  <w:framePr w:hSpace="141" w:wrap="around" w:vAnchor="text" w:hAnchor="margin" w:xAlign="center" w:y="507"/>
                  <w:spacing w:line="360" w:lineRule="auto"/>
                  <w:jc w:val="center"/>
                </w:pPr>
              </w:pPrChange>
            </w:pPr>
          </w:p>
        </w:tc>
        <w:tc>
          <w:tcPr>
            <w:tcW w:w="472" w:type="dxa"/>
          </w:tcPr>
          <w:p w14:paraId="4EB92A2C" w14:textId="12805D43" w:rsidR="00D167C9" w:rsidRPr="00C904C6" w:rsidDel="00AF4086" w:rsidRDefault="00D167C9" w:rsidP="0097128C">
            <w:pPr>
              <w:keepNext/>
              <w:spacing w:line="360" w:lineRule="auto"/>
              <w:cnfStyle w:val="000000100000" w:firstRow="0" w:lastRow="0" w:firstColumn="0" w:lastColumn="0" w:oddVBand="0" w:evenVBand="0" w:oddHBand="1" w:evenHBand="0" w:firstRowFirstColumn="0" w:firstRowLastColumn="0" w:lastRowFirstColumn="0" w:lastRowLastColumn="0"/>
              <w:rPr>
                <w:del w:id="3709" w:author="José Albeiro Montes Gil" w:date="2022-01-19T17:02:00Z"/>
                <w:rFonts w:ascii="Arial" w:eastAsia="Arial" w:hAnsi="Arial" w:cs="Arial"/>
                <w:b/>
                <w:smallCaps/>
                <w:color w:val="000000" w:themeColor="text1"/>
                <w:sz w:val="18"/>
                <w:szCs w:val="18"/>
              </w:rPr>
              <w:pPrChange w:id="3710" w:author="José Albeiro Montes Gil" w:date="2022-01-20T12:42:00Z">
                <w:pPr>
                  <w:keepNext/>
                  <w:framePr w:hSpace="141" w:wrap="around" w:vAnchor="text" w:hAnchor="margin" w:xAlign="center" w:y="507"/>
                  <w:spacing w:line="360" w:lineRule="auto"/>
                  <w:jc w:val="center"/>
                  <w:cnfStyle w:val="000000100000" w:firstRow="0" w:lastRow="0" w:firstColumn="0" w:lastColumn="0" w:oddVBand="0" w:evenVBand="0" w:oddHBand="1" w:evenHBand="0" w:firstRowFirstColumn="0" w:firstRowLastColumn="0" w:lastRowFirstColumn="0" w:lastRowLastColumn="0"/>
                </w:pPr>
              </w:pPrChange>
            </w:pPr>
            <w:del w:id="3711" w:author="José Albeiro Montes Gil" w:date="2022-01-19T17:02:00Z">
              <w:r w:rsidRPr="00C904C6" w:rsidDel="00AF4086">
                <w:rPr>
                  <w:rFonts w:ascii="Arial" w:eastAsia="Arial" w:hAnsi="Arial" w:cs="Arial"/>
                  <w:b/>
                  <w:smallCaps/>
                  <w:color w:val="000000" w:themeColor="text1"/>
                  <w:sz w:val="18"/>
                  <w:szCs w:val="18"/>
                </w:rPr>
                <w:delText>x</w:delText>
              </w:r>
            </w:del>
          </w:p>
        </w:tc>
        <w:tc>
          <w:tcPr>
            <w:cnfStyle w:val="000010000000" w:firstRow="0" w:lastRow="0" w:firstColumn="0" w:lastColumn="0" w:oddVBand="1" w:evenVBand="0" w:oddHBand="0" w:evenHBand="0" w:firstRowFirstColumn="0" w:firstRowLastColumn="0" w:lastRowFirstColumn="0" w:lastRowLastColumn="0"/>
            <w:tcW w:w="417" w:type="dxa"/>
          </w:tcPr>
          <w:p w14:paraId="3093A8E3" w14:textId="7FACE014" w:rsidR="00D167C9" w:rsidRPr="00C904C6" w:rsidDel="00AF4086" w:rsidRDefault="00D167C9" w:rsidP="0097128C">
            <w:pPr>
              <w:keepNext/>
              <w:spacing w:line="360" w:lineRule="auto"/>
              <w:rPr>
                <w:del w:id="3712" w:author="José Albeiro Montes Gil" w:date="2022-01-19T17:02:00Z"/>
                <w:rFonts w:ascii="Arial" w:eastAsia="Arial" w:hAnsi="Arial" w:cs="Arial"/>
                <w:b/>
                <w:smallCaps/>
                <w:color w:val="000000" w:themeColor="text1"/>
                <w:sz w:val="18"/>
                <w:szCs w:val="18"/>
              </w:rPr>
              <w:pPrChange w:id="3713" w:author="José Albeiro Montes Gil" w:date="2022-01-20T12:42:00Z">
                <w:pPr>
                  <w:keepNext/>
                  <w:framePr w:hSpace="141" w:wrap="around" w:vAnchor="text" w:hAnchor="margin" w:xAlign="center" w:y="507"/>
                  <w:spacing w:line="360" w:lineRule="auto"/>
                  <w:jc w:val="center"/>
                </w:pPr>
              </w:pPrChange>
            </w:pPr>
            <w:del w:id="3714" w:author="José Albeiro Montes Gil" w:date="2022-01-19T17:02:00Z">
              <w:r w:rsidRPr="00C904C6" w:rsidDel="00AF4086">
                <w:rPr>
                  <w:rFonts w:ascii="Arial" w:eastAsia="Arial" w:hAnsi="Arial" w:cs="Arial"/>
                  <w:b/>
                  <w:smallCaps/>
                  <w:color w:val="000000" w:themeColor="text1"/>
                  <w:sz w:val="18"/>
                  <w:szCs w:val="18"/>
                </w:rPr>
                <w:delText>x</w:delText>
              </w:r>
            </w:del>
          </w:p>
        </w:tc>
      </w:tr>
    </w:tbl>
    <w:p w14:paraId="6AD42081" w14:textId="3AC2413F" w:rsidR="00D3608B" w:rsidRPr="00A92C5F" w:rsidDel="00AF4086" w:rsidRDefault="00D3608B" w:rsidP="0097128C">
      <w:pPr>
        <w:pStyle w:val="Ttulo2"/>
        <w:spacing w:after="240" w:line="240" w:lineRule="auto"/>
        <w:ind w:left="720"/>
        <w:rPr>
          <w:del w:id="3715" w:author="José Albeiro Montes Gil" w:date="2022-01-19T17:02:00Z"/>
          <w:rFonts w:cs="Arial"/>
          <w:sz w:val="20"/>
          <w:szCs w:val="20"/>
        </w:rPr>
        <w:pPrChange w:id="3716" w:author="José Albeiro Montes Gil" w:date="2022-01-20T12:42:00Z">
          <w:pPr>
            <w:pStyle w:val="Ttulo2"/>
            <w:spacing w:after="240" w:line="240" w:lineRule="auto"/>
            <w:ind w:left="720"/>
            <w:jc w:val="center"/>
          </w:pPr>
        </w:pPrChange>
      </w:pPr>
      <w:del w:id="3717" w:author="José Albeiro Montes Gil" w:date="2022-01-19T17:02:00Z">
        <w:r w:rsidDel="00AF4086">
          <w:rPr>
            <w:rFonts w:eastAsia="Arial" w:cs="Arial"/>
            <w:b w:val="0"/>
            <w:smallCaps/>
            <w:color w:val="000000" w:themeColor="text1"/>
            <w:sz w:val="18"/>
            <w:szCs w:val="18"/>
          </w:rPr>
          <w:delText xml:space="preserve"> </w:delText>
        </w:r>
        <w:bookmarkStart w:id="3718" w:name="_Toc87338382"/>
        <w:bookmarkStart w:id="3719" w:name="_Toc87338585"/>
        <w:bookmarkStart w:id="3720" w:name="_Toc87344362"/>
        <w:r w:rsidDel="00AF4086">
          <w:rPr>
            <w:rFonts w:eastAsia="Arial" w:cs="Arial"/>
            <w:smallCaps/>
            <w:color w:val="000000" w:themeColor="text1"/>
            <w:sz w:val="20"/>
            <w:szCs w:val="20"/>
          </w:rPr>
          <w:delText xml:space="preserve">Tabla </w:delText>
        </w:r>
        <w:r w:rsidRPr="00A92C5F" w:rsidDel="00AF4086">
          <w:rPr>
            <w:rFonts w:eastAsia="Arial" w:cs="Arial"/>
            <w:smallCaps/>
            <w:color w:val="000000" w:themeColor="text1"/>
            <w:sz w:val="20"/>
            <w:szCs w:val="20"/>
          </w:rPr>
          <w:delText xml:space="preserve"> #</w:delText>
        </w:r>
      </w:del>
      <w:ins w:id="3721" w:author="Revisor FUP" w:date="2021-11-23T18:04:00Z">
        <w:del w:id="3722" w:author="José Albeiro Montes Gil" w:date="2022-01-19T17:02:00Z">
          <w:r w:rsidR="00B90DFB" w:rsidDel="00AF4086">
            <w:rPr>
              <w:rFonts w:eastAsia="Arial" w:cs="Arial"/>
              <w:smallCaps/>
              <w:color w:val="000000" w:themeColor="text1"/>
              <w:sz w:val="20"/>
              <w:szCs w:val="20"/>
            </w:rPr>
            <w:delText>TABLA #</w:delText>
          </w:r>
        </w:del>
      </w:ins>
      <w:del w:id="3723" w:author="José Albeiro Montes Gil" w:date="2022-01-19T17:02:00Z">
        <w:r w:rsidRPr="00A92C5F" w:rsidDel="00AF4086">
          <w:rPr>
            <w:rFonts w:eastAsia="Arial" w:cs="Arial"/>
            <w:smallCaps/>
            <w:color w:val="000000" w:themeColor="text1"/>
            <w:sz w:val="20"/>
            <w:szCs w:val="20"/>
          </w:rPr>
          <w:delText xml:space="preserve"> </w:delText>
        </w:r>
        <w:r w:rsidDel="00AF4086">
          <w:rPr>
            <w:rFonts w:eastAsia="Arial" w:cs="Arial"/>
            <w:smallCaps/>
            <w:color w:val="000000" w:themeColor="text1"/>
            <w:sz w:val="20"/>
            <w:szCs w:val="20"/>
          </w:rPr>
          <w:delText>2</w:delText>
        </w:r>
        <w:r w:rsidRPr="00A92C5F" w:rsidDel="00AF4086">
          <w:rPr>
            <w:rFonts w:cs="Arial"/>
            <w:sz w:val="20"/>
            <w:szCs w:val="20"/>
          </w:rPr>
          <w:delText xml:space="preserve"> Cronograma</w:delText>
        </w:r>
        <w:r w:rsidDel="00AF4086">
          <w:rPr>
            <w:rFonts w:cs="Arial"/>
            <w:sz w:val="20"/>
            <w:szCs w:val="20"/>
          </w:rPr>
          <w:delText xml:space="preserve"> Actividades</w:delText>
        </w:r>
        <w:bookmarkEnd w:id="3718"/>
        <w:bookmarkEnd w:id="3719"/>
        <w:bookmarkEnd w:id="3720"/>
      </w:del>
    </w:p>
    <w:p w14:paraId="66EFD91E" w14:textId="494DD166" w:rsidR="0094046C" w:rsidDel="00AF4086" w:rsidRDefault="0094046C" w:rsidP="0097128C">
      <w:pPr>
        <w:keepNext/>
        <w:spacing w:line="360" w:lineRule="auto"/>
        <w:rPr>
          <w:del w:id="3724" w:author="José Albeiro Montes Gil" w:date="2022-01-19T17:02:00Z"/>
          <w:rFonts w:ascii="Arial" w:eastAsia="Arial" w:hAnsi="Arial" w:cs="Arial"/>
          <w:b/>
          <w:smallCaps/>
          <w:color w:val="000000" w:themeColor="text1"/>
          <w:sz w:val="18"/>
          <w:szCs w:val="18"/>
        </w:rPr>
        <w:pPrChange w:id="3725" w:author="José Albeiro Montes Gil" w:date="2022-01-20T12:42:00Z">
          <w:pPr>
            <w:keepNext/>
            <w:spacing w:line="360" w:lineRule="auto"/>
          </w:pPr>
        </w:pPrChange>
      </w:pPr>
    </w:p>
    <w:p w14:paraId="1A692F3D" w14:textId="496702C8" w:rsidR="00A92C5F" w:rsidDel="00AF4086" w:rsidRDefault="00A92C5F" w:rsidP="0097128C">
      <w:pPr>
        <w:keepNext/>
        <w:spacing w:line="360" w:lineRule="auto"/>
        <w:rPr>
          <w:del w:id="3726" w:author="José Albeiro Montes Gil" w:date="2022-01-19T17:02:00Z"/>
          <w:rFonts w:ascii="Arial" w:eastAsia="Arial" w:hAnsi="Arial" w:cs="Arial"/>
          <w:b/>
          <w:smallCaps/>
          <w:color w:val="000000" w:themeColor="text1"/>
          <w:sz w:val="18"/>
          <w:szCs w:val="18"/>
        </w:rPr>
        <w:pPrChange w:id="3727" w:author="José Albeiro Montes Gil" w:date="2022-01-20T12:42:00Z">
          <w:pPr>
            <w:keepNext/>
            <w:spacing w:line="360" w:lineRule="auto"/>
          </w:pPr>
        </w:pPrChange>
      </w:pPr>
    </w:p>
    <w:p w14:paraId="5045FABF" w14:textId="0FE28C80" w:rsidR="00A92C5F" w:rsidDel="00AF4086" w:rsidRDefault="00A92C5F" w:rsidP="0097128C">
      <w:pPr>
        <w:keepNext/>
        <w:spacing w:line="360" w:lineRule="auto"/>
        <w:rPr>
          <w:del w:id="3728" w:author="José Albeiro Montes Gil" w:date="2022-01-19T17:02:00Z"/>
          <w:rFonts w:ascii="Arial" w:eastAsia="Arial" w:hAnsi="Arial" w:cs="Arial"/>
          <w:b/>
          <w:smallCaps/>
          <w:color w:val="000000" w:themeColor="text1"/>
          <w:sz w:val="18"/>
          <w:szCs w:val="18"/>
        </w:rPr>
        <w:pPrChange w:id="3729" w:author="José Albeiro Montes Gil" w:date="2022-01-20T12:42:00Z">
          <w:pPr>
            <w:keepNext/>
            <w:spacing w:line="360" w:lineRule="auto"/>
          </w:pPr>
        </w:pPrChange>
      </w:pPr>
    </w:p>
    <w:p w14:paraId="27B14515" w14:textId="0134B5D0" w:rsidR="00A92C5F" w:rsidDel="00AF4086" w:rsidRDefault="00A92C5F" w:rsidP="0097128C">
      <w:pPr>
        <w:keepNext/>
        <w:spacing w:line="360" w:lineRule="auto"/>
        <w:rPr>
          <w:del w:id="3730" w:author="José Albeiro Montes Gil" w:date="2022-01-19T17:02:00Z"/>
          <w:rFonts w:ascii="Arial" w:eastAsia="Arial" w:hAnsi="Arial" w:cs="Arial"/>
          <w:b/>
          <w:smallCaps/>
          <w:color w:val="000000" w:themeColor="text1"/>
          <w:sz w:val="18"/>
          <w:szCs w:val="18"/>
        </w:rPr>
        <w:sectPr w:rsidR="00A92C5F" w:rsidDel="00AF4086" w:rsidSect="003349A0">
          <w:headerReference w:type="default" r:id="rId23"/>
          <w:footerReference w:type="default" r:id="rId24"/>
          <w:pgSz w:w="12240" w:h="15840" w:code="1"/>
          <w:pgMar w:top="1361" w:right="1361" w:bottom="1361" w:left="1361" w:header="0" w:footer="709" w:gutter="0"/>
          <w:cols w:space="720"/>
          <w:formProt w:val="0"/>
          <w:docGrid w:linePitch="299" w:charSpace="-2049"/>
        </w:sectPr>
        <w:pPrChange w:id="3731" w:author="José Albeiro Montes Gil" w:date="2022-01-20T12:42:00Z">
          <w:pPr>
            <w:keepNext/>
            <w:spacing w:line="360" w:lineRule="auto"/>
          </w:pPr>
        </w:pPrChange>
      </w:pPr>
    </w:p>
    <w:p w14:paraId="56B40C59" w14:textId="6B47A393" w:rsidR="004A7756" w:rsidRPr="00FF2E07" w:rsidDel="00AF4086" w:rsidRDefault="001C36EA" w:rsidP="0097128C">
      <w:pPr>
        <w:pStyle w:val="Ttulo2"/>
        <w:numPr>
          <w:ilvl w:val="0"/>
          <w:numId w:val="29"/>
        </w:numPr>
        <w:spacing w:after="240" w:line="240" w:lineRule="auto"/>
        <w:rPr>
          <w:del w:id="3732" w:author="José Albeiro Montes Gil" w:date="2022-01-19T17:02:00Z"/>
          <w:rFonts w:cs="Arial"/>
          <w:szCs w:val="24"/>
        </w:rPr>
        <w:pPrChange w:id="3733" w:author="José Albeiro Montes Gil" w:date="2022-01-20T12:42:00Z">
          <w:pPr>
            <w:pStyle w:val="Ttulo2"/>
            <w:numPr>
              <w:numId w:val="29"/>
            </w:numPr>
            <w:spacing w:after="240" w:line="240" w:lineRule="auto"/>
            <w:ind w:left="720" w:hanging="360"/>
          </w:pPr>
        </w:pPrChange>
      </w:pPr>
      <w:bookmarkStart w:id="3734" w:name="_Toc87338586"/>
      <w:bookmarkStart w:id="3735" w:name="_Toc87344363"/>
      <w:del w:id="3736" w:author="José Albeiro Montes Gil" w:date="2022-01-19T17:02:00Z">
        <w:r w:rsidDel="00AF4086">
          <w:rPr>
            <w:rFonts w:cs="Arial"/>
            <w:szCs w:val="24"/>
          </w:rPr>
          <w:delText>PRESUPUESTO</w:delText>
        </w:r>
        <w:bookmarkEnd w:id="3734"/>
        <w:bookmarkEnd w:id="3735"/>
      </w:del>
    </w:p>
    <w:p w14:paraId="544A8461" w14:textId="7130915E" w:rsidR="00A92C5F" w:rsidDel="00AF4086" w:rsidRDefault="009D2A3A" w:rsidP="0097128C">
      <w:pPr>
        <w:pStyle w:val="blue1"/>
        <w:spacing w:after="240"/>
        <w:rPr>
          <w:del w:id="3737" w:author="José Albeiro Montes Gil" w:date="2022-01-19T17:02:00Z"/>
          <w:rFonts w:ascii="Arial" w:hAnsi="Arial" w:cs="Arial"/>
          <w:sz w:val="24"/>
          <w:highlight w:val="white"/>
        </w:rPr>
        <w:pPrChange w:id="3738" w:author="José Albeiro Montes Gil" w:date="2022-01-20T12:42:00Z">
          <w:pPr>
            <w:pStyle w:val="blue1"/>
            <w:spacing w:after="240"/>
          </w:pPr>
        </w:pPrChange>
      </w:pPr>
      <w:del w:id="3739" w:author="José Albeiro Montes Gil" w:date="2022-01-19T17:02:00Z">
        <w:r w:rsidRPr="009D2A3A" w:rsidDel="00AF4086">
          <w:rPr>
            <w:rFonts w:ascii="Arial" w:hAnsi="Arial" w:cs="Arial"/>
            <w:sz w:val="24"/>
          </w:rPr>
          <w:delText xml:space="preserve">En la siguiente tabla se muestran los diferentes recursos, así mismo la cantidad de horas y el valor de gastos a seis meses que se van a utilizar en el proyecto </w:delText>
        </w:r>
        <w:r w:rsidDel="00AF4086">
          <w:rPr>
            <w:rFonts w:ascii="Arial" w:hAnsi="Arial" w:cs="Arial"/>
            <w:sz w:val="24"/>
          </w:rPr>
          <w:delText xml:space="preserve">de la </w:delText>
        </w:r>
        <w:r w:rsidR="00FF2E07" w:rsidDel="00AF4086">
          <w:rPr>
            <w:rFonts w:ascii="Arial" w:hAnsi="Arial" w:cs="Arial"/>
            <w:sz w:val="24"/>
            <w:highlight w:val="white"/>
          </w:rPr>
          <w:delText xml:space="preserve">Aplicación Móvil Usando Realidad Aumentada Como Apoyo </w:delText>
        </w:r>
        <w:r w:rsidR="00060E04" w:rsidRPr="009D2A3A" w:rsidDel="00AF4086">
          <w:rPr>
            <w:rFonts w:ascii="Arial" w:hAnsi="Arial" w:cs="Arial"/>
            <w:sz w:val="24"/>
            <w:highlight w:val="white"/>
          </w:rPr>
          <w:delText>A La Lecto -Escritura En Educación Preescolar</w:delText>
        </w:r>
        <w:r w:rsidR="00FF2E07" w:rsidDel="00AF4086">
          <w:rPr>
            <w:rFonts w:ascii="Arial" w:hAnsi="Arial" w:cs="Arial"/>
            <w:sz w:val="24"/>
            <w:highlight w:val="white"/>
          </w:rPr>
          <w:delText>.</w:delText>
        </w:r>
      </w:del>
    </w:p>
    <w:p w14:paraId="49C5531B" w14:textId="711C50A9" w:rsidR="00D3608B" w:rsidRPr="00D3608B" w:rsidDel="00AF4086" w:rsidRDefault="00D3608B" w:rsidP="0097128C">
      <w:pPr>
        <w:pStyle w:val="Ttulo2"/>
        <w:spacing w:after="240" w:line="240" w:lineRule="auto"/>
        <w:rPr>
          <w:del w:id="3740" w:author="José Albeiro Montes Gil" w:date="2022-01-19T17:02:00Z"/>
          <w:rFonts w:cs="Arial"/>
          <w:sz w:val="20"/>
          <w:szCs w:val="20"/>
        </w:rPr>
        <w:pPrChange w:id="3741" w:author="José Albeiro Montes Gil" w:date="2022-01-20T12:42:00Z">
          <w:pPr>
            <w:pStyle w:val="Ttulo2"/>
            <w:spacing w:after="240" w:line="240" w:lineRule="auto"/>
            <w:jc w:val="center"/>
          </w:pPr>
        </w:pPrChange>
      </w:pPr>
      <w:bookmarkStart w:id="3742" w:name="_Toc87344364"/>
      <w:del w:id="3743" w:author="José Albeiro Montes Gil" w:date="2022-01-19T17:02:00Z">
        <w:r w:rsidDel="00AF4086">
          <w:rPr>
            <w:rFonts w:eastAsia="Arial" w:cs="Arial"/>
            <w:smallCaps/>
            <w:color w:val="000000" w:themeColor="text1"/>
            <w:sz w:val="20"/>
            <w:szCs w:val="20"/>
          </w:rPr>
          <w:delText xml:space="preserve">Tabla </w:delText>
        </w:r>
        <w:r w:rsidRPr="00A92C5F" w:rsidDel="00AF4086">
          <w:rPr>
            <w:rFonts w:eastAsia="Arial" w:cs="Arial"/>
            <w:smallCaps/>
            <w:color w:val="000000" w:themeColor="text1"/>
            <w:sz w:val="20"/>
            <w:szCs w:val="20"/>
          </w:rPr>
          <w:delText xml:space="preserve"> # </w:delText>
        </w:r>
        <w:r w:rsidDel="00AF4086">
          <w:rPr>
            <w:rFonts w:eastAsia="Arial" w:cs="Arial"/>
            <w:smallCaps/>
            <w:color w:val="000000" w:themeColor="text1"/>
            <w:sz w:val="20"/>
            <w:szCs w:val="20"/>
          </w:rPr>
          <w:delText>3</w:delText>
        </w:r>
        <w:r w:rsidRPr="00A92C5F" w:rsidDel="00AF4086">
          <w:rPr>
            <w:rFonts w:cs="Arial"/>
            <w:sz w:val="20"/>
            <w:szCs w:val="20"/>
          </w:rPr>
          <w:delText xml:space="preserve"> </w:delText>
        </w:r>
        <w:r w:rsidDel="00AF4086">
          <w:rPr>
            <w:rFonts w:cs="Arial"/>
            <w:sz w:val="20"/>
            <w:szCs w:val="20"/>
          </w:rPr>
          <w:delText>Presupuesto</w:delText>
        </w:r>
        <w:bookmarkEnd w:id="3742"/>
      </w:del>
    </w:p>
    <w:tbl>
      <w:tblPr>
        <w:tblW w:w="9240" w:type="dxa"/>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72" w:type="dxa"/>
          <w:left w:w="109" w:type="dxa"/>
          <w:bottom w:w="72" w:type="dxa"/>
          <w:right w:w="144" w:type="dxa"/>
        </w:tblCellMar>
        <w:tblLook w:val="04A0" w:firstRow="1" w:lastRow="0" w:firstColumn="1" w:lastColumn="0" w:noHBand="0" w:noVBand="1"/>
      </w:tblPr>
      <w:tblGrid>
        <w:gridCol w:w="608"/>
        <w:gridCol w:w="3220"/>
        <w:gridCol w:w="1386"/>
        <w:gridCol w:w="1209"/>
        <w:gridCol w:w="1462"/>
        <w:gridCol w:w="1355"/>
      </w:tblGrid>
      <w:tr w:rsidR="004A7756" w:rsidDel="00AF4086" w14:paraId="72536B36" w14:textId="4071364B" w:rsidTr="00FF2E07">
        <w:trPr>
          <w:trHeight w:val="540"/>
          <w:del w:id="3744" w:author="José Albeiro Montes Gil" w:date="2022-01-19T17:02:00Z"/>
        </w:trPr>
        <w:tc>
          <w:tcPr>
            <w:tcW w:w="608"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321212CB" w14:textId="0E98972A" w:rsidR="004A7756" w:rsidDel="00AF4086" w:rsidRDefault="001C36EA" w:rsidP="0097128C">
            <w:pPr>
              <w:spacing w:after="0" w:line="360" w:lineRule="auto"/>
              <w:rPr>
                <w:del w:id="3745" w:author="José Albeiro Montes Gil" w:date="2022-01-19T17:02:00Z"/>
                <w:rFonts w:ascii="Arial" w:hAnsi="Arial" w:cs="Arial"/>
                <w:b/>
                <w:sz w:val="24"/>
                <w:szCs w:val="24"/>
                <w:lang w:eastAsia="en-US"/>
              </w:rPr>
              <w:pPrChange w:id="3746" w:author="José Albeiro Montes Gil" w:date="2022-01-20T12:42:00Z">
                <w:pPr>
                  <w:spacing w:after="0" w:line="360" w:lineRule="auto"/>
                </w:pPr>
              </w:pPrChange>
            </w:pPr>
            <w:del w:id="3747" w:author="José Albeiro Montes Gil" w:date="2022-01-19T17:02:00Z">
              <w:r w:rsidDel="00AF4086">
                <w:rPr>
                  <w:rFonts w:ascii="Arial" w:hAnsi="Arial" w:cs="Arial"/>
                  <w:b/>
                  <w:sz w:val="24"/>
                  <w:szCs w:val="24"/>
                  <w:lang w:eastAsia="en-US"/>
                </w:rPr>
                <w:delText>No</w:delText>
              </w:r>
            </w:del>
          </w:p>
        </w:tc>
        <w:tc>
          <w:tcPr>
            <w:tcW w:w="3220"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7A67C35E" w14:textId="078E842C" w:rsidR="004A7756" w:rsidDel="00AF4086" w:rsidRDefault="001C36EA" w:rsidP="0097128C">
            <w:pPr>
              <w:spacing w:after="0" w:line="360" w:lineRule="auto"/>
              <w:rPr>
                <w:del w:id="3748" w:author="José Albeiro Montes Gil" w:date="2022-01-19T17:02:00Z"/>
                <w:rFonts w:ascii="Arial" w:eastAsia="Times New Roman" w:hAnsi="Arial" w:cs="Arial"/>
                <w:b/>
                <w:color w:val="000000"/>
                <w:sz w:val="24"/>
                <w:szCs w:val="24"/>
                <w:lang w:eastAsia="en-US"/>
              </w:rPr>
              <w:pPrChange w:id="3749" w:author="José Albeiro Montes Gil" w:date="2022-01-20T12:42:00Z">
                <w:pPr>
                  <w:spacing w:after="0" w:line="360" w:lineRule="auto"/>
                  <w:jc w:val="both"/>
                </w:pPr>
              </w:pPrChange>
            </w:pPr>
            <w:del w:id="3750" w:author="José Albeiro Montes Gil" w:date="2022-01-19T17:02:00Z">
              <w:r w:rsidDel="00AF4086">
                <w:rPr>
                  <w:rFonts w:ascii="Arial" w:eastAsia="Times New Roman" w:hAnsi="Arial" w:cs="Arial"/>
                  <w:b/>
                  <w:color w:val="000000"/>
                  <w:sz w:val="24"/>
                  <w:szCs w:val="24"/>
                  <w:lang w:eastAsia="en-US"/>
                </w:rPr>
                <w:delText>Ítem </w:delText>
              </w:r>
            </w:del>
          </w:p>
        </w:tc>
        <w:tc>
          <w:tcPr>
            <w:tcW w:w="1386"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79BEF43E" w14:textId="7231B14D" w:rsidR="004A7756" w:rsidDel="00AF4086" w:rsidRDefault="001C36EA" w:rsidP="0097128C">
            <w:pPr>
              <w:spacing w:after="0" w:line="360" w:lineRule="auto"/>
              <w:rPr>
                <w:del w:id="3751" w:author="José Albeiro Montes Gil" w:date="2022-01-19T17:02:00Z"/>
                <w:rFonts w:ascii="Arial" w:eastAsia="Times New Roman" w:hAnsi="Arial" w:cs="Arial"/>
                <w:b/>
                <w:color w:val="000000"/>
                <w:sz w:val="24"/>
                <w:szCs w:val="24"/>
                <w:lang w:eastAsia="en-US"/>
              </w:rPr>
              <w:pPrChange w:id="3752" w:author="José Albeiro Montes Gil" w:date="2022-01-20T12:42:00Z">
                <w:pPr>
                  <w:spacing w:after="0" w:line="360" w:lineRule="auto"/>
                  <w:jc w:val="both"/>
                </w:pPr>
              </w:pPrChange>
            </w:pPr>
            <w:del w:id="3753" w:author="José Albeiro Montes Gil" w:date="2022-01-19T17:02:00Z">
              <w:r w:rsidDel="00AF4086">
                <w:rPr>
                  <w:rFonts w:ascii="Arial" w:eastAsia="Times New Roman" w:hAnsi="Arial" w:cs="Arial"/>
                  <w:b/>
                  <w:color w:val="000000"/>
                  <w:sz w:val="24"/>
                  <w:szCs w:val="24"/>
                  <w:lang w:eastAsia="en-US"/>
                </w:rPr>
                <w:delText>Cantidad </w:delText>
              </w:r>
            </w:del>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2DACDB8C" w14:textId="7E41E108" w:rsidR="004A7756" w:rsidDel="00AF4086" w:rsidRDefault="001C36EA" w:rsidP="0097128C">
            <w:pPr>
              <w:spacing w:after="0" w:line="360" w:lineRule="auto"/>
              <w:rPr>
                <w:del w:id="3754" w:author="José Albeiro Montes Gil" w:date="2022-01-19T17:02:00Z"/>
                <w:rFonts w:ascii="Arial" w:eastAsia="Times New Roman" w:hAnsi="Arial" w:cs="Arial"/>
                <w:b/>
                <w:color w:val="000000"/>
                <w:sz w:val="24"/>
                <w:szCs w:val="24"/>
                <w:lang w:eastAsia="en-US"/>
              </w:rPr>
              <w:pPrChange w:id="3755" w:author="José Albeiro Montes Gil" w:date="2022-01-20T12:42:00Z">
                <w:pPr>
                  <w:spacing w:after="0" w:line="360" w:lineRule="auto"/>
                  <w:jc w:val="both"/>
                </w:pPr>
              </w:pPrChange>
            </w:pPr>
            <w:del w:id="3756" w:author="José Albeiro Montes Gil" w:date="2022-01-19T17:02:00Z">
              <w:r w:rsidDel="00AF4086">
                <w:rPr>
                  <w:rFonts w:ascii="Arial" w:eastAsia="Times New Roman" w:hAnsi="Arial" w:cs="Arial"/>
                  <w:b/>
                  <w:color w:val="000000"/>
                  <w:sz w:val="24"/>
                  <w:szCs w:val="24"/>
                  <w:lang w:eastAsia="en-US"/>
                </w:rPr>
                <w:delText>Tiempo </w:delText>
              </w:r>
            </w:del>
          </w:p>
        </w:tc>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5B6F486C" w14:textId="2CB3CA2A" w:rsidR="004A7756" w:rsidDel="00AF4086" w:rsidRDefault="001C36EA" w:rsidP="0097128C">
            <w:pPr>
              <w:spacing w:after="0" w:line="360" w:lineRule="auto"/>
              <w:rPr>
                <w:del w:id="3757" w:author="José Albeiro Montes Gil" w:date="2022-01-19T17:02:00Z"/>
                <w:rFonts w:ascii="Arial" w:eastAsia="Times New Roman" w:hAnsi="Arial" w:cs="Arial"/>
                <w:b/>
                <w:color w:val="000000"/>
                <w:sz w:val="24"/>
                <w:szCs w:val="24"/>
                <w:lang w:eastAsia="en-US"/>
              </w:rPr>
              <w:pPrChange w:id="3758" w:author="José Albeiro Montes Gil" w:date="2022-01-20T12:42:00Z">
                <w:pPr>
                  <w:spacing w:after="0" w:line="360" w:lineRule="auto"/>
                  <w:jc w:val="both"/>
                </w:pPr>
              </w:pPrChange>
            </w:pPr>
            <w:del w:id="3759" w:author="José Albeiro Montes Gil" w:date="2022-01-19T17:02:00Z">
              <w:r w:rsidDel="00AF4086">
                <w:rPr>
                  <w:rFonts w:ascii="Arial" w:eastAsia="Times New Roman" w:hAnsi="Arial" w:cs="Arial"/>
                  <w:b/>
                  <w:color w:val="000000"/>
                  <w:sz w:val="24"/>
                  <w:szCs w:val="24"/>
                  <w:lang w:eastAsia="en-US"/>
                </w:rPr>
                <w:delText>V/ unitario</w:delText>
              </w:r>
            </w:del>
          </w:p>
        </w:tc>
        <w:tc>
          <w:tcPr>
            <w:tcW w:w="1355"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573A4AC6" w14:textId="51C65329" w:rsidR="004A7756" w:rsidDel="00AF4086" w:rsidRDefault="001C36EA" w:rsidP="0097128C">
            <w:pPr>
              <w:spacing w:after="0" w:line="360" w:lineRule="auto"/>
              <w:rPr>
                <w:del w:id="3760" w:author="José Albeiro Montes Gil" w:date="2022-01-19T17:02:00Z"/>
                <w:rFonts w:ascii="Arial" w:eastAsia="Times New Roman" w:hAnsi="Arial" w:cs="Arial"/>
                <w:b/>
                <w:color w:val="000000"/>
                <w:sz w:val="24"/>
                <w:szCs w:val="24"/>
                <w:lang w:eastAsia="en-US"/>
              </w:rPr>
              <w:pPrChange w:id="3761" w:author="José Albeiro Montes Gil" w:date="2022-01-20T12:42:00Z">
                <w:pPr>
                  <w:spacing w:after="0" w:line="360" w:lineRule="auto"/>
                  <w:jc w:val="both"/>
                </w:pPr>
              </w:pPrChange>
            </w:pPr>
            <w:del w:id="3762" w:author="José Albeiro Montes Gil" w:date="2022-01-19T17:02:00Z">
              <w:r w:rsidDel="00AF4086">
                <w:rPr>
                  <w:rFonts w:ascii="Arial" w:eastAsia="Times New Roman" w:hAnsi="Arial" w:cs="Arial"/>
                  <w:b/>
                  <w:color w:val="000000"/>
                  <w:sz w:val="24"/>
                  <w:szCs w:val="24"/>
                  <w:lang w:eastAsia="en-US"/>
                </w:rPr>
                <w:delText>V/Total </w:delText>
              </w:r>
            </w:del>
          </w:p>
        </w:tc>
      </w:tr>
      <w:tr w:rsidR="004A7756" w:rsidDel="00AF4086" w14:paraId="641E8E07" w14:textId="47487335" w:rsidTr="00FF2E07">
        <w:trPr>
          <w:trHeight w:val="540"/>
          <w:del w:id="3763" w:author="José Albeiro Montes Gil" w:date="2022-01-19T17:02:00Z"/>
        </w:trPr>
        <w:tc>
          <w:tcPr>
            <w:tcW w:w="608"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0544FC4B" w14:textId="7D946351" w:rsidR="004A7756" w:rsidDel="00AF4086" w:rsidRDefault="001C36EA" w:rsidP="0097128C">
            <w:pPr>
              <w:spacing w:after="0" w:line="360" w:lineRule="auto"/>
              <w:rPr>
                <w:del w:id="3764" w:author="José Albeiro Montes Gil" w:date="2022-01-19T17:02:00Z"/>
                <w:rFonts w:ascii="Arial" w:eastAsia="Times New Roman" w:hAnsi="Arial" w:cs="Arial"/>
                <w:b/>
                <w:color w:val="000000"/>
                <w:sz w:val="24"/>
                <w:szCs w:val="24"/>
                <w:lang w:eastAsia="en-US"/>
              </w:rPr>
              <w:pPrChange w:id="3765" w:author="José Albeiro Montes Gil" w:date="2022-01-20T12:42:00Z">
                <w:pPr>
                  <w:spacing w:after="0" w:line="360" w:lineRule="auto"/>
                  <w:jc w:val="both"/>
                </w:pPr>
              </w:pPrChange>
            </w:pPr>
            <w:del w:id="3766" w:author="José Albeiro Montes Gil" w:date="2022-01-19T17:02:00Z">
              <w:r w:rsidDel="00AF4086">
                <w:rPr>
                  <w:rFonts w:ascii="Arial" w:eastAsia="Times New Roman" w:hAnsi="Arial" w:cs="Arial"/>
                  <w:b/>
                  <w:color w:val="000000"/>
                  <w:sz w:val="24"/>
                  <w:szCs w:val="24"/>
                  <w:lang w:eastAsia="en-US"/>
                </w:rPr>
                <w:delText>1</w:delText>
              </w:r>
            </w:del>
          </w:p>
        </w:tc>
        <w:tc>
          <w:tcPr>
            <w:tcW w:w="3220"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428F7E85" w14:textId="313CADCE" w:rsidR="004A7756" w:rsidDel="00AF4086" w:rsidRDefault="001C36EA" w:rsidP="0097128C">
            <w:pPr>
              <w:spacing w:after="0" w:line="360" w:lineRule="auto"/>
              <w:rPr>
                <w:del w:id="3767" w:author="José Albeiro Montes Gil" w:date="2022-01-19T17:02:00Z"/>
                <w:rFonts w:ascii="Arial" w:eastAsia="Times New Roman" w:hAnsi="Arial" w:cs="Arial"/>
                <w:b/>
                <w:bCs/>
                <w:i/>
                <w:iCs/>
                <w:color w:val="000000"/>
                <w:sz w:val="24"/>
                <w:szCs w:val="24"/>
                <w:lang w:eastAsia="en-US"/>
              </w:rPr>
              <w:pPrChange w:id="3768" w:author="José Albeiro Montes Gil" w:date="2022-01-20T12:42:00Z">
                <w:pPr>
                  <w:spacing w:after="0" w:line="360" w:lineRule="auto"/>
                  <w:jc w:val="both"/>
                </w:pPr>
              </w:pPrChange>
            </w:pPr>
            <w:del w:id="3769" w:author="José Albeiro Montes Gil" w:date="2022-01-19T17:02:00Z">
              <w:r w:rsidDel="00AF4086">
                <w:rPr>
                  <w:rFonts w:ascii="Arial" w:eastAsia="Times New Roman" w:hAnsi="Arial" w:cs="Arial"/>
                  <w:b/>
                  <w:bCs/>
                  <w:i/>
                  <w:iCs/>
                  <w:color w:val="000000"/>
                  <w:sz w:val="24"/>
                  <w:szCs w:val="24"/>
                  <w:lang w:eastAsia="en-US"/>
                </w:rPr>
                <w:delText>A Personal</w:delText>
              </w:r>
            </w:del>
          </w:p>
        </w:tc>
        <w:tc>
          <w:tcPr>
            <w:tcW w:w="1386"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15F593C7" w14:textId="7FE4963E" w:rsidR="004A7756" w:rsidDel="00AF4086" w:rsidRDefault="004A7756" w:rsidP="0097128C">
            <w:pPr>
              <w:spacing w:after="0" w:line="360" w:lineRule="auto"/>
              <w:rPr>
                <w:del w:id="3770" w:author="José Albeiro Montes Gil" w:date="2022-01-19T17:02:00Z"/>
                <w:rFonts w:ascii="Arial" w:hAnsi="Arial" w:cs="Arial"/>
                <w:sz w:val="24"/>
                <w:szCs w:val="24"/>
                <w:lang w:eastAsia="en-US"/>
              </w:rPr>
              <w:pPrChange w:id="3771" w:author="José Albeiro Montes Gil" w:date="2022-01-20T12:42:00Z">
                <w:pPr>
                  <w:spacing w:after="0" w:line="360" w:lineRule="auto"/>
                </w:pPr>
              </w:pPrChange>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0932FC82" w14:textId="7F64C3A1" w:rsidR="004A7756" w:rsidDel="00AF4086" w:rsidRDefault="004A7756" w:rsidP="0097128C">
            <w:pPr>
              <w:spacing w:after="0" w:line="360" w:lineRule="auto"/>
              <w:rPr>
                <w:del w:id="3772" w:author="José Albeiro Montes Gil" w:date="2022-01-19T17:02:00Z"/>
                <w:rFonts w:ascii="Arial" w:hAnsi="Arial" w:cs="Arial"/>
                <w:sz w:val="24"/>
                <w:szCs w:val="24"/>
                <w:lang w:eastAsia="en-US"/>
              </w:rPr>
              <w:pPrChange w:id="3773" w:author="José Albeiro Montes Gil" w:date="2022-01-20T12:42:00Z">
                <w:pPr>
                  <w:spacing w:after="0" w:line="360" w:lineRule="auto"/>
                </w:pPr>
              </w:pPrChange>
            </w:pPr>
          </w:p>
        </w:tc>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040DB815" w14:textId="57B1E21C" w:rsidR="004A7756" w:rsidDel="00AF4086" w:rsidRDefault="004A7756" w:rsidP="0097128C">
            <w:pPr>
              <w:spacing w:after="0" w:line="360" w:lineRule="auto"/>
              <w:rPr>
                <w:del w:id="3774" w:author="José Albeiro Montes Gil" w:date="2022-01-19T17:02:00Z"/>
                <w:rFonts w:ascii="Arial" w:hAnsi="Arial" w:cs="Arial"/>
                <w:sz w:val="24"/>
                <w:szCs w:val="24"/>
                <w:lang w:eastAsia="en-US"/>
              </w:rPr>
              <w:pPrChange w:id="3775" w:author="José Albeiro Montes Gil" w:date="2022-01-20T12:42:00Z">
                <w:pPr>
                  <w:spacing w:after="0" w:line="360" w:lineRule="auto"/>
                </w:pPr>
              </w:pPrChange>
            </w:pPr>
          </w:p>
        </w:tc>
        <w:tc>
          <w:tcPr>
            <w:tcW w:w="1355"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1D5BC197" w14:textId="5E3C384B" w:rsidR="004A7756" w:rsidDel="00AF4086" w:rsidRDefault="004A7756" w:rsidP="0097128C">
            <w:pPr>
              <w:spacing w:after="0" w:line="360" w:lineRule="auto"/>
              <w:rPr>
                <w:del w:id="3776" w:author="José Albeiro Montes Gil" w:date="2022-01-19T17:02:00Z"/>
                <w:rFonts w:ascii="Arial" w:hAnsi="Arial" w:cs="Arial"/>
                <w:sz w:val="24"/>
                <w:szCs w:val="24"/>
                <w:lang w:eastAsia="en-US"/>
              </w:rPr>
              <w:pPrChange w:id="3777" w:author="José Albeiro Montes Gil" w:date="2022-01-20T12:42:00Z">
                <w:pPr>
                  <w:spacing w:after="0" w:line="360" w:lineRule="auto"/>
                </w:pPr>
              </w:pPrChange>
            </w:pPr>
          </w:p>
        </w:tc>
      </w:tr>
      <w:tr w:rsidR="004A7756" w:rsidDel="00AF4086" w14:paraId="7DE0982C" w14:textId="00DAEB8C" w:rsidTr="00FF2E07">
        <w:trPr>
          <w:trHeight w:val="540"/>
          <w:del w:id="3778" w:author="José Albeiro Montes Gil" w:date="2022-01-19T17:02:00Z"/>
        </w:trPr>
        <w:tc>
          <w:tcPr>
            <w:tcW w:w="608"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033B8A06" w14:textId="4841C322" w:rsidR="004A7756" w:rsidDel="00AF4086" w:rsidRDefault="001C36EA" w:rsidP="0097128C">
            <w:pPr>
              <w:spacing w:after="0" w:line="360" w:lineRule="auto"/>
              <w:rPr>
                <w:del w:id="3779" w:author="José Albeiro Montes Gil" w:date="2022-01-19T17:02:00Z"/>
                <w:rFonts w:ascii="Arial" w:eastAsia="Times New Roman" w:hAnsi="Arial" w:cs="Arial"/>
                <w:b/>
                <w:color w:val="000000"/>
                <w:sz w:val="24"/>
                <w:szCs w:val="24"/>
                <w:lang w:eastAsia="en-US"/>
              </w:rPr>
              <w:pPrChange w:id="3780" w:author="José Albeiro Montes Gil" w:date="2022-01-20T12:42:00Z">
                <w:pPr>
                  <w:spacing w:after="0" w:line="360" w:lineRule="auto"/>
                  <w:jc w:val="both"/>
                </w:pPr>
              </w:pPrChange>
            </w:pPr>
            <w:del w:id="3781" w:author="José Albeiro Montes Gil" w:date="2022-01-19T17:02:00Z">
              <w:r w:rsidDel="00AF4086">
                <w:rPr>
                  <w:rFonts w:ascii="Arial" w:eastAsia="Times New Roman" w:hAnsi="Arial" w:cs="Arial"/>
                  <w:b/>
                  <w:color w:val="000000"/>
                  <w:sz w:val="24"/>
                  <w:szCs w:val="24"/>
                  <w:lang w:eastAsia="en-US"/>
                </w:rPr>
                <w:delText>2</w:delText>
              </w:r>
            </w:del>
          </w:p>
        </w:tc>
        <w:tc>
          <w:tcPr>
            <w:tcW w:w="3220"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1E2AB5BD" w14:textId="61771EF4" w:rsidR="004A7756" w:rsidDel="00AF4086" w:rsidRDefault="001C36EA" w:rsidP="0097128C">
            <w:pPr>
              <w:spacing w:after="0" w:line="360" w:lineRule="auto"/>
              <w:rPr>
                <w:del w:id="3782" w:author="José Albeiro Montes Gil" w:date="2022-01-19T17:02:00Z"/>
                <w:rFonts w:ascii="Arial" w:eastAsia="Times New Roman" w:hAnsi="Arial" w:cs="Arial"/>
                <w:color w:val="000000"/>
                <w:sz w:val="24"/>
                <w:szCs w:val="24"/>
                <w:lang w:eastAsia="en-US"/>
              </w:rPr>
              <w:pPrChange w:id="3783" w:author="José Albeiro Montes Gil" w:date="2022-01-20T12:42:00Z">
                <w:pPr>
                  <w:spacing w:after="0" w:line="360" w:lineRule="auto"/>
                  <w:jc w:val="both"/>
                </w:pPr>
              </w:pPrChange>
            </w:pPr>
            <w:del w:id="3784" w:author="José Albeiro Montes Gil" w:date="2022-01-19T17:02:00Z">
              <w:r w:rsidDel="00AF4086">
                <w:rPr>
                  <w:rFonts w:ascii="Arial" w:eastAsia="Times New Roman" w:hAnsi="Arial" w:cs="Arial"/>
                  <w:color w:val="000000"/>
                  <w:sz w:val="24"/>
                  <w:szCs w:val="24"/>
                  <w:lang w:eastAsia="en-US"/>
                </w:rPr>
                <w:delText>Honorarios del Investigador</w:delText>
              </w:r>
            </w:del>
          </w:p>
        </w:tc>
        <w:tc>
          <w:tcPr>
            <w:tcW w:w="1386"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678AD7EC" w14:textId="2C0B09E4" w:rsidR="004A7756" w:rsidDel="00AF4086" w:rsidRDefault="001C36EA" w:rsidP="0097128C">
            <w:pPr>
              <w:spacing w:after="0" w:line="360" w:lineRule="auto"/>
              <w:rPr>
                <w:del w:id="3785" w:author="José Albeiro Montes Gil" w:date="2022-01-19T17:02:00Z"/>
                <w:rFonts w:ascii="Arial" w:eastAsia="Times New Roman" w:hAnsi="Arial" w:cs="Arial"/>
                <w:color w:val="000000"/>
                <w:sz w:val="24"/>
                <w:szCs w:val="24"/>
                <w:lang w:eastAsia="en-US"/>
              </w:rPr>
              <w:pPrChange w:id="3786" w:author="José Albeiro Montes Gil" w:date="2022-01-20T12:42:00Z">
                <w:pPr>
                  <w:spacing w:after="0" w:line="360" w:lineRule="auto"/>
                  <w:jc w:val="both"/>
                </w:pPr>
              </w:pPrChange>
            </w:pPr>
            <w:del w:id="3787" w:author="José Albeiro Montes Gil" w:date="2022-01-19T17:02:00Z">
              <w:r w:rsidDel="00AF4086">
                <w:rPr>
                  <w:rFonts w:ascii="Arial" w:eastAsia="Times New Roman" w:hAnsi="Arial" w:cs="Arial"/>
                  <w:color w:val="000000"/>
                  <w:sz w:val="24"/>
                  <w:szCs w:val="24"/>
                  <w:lang w:eastAsia="en-US"/>
                </w:rPr>
                <w:delText>60</w:delText>
              </w:r>
            </w:del>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548A556B" w14:textId="64EE9024" w:rsidR="004A7756" w:rsidDel="00AF4086" w:rsidRDefault="001C36EA" w:rsidP="0097128C">
            <w:pPr>
              <w:spacing w:after="0" w:line="360" w:lineRule="auto"/>
              <w:rPr>
                <w:del w:id="3788" w:author="José Albeiro Montes Gil" w:date="2022-01-19T17:02:00Z"/>
                <w:rFonts w:ascii="Arial" w:eastAsia="Times New Roman" w:hAnsi="Arial" w:cs="Arial"/>
                <w:color w:val="000000"/>
                <w:sz w:val="24"/>
                <w:szCs w:val="24"/>
                <w:lang w:eastAsia="en-US"/>
              </w:rPr>
              <w:pPrChange w:id="3789" w:author="José Albeiro Montes Gil" w:date="2022-01-20T12:42:00Z">
                <w:pPr>
                  <w:spacing w:after="0" w:line="360" w:lineRule="auto"/>
                  <w:jc w:val="both"/>
                </w:pPr>
              </w:pPrChange>
            </w:pPr>
            <w:del w:id="3790" w:author="José Albeiro Montes Gil" w:date="2022-01-19T17:02:00Z">
              <w:r w:rsidDel="00AF4086">
                <w:rPr>
                  <w:rFonts w:ascii="Arial" w:eastAsia="Times New Roman" w:hAnsi="Arial" w:cs="Arial"/>
                  <w:color w:val="000000"/>
                  <w:sz w:val="24"/>
                  <w:szCs w:val="24"/>
                  <w:lang w:eastAsia="en-US"/>
                </w:rPr>
                <w:delText>Horas </w:delText>
              </w:r>
            </w:del>
          </w:p>
        </w:tc>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59FBDE29" w14:textId="75E2DC32" w:rsidR="004A7756" w:rsidDel="00AF4086" w:rsidRDefault="001C36EA" w:rsidP="0097128C">
            <w:pPr>
              <w:spacing w:after="0" w:line="360" w:lineRule="auto"/>
              <w:rPr>
                <w:del w:id="3791" w:author="José Albeiro Montes Gil" w:date="2022-01-19T17:02:00Z"/>
                <w:rFonts w:ascii="Arial" w:eastAsia="Times New Roman" w:hAnsi="Arial" w:cs="Arial"/>
                <w:color w:val="000000"/>
                <w:sz w:val="24"/>
                <w:szCs w:val="24"/>
                <w:lang w:eastAsia="en-US"/>
              </w:rPr>
              <w:pPrChange w:id="3792" w:author="José Albeiro Montes Gil" w:date="2022-01-20T12:42:00Z">
                <w:pPr>
                  <w:spacing w:after="0" w:line="360" w:lineRule="auto"/>
                  <w:jc w:val="both"/>
                </w:pPr>
              </w:pPrChange>
            </w:pPr>
            <w:del w:id="3793" w:author="José Albeiro Montes Gil" w:date="2022-01-19T17:02:00Z">
              <w:r w:rsidDel="00AF4086">
                <w:rPr>
                  <w:rFonts w:ascii="Arial" w:eastAsia="Times New Roman" w:hAnsi="Arial" w:cs="Arial"/>
                  <w:color w:val="000000"/>
                  <w:sz w:val="24"/>
                  <w:szCs w:val="24"/>
                  <w:lang w:eastAsia="en-US"/>
                </w:rPr>
                <w:delText>20.000</w:delText>
              </w:r>
            </w:del>
          </w:p>
        </w:tc>
        <w:tc>
          <w:tcPr>
            <w:tcW w:w="1355"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2E86A123" w14:textId="29A382BA" w:rsidR="004A7756" w:rsidDel="00AF4086" w:rsidRDefault="001C36EA" w:rsidP="0097128C">
            <w:pPr>
              <w:spacing w:after="0" w:line="360" w:lineRule="auto"/>
              <w:rPr>
                <w:del w:id="3794" w:author="José Albeiro Montes Gil" w:date="2022-01-19T17:02:00Z"/>
                <w:rFonts w:ascii="Arial" w:eastAsia="Times New Roman" w:hAnsi="Arial" w:cs="Arial"/>
                <w:color w:val="000000"/>
                <w:sz w:val="24"/>
                <w:szCs w:val="24"/>
                <w:lang w:eastAsia="en-US"/>
              </w:rPr>
              <w:pPrChange w:id="3795" w:author="José Albeiro Montes Gil" w:date="2022-01-20T12:42:00Z">
                <w:pPr>
                  <w:spacing w:after="0" w:line="360" w:lineRule="auto"/>
                  <w:jc w:val="both"/>
                </w:pPr>
              </w:pPrChange>
            </w:pPr>
            <w:del w:id="3796" w:author="José Albeiro Montes Gil" w:date="2022-01-19T17:02:00Z">
              <w:r w:rsidDel="00AF4086">
                <w:rPr>
                  <w:rFonts w:ascii="Arial" w:eastAsia="Times New Roman" w:hAnsi="Arial" w:cs="Arial"/>
                  <w:color w:val="000000"/>
                  <w:sz w:val="24"/>
                  <w:szCs w:val="24"/>
                  <w:lang w:eastAsia="en-US"/>
                </w:rPr>
                <w:delText>1’200.000</w:delText>
              </w:r>
            </w:del>
          </w:p>
        </w:tc>
      </w:tr>
      <w:tr w:rsidR="004A7756" w:rsidDel="00AF4086" w14:paraId="0C0E2B59" w14:textId="76EEC369" w:rsidTr="00FF2E07">
        <w:trPr>
          <w:trHeight w:val="540"/>
          <w:del w:id="3797" w:author="José Albeiro Montes Gil" w:date="2022-01-19T17:02:00Z"/>
        </w:trPr>
        <w:tc>
          <w:tcPr>
            <w:tcW w:w="608"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2C3AD5BC" w14:textId="14E7C0CD" w:rsidR="004A7756" w:rsidDel="00AF4086" w:rsidRDefault="001C36EA" w:rsidP="0097128C">
            <w:pPr>
              <w:spacing w:after="0" w:line="360" w:lineRule="auto"/>
              <w:rPr>
                <w:del w:id="3798" w:author="José Albeiro Montes Gil" w:date="2022-01-19T17:02:00Z"/>
                <w:rFonts w:ascii="Arial" w:eastAsia="Times New Roman" w:hAnsi="Arial" w:cs="Arial"/>
                <w:b/>
                <w:color w:val="000000"/>
                <w:sz w:val="24"/>
                <w:szCs w:val="24"/>
                <w:lang w:eastAsia="en-US"/>
              </w:rPr>
              <w:pPrChange w:id="3799" w:author="José Albeiro Montes Gil" w:date="2022-01-20T12:42:00Z">
                <w:pPr>
                  <w:spacing w:after="0" w:line="360" w:lineRule="auto"/>
                  <w:jc w:val="both"/>
                </w:pPr>
              </w:pPrChange>
            </w:pPr>
            <w:del w:id="3800" w:author="José Albeiro Montes Gil" w:date="2022-01-19T17:02:00Z">
              <w:r w:rsidDel="00AF4086">
                <w:rPr>
                  <w:rFonts w:ascii="Arial" w:eastAsia="Times New Roman" w:hAnsi="Arial" w:cs="Arial"/>
                  <w:b/>
                  <w:color w:val="000000"/>
                  <w:sz w:val="24"/>
                  <w:szCs w:val="24"/>
                  <w:lang w:eastAsia="en-US"/>
                </w:rPr>
                <w:delText>3</w:delText>
              </w:r>
            </w:del>
          </w:p>
        </w:tc>
        <w:tc>
          <w:tcPr>
            <w:tcW w:w="3220"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6826499D" w14:textId="2E63BCE4" w:rsidR="004A7756" w:rsidDel="00AF4086" w:rsidRDefault="001C36EA" w:rsidP="0097128C">
            <w:pPr>
              <w:spacing w:after="0" w:line="360" w:lineRule="auto"/>
              <w:rPr>
                <w:del w:id="3801" w:author="José Albeiro Montes Gil" w:date="2022-01-19T17:02:00Z"/>
                <w:rFonts w:ascii="Arial" w:eastAsia="Times New Roman" w:hAnsi="Arial" w:cs="Arial"/>
                <w:color w:val="000000"/>
                <w:sz w:val="24"/>
                <w:szCs w:val="24"/>
                <w:lang w:eastAsia="en-US"/>
              </w:rPr>
              <w:pPrChange w:id="3802" w:author="José Albeiro Montes Gil" w:date="2022-01-20T12:42:00Z">
                <w:pPr>
                  <w:spacing w:after="0" w:line="360" w:lineRule="auto"/>
                  <w:jc w:val="both"/>
                </w:pPr>
              </w:pPrChange>
            </w:pPr>
            <w:del w:id="3803" w:author="José Albeiro Montes Gil" w:date="2022-01-19T17:02:00Z">
              <w:r w:rsidDel="00AF4086">
                <w:rPr>
                  <w:rFonts w:ascii="Arial" w:eastAsia="Times New Roman" w:hAnsi="Arial" w:cs="Arial"/>
                  <w:color w:val="000000"/>
                  <w:sz w:val="24"/>
                  <w:szCs w:val="24"/>
                  <w:lang w:eastAsia="en-US"/>
                </w:rPr>
                <w:delText>Asistente a la investigación</w:delText>
              </w:r>
            </w:del>
          </w:p>
        </w:tc>
        <w:tc>
          <w:tcPr>
            <w:tcW w:w="1386"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1FE2EE58" w14:textId="45A03C4E" w:rsidR="004A7756" w:rsidDel="00AF4086" w:rsidRDefault="001C36EA" w:rsidP="0097128C">
            <w:pPr>
              <w:spacing w:after="0" w:line="360" w:lineRule="auto"/>
              <w:rPr>
                <w:del w:id="3804" w:author="José Albeiro Montes Gil" w:date="2022-01-19T17:02:00Z"/>
                <w:rFonts w:ascii="Arial" w:eastAsia="Times New Roman" w:hAnsi="Arial" w:cs="Arial"/>
                <w:color w:val="000000"/>
                <w:sz w:val="24"/>
                <w:szCs w:val="24"/>
                <w:lang w:eastAsia="en-US"/>
              </w:rPr>
              <w:pPrChange w:id="3805" w:author="José Albeiro Montes Gil" w:date="2022-01-20T12:42:00Z">
                <w:pPr>
                  <w:spacing w:after="0" w:line="360" w:lineRule="auto"/>
                  <w:jc w:val="both"/>
                </w:pPr>
              </w:pPrChange>
            </w:pPr>
            <w:del w:id="3806" w:author="José Albeiro Montes Gil" w:date="2022-01-19T17:02:00Z">
              <w:r w:rsidDel="00AF4086">
                <w:rPr>
                  <w:rFonts w:ascii="Arial" w:eastAsia="Times New Roman" w:hAnsi="Arial" w:cs="Arial"/>
                  <w:color w:val="000000"/>
                  <w:sz w:val="24"/>
                  <w:szCs w:val="24"/>
                  <w:lang w:eastAsia="en-US"/>
                </w:rPr>
                <w:delText>120</w:delText>
              </w:r>
            </w:del>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5FDE656E" w14:textId="52A32D5F" w:rsidR="004A7756" w:rsidDel="00AF4086" w:rsidRDefault="001C36EA" w:rsidP="0097128C">
            <w:pPr>
              <w:spacing w:after="0" w:line="360" w:lineRule="auto"/>
              <w:rPr>
                <w:del w:id="3807" w:author="José Albeiro Montes Gil" w:date="2022-01-19T17:02:00Z"/>
                <w:rFonts w:ascii="Arial" w:eastAsia="Times New Roman" w:hAnsi="Arial" w:cs="Arial"/>
                <w:color w:val="000000"/>
                <w:sz w:val="24"/>
                <w:szCs w:val="24"/>
                <w:lang w:eastAsia="en-US"/>
              </w:rPr>
              <w:pPrChange w:id="3808" w:author="José Albeiro Montes Gil" w:date="2022-01-20T12:42:00Z">
                <w:pPr>
                  <w:spacing w:after="0" w:line="360" w:lineRule="auto"/>
                  <w:jc w:val="both"/>
                </w:pPr>
              </w:pPrChange>
            </w:pPr>
            <w:del w:id="3809" w:author="José Albeiro Montes Gil" w:date="2022-01-19T17:02:00Z">
              <w:r w:rsidDel="00AF4086">
                <w:rPr>
                  <w:rFonts w:ascii="Arial" w:eastAsia="Times New Roman" w:hAnsi="Arial" w:cs="Arial"/>
                  <w:color w:val="000000"/>
                  <w:sz w:val="24"/>
                  <w:szCs w:val="24"/>
                  <w:lang w:eastAsia="en-US"/>
                </w:rPr>
                <w:delText>Horas </w:delText>
              </w:r>
            </w:del>
          </w:p>
        </w:tc>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71E62764" w14:textId="6924A37E" w:rsidR="004A7756" w:rsidDel="00AF4086" w:rsidRDefault="001C36EA" w:rsidP="0097128C">
            <w:pPr>
              <w:spacing w:after="0" w:line="360" w:lineRule="auto"/>
              <w:rPr>
                <w:del w:id="3810" w:author="José Albeiro Montes Gil" w:date="2022-01-19T17:02:00Z"/>
                <w:rFonts w:ascii="Arial" w:eastAsia="Times New Roman" w:hAnsi="Arial" w:cs="Arial"/>
                <w:color w:val="000000"/>
                <w:sz w:val="24"/>
                <w:szCs w:val="24"/>
                <w:lang w:eastAsia="en-US"/>
              </w:rPr>
              <w:pPrChange w:id="3811" w:author="José Albeiro Montes Gil" w:date="2022-01-20T12:42:00Z">
                <w:pPr>
                  <w:spacing w:after="0" w:line="360" w:lineRule="auto"/>
                  <w:jc w:val="both"/>
                </w:pPr>
              </w:pPrChange>
            </w:pPr>
            <w:del w:id="3812" w:author="José Albeiro Montes Gil" w:date="2022-01-19T17:02:00Z">
              <w:r w:rsidDel="00AF4086">
                <w:rPr>
                  <w:rFonts w:ascii="Arial" w:eastAsia="Times New Roman" w:hAnsi="Arial" w:cs="Arial"/>
                  <w:color w:val="000000"/>
                  <w:sz w:val="24"/>
                  <w:szCs w:val="24"/>
                  <w:lang w:eastAsia="en-US"/>
                </w:rPr>
                <w:delText>20.000</w:delText>
              </w:r>
            </w:del>
          </w:p>
        </w:tc>
        <w:tc>
          <w:tcPr>
            <w:tcW w:w="1355"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25821FE4" w14:textId="63881732" w:rsidR="004A7756" w:rsidDel="00AF4086" w:rsidRDefault="001C36EA" w:rsidP="0097128C">
            <w:pPr>
              <w:spacing w:after="0" w:line="360" w:lineRule="auto"/>
              <w:rPr>
                <w:del w:id="3813" w:author="José Albeiro Montes Gil" w:date="2022-01-19T17:02:00Z"/>
                <w:rFonts w:ascii="Arial" w:eastAsia="Times New Roman" w:hAnsi="Arial" w:cs="Arial"/>
                <w:color w:val="000000"/>
                <w:sz w:val="24"/>
                <w:szCs w:val="24"/>
                <w:lang w:eastAsia="en-US"/>
              </w:rPr>
              <w:pPrChange w:id="3814" w:author="José Albeiro Montes Gil" w:date="2022-01-20T12:42:00Z">
                <w:pPr>
                  <w:spacing w:after="0" w:line="360" w:lineRule="auto"/>
                  <w:jc w:val="both"/>
                </w:pPr>
              </w:pPrChange>
            </w:pPr>
            <w:del w:id="3815" w:author="José Albeiro Montes Gil" w:date="2022-01-19T17:02:00Z">
              <w:r w:rsidDel="00AF4086">
                <w:rPr>
                  <w:rFonts w:ascii="Arial" w:eastAsia="Times New Roman" w:hAnsi="Arial" w:cs="Arial"/>
                  <w:color w:val="000000"/>
                  <w:sz w:val="24"/>
                  <w:szCs w:val="24"/>
                  <w:lang w:eastAsia="en-US"/>
                </w:rPr>
                <w:delText>2’400.000</w:delText>
              </w:r>
            </w:del>
          </w:p>
        </w:tc>
      </w:tr>
      <w:tr w:rsidR="004A7756" w:rsidDel="00AF4086" w14:paraId="10DAE865" w14:textId="1DD6ED48" w:rsidTr="00FF2E07">
        <w:trPr>
          <w:trHeight w:val="540"/>
          <w:del w:id="3816" w:author="José Albeiro Montes Gil" w:date="2022-01-19T17:02:00Z"/>
        </w:trPr>
        <w:tc>
          <w:tcPr>
            <w:tcW w:w="608"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16A1ADAE" w14:textId="5A626BCA" w:rsidR="004A7756" w:rsidDel="00AF4086" w:rsidRDefault="001C36EA" w:rsidP="0097128C">
            <w:pPr>
              <w:spacing w:after="0" w:line="360" w:lineRule="auto"/>
              <w:rPr>
                <w:del w:id="3817" w:author="José Albeiro Montes Gil" w:date="2022-01-19T17:02:00Z"/>
                <w:rFonts w:ascii="Arial" w:eastAsia="Times New Roman" w:hAnsi="Arial" w:cs="Arial"/>
                <w:b/>
                <w:color w:val="000000"/>
                <w:sz w:val="24"/>
                <w:szCs w:val="24"/>
                <w:lang w:eastAsia="en-US"/>
              </w:rPr>
              <w:pPrChange w:id="3818" w:author="José Albeiro Montes Gil" w:date="2022-01-20T12:42:00Z">
                <w:pPr>
                  <w:spacing w:after="0" w:line="360" w:lineRule="auto"/>
                  <w:jc w:val="both"/>
                </w:pPr>
              </w:pPrChange>
            </w:pPr>
            <w:del w:id="3819" w:author="José Albeiro Montes Gil" w:date="2022-01-19T17:02:00Z">
              <w:r w:rsidDel="00AF4086">
                <w:rPr>
                  <w:rFonts w:ascii="Arial" w:eastAsia="Times New Roman" w:hAnsi="Arial" w:cs="Arial"/>
                  <w:b/>
                  <w:color w:val="000000"/>
                  <w:sz w:val="24"/>
                  <w:szCs w:val="24"/>
                  <w:lang w:eastAsia="en-US"/>
                </w:rPr>
                <w:delText>4</w:delText>
              </w:r>
            </w:del>
          </w:p>
        </w:tc>
        <w:tc>
          <w:tcPr>
            <w:tcW w:w="3220"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5390B677" w14:textId="55B88137" w:rsidR="004A7756" w:rsidDel="00AF4086" w:rsidRDefault="001C36EA" w:rsidP="0097128C">
            <w:pPr>
              <w:spacing w:after="0" w:line="360" w:lineRule="auto"/>
              <w:rPr>
                <w:del w:id="3820" w:author="José Albeiro Montes Gil" w:date="2022-01-19T17:02:00Z"/>
                <w:rFonts w:ascii="Arial" w:eastAsia="Times New Roman" w:hAnsi="Arial" w:cs="Arial"/>
                <w:b/>
                <w:bCs/>
                <w:i/>
                <w:iCs/>
                <w:color w:val="000000"/>
                <w:sz w:val="24"/>
                <w:szCs w:val="24"/>
                <w:lang w:eastAsia="en-US"/>
              </w:rPr>
              <w:pPrChange w:id="3821" w:author="José Albeiro Montes Gil" w:date="2022-01-20T12:42:00Z">
                <w:pPr>
                  <w:spacing w:after="0" w:line="360" w:lineRule="auto"/>
                  <w:jc w:val="both"/>
                </w:pPr>
              </w:pPrChange>
            </w:pPr>
            <w:del w:id="3822" w:author="José Albeiro Montes Gil" w:date="2022-01-19T17:02:00Z">
              <w:r w:rsidDel="00AF4086">
                <w:rPr>
                  <w:rFonts w:ascii="Arial" w:eastAsia="Times New Roman" w:hAnsi="Arial" w:cs="Arial"/>
                  <w:b/>
                  <w:bCs/>
                  <w:i/>
                  <w:iCs/>
                  <w:color w:val="000000"/>
                  <w:sz w:val="24"/>
                  <w:szCs w:val="24"/>
                  <w:lang w:eastAsia="en-US"/>
                </w:rPr>
                <w:delText>B Equipos</w:delText>
              </w:r>
            </w:del>
          </w:p>
        </w:tc>
        <w:tc>
          <w:tcPr>
            <w:tcW w:w="1386"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71B4CD4B" w14:textId="2241F5A5" w:rsidR="004A7756" w:rsidDel="00AF4086" w:rsidRDefault="004A7756" w:rsidP="0097128C">
            <w:pPr>
              <w:spacing w:after="0" w:line="360" w:lineRule="auto"/>
              <w:rPr>
                <w:del w:id="3823" w:author="José Albeiro Montes Gil" w:date="2022-01-19T17:02:00Z"/>
                <w:rFonts w:ascii="Arial" w:hAnsi="Arial" w:cs="Arial"/>
                <w:sz w:val="24"/>
                <w:szCs w:val="24"/>
                <w:lang w:eastAsia="en-US"/>
              </w:rPr>
              <w:pPrChange w:id="3824" w:author="José Albeiro Montes Gil" w:date="2022-01-20T12:42:00Z">
                <w:pPr>
                  <w:spacing w:after="0" w:line="360" w:lineRule="auto"/>
                </w:pPr>
              </w:pPrChange>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40349CD3" w14:textId="57798C8A" w:rsidR="004A7756" w:rsidDel="00AF4086" w:rsidRDefault="004A7756" w:rsidP="0097128C">
            <w:pPr>
              <w:spacing w:after="0" w:line="360" w:lineRule="auto"/>
              <w:rPr>
                <w:del w:id="3825" w:author="José Albeiro Montes Gil" w:date="2022-01-19T17:02:00Z"/>
                <w:rFonts w:ascii="Arial" w:hAnsi="Arial" w:cs="Arial"/>
                <w:sz w:val="24"/>
                <w:szCs w:val="24"/>
                <w:lang w:eastAsia="en-US"/>
              </w:rPr>
              <w:pPrChange w:id="3826" w:author="José Albeiro Montes Gil" w:date="2022-01-20T12:42:00Z">
                <w:pPr>
                  <w:spacing w:after="0" w:line="360" w:lineRule="auto"/>
                </w:pPr>
              </w:pPrChange>
            </w:pPr>
          </w:p>
        </w:tc>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3D7117C1" w14:textId="6D115C8D" w:rsidR="004A7756" w:rsidDel="00AF4086" w:rsidRDefault="004A7756" w:rsidP="0097128C">
            <w:pPr>
              <w:spacing w:after="0" w:line="360" w:lineRule="auto"/>
              <w:rPr>
                <w:del w:id="3827" w:author="José Albeiro Montes Gil" w:date="2022-01-19T17:02:00Z"/>
                <w:rFonts w:ascii="Arial" w:hAnsi="Arial" w:cs="Arial"/>
                <w:sz w:val="24"/>
                <w:szCs w:val="24"/>
                <w:lang w:eastAsia="en-US"/>
              </w:rPr>
              <w:pPrChange w:id="3828" w:author="José Albeiro Montes Gil" w:date="2022-01-20T12:42:00Z">
                <w:pPr>
                  <w:spacing w:after="0" w:line="360" w:lineRule="auto"/>
                </w:pPr>
              </w:pPrChange>
            </w:pPr>
          </w:p>
        </w:tc>
        <w:tc>
          <w:tcPr>
            <w:tcW w:w="1355"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36A91D6E" w14:textId="4E1885EE" w:rsidR="004A7756" w:rsidDel="00AF4086" w:rsidRDefault="004A7756" w:rsidP="0097128C">
            <w:pPr>
              <w:spacing w:after="0" w:line="360" w:lineRule="auto"/>
              <w:rPr>
                <w:del w:id="3829" w:author="José Albeiro Montes Gil" w:date="2022-01-19T17:02:00Z"/>
                <w:rFonts w:ascii="Arial" w:hAnsi="Arial" w:cs="Arial"/>
                <w:sz w:val="24"/>
                <w:szCs w:val="24"/>
                <w:lang w:eastAsia="en-US"/>
              </w:rPr>
              <w:pPrChange w:id="3830" w:author="José Albeiro Montes Gil" w:date="2022-01-20T12:42:00Z">
                <w:pPr>
                  <w:spacing w:after="0" w:line="360" w:lineRule="auto"/>
                </w:pPr>
              </w:pPrChange>
            </w:pPr>
          </w:p>
        </w:tc>
      </w:tr>
      <w:tr w:rsidR="004A7756" w:rsidDel="00AF4086" w14:paraId="09FC2D62" w14:textId="6BE2F37C" w:rsidTr="00FF2E07">
        <w:trPr>
          <w:trHeight w:val="540"/>
          <w:del w:id="3831" w:author="José Albeiro Montes Gil" w:date="2022-01-19T17:02:00Z"/>
        </w:trPr>
        <w:tc>
          <w:tcPr>
            <w:tcW w:w="608"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39121F97" w14:textId="5C733C57" w:rsidR="004A7756" w:rsidDel="00AF4086" w:rsidRDefault="001C36EA" w:rsidP="0097128C">
            <w:pPr>
              <w:spacing w:after="0" w:line="360" w:lineRule="auto"/>
              <w:rPr>
                <w:del w:id="3832" w:author="José Albeiro Montes Gil" w:date="2022-01-19T17:02:00Z"/>
                <w:rFonts w:ascii="Arial" w:eastAsia="Times New Roman" w:hAnsi="Arial" w:cs="Arial"/>
                <w:b/>
                <w:color w:val="000000"/>
                <w:sz w:val="24"/>
                <w:szCs w:val="24"/>
                <w:lang w:eastAsia="en-US"/>
              </w:rPr>
              <w:pPrChange w:id="3833" w:author="José Albeiro Montes Gil" w:date="2022-01-20T12:42:00Z">
                <w:pPr>
                  <w:spacing w:after="0" w:line="360" w:lineRule="auto"/>
                  <w:jc w:val="both"/>
                </w:pPr>
              </w:pPrChange>
            </w:pPr>
            <w:del w:id="3834" w:author="José Albeiro Montes Gil" w:date="2022-01-19T17:02:00Z">
              <w:r w:rsidDel="00AF4086">
                <w:rPr>
                  <w:rFonts w:ascii="Arial" w:eastAsia="Times New Roman" w:hAnsi="Arial" w:cs="Arial"/>
                  <w:b/>
                  <w:color w:val="000000"/>
                  <w:sz w:val="24"/>
                  <w:szCs w:val="24"/>
                  <w:lang w:eastAsia="en-US"/>
                </w:rPr>
                <w:delText>5</w:delText>
              </w:r>
            </w:del>
          </w:p>
        </w:tc>
        <w:tc>
          <w:tcPr>
            <w:tcW w:w="3220"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0752C6D7" w14:textId="3DB7A3A4" w:rsidR="004A7756" w:rsidDel="00AF4086" w:rsidRDefault="001C36EA" w:rsidP="0097128C">
            <w:pPr>
              <w:spacing w:after="0" w:line="360" w:lineRule="auto"/>
              <w:rPr>
                <w:del w:id="3835" w:author="José Albeiro Montes Gil" w:date="2022-01-19T17:02:00Z"/>
                <w:rFonts w:ascii="Arial" w:eastAsia="Times New Roman" w:hAnsi="Arial" w:cs="Arial"/>
                <w:color w:val="000000"/>
                <w:sz w:val="24"/>
                <w:szCs w:val="24"/>
                <w:lang w:eastAsia="en-US"/>
              </w:rPr>
              <w:pPrChange w:id="3836" w:author="José Albeiro Montes Gil" w:date="2022-01-20T12:42:00Z">
                <w:pPr>
                  <w:spacing w:after="0" w:line="360" w:lineRule="auto"/>
                  <w:jc w:val="both"/>
                </w:pPr>
              </w:pPrChange>
            </w:pPr>
            <w:del w:id="3837" w:author="José Albeiro Montes Gil" w:date="2022-01-19T17:02:00Z">
              <w:r w:rsidDel="00AF4086">
                <w:rPr>
                  <w:rFonts w:ascii="Arial" w:eastAsia="Times New Roman" w:hAnsi="Arial" w:cs="Arial"/>
                  <w:color w:val="000000"/>
                  <w:sz w:val="24"/>
                  <w:szCs w:val="24"/>
                  <w:lang w:eastAsia="en-US"/>
                </w:rPr>
                <w:delText>Computador </w:delText>
              </w:r>
            </w:del>
          </w:p>
        </w:tc>
        <w:tc>
          <w:tcPr>
            <w:tcW w:w="1386"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0DA2D790" w14:textId="2A0D9E31" w:rsidR="004A7756" w:rsidDel="00AF4086" w:rsidRDefault="001C36EA" w:rsidP="0097128C">
            <w:pPr>
              <w:spacing w:after="0" w:line="360" w:lineRule="auto"/>
              <w:rPr>
                <w:del w:id="3838" w:author="José Albeiro Montes Gil" w:date="2022-01-19T17:02:00Z"/>
                <w:rFonts w:ascii="Arial" w:eastAsia="Times New Roman" w:hAnsi="Arial" w:cs="Arial"/>
                <w:color w:val="000000"/>
                <w:sz w:val="24"/>
                <w:szCs w:val="24"/>
                <w:lang w:eastAsia="en-US"/>
              </w:rPr>
              <w:pPrChange w:id="3839" w:author="José Albeiro Montes Gil" w:date="2022-01-20T12:42:00Z">
                <w:pPr>
                  <w:spacing w:after="0" w:line="360" w:lineRule="auto"/>
                  <w:jc w:val="both"/>
                </w:pPr>
              </w:pPrChange>
            </w:pPr>
            <w:del w:id="3840" w:author="José Albeiro Montes Gil" w:date="2022-01-19T17:02:00Z">
              <w:r w:rsidDel="00AF4086">
                <w:rPr>
                  <w:rFonts w:ascii="Arial" w:eastAsia="Times New Roman" w:hAnsi="Arial" w:cs="Arial"/>
                  <w:color w:val="000000"/>
                  <w:sz w:val="24"/>
                  <w:szCs w:val="24"/>
                  <w:lang w:eastAsia="en-US"/>
                </w:rPr>
                <w:delText>2</w:delText>
              </w:r>
            </w:del>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3B345E4B" w14:textId="677A971D" w:rsidR="004A7756" w:rsidDel="00AF4086" w:rsidRDefault="004A7756" w:rsidP="0097128C">
            <w:pPr>
              <w:spacing w:after="0" w:line="360" w:lineRule="auto"/>
              <w:rPr>
                <w:del w:id="3841" w:author="José Albeiro Montes Gil" w:date="2022-01-19T17:02:00Z"/>
                <w:rFonts w:ascii="Arial" w:hAnsi="Arial" w:cs="Arial"/>
                <w:sz w:val="24"/>
                <w:szCs w:val="24"/>
                <w:lang w:eastAsia="en-US"/>
              </w:rPr>
              <w:pPrChange w:id="3842" w:author="José Albeiro Montes Gil" w:date="2022-01-20T12:42:00Z">
                <w:pPr>
                  <w:spacing w:after="0" w:line="360" w:lineRule="auto"/>
                </w:pPr>
              </w:pPrChange>
            </w:pPr>
          </w:p>
        </w:tc>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631238D0" w14:textId="6A78CB67" w:rsidR="004A7756" w:rsidDel="00AF4086" w:rsidRDefault="001C36EA" w:rsidP="0097128C">
            <w:pPr>
              <w:spacing w:after="0" w:line="360" w:lineRule="auto"/>
              <w:rPr>
                <w:del w:id="3843" w:author="José Albeiro Montes Gil" w:date="2022-01-19T17:02:00Z"/>
                <w:rFonts w:ascii="Arial" w:eastAsia="Times New Roman" w:hAnsi="Arial" w:cs="Arial"/>
                <w:color w:val="000000"/>
                <w:sz w:val="24"/>
                <w:szCs w:val="24"/>
                <w:lang w:eastAsia="en-US"/>
              </w:rPr>
              <w:pPrChange w:id="3844" w:author="José Albeiro Montes Gil" w:date="2022-01-20T12:42:00Z">
                <w:pPr>
                  <w:spacing w:after="0" w:line="360" w:lineRule="auto"/>
                  <w:jc w:val="both"/>
                </w:pPr>
              </w:pPrChange>
            </w:pPr>
            <w:del w:id="3845" w:author="José Albeiro Montes Gil" w:date="2022-01-19T17:02:00Z">
              <w:r w:rsidDel="00AF4086">
                <w:rPr>
                  <w:rFonts w:ascii="Arial" w:eastAsia="Times New Roman" w:hAnsi="Arial" w:cs="Arial"/>
                  <w:color w:val="000000"/>
                  <w:sz w:val="24"/>
                  <w:szCs w:val="24"/>
                  <w:lang w:eastAsia="en-US"/>
                </w:rPr>
                <w:delText>1.000.000</w:delText>
              </w:r>
            </w:del>
          </w:p>
        </w:tc>
        <w:tc>
          <w:tcPr>
            <w:tcW w:w="1355"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4D1A6E09" w14:textId="66873401" w:rsidR="004A7756" w:rsidDel="00AF4086" w:rsidRDefault="001C36EA" w:rsidP="0097128C">
            <w:pPr>
              <w:spacing w:after="0" w:line="360" w:lineRule="auto"/>
              <w:rPr>
                <w:del w:id="3846" w:author="José Albeiro Montes Gil" w:date="2022-01-19T17:02:00Z"/>
                <w:rFonts w:ascii="Arial" w:eastAsia="Times New Roman" w:hAnsi="Arial" w:cs="Arial"/>
                <w:color w:val="000000"/>
                <w:sz w:val="24"/>
                <w:szCs w:val="24"/>
                <w:lang w:eastAsia="en-US"/>
              </w:rPr>
              <w:pPrChange w:id="3847" w:author="José Albeiro Montes Gil" w:date="2022-01-20T12:42:00Z">
                <w:pPr>
                  <w:spacing w:after="0" w:line="360" w:lineRule="auto"/>
                  <w:jc w:val="both"/>
                </w:pPr>
              </w:pPrChange>
            </w:pPr>
            <w:del w:id="3848" w:author="José Albeiro Montes Gil" w:date="2022-01-19T17:02:00Z">
              <w:r w:rsidDel="00AF4086">
                <w:rPr>
                  <w:rFonts w:ascii="Arial" w:eastAsia="Times New Roman" w:hAnsi="Arial" w:cs="Arial"/>
                  <w:color w:val="000000"/>
                  <w:sz w:val="24"/>
                  <w:szCs w:val="24"/>
                  <w:lang w:eastAsia="en-US"/>
                </w:rPr>
                <w:delText>2’000.000</w:delText>
              </w:r>
            </w:del>
          </w:p>
        </w:tc>
      </w:tr>
      <w:tr w:rsidR="004A7756" w:rsidDel="00AF4086" w14:paraId="3CCCB178" w14:textId="569B84DC" w:rsidTr="00FF2E07">
        <w:trPr>
          <w:trHeight w:val="540"/>
          <w:del w:id="3849" w:author="José Albeiro Montes Gil" w:date="2022-01-19T17:02:00Z"/>
        </w:trPr>
        <w:tc>
          <w:tcPr>
            <w:tcW w:w="608"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2A65C179" w14:textId="345C7F8C" w:rsidR="004A7756" w:rsidDel="00AF4086" w:rsidRDefault="001C36EA" w:rsidP="0097128C">
            <w:pPr>
              <w:spacing w:after="0" w:line="360" w:lineRule="auto"/>
              <w:rPr>
                <w:del w:id="3850" w:author="José Albeiro Montes Gil" w:date="2022-01-19T17:02:00Z"/>
                <w:rFonts w:ascii="Arial" w:eastAsia="Times New Roman" w:hAnsi="Arial" w:cs="Arial"/>
                <w:b/>
                <w:color w:val="000000"/>
                <w:sz w:val="24"/>
                <w:szCs w:val="24"/>
                <w:lang w:eastAsia="en-US"/>
              </w:rPr>
              <w:pPrChange w:id="3851" w:author="José Albeiro Montes Gil" w:date="2022-01-20T12:42:00Z">
                <w:pPr>
                  <w:spacing w:after="0" w:line="360" w:lineRule="auto"/>
                  <w:jc w:val="both"/>
                </w:pPr>
              </w:pPrChange>
            </w:pPr>
            <w:del w:id="3852" w:author="José Albeiro Montes Gil" w:date="2022-01-19T17:02:00Z">
              <w:r w:rsidDel="00AF4086">
                <w:rPr>
                  <w:rFonts w:ascii="Arial" w:eastAsia="Times New Roman" w:hAnsi="Arial" w:cs="Arial"/>
                  <w:b/>
                  <w:color w:val="000000"/>
                  <w:sz w:val="24"/>
                  <w:szCs w:val="24"/>
                  <w:lang w:eastAsia="en-US"/>
                </w:rPr>
                <w:delText>6</w:delText>
              </w:r>
            </w:del>
          </w:p>
        </w:tc>
        <w:tc>
          <w:tcPr>
            <w:tcW w:w="3220"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1CBC13A1" w14:textId="239CDC15" w:rsidR="004A7756" w:rsidDel="00AF4086" w:rsidRDefault="001C36EA" w:rsidP="0097128C">
            <w:pPr>
              <w:spacing w:after="0" w:line="360" w:lineRule="auto"/>
              <w:rPr>
                <w:del w:id="3853" w:author="José Albeiro Montes Gil" w:date="2022-01-19T17:02:00Z"/>
                <w:rFonts w:ascii="Arial" w:eastAsia="Times New Roman" w:hAnsi="Arial" w:cs="Arial"/>
                <w:color w:val="000000"/>
                <w:sz w:val="24"/>
                <w:szCs w:val="24"/>
                <w:lang w:eastAsia="en-US"/>
              </w:rPr>
              <w:pPrChange w:id="3854" w:author="José Albeiro Montes Gil" w:date="2022-01-20T12:42:00Z">
                <w:pPr>
                  <w:spacing w:after="0" w:line="360" w:lineRule="auto"/>
                  <w:jc w:val="both"/>
                </w:pPr>
              </w:pPrChange>
            </w:pPr>
            <w:del w:id="3855" w:author="José Albeiro Montes Gil" w:date="2022-01-19T17:02:00Z">
              <w:r w:rsidDel="00AF4086">
                <w:rPr>
                  <w:rFonts w:ascii="Arial" w:eastAsia="Times New Roman" w:hAnsi="Arial" w:cs="Arial"/>
                  <w:color w:val="000000"/>
                  <w:sz w:val="24"/>
                  <w:szCs w:val="24"/>
                  <w:lang w:eastAsia="en-US"/>
                </w:rPr>
                <w:delText>Internet</w:delText>
              </w:r>
            </w:del>
          </w:p>
        </w:tc>
        <w:tc>
          <w:tcPr>
            <w:tcW w:w="1386"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7649C4B4" w14:textId="3280AFC6" w:rsidR="004A7756" w:rsidDel="00AF4086" w:rsidRDefault="001C36EA" w:rsidP="0097128C">
            <w:pPr>
              <w:spacing w:after="0" w:line="360" w:lineRule="auto"/>
              <w:rPr>
                <w:del w:id="3856" w:author="José Albeiro Montes Gil" w:date="2022-01-19T17:02:00Z"/>
                <w:rFonts w:ascii="Arial" w:eastAsia="Times New Roman" w:hAnsi="Arial" w:cs="Arial"/>
                <w:color w:val="000000"/>
                <w:sz w:val="24"/>
                <w:szCs w:val="24"/>
                <w:lang w:eastAsia="en-US"/>
              </w:rPr>
              <w:pPrChange w:id="3857" w:author="José Albeiro Montes Gil" w:date="2022-01-20T12:42:00Z">
                <w:pPr>
                  <w:spacing w:after="0" w:line="360" w:lineRule="auto"/>
                  <w:jc w:val="both"/>
                </w:pPr>
              </w:pPrChange>
            </w:pPr>
            <w:del w:id="3858" w:author="José Albeiro Montes Gil" w:date="2022-01-19T17:02:00Z">
              <w:r w:rsidDel="00AF4086">
                <w:rPr>
                  <w:rFonts w:ascii="Arial" w:eastAsia="Times New Roman" w:hAnsi="Arial" w:cs="Arial"/>
                  <w:color w:val="000000"/>
                  <w:sz w:val="24"/>
                  <w:szCs w:val="24"/>
                  <w:lang w:eastAsia="en-US"/>
                </w:rPr>
                <w:delText>6</w:delText>
              </w:r>
            </w:del>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070C1698" w14:textId="02F30B1B" w:rsidR="004A7756" w:rsidDel="00AF4086" w:rsidRDefault="001C36EA" w:rsidP="0097128C">
            <w:pPr>
              <w:spacing w:after="0" w:line="360" w:lineRule="auto"/>
              <w:rPr>
                <w:del w:id="3859" w:author="José Albeiro Montes Gil" w:date="2022-01-19T17:02:00Z"/>
                <w:rFonts w:ascii="Arial" w:eastAsia="Times New Roman" w:hAnsi="Arial" w:cs="Arial"/>
                <w:color w:val="000000"/>
                <w:sz w:val="24"/>
                <w:szCs w:val="24"/>
                <w:lang w:eastAsia="en-US"/>
              </w:rPr>
              <w:pPrChange w:id="3860" w:author="José Albeiro Montes Gil" w:date="2022-01-20T12:42:00Z">
                <w:pPr>
                  <w:spacing w:after="0" w:line="360" w:lineRule="auto"/>
                  <w:jc w:val="both"/>
                </w:pPr>
              </w:pPrChange>
            </w:pPr>
            <w:del w:id="3861" w:author="José Albeiro Montes Gil" w:date="2022-01-19T17:02:00Z">
              <w:r w:rsidDel="00AF4086">
                <w:rPr>
                  <w:rFonts w:ascii="Arial" w:eastAsia="Times New Roman" w:hAnsi="Arial" w:cs="Arial"/>
                  <w:color w:val="000000"/>
                  <w:sz w:val="24"/>
                  <w:szCs w:val="24"/>
                  <w:lang w:eastAsia="en-US"/>
                </w:rPr>
                <w:delText>meses  </w:delText>
              </w:r>
            </w:del>
          </w:p>
        </w:tc>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75CB7997" w14:textId="5EE4A5F0" w:rsidR="004A7756" w:rsidDel="00AF4086" w:rsidRDefault="001C36EA" w:rsidP="0097128C">
            <w:pPr>
              <w:spacing w:after="0" w:line="360" w:lineRule="auto"/>
              <w:rPr>
                <w:del w:id="3862" w:author="José Albeiro Montes Gil" w:date="2022-01-19T17:02:00Z"/>
                <w:rFonts w:ascii="Arial" w:eastAsia="Times New Roman" w:hAnsi="Arial" w:cs="Arial"/>
                <w:color w:val="000000"/>
                <w:sz w:val="24"/>
                <w:szCs w:val="24"/>
                <w:lang w:eastAsia="en-US"/>
              </w:rPr>
              <w:pPrChange w:id="3863" w:author="José Albeiro Montes Gil" w:date="2022-01-20T12:42:00Z">
                <w:pPr>
                  <w:spacing w:after="0" w:line="360" w:lineRule="auto"/>
                  <w:jc w:val="both"/>
                </w:pPr>
              </w:pPrChange>
            </w:pPr>
            <w:del w:id="3864" w:author="José Albeiro Montes Gil" w:date="2022-01-19T17:02:00Z">
              <w:r w:rsidDel="00AF4086">
                <w:rPr>
                  <w:rFonts w:ascii="Arial" w:eastAsia="Times New Roman" w:hAnsi="Arial" w:cs="Arial"/>
                  <w:color w:val="000000"/>
                  <w:sz w:val="24"/>
                  <w:szCs w:val="24"/>
                  <w:lang w:eastAsia="en-US"/>
                </w:rPr>
                <w:delText>150.000</w:delText>
              </w:r>
            </w:del>
          </w:p>
        </w:tc>
        <w:tc>
          <w:tcPr>
            <w:tcW w:w="1355"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1A0494C9" w14:textId="26D864B0" w:rsidR="004A7756" w:rsidDel="00AF4086" w:rsidRDefault="001C36EA" w:rsidP="0097128C">
            <w:pPr>
              <w:spacing w:after="0" w:line="360" w:lineRule="auto"/>
              <w:rPr>
                <w:del w:id="3865" w:author="José Albeiro Montes Gil" w:date="2022-01-19T17:02:00Z"/>
                <w:rFonts w:ascii="Arial" w:eastAsia="Times New Roman" w:hAnsi="Arial" w:cs="Arial"/>
                <w:color w:val="000000"/>
                <w:sz w:val="24"/>
                <w:szCs w:val="24"/>
                <w:lang w:eastAsia="en-US"/>
              </w:rPr>
              <w:pPrChange w:id="3866" w:author="José Albeiro Montes Gil" w:date="2022-01-20T12:42:00Z">
                <w:pPr>
                  <w:spacing w:after="0" w:line="360" w:lineRule="auto"/>
                  <w:jc w:val="both"/>
                </w:pPr>
              </w:pPrChange>
            </w:pPr>
            <w:del w:id="3867" w:author="José Albeiro Montes Gil" w:date="2022-01-19T17:02:00Z">
              <w:r w:rsidDel="00AF4086">
                <w:rPr>
                  <w:rFonts w:ascii="Arial" w:eastAsia="Times New Roman" w:hAnsi="Arial" w:cs="Arial"/>
                  <w:color w:val="000000"/>
                  <w:sz w:val="24"/>
                  <w:szCs w:val="24"/>
                  <w:lang w:eastAsia="en-US"/>
                </w:rPr>
                <w:delText xml:space="preserve">   900.000</w:delText>
              </w:r>
            </w:del>
          </w:p>
        </w:tc>
      </w:tr>
      <w:tr w:rsidR="004A7756" w:rsidDel="00AF4086" w14:paraId="0BFB4D09" w14:textId="404DF6BA" w:rsidTr="00FF2E07">
        <w:trPr>
          <w:trHeight w:val="540"/>
          <w:del w:id="3868" w:author="José Albeiro Montes Gil" w:date="2022-01-19T17:02:00Z"/>
        </w:trPr>
        <w:tc>
          <w:tcPr>
            <w:tcW w:w="608"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13C12941" w14:textId="15609022" w:rsidR="004A7756" w:rsidDel="00AF4086" w:rsidRDefault="001C36EA" w:rsidP="0097128C">
            <w:pPr>
              <w:spacing w:after="0" w:line="360" w:lineRule="auto"/>
              <w:rPr>
                <w:del w:id="3869" w:author="José Albeiro Montes Gil" w:date="2022-01-19T17:02:00Z"/>
                <w:rFonts w:ascii="Arial" w:eastAsia="Times New Roman" w:hAnsi="Arial" w:cs="Arial"/>
                <w:b/>
                <w:color w:val="000000"/>
                <w:sz w:val="24"/>
                <w:szCs w:val="24"/>
                <w:lang w:eastAsia="en-US"/>
              </w:rPr>
              <w:pPrChange w:id="3870" w:author="José Albeiro Montes Gil" w:date="2022-01-20T12:42:00Z">
                <w:pPr>
                  <w:spacing w:after="0" w:line="360" w:lineRule="auto"/>
                  <w:jc w:val="both"/>
                </w:pPr>
              </w:pPrChange>
            </w:pPr>
            <w:del w:id="3871" w:author="José Albeiro Montes Gil" w:date="2022-01-19T17:02:00Z">
              <w:r w:rsidDel="00AF4086">
                <w:rPr>
                  <w:rFonts w:ascii="Arial" w:eastAsia="Times New Roman" w:hAnsi="Arial" w:cs="Arial"/>
                  <w:b/>
                  <w:color w:val="000000"/>
                  <w:sz w:val="24"/>
                  <w:szCs w:val="24"/>
                  <w:lang w:eastAsia="en-US"/>
                </w:rPr>
                <w:delText>8</w:delText>
              </w:r>
            </w:del>
          </w:p>
        </w:tc>
        <w:tc>
          <w:tcPr>
            <w:tcW w:w="3220"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74586239" w14:textId="0435405F" w:rsidR="004A7756" w:rsidDel="00AF4086" w:rsidRDefault="00FF2E07" w:rsidP="0097128C">
            <w:pPr>
              <w:spacing w:after="0" w:line="360" w:lineRule="auto"/>
              <w:rPr>
                <w:del w:id="3872" w:author="José Albeiro Montes Gil" w:date="2022-01-19T17:02:00Z"/>
                <w:rFonts w:ascii="Arial" w:eastAsia="Times New Roman" w:hAnsi="Arial" w:cs="Arial"/>
                <w:b/>
                <w:bCs/>
                <w:i/>
                <w:iCs/>
                <w:color w:val="000000"/>
                <w:sz w:val="24"/>
                <w:szCs w:val="24"/>
                <w:lang w:eastAsia="en-US"/>
              </w:rPr>
              <w:pPrChange w:id="3873" w:author="José Albeiro Montes Gil" w:date="2022-01-20T12:42:00Z">
                <w:pPr>
                  <w:spacing w:after="0" w:line="360" w:lineRule="auto"/>
                  <w:jc w:val="both"/>
                </w:pPr>
              </w:pPrChange>
            </w:pPr>
            <w:del w:id="3874" w:author="José Albeiro Montes Gil" w:date="2022-01-19T17:02:00Z">
              <w:r w:rsidDel="00AF4086">
                <w:rPr>
                  <w:rFonts w:ascii="Arial" w:eastAsia="Times New Roman" w:hAnsi="Arial" w:cs="Arial"/>
                  <w:b/>
                  <w:bCs/>
                  <w:i/>
                  <w:iCs/>
                  <w:color w:val="000000"/>
                  <w:sz w:val="24"/>
                  <w:szCs w:val="24"/>
                  <w:lang w:eastAsia="en-US"/>
                </w:rPr>
                <w:delText>C S</w:delText>
              </w:r>
              <w:r w:rsidR="001C36EA" w:rsidDel="00AF4086">
                <w:rPr>
                  <w:rFonts w:ascii="Arial" w:eastAsia="Times New Roman" w:hAnsi="Arial" w:cs="Arial"/>
                  <w:b/>
                  <w:bCs/>
                  <w:i/>
                  <w:iCs/>
                  <w:color w:val="000000"/>
                  <w:sz w:val="24"/>
                  <w:szCs w:val="24"/>
                  <w:lang w:eastAsia="en-US"/>
                </w:rPr>
                <w:delText>alidas de campo.</w:delText>
              </w:r>
            </w:del>
          </w:p>
        </w:tc>
        <w:tc>
          <w:tcPr>
            <w:tcW w:w="1386"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7DBD2D13" w14:textId="09F33E4D" w:rsidR="004A7756" w:rsidDel="00AF4086" w:rsidRDefault="004A7756" w:rsidP="0097128C">
            <w:pPr>
              <w:spacing w:after="0" w:line="360" w:lineRule="auto"/>
              <w:rPr>
                <w:del w:id="3875" w:author="José Albeiro Montes Gil" w:date="2022-01-19T17:02:00Z"/>
                <w:rFonts w:ascii="Arial" w:eastAsia="Times New Roman" w:hAnsi="Arial" w:cs="Arial"/>
                <w:sz w:val="24"/>
                <w:szCs w:val="24"/>
                <w:lang w:eastAsia="en-US"/>
              </w:rPr>
              <w:pPrChange w:id="3876" w:author="José Albeiro Montes Gil" w:date="2022-01-20T12:42:00Z">
                <w:pPr>
                  <w:spacing w:after="0" w:line="360" w:lineRule="auto"/>
                  <w:jc w:val="both"/>
                </w:pPr>
              </w:pPrChange>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5D772238" w14:textId="53A9D5E1" w:rsidR="004A7756" w:rsidDel="00AF4086" w:rsidRDefault="004A7756" w:rsidP="0097128C">
            <w:pPr>
              <w:spacing w:after="0" w:line="360" w:lineRule="auto"/>
              <w:rPr>
                <w:del w:id="3877" w:author="José Albeiro Montes Gil" w:date="2022-01-19T17:02:00Z"/>
                <w:rFonts w:ascii="Arial" w:hAnsi="Arial" w:cs="Arial"/>
                <w:sz w:val="24"/>
                <w:szCs w:val="24"/>
                <w:lang w:eastAsia="en-US"/>
              </w:rPr>
              <w:pPrChange w:id="3878" w:author="José Albeiro Montes Gil" w:date="2022-01-20T12:42:00Z">
                <w:pPr>
                  <w:spacing w:after="0" w:line="360" w:lineRule="auto"/>
                </w:pPr>
              </w:pPrChange>
            </w:pPr>
          </w:p>
        </w:tc>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3E68A2F9" w14:textId="357F04A3" w:rsidR="004A7756" w:rsidDel="00AF4086" w:rsidRDefault="004A7756" w:rsidP="0097128C">
            <w:pPr>
              <w:spacing w:after="0" w:line="360" w:lineRule="auto"/>
              <w:rPr>
                <w:del w:id="3879" w:author="José Albeiro Montes Gil" w:date="2022-01-19T17:02:00Z"/>
                <w:rFonts w:ascii="Arial" w:eastAsia="Times New Roman" w:hAnsi="Arial" w:cs="Arial"/>
                <w:sz w:val="24"/>
                <w:szCs w:val="24"/>
                <w:lang w:eastAsia="en-US"/>
              </w:rPr>
              <w:pPrChange w:id="3880" w:author="José Albeiro Montes Gil" w:date="2022-01-20T12:42:00Z">
                <w:pPr>
                  <w:spacing w:after="0" w:line="360" w:lineRule="auto"/>
                  <w:jc w:val="both"/>
                </w:pPr>
              </w:pPrChange>
            </w:pPr>
          </w:p>
        </w:tc>
        <w:tc>
          <w:tcPr>
            <w:tcW w:w="1355"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4F41021F" w14:textId="64E1AA45" w:rsidR="004A7756" w:rsidDel="00AF4086" w:rsidRDefault="004A7756" w:rsidP="0097128C">
            <w:pPr>
              <w:spacing w:after="0" w:line="360" w:lineRule="auto"/>
              <w:rPr>
                <w:del w:id="3881" w:author="José Albeiro Montes Gil" w:date="2022-01-19T17:02:00Z"/>
                <w:rFonts w:ascii="Arial" w:eastAsia="Times New Roman" w:hAnsi="Arial" w:cs="Arial"/>
                <w:sz w:val="24"/>
                <w:szCs w:val="24"/>
                <w:lang w:eastAsia="en-US"/>
              </w:rPr>
              <w:pPrChange w:id="3882" w:author="José Albeiro Montes Gil" w:date="2022-01-20T12:42:00Z">
                <w:pPr>
                  <w:spacing w:after="0" w:line="360" w:lineRule="auto"/>
                  <w:jc w:val="both"/>
                </w:pPr>
              </w:pPrChange>
            </w:pPr>
          </w:p>
        </w:tc>
      </w:tr>
      <w:tr w:rsidR="004A7756" w:rsidDel="00AF4086" w14:paraId="3FC86400" w14:textId="3E0F086E" w:rsidTr="00FF2E07">
        <w:trPr>
          <w:trHeight w:val="540"/>
          <w:del w:id="3883" w:author="José Albeiro Montes Gil" w:date="2022-01-19T17:02:00Z"/>
        </w:trPr>
        <w:tc>
          <w:tcPr>
            <w:tcW w:w="608"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42C709B7" w14:textId="1A7CA575" w:rsidR="004A7756" w:rsidDel="00AF4086" w:rsidRDefault="001C36EA" w:rsidP="0097128C">
            <w:pPr>
              <w:spacing w:after="0" w:line="360" w:lineRule="auto"/>
              <w:rPr>
                <w:del w:id="3884" w:author="José Albeiro Montes Gil" w:date="2022-01-19T17:02:00Z"/>
                <w:rFonts w:ascii="Arial" w:eastAsia="Times New Roman" w:hAnsi="Arial" w:cs="Arial"/>
                <w:b/>
                <w:color w:val="000000"/>
                <w:sz w:val="24"/>
                <w:szCs w:val="24"/>
                <w:lang w:eastAsia="en-US"/>
              </w:rPr>
              <w:pPrChange w:id="3885" w:author="José Albeiro Montes Gil" w:date="2022-01-20T12:42:00Z">
                <w:pPr>
                  <w:spacing w:after="0" w:line="360" w:lineRule="auto"/>
                  <w:jc w:val="both"/>
                </w:pPr>
              </w:pPrChange>
            </w:pPr>
            <w:del w:id="3886" w:author="José Albeiro Montes Gil" w:date="2022-01-19T17:02:00Z">
              <w:r w:rsidDel="00AF4086">
                <w:rPr>
                  <w:rFonts w:ascii="Arial" w:eastAsia="Times New Roman" w:hAnsi="Arial" w:cs="Arial"/>
                  <w:b/>
                  <w:color w:val="000000"/>
                  <w:sz w:val="24"/>
                  <w:szCs w:val="24"/>
                  <w:lang w:eastAsia="en-US"/>
                </w:rPr>
                <w:delText>9</w:delText>
              </w:r>
            </w:del>
          </w:p>
        </w:tc>
        <w:tc>
          <w:tcPr>
            <w:tcW w:w="3220"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68CC9B34" w14:textId="5FBDDDEC" w:rsidR="004A7756" w:rsidDel="00AF4086" w:rsidRDefault="001C36EA" w:rsidP="0097128C">
            <w:pPr>
              <w:spacing w:after="0" w:line="360" w:lineRule="auto"/>
              <w:rPr>
                <w:del w:id="3887" w:author="José Albeiro Montes Gil" w:date="2022-01-19T17:02:00Z"/>
                <w:rFonts w:ascii="Arial" w:eastAsia="Times New Roman" w:hAnsi="Arial" w:cs="Arial"/>
                <w:color w:val="000000"/>
                <w:sz w:val="24"/>
                <w:szCs w:val="24"/>
                <w:lang w:eastAsia="en-US"/>
              </w:rPr>
              <w:pPrChange w:id="3888" w:author="José Albeiro Montes Gil" w:date="2022-01-20T12:42:00Z">
                <w:pPr>
                  <w:spacing w:after="0" w:line="360" w:lineRule="auto"/>
                  <w:jc w:val="both"/>
                </w:pPr>
              </w:pPrChange>
            </w:pPr>
            <w:del w:id="3889" w:author="José Albeiro Montes Gil" w:date="2022-01-19T17:02:00Z">
              <w:r w:rsidDel="00AF4086">
                <w:rPr>
                  <w:rFonts w:ascii="Arial" w:eastAsia="Times New Roman" w:hAnsi="Arial" w:cs="Arial"/>
                  <w:color w:val="000000"/>
                  <w:sz w:val="24"/>
                  <w:szCs w:val="24"/>
                  <w:lang w:eastAsia="en-US"/>
                </w:rPr>
                <w:delText>Viajes </w:delText>
              </w:r>
            </w:del>
          </w:p>
          <w:p w14:paraId="0C6AFF0C" w14:textId="607688C7" w:rsidR="004A7756" w:rsidDel="00AF4086" w:rsidRDefault="001C36EA" w:rsidP="0097128C">
            <w:pPr>
              <w:spacing w:after="0" w:line="360" w:lineRule="auto"/>
              <w:rPr>
                <w:del w:id="3890" w:author="José Albeiro Montes Gil" w:date="2022-01-19T17:02:00Z"/>
                <w:rFonts w:ascii="Arial" w:eastAsia="Times New Roman" w:hAnsi="Arial" w:cs="Arial"/>
                <w:color w:val="000000"/>
                <w:sz w:val="24"/>
                <w:szCs w:val="24"/>
                <w:lang w:eastAsia="en-US"/>
              </w:rPr>
              <w:pPrChange w:id="3891" w:author="José Albeiro Montes Gil" w:date="2022-01-20T12:42:00Z">
                <w:pPr>
                  <w:spacing w:after="0" w:line="360" w:lineRule="auto"/>
                  <w:jc w:val="both"/>
                </w:pPr>
              </w:pPrChange>
            </w:pPr>
            <w:del w:id="3892" w:author="José Albeiro Montes Gil" w:date="2022-01-19T17:02:00Z">
              <w:r w:rsidDel="00AF4086">
                <w:rPr>
                  <w:rFonts w:ascii="Arial" w:eastAsia="Times New Roman" w:hAnsi="Arial" w:cs="Arial"/>
                  <w:color w:val="000000"/>
                  <w:sz w:val="24"/>
                  <w:szCs w:val="24"/>
                  <w:lang w:eastAsia="en-US"/>
                </w:rPr>
                <w:delText>Transporte </w:delText>
              </w:r>
            </w:del>
          </w:p>
        </w:tc>
        <w:tc>
          <w:tcPr>
            <w:tcW w:w="1386"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7FC72B13" w14:textId="092E1006" w:rsidR="004A7756" w:rsidDel="00AF4086" w:rsidRDefault="001C36EA" w:rsidP="0097128C">
            <w:pPr>
              <w:spacing w:after="0" w:line="360" w:lineRule="auto"/>
              <w:rPr>
                <w:del w:id="3893" w:author="José Albeiro Montes Gil" w:date="2022-01-19T17:02:00Z"/>
                <w:rFonts w:ascii="Arial" w:eastAsia="Times New Roman" w:hAnsi="Arial" w:cs="Arial"/>
                <w:color w:val="000000"/>
                <w:sz w:val="24"/>
                <w:szCs w:val="24"/>
                <w:lang w:eastAsia="en-US"/>
              </w:rPr>
              <w:pPrChange w:id="3894" w:author="José Albeiro Montes Gil" w:date="2022-01-20T12:42:00Z">
                <w:pPr>
                  <w:spacing w:after="0" w:line="360" w:lineRule="auto"/>
                </w:pPr>
              </w:pPrChange>
            </w:pPr>
            <w:del w:id="3895" w:author="José Albeiro Montes Gil" w:date="2022-01-19T17:02:00Z">
              <w:r w:rsidDel="00AF4086">
                <w:rPr>
                  <w:rFonts w:ascii="Arial" w:eastAsia="Times New Roman" w:hAnsi="Arial" w:cs="Arial"/>
                  <w:color w:val="000000"/>
                  <w:sz w:val="24"/>
                  <w:szCs w:val="24"/>
                  <w:lang w:eastAsia="en-US"/>
                </w:rPr>
                <w:delText>20</w:delText>
              </w:r>
            </w:del>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16CC6F31" w14:textId="47296C34" w:rsidR="004A7756" w:rsidDel="00AF4086" w:rsidRDefault="004A7756" w:rsidP="0097128C">
            <w:pPr>
              <w:spacing w:after="0" w:line="360" w:lineRule="auto"/>
              <w:rPr>
                <w:del w:id="3896" w:author="José Albeiro Montes Gil" w:date="2022-01-19T17:02:00Z"/>
                <w:rFonts w:ascii="Arial" w:hAnsi="Arial" w:cs="Arial"/>
                <w:sz w:val="24"/>
                <w:szCs w:val="24"/>
                <w:lang w:eastAsia="en-US"/>
              </w:rPr>
              <w:pPrChange w:id="3897" w:author="José Albeiro Montes Gil" w:date="2022-01-20T12:42:00Z">
                <w:pPr>
                  <w:spacing w:after="0" w:line="360" w:lineRule="auto"/>
                </w:pPr>
              </w:pPrChange>
            </w:pPr>
          </w:p>
        </w:tc>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3BD264DF" w14:textId="0A0B9A11" w:rsidR="004A7756" w:rsidDel="00AF4086" w:rsidRDefault="001C36EA" w:rsidP="0097128C">
            <w:pPr>
              <w:spacing w:after="0" w:line="360" w:lineRule="auto"/>
              <w:rPr>
                <w:del w:id="3898" w:author="José Albeiro Montes Gil" w:date="2022-01-19T17:02:00Z"/>
                <w:rFonts w:ascii="Arial" w:eastAsia="Times New Roman" w:hAnsi="Arial" w:cs="Arial"/>
                <w:color w:val="000000"/>
                <w:sz w:val="24"/>
                <w:szCs w:val="24"/>
                <w:lang w:eastAsia="en-US"/>
              </w:rPr>
              <w:pPrChange w:id="3899" w:author="José Albeiro Montes Gil" w:date="2022-01-20T12:42:00Z">
                <w:pPr>
                  <w:spacing w:after="0" w:line="360" w:lineRule="auto"/>
                </w:pPr>
              </w:pPrChange>
            </w:pPr>
            <w:del w:id="3900" w:author="José Albeiro Montes Gil" w:date="2022-01-19T17:02:00Z">
              <w:r w:rsidDel="00AF4086">
                <w:rPr>
                  <w:rFonts w:ascii="Arial" w:eastAsia="Times New Roman" w:hAnsi="Arial" w:cs="Arial"/>
                  <w:color w:val="000000"/>
                  <w:sz w:val="24"/>
                  <w:szCs w:val="24"/>
                  <w:lang w:eastAsia="en-US"/>
                </w:rPr>
                <w:delText>5000</w:delText>
              </w:r>
            </w:del>
          </w:p>
        </w:tc>
        <w:tc>
          <w:tcPr>
            <w:tcW w:w="1355"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11749016" w14:textId="0D02C367" w:rsidR="004A7756" w:rsidDel="00AF4086" w:rsidRDefault="001C36EA" w:rsidP="0097128C">
            <w:pPr>
              <w:spacing w:after="0" w:line="360" w:lineRule="auto"/>
              <w:rPr>
                <w:del w:id="3901" w:author="José Albeiro Montes Gil" w:date="2022-01-19T17:02:00Z"/>
                <w:rFonts w:ascii="Arial" w:eastAsia="Times New Roman" w:hAnsi="Arial" w:cs="Arial"/>
                <w:color w:val="000000"/>
                <w:sz w:val="24"/>
                <w:szCs w:val="24"/>
                <w:lang w:eastAsia="en-US"/>
              </w:rPr>
              <w:pPrChange w:id="3902" w:author="José Albeiro Montes Gil" w:date="2022-01-20T12:42:00Z">
                <w:pPr>
                  <w:spacing w:after="0" w:line="360" w:lineRule="auto"/>
                </w:pPr>
              </w:pPrChange>
            </w:pPr>
            <w:del w:id="3903" w:author="José Albeiro Montes Gil" w:date="2022-01-19T17:02:00Z">
              <w:r w:rsidDel="00AF4086">
                <w:rPr>
                  <w:rFonts w:ascii="Arial" w:eastAsia="Times New Roman" w:hAnsi="Arial" w:cs="Arial"/>
                  <w:color w:val="000000"/>
                  <w:sz w:val="24"/>
                  <w:szCs w:val="24"/>
                  <w:lang w:eastAsia="en-US"/>
                </w:rPr>
                <w:delText xml:space="preserve">   100.000</w:delText>
              </w:r>
            </w:del>
          </w:p>
        </w:tc>
      </w:tr>
      <w:tr w:rsidR="004A7756" w:rsidDel="00AF4086" w14:paraId="290EC912" w14:textId="3BE36D5E" w:rsidTr="00FF2E07">
        <w:trPr>
          <w:trHeight w:val="540"/>
          <w:del w:id="3904" w:author="José Albeiro Montes Gil" w:date="2022-01-19T17:02:00Z"/>
        </w:trPr>
        <w:tc>
          <w:tcPr>
            <w:tcW w:w="3828" w:type="dxa"/>
            <w:gridSpan w:val="2"/>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05B11CD6" w14:textId="1A4C1177" w:rsidR="004A7756" w:rsidDel="00AF4086" w:rsidRDefault="001C36EA" w:rsidP="0097128C">
            <w:pPr>
              <w:spacing w:after="0" w:line="360" w:lineRule="auto"/>
              <w:rPr>
                <w:del w:id="3905" w:author="José Albeiro Montes Gil" w:date="2022-01-19T17:02:00Z"/>
                <w:rFonts w:ascii="Arial" w:eastAsia="Times New Roman" w:hAnsi="Arial" w:cs="Arial"/>
                <w:b/>
                <w:color w:val="000000"/>
                <w:sz w:val="24"/>
                <w:szCs w:val="24"/>
                <w:lang w:eastAsia="en-US"/>
              </w:rPr>
              <w:pPrChange w:id="3906" w:author="José Albeiro Montes Gil" w:date="2022-01-20T12:42:00Z">
                <w:pPr>
                  <w:spacing w:after="0" w:line="360" w:lineRule="auto"/>
                  <w:jc w:val="both"/>
                </w:pPr>
              </w:pPrChange>
            </w:pPr>
            <w:del w:id="3907" w:author="José Albeiro Montes Gil" w:date="2022-01-19T17:02:00Z">
              <w:r w:rsidDel="00AF4086">
                <w:rPr>
                  <w:rFonts w:ascii="Arial" w:eastAsia="Times New Roman" w:hAnsi="Arial" w:cs="Arial"/>
                  <w:b/>
                  <w:color w:val="000000"/>
                  <w:sz w:val="24"/>
                  <w:szCs w:val="24"/>
                  <w:lang w:eastAsia="en-US"/>
                </w:rPr>
                <w:delText>Total </w:delText>
              </w:r>
            </w:del>
          </w:p>
        </w:tc>
        <w:tc>
          <w:tcPr>
            <w:tcW w:w="1386"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76ABE022" w14:textId="7346CC68" w:rsidR="004A7756" w:rsidDel="00AF4086" w:rsidRDefault="004A7756" w:rsidP="0097128C">
            <w:pPr>
              <w:spacing w:after="0" w:line="360" w:lineRule="auto"/>
              <w:rPr>
                <w:del w:id="3908" w:author="José Albeiro Montes Gil" w:date="2022-01-19T17:02:00Z"/>
                <w:rFonts w:ascii="Arial" w:hAnsi="Arial" w:cs="Arial"/>
                <w:sz w:val="24"/>
                <w:szCs w:val="24"/>
                <w:lang w:eastAsia="en-US"/>
              </w:rPr>
              <w:pPrChange w:id="3909" w:author="José Albeiro Montes Gil" w:date="2022-01-20T12:42:00Z">
                <w:pPr>
                  <w:spacing w:after="0" w:line="360" w:lineRule="auto"/>
                </w:pPr>
              </w:pPrChange>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3AC26081" w14:textId="7E1CAB3D" w:rsidR="004A7756" w:rsidDel="00AF4086" w:rsidRDefault="004A7756" w:rsidP="0097128C">
            <w:pPr>
              <w:spacing w:after="0" w:line="360" w:lineRule="auto"/>
              <w:rPr>
                <w:del w:id="3910" w:author="José Albeiro Montes Gil" w:date="2022-01-19T17:02:00Z"/>
                <w:rFonts w:ascii="Arial" w:hAnsi="Arial" w:cs="Arial"/>
                <w:sz w:val="24"/>
                <w:szCs w:val="24"/>
                <w:lang w:eastAsia="en-US"/>
              </w:rPr>
              <w:pPrChange w:id="3911" w:author="José Albeiro Montes Gil" w:date="2022-01-20T12:42:00Z">
                <w:pPr>
                  <w:spacing w:after="0" w:line="360" w:lineRule="auto"/>
                </w:pPr>
              </w:pPrChange>
            </w:pPr>
          </w:p>
        </w:tc>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4DFCFAEC" w14:textId="2CE22DEF" w:rsidR="004A7756" w:rsidDel="00AF4086" w:rsidRDefault="004A7756" w:rsidP="0097128C">
            <w:pPr>
              <w:spacing w:after="0" w:line="360" w:lineRule="auto"/>
              <w:rPr>
                <w:del w:id="3912" w:author="José Albeiro Montes Gil" w:date="2022-01-19T17:02:00Z"/>
                <w:rFonts w:ascii="Arial" w:hAnsi="Arial" w:cs="Arial"/>
                <w:sz w:val="24"/>
                <w:szCs w:val="24"/>
                <w:lang w:eastAsia="en-US"/>
              </w:rPr>
              <w:pPrChange w:id="3913" w:author="José Albeiro Montes Gil" w:date="2022-01-20T12:42:00Z">
                <w:pPr>
                  <w:spacing w:after="0" w:line="360" w:lineRule="auto"/>
                </w:pPr>
              </w:pPrChange>
            </w:pPr>
          </w:p>
        </w:tc>
        <w:tc>
          <w:tcPr>
            <w:tcW w:w="1355" w:type="dxa"/>
            <w:tcBorders>
              <w:top w:val="single" w:sz="4" w:space="0" w:color="00000A"/>
              <w:left w:val="single" w:sz="4" w:space="0" w:color="00000A"/>
              <w:bottom w:val="single" w:sz="4" w:space="0" w:color="00000A"/>
              <w:right w:val="single" w:sz="4" w:space="0" w:color="00000A"/>
            </w:tcBorders>
            <w:shd w:val="clear" w:color="auto" w:fill="FFFFFF"/>
            <w:tcMar>
              <w:left w:w="109" w:type="dxa"/>
            </w:tcMar>
          </w:tcPr>
          <w:p w14:paraId="7D330333" w14:textId="1BE50452" w:rsidR="004A7756" w:rsidDel="00AF4086" w:rsidRDefault="00FF2E07" w:rsidP="0097128C">
            <w:pPr>
              <w:spacing w:after="0" w:line="360" w:lineRule="auto"/>
              <w:rPr>
                <w:del w:id="3914" w:author="José Albeiro Montes Gil" w:date="2022-01-19T17:02:00Z"/>
                <w:rFonts w:ascii="Arial" w:eastAsia="Times New Roman" w:hAnsi="Arial" w:cs="Arial"/>
                <w:color w:val="000000"/>
                <w:sz w:val="24"/>
                <w:szCs w:val="24"/>
                <w:lang w:eastAsia="en-US"/>
              </w:rPr>
              <w:pPrChange w:id="3915" w:author="José Albeiro Montes Gil" w:date="2022-01-20T12:42:00Z">
                <w:pPr>
                  <w:spacing w:after="0" w:line="360" w:lineRule="auto"/>
                  <w:jc w:val="both"/>
                </w:pPr>
              </w:pPrChange>
            </w:pPr>
            <w:del w:id="3916" w:author="José Albeiro Montes Gil" w:date="2022-01-19T17:02:00Z">
              <w:r w:rsidDel="00AF4086">
                <w:rPr>
                  <w:rFonts w:ascii="Arial" w:eastAsia="Times New Roman" w:hAnsi="Arial" w:cs="Arial"/>
                  <w:color w:val="000000"/>
                  <w:sz w:val="24"/>
                  <w:szCs w:val="24"/>
                  <w:lang w:eastAsia="en-US"/>
                </w:rPr>
                <w:delText>6’6</w:delText>
              </w:r>
              <w:r w:rsidR="001C36EA" w:rsidDel="00AF4086">
                <w:rPr>
                  <w:rFonts w:ascii="Arial" w:eastAsia="Times New Roman" w:hAnsi="Arial" w:cs="Arial"/>
                  <w:color w:val="000000"/>
                  <w:sz w:val="24"/>
                  <w:szCs w:val="24"/>
                  <w:lang w:eastAsia="en-US"/>
                </w:rPr>
                <w:delText>00.000</w:delText>
              </w:r>
            </w:del>
          </w:p>
        </w:tc>
      </w:tr>
    </w:tbl>
    <w:p w14:paraId="37446FA9" w14:textId="35762CF3" w:rsidR="00890EE0" w:rsidDel="00AF4086" w:rsidRDefault="00651DED" w:rsidP="0097128C">
      <w:pPr>
        <w:rPr>
          <w:del w:id="3917" w:author="José Albeiro Montes Gil" w:date="2022-01-19T17:02:00Z"/>
          <w:rFonts w:ascii="Arial" w:eastAsia="Arial" w:hAnsi="Arial" w:cs="Arial"/>
          <w:sz w:val="24"/>
          <w:szCs w:val="24"/>
        </w:rPr>
        <w:pPrChange w:id="3918" w:author="José Albeiro Montes Gil" w:date="2022-01-20T12:42:00Z">
          <w:pPr/>
        </w:pPrChange>
      </w:pPr>
      <w:del w:id="3919" w:author="José Albeiro Montes Gil" w:date="2022-01-19T17:02:00Z">
        <w:r w:rsidDel="00AF4086">
          <w:rPr>
            <w:rFonts w:ascii="Arial" w:eastAsia="Arial" w:hAnsi="Arial" w:cs="Arial"/>
            <w:sz w:val="24"/>
            <w:szCs w:val="24"/>
          </w:rPr>
          <w:delText xml:space="preserve">                                                     </w:delText>
        </w:r>
      </w:del>
    </w:p>
    <w:p w14:paraId="577C821B" w14:textId="11A74763" w:rsidR="00890EE0" w:rsidDel="00AF4086" w:rsidRDefault="00890EE0" w:rsidP="0097128C">
      <w:pPr>
        <w:keepNext/>
        <w:spacing w:line="360" w:lineRule="auto"/>
        <w:rPr>
          <w:del w:id="3920" w:author="José Albeiro Montes Gil" w:date="2022-01-19T17:02:00Z"/>
          <w:rFonts w:ascii="Arial" w:eastAsia="Arial" w:hAnsi="Arial" w:cs="Arial"/>
          <w:b/>
          <w:smallCaps/>
          <w:color w:val="000000" w:themeColor="text1"/>
          <w:sz w:val="18"/>
          <w:szCs w:val="18"/>
        </w:rPr>
        <w:pPrChange w:id="3921" w:author="José Albeiro Montes Gil" w:date="2022-01-20T12:42:00Z">
          <w:pPr>
            <w:keepNext/>
            <w:spacing w:line="360" w:lineRule="auto"/>
          </w:pPr>
        </w:pPrChange>
      </w:pPr>
    </w:p>
    <w:p w14:paraId="5E982C3C" w14:textId="4DF479AE" w:rsidR="004A7756" w:rsidRPr="00FF2E07" w:rsidDel="00AF4086" w:rsidRDefault="001C36EA" w:rsidP="0097128C">
      <w:pPr>
        <w:pStyle w:val="Ttulo2"/>
        <w:numPr>
          <w:ilvl w:val="0"/>
          <w:numId w:val="29"/>
        </w:numPr>
        <w:spacing w:after="240"/>
        <w:rPr>
          <w:del w:id="3922" w:author="José Albeiro Montes Gil" w:date="2022-01-19T17:02:00Z"/>
          <w:rFonts w:cs="Arial"/>
          <w:szCs w:val="24"/>
        </w:rPr>
        <w:pPrChange w:id="3923" w:author="José Albeiro Montes Gil" w:date="2022-01-20T12:42:00Z">
          <w:pPr>
            <w:pStyle w:val="Ttulo2"/>
            <w:numPr>
              <w:numId w:val="29"/>
            </w:numPr>
            <w:spacing w:after="240"/>
            <w:ind w:left="720" w:hanging="360"/>
          </w:pPr>
        </w:pPrChange>
      </w:pPr>
      <w:bookmarkStart w:id="3924" w:name="_Toc87338587"/>
      <w:bookmarkStart w:id="3925" w:name="_Toc87344365"/>
      <w:del w:id="3926" w:author="José Albeiro Montes Gil" w:date="2022-01-19T17:02:00Z">
        <w:r w:rsidDel="00AF4086">
          <w:rPr>
            <w:rFonts w:cs="Arial"/>
            <w:szCs w:val="24"/>
          </w:rPr>
          <w:delText>RESULTADOS ESPERADOS</w:delText>
        </w:r>
        <w:bookmarkEnd w:id="3924"/>
        <w:bookmarkEnd w:id="3925"/>
      </w:del>
    </w:p>
    <w:p w14:paraId="0EE5DF41" w14:textId="3B378176" w:rsidR="004A7756" w:rsidDel="00AF4086" w:rsidRDefault="002E493A" w:rsidP="0097128C">
      <w:pPr>
        <w:rPr>
          <w:del w:id="3927" w:author="José Albeiro Montes Gil" w:date="2022-01-19T17:02:00Z"/>
          <w:rFonts w:ascii="Arial" w:eastAsia="Arial" w:hAnsi="Arial" w:cs="Arial"/>
          <w:sz w:val="24"/>
          <w:szCs w:val="24"/>
        </w:rPr>
        <w:pPrChange w:id="3928" w:author="José Albeiro Montes Gil" w:date="2022-01-20T12:42:00Z">
          <w:pPr/>
        </w:pPrChange>
      </w:pPr>
      <w:del w:id="3929" w:author="José Albeiro Montes Gil" w:date="2022-01-19T17:02:00Z">
        <w:r w:rsidDel="00AF4086">
          <w:rPr>
            <w:rFonts w:ascii="Arial" w:eastAsia="Arial" w:hAnsi="Arial" w:cs="Arial"/>
            <w:sz w:val="24"/>
            <w:szCs w:val="24"/>
          </w:rPr>
          <w:delText>L</w:delText>
        </w:r>
        <w:r w:rsidR="001C36EA" w:rsidDel="00AF4086">
          <w:rPr>
            <w:rFonts w:ascii="Arial" w:eastAsia="Arial" w:hAnsi="Arial" w:cs="Arial"/>
            <w:sz w:val="24"/>
            <w:szCs w:val="24"/>
          </w:rPr>
          <w:delText>os resultados esperados son:</w:delText>
        </w:r>
      </w:del>
    </w:p>
    <w:p w14:paraId="23B271D8" w14:textId="21EF67C9" w:rsidR="004A7756" w:rsidDel="00AF4086" w:rsidRDefault="002E493A" w:rsidP="0097128C">
      <w:pPr>
        <w:numPr>
          <w:ilvl w:val="0"/>
          <w:numId w:val="3"/>
        </w:numPr>
        <w:spacing w:after="0"/>
        <w:rPr>
          <w:del w:id="3930" w:author="José Albeiro Montes Gil" w:date="2022-01-19T17:02:00Z"/>
          <w:rFonts w:ascii="Arial" w:eastAsia="Arial" w:hAnsi="Arial" w:cs="Arial"/>
          <w:color w:val="000000"/>
          <w:sz w:val="24"/>
          <w:szCs w:val="24"/>
        </w:rPr>
        <w:pPrChange w:id="3931" w:author="José Albeiro Montes Gil" w:date="2022-01-20T12:42:00Z">
          <w:pPr>
            <w:numPr>
              <w:numId w:val="3"/>
            </w:numPr>
            <w:spacing w:after="0"/>
            <w:ind w:left="720" w:hanging="360"/>
          </w:pPr>
        </w:pPrChange>
      </w:pPr>
      <w:del w:id="3932" w:author="José Albeiro Montes Gil" w:date="2022-01-19T17:02:00Z">
        <w:r w:rsidDel="00AF4086">
          <w:rPr>
            <w:rFonts w:ascii="Arial" w:eastAsia="Arial" w:hAnsi="Arial" w:cs="Arial"/>
            <w:color w:val="000000"/>
            <w:sz w:val="24"/>
            <w:szCs w:val="24"/>
          </w:rPr>
          <w:delText>Aplicación Movil</w:delText>
        </w:r>
      </w:del>
      <w:ins w:id="3933" w:author="Revisor FUP" w:date="2021-11-23T18:03:00Z">
        <w:del w:id="3934" w:author="José Albeiro Montes Gil" w:date="2022-01-19T17:02:00Z">
          <w:r w:rsidR="00B90DFB" w:rsidDel="00AF4086">
            <w:rPr>
              <w:rFonts w:ascii="Arial" w:eastAsia="Arial" w:hAnsi="Arial" w:cs="Arial"/>
              <w:color w:val="000000"/>
              <w:sz w:val="24"/>
              <w:szCs w:val="24"/>
            </w:rPr>
            <w:delText>Móvil</w:delText>
          </w:r>
        </w:del>
      </w:ins>
      <w:del w:id="3935" w:author="José Albeiro Montes Gil" w:date="2022-01-19T17:02:00Z">
        <w:r w:rsidDel="00AF4086">
          <w:rPr>
            <w:rFonts w:ascii="Arial" w:eastAsia="Arial" w:hAnsi="Arial" w:cs="Arial"/>
            <w:color w:val="000000"/>
            <w:sz w:val="24"/>
            <w:szCs w:val="24"/>
          </w:rPr>
          <w:delText xml:space="preserve"> </w:delText>
        </w:r>
      </w:del>
    </w:p>
    <w:p w14:paraId="0FC62BE9" w14:textId="15D0D54A" w:rsidR="004A7756" w:rsidDel="00AF4086" w:rsidRDefault="002E493A" w:rsidP="0097128C">
      <w:pPr>
        <w:numPr>
          <w:ilvl w:val="0"/>
          <w:numId w:val="3"/>
        </w:numPr>
        <w:spacing w:after="0"/>
        <w:rPr>
          <w:del w:id="3936" w:author="José Albeiro Montes Gil" w:date="2022-01-19T17:02:00Z"/>
          <w:rFonts w:ascii="Arial" w:eastAsia="Arial" w:hAnsi="Arial" w:cs="Arial"/>
          <w:color w:val="000000"/>
          <w:sz w:val="24"/>
          <w:szCs w:val="24"/>
        </w:rPr>
        <w:pPrChange w:id="3937" w:author="José Albeiro Montes Gil" w:date="2022-01-20T12:42:00Z">
          <w:pPr>
            <w:numPr>
              <w:numId w:val="3"/>
            </w:numPr>
            <w:spacing w:after="0"/>
            <w:ind w:left="720" w:hanging="360"/>
          </w:pPr>
        </w:pPrChange>
      </w:pPr>
      <w:del w:id="3938" w:author="José Albeiro Montes Gil" w:date="2022-01-19T17:02:00Z">
        <w:r w:rsidDel="00AF4086">
          <w:rPr>
            <w:rFonts w:ascii="Arial" w:eastAsia="Arial" w:hAnsi="Arial" w:cs="Arial"/>
            <w:color w:val="000000"/>
            <w:sz w:val="24"/>
            <w:szCs w:val="24"/>
          </w:rPr>
          <w:delText>Monografía</w:delText>
        </w:r>
      </w:del>
    </w:p>
    <w:p w14:paraId="408F4536" w14:textId="34FBAE32" w:rsidR="004A7756" w:rsidDel="00AF4086" w:rsidRDefault="001C36EA" w:rsidP="0097128C">
      <w:pPr>
        <w:numPr>
          <w:ilvl w:val="0"/>
          <w:numId w:val="3"/>
        </w:numPr>
        <w:spacing w:after="0"/>
        <w:rPr>
          <w:del w:id="3939" w:author="José Albeiro Montes Gil" w:date="2022-01-19T17:02:00Z"/>
          <w:rFonts w:ascii="Arial" w:eastAsia="Arial" w:hAnsi="Arial" w:cs="Arial"/>
          <w:color w:val="000000"/>
          <w:sz w:val="24"/>
          <w:szCs w:val="24"/>
        </w:rPr>
        <w:pPrChange w:id="3940" w:author="José Albeiro Montes Gil" w:date="2022-01-20T12:42:00Z">
          <w:pPr>
            <w:numPr>
              <w:numId w:val="3"/>
            </w:numPr>
            <w:spacing w:after="0"/>
            <w:ind w:left="720" w:hanging="360"/>
          </w:pPr>
        </w:pPrChange>
      </w:pPr>
      <w:del w:id="3941" w:author="José Albeiro Montes Gil" w:date="2022-01-19T17:02:00Z">
        <w:r w:rsidDel="00AF4086">
          <w:rPr>
            <w:rFonts w:ascii="Arial" w:eastAsia="Arial" w:hAnsi="Arial" w:cs="Arial"/>
            <w:color w:val="000000"/>
            <w:sz w:val="24"/>
            <w:szCs w:val="24"/>
          </w:rPr>
          <w:delText>Manual de usuario</w:delText>
        </w:r>
      </w:del>
    </w:p>
    <w:p w14:paraId="535F11F7" w14:textId="322DC70D" w:rsidR="002E493A" w:rsidDel="00AF4086" w:rsidRDefault="002E493A" w:rsidP="0097128C">
      <w:pPr>
        <w:numPr>
          <w:ilvl w:val="0"/>
          <w:numId w:val="3"/>
        </w:numPr>
        <w:spacing w:after="0"/>
        <w:rPr>
          <w:del w:id="3942" w:author="José Albeiro Montes Gil" w:date="2022-01-19T17:02:00Z"/>
          <w:rFonts w:ascii="Arial" w:eastAsia="Arial" w:hAnsi="Arial" w:cs="Arial"/>
          <w:color w:val="000000"/>
          <w:sz w:val="24"/>
          <w:szCs w:val="24"/>
        </w:rPr>
        <w:pPrChange w:id="3943" w:author="José Albeiro Montes Gil" w:date="2022-01-20T12:42:00Z">
          <w:pPr>
            <w:numPr>
              <w:numId w:val="3"/>
            </w:numPr>
            <w:spacing w:after="0"/>
            <w:ind w:left="720" w:hanging="360"/>
          </w:pPr>
        </w:pPrChange>
      </w:pPr>
      <w:del w:id="3944" w:author="José Albeiro Montes Gil" w:date="2022-01-19T17:02:00Z">
        <w:r w:rsidDel="00AF4086">
          <w:rPr>
            <w:rFonts w:ascii="Arial" w:eastAsia="Arial" w:hAnsi="Arial" w:cs="Arial"/>
            <w:color w:val="000000"/>
            <w:sz w:val="24"/>
            <w:szCs w:val="24"/>
          </w:rPr>
          <w:delText>Registro de Software</w:delText>
        </w:r>
      </w:del>
    </w:p>
    <w:p w14:paraId="01411969" w14:textId="213A1EC2" w:rsidR="000C7E73" w:rsidDel="00AF4086" w:rsidRDefault="000C7E73" w:rsidP="0097128C">
      <w:pPr>
        <w:spacing w:after="0"/>
        <w:ind w:left="720"/>
        <w:rPr>
          <w:del w:id="3945" w:author="José Albeiro Montes Gil" w:date="2022-01-19T17:02:00Z"/>
          <w:rFonts w:ascii="Arial" w:eastAsia="Arial" w:hAnsi="Arial" w:cs="Arial"/>
          <w:color w:val="000000"/>
          <w:sz w:val="24"/>
          <w:szCs w:val="24"/>
        </w:rPr>
        <w:pPrChange w:id="3946" w:author="José Albeiro Montes Gil" w:date="2022-01-20T12:42:00Z">
          <w:pPr>
            <w:spacing w:after="0"/>
            <w:ind w:left="720"/>
          </w:pPr>
        </w:pPrChange>
      </w:pPr>
    </w:p>
    <w:p w14:paraId="39787B1B" w14:textId="4DBAB492" w:rsidR="000C7E73" w:rsidDel="00AF4086" w:rsidRDefault="000C7E73" w:rsidP="0097128C">
      <w:pPr>
        <w:spacing w:after="0"/>
        <w:ind w:left="720"/>
        <w:rPr>
          <w:del w:id="3947" w:author="José Albeiro Montes Gil" w:date="2022-01-19T17:02:00Z"/>
          <w:rFonts w:ascii="Arial" w:eastAsia="Arial" w:hAnsi="Arial" w:cs="Arial"/>
          <w:color w:val="000000"/>
          <w:sz w:val="24"/>
          <w:szCs w:val="24"/>
        </w:rPr>
        <w:pPrChange w:id="3948" w:author="José Albeiro Montes Gil" w:date="2022-01-20T12:42:00Z">
          <w:pPr>
            <w:spacing w:after="0"/>
            <w:ind w:left="720"/>
          </w:pPr>
        </w:pPrChange>
      </w:pPr>
    </w:p>
    <w:p w14:paraId="5E1789DC" w14:textId="0EAE1271" w:rsidR="000C7E73" w:rsidDel="00AF4086" w:rsidRDefault="000C7E73" w:rsidP="0097128C">
      <w:pPr>
        <w:spacing w:after="0"/>
        <w:ind w:left="720"/>
        <w:rPr>
          <w:del w:id="3949" w:author="José Albeiro Montes Gil" w:date="2022-01-19T17:02:00Z"/>
          <w:rFonts w:ascii="Arial" w:eastAsia="Arial" w:hAnsi="Arial" w:cs="Arial"/>
          <w:color w:val="000000"/>
          <w:sz w:val="24"/>
          <w:szCs w:val="24"/>
        </w:rPr>
        <w:pPrChange w:id="3950" w:author="José Albeiro Montes Gil" w:date="2022-01-20T12:42:00Z">
          <w:pPr>
            <w:spacing w:after="0"/>
            <w:ind w:left="720"/>
          </w:pPr>
        </w:pPrChange>
      </w:pPr>
    </w:p>
    <w:p w14:paraId="48109410" w14:textId="470644E1" w:rsidR="000C7E73" w:rsidDel="00AF4086" w:rsidRDefault="000C7E73" w:rsidP="0097128C">
      <w:pPr>
        <w:spacing w:after="0"/>
        <w:ind w:left="720"/>
        <w:rPr>
          <w:del w:id="3951" w:author="José Albeiro Montes Gil" w:date="2022-01-19T17:02:00Z"/>
          <w:rFonts w:ascii="Arial" w:eastAsia="Arial" w:hAnsi="Arial" w:cs="Arial"/>
          <w:color w:val="000000"/>
          <w:sz w:val="24"/>
          <w:szCs w:val="24"/>
        </w:rPr>
        <w:pPrChange w:id="3952" w:author="José Albeiro Montes Gil" w:date="2022-01-20T12:42:00Z">
          <w:pPr>
            <w:spacing w:after="0"/>
            <w:ind w:left="720"/>
          </w:pPr>
        </w:pPrChange>
      </w:pPr>
    </w:p>
    <w:p w14:paraId="3F0D0D2B" w14:textId="7EA3D382" w:rsidR="004A7756" w:rsidRPr="00FF2E07" w:rsidDel="00AF4086" w:rsidRDefault="00D16B1E" w:rsidP="0097128C">
      <w:pPr>
        <w:pStyle w:val="Ttulo2"/>
        <w:numPr>
          <w:ilvl w:val="0"/>
          <w:numId w:val="29"/>
        </w:numPr>
        <w:spacing w:after="240"/>
        <w:rPr>
          <w:del w:id="3953" w:author="José Albeiro Montes Gil" w:date="2022-01-19T17:02:00Z"/>
          <w:rFonts w:cs="Arial"/>
          <w:szCs w:val="24"/>
        </w:rPr>
        <w:pPrChange w:id="3954" w:author="José Albeiro Montes Gil" w:date="2022-01-20T12:42:00Z">
          <w:pPr>
            <w:pStyle w:val="Ttulo2"/>
            <w:numPr>
              <w:numId w:val="29"/>
            </w:numPr>
            <w:spacing w:after="240"/>
            <w:ind w:left="720" w:hanging="360"/>
          </w:pPr>
        </w:pPrChange>
      </w:pPr>
      <w:bookmarkStart w:id="3955" w:name="_Toc87338588"/>
      <w:bookmarkStart w:id="3956" w:name="_Toc87344366"/>
      <w:del w:id="3957" w:author="José Albeiro Montes Gil" w:date="2022-01-19T17:02:00Z">
        <w:r w:rsidDel="00AF4086">
          <w:rPr>
            <w:rFonts w:cs="Arial"/>
            <w:szCs w:val="24"/>
          </w:rPr>
          <w:delText>Bibliografía</w:delText>
        </w:r>
        <w:bookmarkStart w:id="3958" w:name="_heading=h.3whwml4"/>
        <w:bookmarkEnd w:id="3955"/>
        <w:bookmarkEnd w:id="3956"/>
        <w:bookmarkEnd w:id="3958"/>
      </w:del>
    </w:p>
    <w:p w14:paraId="72BEFEEA" w14:textId="437296F5" w:rsidR="00D94D7A" w:rsidRPr="00D94D7A" w:rsidDel="00AF4086" w:rsidRDefault="00D94D7A" w:rsidP="0097128C">
      <w:pPr>
        <w:widowControl w:val="0"/>
        <w:spacing w:line="240" w:lineRule="auto"/>
        <w:ind w:left="480" w:hanging="480"/>
        <w:rPr>
          <w:del w:id="3959" w:author="José Albeiro Montes Gil" w:date="2022-01-19T17:02:00Z"/>
          <w:rFonts w:ascii="Arial" w:eastAsia="Arial" w:hAnsi="Arial" w:cs="Arial"/>
          <w:sz w:val="24"/>
          <w:szCs w:val="24"/>
        </w:rPr>
        <w:pPrChange w:id="3960" w:author="José Albeiro Montes Gil" w:date="2022-01-20T12:42:00Z">
          <w:pPr>
            <w:widowControl w:val="0"/>
            <w:spacing w:line="240" w:lineRule="auto"/>
            <w:ind w:left="480" w:hanging="480"/>
          </w:pPr>
        </w:pPrChange>
      </w:pPr>
      <w:del w:id="3961" w:author="José Albeiro Montes Gil" w:date="2022-01-19T17:02:00Z">
        <w:r w:rsidRPr="00D94D7A" w:rsidDel="00AF4086">
          <w:rPr>
            <w:rFonts w:ascii="Arial" w:eastAsia="Arial" w:hAnsi="Arial" w:cs="Arial"/>
            <w:sz w:val="24"/>
            <w:szCs w:val="24"/>
          </w:rPr>
          <w:delText>G. M. L. C. M. I. M. Galeano, “Estudio de caso colectivo en niños y niñas entre 8 y 9 años con bajo rendimiento escolar en una institución de carácter privada, para abordar el Proceso Básico de Aprendizaje de la atención,” J. Chem. Inf. Model., vol. 8, no. 9, pp. 1–83, 2018, doi: 10.1017/CBO9781107415324.004.</w:delText>
        </w:r>
      </w:del>
    </w:p>
    <w:p w14:paraId="24463E1C" w14:textId="05950173" w:rsidR="00D94D7A" w:rsidDel="00AF4086" w:rsidRDefault="002A3913" w:rsidP="0097128C">
      <w:pPr>
        <w:widowControl w:val="0"/>
        <w:spacing w:line="240" w:lineRule="auto"/>
        <w:ind w:left="480" w:hanging="480"/>
        <w:rPr>
          <w:del w:id="3962" w:author="José Albeiro Montes Gil" w:date="2022-01-19T17:02:00Z"/>
          <w:rFonts w:ascii="Arial" w:eastAsia="Arial" w:hAnsi="Arial" w:cs="Arial"/>
          <w:sz w:val="24"/>
          <w:szCs w:val="24"/>
        </w:rPr>
        <w:pPrChange w:id="3963" w:author="José Albeiro Montes Gil" w:date="2022-01-20T12:42:00Z">
          <w:pPr>
            <w:widowControl w:val="0"/>
            <w:spacing w:line="240" w:lineRule="auto"/>
            <w:ind w:left="480" w:hanging="480"/>
          </w:pPr>
        </w:pPrChange>
      </w:pPr>
      <w:del w:id="3964" w:author="José Albeiro Montes Gil" w:date="2022-01-19T17:02:00Z">
        <w:r w:rsidRPr="00D94D7A" w:rsidDel="00AF4086">
          <w:rPr>
            <w:rFonts w:ascii="Arial" w:eastAsia="Arial" w:hAnsi="Arial" w:cs="Arial"/>
            <w:sz w:val="24"/>
            <w:szCs w:val="24"/>
          </w:rPr>
          <w:delText>C. C. A. Anabe, “estrategias lúdicas en el desarrollo de la capacidad lectora de los niños y niñas de tercer grado de educación primaria de la institución educativa “santa teresita</w:delText>
        </w:r>
        <w:r w:rsidR="00D94D7A" w:rsidRPr="00D94D7A" w:rsidDel="00AF4086">
          <w:rPr>
            <w:rFonts w:ascii="Arial" w:eastAsia="Arial" w:hAnsi="Arial" w:cs="Arial"/>
            <w:sz w:val="24"/>
            <w:szCs w:val="24"/>
          </w:rPr>
          <w:delText>,” 2016.</w:delText>
        </w:r>
      </w:del>
    </w:p>
    <w:p w14:paraId="35C98F9D" w14:textId="245B7567" w:rsidR="004A7756" w:rsidDel="00AF4086" w:rsidRDefault="001C36EA" w:rsidP="0097128C">
      <w:pPr>
        <w:widowControl w:val="0"/>
        <w:spacing w:line="240" w:lineRule="auto"/>
        <w:ind w:left="480" w:hanging="480"/>
        <w:rPr>
          <w:del w:id="3965" w:author="José Albeiro Montes Gil" w:date="2022-01-19T17:02:00Z"/>
        </w:rPr>
        <w:pPrChange w:id="3966" w:author="José Albeiro Montes Gil" w:date="2022-01-20T12:42:00Z">
          <w:pPr>
            <w:widowControl w:val="0"/>
            <w:spacing w:line="240" w:lineRule="auto"/>
            <w:ind w:left="480" w:hanging="480"/>
          </w:pPr>
        </w:pPrChange>
      </w:pPr>
      <w:del w:id="3967" w:author="José Albeiro Montes Gil" w:date="2022-01-19T17:02:00Z">
        <w:r w:rsidDel="00AF4086">
          <w:rPr>
            <w:rFonts w:ascii="Arial" w:eastAsia="Arial" w:hAnsi="Arial" w:cs="Arial"/>
            <w:sz w:val="24"/>
            <w:szCs w:val="24"/>
          </w:rPr>
          <w:delText xml:space="preserve">Bezares Molina, F. G., Toledo Toledo, G., Aguilar Acevedo, F., &amp; Martínez Mendoza, E. (2020). Aplicación de realidad aumentada centrada en el niño como recurso en un ambiente virtual de aprendizaje. </w:delText>
        </w:r>
        <w:r w:rsidDel="00AF4086">
          <w:rPr>
            <w:rFonts w:ascii="Arial" w:eastAsia="Arial" w:hAnsi="Arial" w:cs="Arial"/>
            <w:i/>
            <w:sz w:val="24"/>
            <w:szCs w:val="24"/>
          </w:rPr>
          <w:delText>Revista Apertura</w:delText>
        </w:r>
        <w:r w:rsidDel="00AF4086">
          <w:rPr>
            <w:rFonts w:ascii="Arial" w:eastAsia="Arial" w:hAnsi="Arial" w:cs="Arial"/>
            <w:sz w:val="24"/>
            <w:szCs w:val="24"/>
          </w:rPr>
          <w:delText xml:space="preserve">, </w:delText>
        </w:r>
        <w:r w:rsidDel="00AF4086">
          <w:rPr>
            <w:rFonts w:ascii="Arial" w:eastAsia="Arial" w:hAnsi="Arial" w:cs="Arial"/>
            <w:i/>
            <w:sz w:val="24"/>
            <w:szCs w:val="24"/>
          </w:rPr>
          <w:delText>12</w:delText>
        </w:r>
        <w:r w:rsidDel="00AF4086">
          <w:rPr>
            <w:rFonts w:ascii="Arial" w:eastAsia="Arial" w:hAnsi="Arial" w:cs="Arial"/>
            <w:sz w:val="24"/>
            <w:szCs w:val="24"/>
          </w:rPr>
          <w:delText>(1), 88–105.</w:delText>
        </w:r>
      </w:del>
    </w:p>
    <w:p w14:paraId="109752E7" w14:textId="2B34FABA" w:rsidR="004A7756" w:rsidDel="00AF4086" w:rsidRDefault="001C36EA" w:rsidP="0097128C">
      <w:pPr>
        <w:widowControl w:val="0"/>
        <w:spacing w:line="240" w:lineRule="auto"/>
        <w:ind w:left="480" w:hanging="480"/>
        <w:rPr>
          <w:del w:id="3968" w:author="José Albeiro Montes Gil" w:date="2022-01-19T17:02:00Z"/>
        </w:rPr>
        <w:pPrChange w:id="3969" w:author="José Albeiro Montes Gil" w:date="2022-01-20T12:42:00Z">
          <w:pPr>
            <w:widowControl w:val="0"/>
            <w:spacing w:line="240" w:lineRule="auto"/>
            <w:ind w:left="480" w:hanging="480"/>
          </w:pPr>
        </w:pPrChange>
      </w:pPr>
      <w:del w:id="3970" w:author="José Albeiro Montes Gil" w:date="2022-01-19T17:02:00Z">
        <w:r w:rsidDel="00AF4086">
          <w:rPr>
            <w:rFonts w:ascii="Arial" w:eastAsia="Arial" w:hAnsi="Arial" w:cs="Arial"/>
            <w:sz w:val="24"/>
            <w:szCs w:val="24"/>
          </w:rPr>
          <w:delText xml:space="preserve">Gómez Navarro, D. A., Alvarado López, R. A., Martínez Domínguez, M., &amp; Díaz de León Castañeda, C. (2018). La brecha digital: una revisión conceptual y aportaciones metodológicas para su estudio de México. </w:delText>
        </w:r>
        <w:r w:rsidDel="00AF4086">
          <w:rPr>
            <w:rFonts w:ascii="Arial" w:eastAsia="Arial" w:hAnsi="Arial" w:cs="Arial"/>
            <w:i/>
            <w:sz w:val="24"/>
            <w:szCs w:val="24"/>
          </w:rPr>
          <w:delText>Entreciencias: Diálogos En La Sociedad Del Conocimiento</w:delText>
        </w:r>
        <w:r w:rsidDel="00AF4086">
          <w:rPr>
            <w:rFonts w:ascii="Arial" w:eastAsia="Arial" w:hAnsi="Arial" w:cs="Arial"/>
            <w:sz w:val="24"/>
            <w:szCs w:val="24"/>
          </w:rPr>
          <w:delText xml:space="preserve">, </w:delText>
        </w:r>
        <w:r w:rsidDel="00AF4086">
          <w:rPr>
            <w:rFonts w:ascii="Arial" w:eastAsia="Arial" w:hAnsi="Arial" w:cs="Arial"/>
            <w:i/>
            <w:sz w:val="24"/>
            <w:szCs w:val="24"/>
          </w:rPr>
          <w:delText>6</w:delText>
        </w:r>
        <w:r w:rsidDel="00AF4086">
          <w:rPr>
            <w:rFonts w:ascii="Arial" w:eastAsia="Arial" w:hAnsi="Arial" w:cs="Arial"/>
            <w:sz w:val="24"/>
            <w:szCs w:val="24"/>
          </w:rPr>
          <w:delText>(16). https://doi.org/10.22201/enesl.20078064e.2018.16.62611</w:delText>
        </w:r>
      </w:del>
    </w:p>
    <w:p w14:paraId="18542BBB" w14:textId="69EE4C69" w:rsidR="004A7756" w:rsidRPr="00F77004" w:rsidDel="00AF4086" w:rsidRDefault="001C36EA" w:rsidP="0097128C">
      <w:pPr>
        <w:widowControl w:val="0"/>
        <w:spacing w:line="240" w:lineRule="auto"/>
        <w:ind w:left="480" w:hanging="480"/>
        <w:rPr>
          <w:del w:id="3971" w:author="José Albeiro Montes Gil" w:date="2022-01-19T17:02:00Z"/>
          <w:lang w:val="en-US"/>
        </w:rPr>
        <w:pPrChange w:id="3972" w:author="José Albeiro Montes Gil" w:date="2022-01-20T12:42:00Z">
          <w:pPr>
            <w:widowControl w:val="0"/>
            <w:spacing w:line="240" w:lineRule="auto"/>
            <w:ind w:left="480" w:hanging="480"/>
          </w:pPr>
        </w:pPrChange>
      </w:pPr>
      <w:del w:id="3973" w:author="José Albeiro Montes Gil" w:date="2022-01-19T17:02:00Z">
        <w:r w:rsidDel="00AF4086">
          <w:rPr>
            <w:rFonts w:ascii="Arial" w:eastAsia="Arial" w:hAnsi="Arial" w:cs="Arial"/>
            <w:sz w:val="24"/>
            <w:szCs w:val="24"/>
            <w:lang w:val="en-US"/>
          </w:rPr>
          <w:delText xml:space="preserve">Kaewkiriya, T., Utakrit, N., &amp; Tiantong, M. (2016). The Design of a Rule Base for an e-Learning Recommendation System Base on Multiple Intelligences. </w:delText>
        </w:r>
        <w:r w:rsidDel="00AF4086">
          <w:rPr>
            <w:rFonts w:ascii="Arial" w:eastAsia="Arial" w:hAnsi="Arial" w:cs="Arial"/>
            <w:i/>
            <w:sz w:val="24"/>
            <w:szCs w:val="24"/>
            <w:lang w:val="en-US"/>
          </w:rPr>
          <w:delText>International Journal of Information and Education Technology</w:delText>
        </w:r>
        <w:r w:rsidDel="00AF4086">
          <w:rPr>
            <w:rFonts w:ascii="Arial" w:eastAsia="Arial" w:hAnsi="Arial" w:cs="Arial"/>
            <w:sz w:val="24"/>
            <w:szCs w:val="24"/>
            <w:lang w:val="en-US"/>
          </w:rPr>
          <w:delText xml:space="preserve">, </w:delText>
        </w:r>
        <w:r w:rsidDel="00AF4086">
          <w:rPr>
            <w:rFonts w:ascii="Arial" w:eastAsia="Arial" w:hAnsi="Arial" w:cs="Arial"/>
            <w:i/>
            <w:sz w:val="24"/>
            <w:szCs w:val="24"/>
            <w:lang w:val="en-US"/>
          </w:rPr>
          <w:delText>6</w:delText>
        </w:r>
        <w:r w:rsidDel="00AF4086">
          <w:rPr>
            <w:rFonts w:ascii="Arial" w:eastAsia="Arial" w:hAnsi="Arial" w:cs="Arial"/>
            <w:sz w:val="24"/>
            <w:szCs w:val="24"/>
            <w:lang w:val="en-US"/>
          </w:rPr>
          <w:delText>(3), 206–210. https://doi.org/10.7763/ijiet.2016.v6.685</w:delText>
        </w:r>
      </w:del>
    </w:p>
    <w:p w14:paraId="701E672B" w14:textId="121AE2F2" w:rsidR="004A7756" w:rsidDel="00AF4086" w:rsidRDefault="001C36EA" w:rsidP="0097128C">
      <w:pPr>
        <w:widowControl w:val="0"/>
        <w:spacing w:line="240" w:lineRule="auto"/>
        <w:ind w:left="480" w:hanging="480"/>
        <w:rPr>
          <w:del w:id="3974" w:author="José Albeiro Montes Gil" w:date="2022-01-19T17:02:00Z"/>
        </w:rPr>
        <w:pPrChange w:id="3975" w:author="José Albeiro Montes Gil" w:date="2022-01-20T12:42:00Z">
          <w:pPr>
            <w:widowControl w:val="0"/>
            <w:spacing w:line="240" w:lineRule="auto"/>
            <w:ind w:left="480" w:hanging="480"/>
          </w:pPr>
        </w:pPrChange>
      </w:pPr>
      <w:del w:id="3976" w:author="José Albeiro Montes Gil" w:date="2022-01-19T17:02:00Z">
        <w:r w:rsidDel="00AF4086">
          <w:rPr>
            <w:rFonts w:ascii="Arial" w:eastAsia="Arial" w:hAnsi="Arial" w:cs="Arial"/>
            <w:sz w:val="24"/>
            <w:szCs w:val="24"/>
          </w:rPr>
          <w:delText xml:space="preserve">Prendes Espinosa, C. (2014). Realidad aumentada y educación: análisis de experiencias prácticas. </w:delText>
        </w:r>
        <w:r w:rsidDel="00AF4086">
          <w:rPr>
            <w:rFonts w:ascii="Arial" w:eastAsia="Arial" w:hAnsi="Arial" w:cs="Arial"/>
            <w:i/>
            <w:sz w:val="24"/>
            <w:szCs w:val="24"/>
          </w:rPr>
          <w:delText>Píxel-Bit, Revista de Medios y Educación</w:delText>
        </w:r>
        <w:r w:rsidDel="00AF4086">
          <w:rPr>
            <w:rFonts w:ascii="Arial" w:eastAsia="Arial" w:hAnsi="Arial" w:cs="Arial"/>
            <w:sz w:val="24"/>
            <w:szCs w:val="24"/>
          </w:rPr>
          <w:delText xml:space="preserve">, </w:delText>
        </w:r>
        <w:r w:rsidDel="00AF4086">
          <w:rPr>
            <w:rFonts w:ascii="Arial" w:eastAsia="Arial" w:hAnsi="Arial" w:cs="Arial"/>
            <w:i/>
            <w:sz w:val="24"/>
            <w:szCs w:val="24"/>
          </w:rPr>
          <w:delText>46</w:delText>
        </w:r>
        <w:r w:rsidDel="00AF4086">
          <w:rPr>
            <w:rFonts w:ascii="Arial" w:eastAsia="Arial" w:hAnsi="Arial" w:cs="Arial"/>
            <w:sz w:val="24"/>
            <w:szCs w:val="24"/>
          </w:rPr>
          <w:delText>, 187–203. https://doi.org/10.12795/pixelbit.2015.i46.12</w:delText>
        </w:r>
      </w:del>
    </w:p>
    <w:p w14:paraId="5968CC57" w14:textId="537FA8A6" w:rsidR="004A7756" w:rsidRPr="00F77004" w:rsidDel="00AF4086" w:rsidRDefault="001C36EA" w:rsidP="0097128C">
      <w:pPr>
        <w:widowControl w:val="0"/>
        <w:spacing w:line="240" w:lineRule="auto"/>
        <w:ind w:left="480" w:hanging="480"/>
        <w:rPr>
          <w:del w:id="3977" w:author="José Albeiro Montes Gil" w:date="2022-01-19T17:02:00Z"/>
          <w:lang w:val="en-US"/>
        </w:rPr>
        <w:pPrChange w:id="3978" w:author="José Albeiro Montes Gil" w:date="2022-01-20T12:42:00Z">
          <w:pPr>
            <w:widowControl w:val="0"/>
            <w:spacing w:line="240" w:lineRule="auto"/>
            <w:ind w:left="480" w:hanging="480"/>
          </w:pPr>
        </w:pPrChange>
      </w:pPr>
      <w:del w:id="3979" w:author="José Albeiro Montes Gil" w:date="2022-01-19T17:02:00Z">
        <w:r w:rsidDel="00AF4086">
          <w:rPr>
            <w:rFonts w:ascii="Arial" w:eastAsia="Arial" w:hAnsi="Arial" w:cs="Arial"/>
            <w:sz w:val="24"/>
            <w:szCs w:val="24"/>
          </w:rPr>
          <w:delText xml:space="preserve">Reality, A. M. A. (2015). </w:delText>
        </w:r>
        <w:r w:rsidDel="00AF4086">
          <w:rPr>
            <w:rFonts w:ascii="Arial" w:eastAsia="Arial" w:hAnsi="Arial" w:cs="Arial"/>
            <w:i/>
            <w:sz w:val="24"/>
            <w:szCs w:val="24"/>
          </w:rPr>
          <w:delText>Las aplicaciones móviles como recursos de apoyo en el aula de ciencias sociales: estudio exploratorio con el app “architecture gothique/romane” en educación secundaria</w:delText>
        </w:r>
        <w:r w:rsidDel="00AF4086">
          <w:rPr>
            <w:rFonts w:ascii="Arial" w:eastAsia="Arial" w:hAnsi="Arial" w:cs="Arial"/>
            <w:sz w:val="24"/>
            <w:szCs w:val="24"/>
          </w:rPr>
          <w:delText xml:space="preserve">. </w:delText>
        </w:r>
        <w:r w:rsidDel="00AF4086">
          <w:rPr>
            <w:rFonts w:ascii="Arial" w:eastAsia="Arial" w:hAnsi="Arial" w:cs="Arial"/>
            <w:sz w:val="24"/>
            <w:szCs w:val="24"/>
            <w:lang w:val="en-US"/>
          </w:rPr>
          <w:delText>101–115.</w:delText>
        </w:r>
      </w:del>
    </w:p>
    <w:p w14:paraId="2473F8DA" w14:textId="26E8EABE" w:rsidR="004A7756" w:rsidRPr="00F77004" w:rsidDel="00AF4086" w:rsidRDefault="001C36EA" w:rsidP="0097128C">
      <w:pPr>
        <w:widowControl w:val="0"/>
        <w:spacing w:line="240" w:lineRule="auto"/>
        <w:ind w:left="640" w:hanging="640"/>
        <w:rPr>
          <w:del w:id="3980" w:author="José Albeiro Montes Gil" w:date="2022-01-19T17:02:00Z"/>
          <w:lang w:val="en-US"/>
        </w:rPr>
        <w:pPrChange w:id="3981" w:author="José Albeiro Montes Gil" w:date="2022-01-20T12:42:00Z">
          <w:pPr>
            <w:widowControl w:val="0"/>
            <w:spacing w:line="240" w:lineRule="auto"/>
            <w:ind w:left="640" w:hanging="640"/>
          </w:pPr>
        </w:pPrChange>
      </w:pPr>
      <w:del w:id="3982" w:author="José Albeiro Montes Gil" w:date="2022-01-19T17:02:00Z">
        <w:r w:rsidDel="00AF4086">
          <w:rPr>
            <w:rFonts w:ascii="Arial" w:eastAsia="Arial" w:hAnsi="Arial" w:cs="Arial"/>
            <w:sz w:val="24"/>
            <w:szCs w:val="24"/>
            <w:lang w:val="en-US"/>
          </w:rPr>
          <w:delText xml:space="preserve">S. M. Nafea, F. Siewe, and Y. He, “On Recommendation of Learning Objects Using Felder-Silverman Learning Style Model,” </w:delText>
        </w:r>
        <w:r w:rsidDel="00AF4086">
          <w:rPr>
            <w:rFonts w:ascii="Arial" w:eastAsia="Arial" w:hAnsi="Arial" w:cs="Arial"/>
            <w:i/>
            <w:sz w:val="24"/>
            <w:szCs w:val="24"/>
            <w:lang w:val="en-US"/>
          </w:rPr>
          <w:delText>IEEE Access</w:delText>
        </w:r>
        <w:r w:rsidDel="00AF4086">
          <w:rPr>
            <w:rFonts w:ascii="Arial" w:eastAsia="Arial" w:hAnsi="Arial" w:cs="Arial"/>
            <w:sz w:val="24"/>
            <w:szCs w:val="24"/>
            <w:lang w:val="en-US"/>
          </w:rPr>
          <w:delText>, vol. 7, pp. 163034–163048, 2019, doi: 10.1109/ACCESS.2019.2935417.</w:delText>
        </w:r>
      </w:del>
    </w:p>
    <w:p w14:paraId="101E9578" w14:textId="03622CEE" w:rsidR="00641630" w:rsidDel="00AF4086" w:rsidRDefault="001C36EA" w:rsidP="0097128C">
      <w:pPr>
        <w:widowControl w:val="0"/>
        <w:spacing w:line="240" w:lineRule="auto"/>
        <w:ind w:left="640" w:hanging="640"/>
        <w:rPr>
          <w:del w:id="3983" w:author="José Albeiro Montes Gil" w:date="2022-01-19T17:02:00Z"/>
          <w:rFonts w:ascii="Arial" w:eastAsia="Arial" w:hAnsi="Arial" w:cs="Arial"/>
          <w:sz w:val="24"/>
          <w:szCs w:val="24"/>
          <w:lang w:val="en-US"/>
        </w:rPr>
        <w:pPrChange w:id="3984" w:author="José Albeiro Montes Gil" w:date="2022-01-20T12:42:00Z">
          <w:pPr>
            <w:widowControl w:val="0"/>
            <w:spacing w:line="240" w:lineRule="auto"/>
            <w:ind w:left="640" w:hanging="640"/>
          </w:pPr>
        </w:pPrChange>
      </w:pPr>
      <w:del w:id="3985" w:author="José Albeiro Montes Gil" w:date="2022-01-19T17:02:00Z">
        <w:r w:rsidDel="00AF4086">
          <w:rPr>
            <w:rFonts w:ascii="Arial" w:eastAsia="Arial" w:hAnsi="Arial" w:cs="Arial"/>
            <w:sz w:val="24"/>
            <w:szCs w:val="24"/>
          </w:rPr>
          <w:delText xml:space="preserve">P. Flores-Crespo, “Sinéctica : revista del Departamento de Educación del ITESO.,” </w:delText>
        </w:r>
        <w:r w:rsidDel="00AF4086">
          <w:rPr>
            <w:rFonts w:ascii="Arial" w:eastAsia="Arial" w:hAnsi="Arial" w:cs="Arial"/>
            <w:i/>
            <w:sz w:val="24"/>
            <w:szCs w:val="24"/>
          </w:rPr>
          <w:delText>Sinéctica, Rev. Electrónica Educ.</w:delText>
        </w:r>
        <w:r w:rsidDel="00AF4086">
          <w:rPr>
            <w:rFonts w:ascii="Arial" w:eastAsia="Arial" w:hAnsi="Arial" w:cs="Arial"/>
            <w:sz w:val="24"/>
            <w:szCs w:val="24"/>
          </w:rPr>
          <w:delText xml:space="preserve">, no. 17, pp. 24–32, 2009, [Online]. </w:delText>
        </w:r>
        <w:r w:rsidDel="00AF4086">
          <w:rPr>
            <w:rFonts w:ascii="Arial" w:eastAsia="Arial" w:hAnsi="Arial" w:cs="Arial"/>
            <w:sz w:val="24"/>
            <w:szCs w:val="24"/>
            <w:lang w:val="en-US"/>
          </w:rPr>
          <w:delText xml:space="preserve">Available: </w:delText>
        </w:r>
      </w:del>
    </w:p>
    <w:p w14:paraId="0058E102" w14:textId="470AB88C" w:rsidR="004A7756" w:rsidDel="00AF4086" w:rsidRDefault="00641630" w:rsidP="0097128C">
      <w:pPr>
        <w:widowControl w:val="0"/>
        <w:spacing w:line="240" w:lineRule="auto"/>
        <w:ind w:left="640" w:hanging="640"/>
        <w:rPr>
          <w:del w:id="3986" w:author="José Albeiro Montes Gil" w:date="2022-01-19T17:02:00Z"/>
          <w:rFonts w:ascii="Arial" w:eastAsia="Arial" w:hAnsi="Arial" w:cs="Arial"/>
          <w:sz w:val="24"/>
          <w:szCs w:val="24"/>
          <w:lang w:val="en-US"/>
        </w:rPr>
        <w:pPrChange w:id="3987" w:author="José Albeiro Montes Gil" w:date="2022-01-20T12:42:00Z">
          <w:pPr>
            <w:widowControl w:val="0"/>
            <w:spacing w:line="240" w:lineRule="auto"/>
            <w:ind w:left="640" w:hanging="640"/>
          </w:pPr>
        </w:pPrChange>
      </w:pPr>
      <w:del w:id="3988" w:author="José Albeiro Montes Gil" w:date="2022-01-19T17:02:00Z">
        <w:r w:rsidRPr="00726B10" w:rsidDel="00AF4086">
          <w:rPr>
            <w:rFonts w:ascii="Arial" w:eastAsia="Arial" w:hAnsi="Arial" w:cs="Arial"/>
            <w:sz w:val="24"/>
            <w:szCs w:val="24"/>
            <w:lang w:val="en-US"/>
          </w:rPr>
          <w:delText>http://www.scielo.org.mx/scielo.php?script=sci_arttext&amp;pid=S1665-109X2009000200005&amp;lng=es&amp;nrm=iso&amp;tlng=es%0Ahttp://www.redalyc.org/articulo.oa?id=99817933004</w:delText>
        </w:r>
        <w:r w:rsidR="001C36EA" w:rsidDel="00AF4086">
          <w:rPr>
            <w:rFonts w:ascii="Arial" w:eastAsia="Arial" w:hAnsi="Arial" w:cs="Arial"/>
            <w:sz w:val="24"/>
            <w:szCs w:val="24"/>
            <w:lang w:val="en-US"/>
          </w:rPr>
          <w:delText>.</w:delText>
        </w:r>
      </w:del>
    </w:p>
    <w:p w14:paraId="6CBCB6FB" w14:textId="3E05041F" w:rsidR="004A7756" w:rsidDel="00AF4086" w:rsidRDefault="001C36EA" w:rsidP="0097128C">
      <w:pPr>
        <w:widowControl w:val="0"/>
        <w:spacing w:line="240" w:lineRule="auto"/>
        <w:rPr>
          <w:del w:id="3989" w:author="José Albeiro Montes Gil" w:date="2022-01-19T17:02:00Z"/>
        </w:rPr>
        <w:pPrChange w:id="3990" w:author="José Albeiro Montes Gil" w:date="2022-01-20T12:42:00Z">
          <w:pPr>
            <w:widowControl w:val="0"/>
            <w:spacing w:line="240" w:lineRule="auto"/>
          </w:pPr>
        </w:pPrChange>
      </w:pPr>
      <w:del w:id="3991" w:author="José Albeiro Montes Gil" w:date="2022-01-19T17:02:00Z">
        <w:r w:rsidDel="00AF4086">
          <w:rPr>
            <w:rFonts w:ascii="Arial" w:eastAsia="Arial" w:hAnsi="Arial" w:cs="Arial"/>
            <w:sz w:val="24"/>
            <w:szCs w:val="24"/>
            <w:lang w:val="en-US"/>
          </w:rPr>
          <w:delText xml:space="preserve">T. Kaewkiriya, N. Utakrit, and M. Tiantong, “The Design of a Rule Base for an e-Learning Recommendation System Base on Multiple Intelligences,” </w:delText>
        </w:r>
        <w:r w:rsidDel="00AF4086">
          <w:rPr>
            <w:rFonts w:ascii="Arial" w:eastAsia="Arial" w:hAnsi="Arial" w:cs="Arial"/>
            <w:i/>
            <w:sz w:val="24"/>
            <w:szCs w:val="24"/>
            <w:lang w:val="en-US"/>
          </w:rPr>
          <w:delText xml:space="preserve">Int. J. Inf. </w:delText>
        </w:r>
        <w:r w:rsidDel="00AF4086">
          <w:rPr>
            <w:rFonts w:ascii="Arial" w:eastAsia="Arial" w:hAnsi="Arial" w:cs="Arial"/>
            <w:i/>
            <w:sz w:val="24"/>
            <w:szCs w:val="24"/>
          </w:rPr>
          <w:delText>Educ. Technol.</w:delText>
        </w:r>
        <w:r w:rsidDel="00AF4086">
          <w:rPr>
            <w:rFonts w:ascii="Arial" w:eastAsia="Arial" w:hAnsi="Arial" w:cs="Arial"/>
            <w:sz w:val="24"/>
            <w:szCs w:val="24"/>
          </w:rPr>
          <w:delText>, vol. 6, no. 3, pp. 206–210, 2016, doi: 10.7763/ijiet.2016.v6.685</w:delText>
        </w:r>
        <w:r w:rsidDel="00AF4086">
          <w:rPr>
            <w:rFonts w:ascii="Arial" w:eastAsia="Arial" w:hAnsi="Arial" w:cs="Arial"/>
          </w:rPr>
          <w:delText>.</w:delText>
        </w:r>
      </w:del>
    </w:p>
    <w:p w14:paraId="1EC4B04D" w14:textId="617BF3C6" w:rsidR="00641630" w:rsidDel="00AF4086" w:rsidRDefault="00641630" w:rsidP="0097128C">
      <w:pPr>
        <w:widowControl w:val="0"/>
        <w:spacing w:after="0" w:line="240" w:lineRule="auto"/>
        <w:ind w:left="640" w:hanging="640"/>
        <w:rPr>
          <w:del w:id="3992" w:author="José Albeiro Montes Gil" w:date="2022-01-19T17:02:00Z"/>
          <w:rFonts w:ascii="Arial" w:eastAsia="Arial" w:hAnsi="Arial" w:cs="Arial"/>
          <w:sz w:val="24"/>
          <w:szCs w:val="24"/>
        </w:rPr>
        <w:pPrChange w:id="3993" w:author="José Albeiro Montes Gil" w:date="2022-01-20T12:42:00Z">
          <w:pPr>
            <w:widowControl w:val="0"/>
            <w:spacing w:after="0" w:line="240" w:lineRule="auto"/>
            <w:ind w:left="640" w:hanging="640"/>
          </w:pPr>
        </w:pPrChange>
      </w:pPr>
    </w:p>
    <w:p w14:paraId="7AAC383C" w14:textId="61744A03" w:rsidR="004A7756" w:rsidDel="00AF4086" w:rsidRDefault="001C36EA" w:rsidP="0097128C">
      <w:pPr>
        <w:widowControl w:val="0"/>
        <w:spacing w:after="0" w:line="240" w:lineRule="auto"/>
        <w:ind w:left="640" w:hanging="640"/>
        <w:rPr>
          <w:del w:id="3994" w:author="José Albeiro Montes Gil" w:date="2022-01-19T17:02:00Z"/>
        </w:rPr>
        <w:pPrChange w:id="3995" w:author="José Albeiro Montes Gil" w:date="2022-01-20T12:42:00Z">
          <w:pPr>
            <w:widowControl w:val="0"/>
            <w:spacing w:after="0" w:line="240" w:lineRule="auto"/>
            <w:ind w:left="640" w:hanging="640"/>
          </w:pPr>
        </w:pPrChange>
      </w:pPr>
      <w:del w:id="3996" w:author="José Albeiro Montes Gil" w:date="2022-01-19T17:02:00Z">
        <w:r w:rsidDel="00AF4086">
          <w:rPr>
            <w:rFonts w:ascii="Arial" w:eastAsia="Arial" w:hAnsi="Arial" w:cs="Arial"/>
            <w:sz w:val="24"/>
            <w:szCs w:val="24"/>
          </w:rPr>
          <w:delText xml:space="preserve">G. M. L. C. M. I. M. Galeano, “Estudio de caso colectivo en niños y niñas entre 8 y 9 años con bajo rendimiento escolar en una institución de carácter privada, para abordar el Proceso Básico de Aprendizaje de la atención,” </w:delText>
        </w:r>
        <w:r w:rsidDel="00AF4086">
          <w:rPr>
            <w:rFonts w:ascii="Arial" w:eastAsia="Arial" w:hAnsi="Arial" w:cs="Arial"/>
            <w:i/>
            <w:iCs/>
            <w:sz w:val="24"/>
            <w:szCs w:val="24"/>
          </w:rPr>
          <w:delText>J. Chem. Inf. Model.</w:delText>
        </w:r>
        <w:r w:rsidDel="00AF4086">
          <w:rPr>
            <w:rFonts w:ascii="Arial" w:eastAsia="Arial" w:hAnsi="Arial" w:cs="Arial"/>
            <w:sz w:val="24"/>
            <w:szCs w:val="24"/>
          </w:rPr>
          <w:delText>, vol. 8, no. 9, pp. 1–83, 2018, doi: 10.1017/CBO9781107415324.004.</w:delText>
        </w:r>
      </w:del>
    </w:p>
    <w:p w14:paraId="3BF653D4" w14:textId="00EEE797" w:rsidR="00BA26DF" w:rsidRPr="00BA26DF" w:rsidDel="00AF4086" w:rsidRDefault="00BA26DF" w:rsidP="0097128C">
      <w:pPr>
        <w:widowControl w:val="0"/>
        <w:spacing w:line="240" w:lineRule="auto"/>
        <w:ind w:left="640" w:hanging="640"/>
        <w:rPr>
          <w:del w:id="3997" w:author="José Albeiro Montes Gil" w:date="2022-01-19T17:02:00Z"/>
          <w:rFonts w:ascii="Arial" w:eastAsia="Arial" w:hAnsi="Arial" w:cs="Arial"/>
          <w:sz w:val="24"/>
          <w:szCs w:val="24"/>
        </w:rPr>
        <w:pPrChange w:id="3998" w:author="José Albeiro Montes Gil" w:date="2022-01-20T12:42:00Z">
          <w:pPr>
            <w:widowControl w:val="0"/>
            <w:spacing w:line="240" w:lineRule="auto"/>
            <w:ind w:left="640" w:hanging="640"/>
          </w:pPr>
        </w:pPrChange>
      </w:pPr>
      <w:del w:id="3999" w:author="José Albeiro Montes Gil" w:date="2022-01-19T17:02:00Z">
        <w:r w:rsidRPr="00BA26DF" w:rsidDel="00AF4086">
          <w:rPr>
            <w:rFonts w:ascii="Arial" w:eastAsia="Arial" w:hAnsi="Arial" w:cs="Arial"/>
            <w:sz w:val="24"/>
            <w:szCs w:val="24"/>
          </w:rPr>
          <w:delText>E. L. Guelmes Valdés and L. E. Nieto Almeida, “Algunas reflexiones sobre el enfoque mixto de la investigación pedagógica en el contexto cubano,” Rev. Univ. y Soc., vol. 7, no. 1, pp. 23–29, 2015.</w:delText>
        </w:r>
      </w:del>
    </w:p>
    <w:p w14:paraId="73FAB392" w14:textId="649934DD" w:rsidR="00BA26DF" w:rsidRPr="00BA26DF" w:rsidDel="00AF4086" w:rsidRDefault="00BA26DF" w:rsidP="0097128C">
      <w:pPr>
        <w:widowControl w:val="0"/>
        <w:spacing w:line="240" w:lineRule="auto"/>
        <w:ind w:left="640" w:hanging="640"/>
        <w:rPr>
          <w:del w:id="4000" w:author="José Albeiro Montes Gil" w:date="2022-01-19T17:02:00Z"/>
          <w:rFonts w:ascii="Arial" w:eastAsia="Arial" w:hAnsi="Arial" w:cs="Arial"/>
          <w:sz w:val="24"/>
          <w:szCs w:val="24"/>
        </w:rPr>
        <w:pPrChange w:id="4001" w:author="José Albeiro Montes Gil" w:date="2022-01-20T12:42:00Z">
          <w:pPr>
            <w:widowControl w:val="0"/>
            <w:spacing w:line="240" w:lineRule="auto"/>
            <w:ind w:left="640" w:hanging="640"/>
          </w:pPr>
        </w:pPrChange>
      </w:pPr>
      <w:del w:id="4002" w:author="José Albeiro Montes Gil" w:date="2022-01-19T17:02:00Z">
        <w:r w:rsidRPr="00BA26DF" w:rsidDel="00AF4086">
          <w:rPr>
            <w:rFonts w:ascii="Arial" w:eastAsia="Arial" w:hAnsi="Arial" w:cs="Arial"/>
            <w:sz w:val="24"/>
            <w:szCs w:val="24"/>
          </w:rPr>
          <w:delText>Z. Pereira, “Los diseños de método mixto en la investigación en educación: Una experiencia concreta,” Rev. Electrónica Educ., vol. 15, no. 1, pp. 15–29, 2011.</w:delText>
        </w:r>
      </w:del>
    </w:p>
    <w:p w14:paraId="73C7D3C8" w14:textId="648DF7C5" w:rsidR="008B3BC4" w:rsidRPr="00046206" w:rsidDel="00AF4086" w:rsidRDefault="008B3BC4" w:rsidP="0097128C">
      <w:pPr>
        <w:widowControl w:val="0"/>
        <w:spacing w:line="240" w:lineRule="auto"/>
        <w:ind w:left="640" w:hanging="640"/>
        <w:rPr>
          <w:del w:id="4003" w:author="José Albeiro Montes Gil" w:date="2022-01-19T17:02:00Z"/>
          <w:rFonts w:ascii="Arial" w:eastAsia="Arial" w:hAnsi="Arial" w:cs="Arial"/>
          <w:sz w:val="24"/>
          <w:szCs w:val="24"/>
        </w:rPr>
        <w:pPrChange w:id="4004" w:author="José Albeiro Montes Gil" w:date="2022-01-20T12:42:00Z">
          <w:pPr>
            <w:widowControl w:val="0"/>
            <w:spacing w:line="240" w:lineRule="auto"/>
            <w:ind w:left="640" w:hanging="640"/>
          </w:pPr>
        </w:pPrChange>
      </w:pPr>
    </w:p>
    <w:p w14:paraId="5414A7A6" w14:textId="5418A3A7" w:rsidR="00034DC1" w:rsidRPr="000330FD" w:rsidDel="00AF4086" w:rsidRDefault="00BA26DF" w:rsidP="0097128C">
      <w:pPr>
        <w:widowControl w:val="0"/>
        <w:spacing w:line="240" w:lineRule="auto"/>
        <w:ind w:left="640" w:hanging="640"/>
        <w:rPr>
          <w:del w:id="4005" w:author="José Albeiro Montes Gil" w:date="2022-01-19T17:02:00Z"/>
          <w:rFonts w:ascii="Arial" w:eastAsia="Arial" w:hAnsi="Arial" w:cs="Arial"/>
          <w:sz w:val="24"/>
          <w:szCs w:val="24"/>
          <w:lang w:val="en-US"/>
        </w:rPr>
        <w:pPrChange w:id="4006" w:author="José Albeiro Montes Gil" w:date="2022-01-20T12:42:00Z">
          <w:pPr>
            <w:widowControl w:val="0"/>
            <w:spacing w:line="240" w:lineRule="auto"/>
            <w:ind w:left="640" w:hanging="640"/>
          </w:pPr>
        </w:pPrChange>
      </w:pPr>
      <w:del w:id="4007" w:author="José Albeiro Montes Gil" w:date="2022-01-19T17:02:00Z">
        <w:r w:rsidRPr="00BA26DF" w:rsidDel="00AF4086">
          <w:rPr>
            <w:rFonts w:ascii="Arial" w:eastAsia="Arial" w:hAnsi="Arial" w:cs="Arial"/>
            <w:sz w:val="24"/>
            <w:szCs w:val="24"/>
            <w:lang w:val="en-US"/>
          </w:rPr>
          <w:delText>L. Orozco, “Design Thinking,” IEEE Softw., vol. 37, no. 2, pp. 21–24, 2020.</w:delText>
        </w:r>
      </w:del>
    </w:p>
    <w:p w14:paraId="37707F38" w14:textId="504B230C" w:rsidR="008B3BC4" w:rsidRPr="008B3BC4" w:rsidDel="00AF4086" w:rsidRDefault="008B3BC4" w:rsidP="0097128C">
      <w:pPr>
        <w:widowControl w:val="0"/>
        <w:spacing w:line="240" w:lineRule="auto"/>
        <w:ind w:left="640" w:hanging="640"/>
        <w:rPr>
          <w:del w:id="4008" w:author="José Albeiro Montes Gil" w:date="2022-01-19T17:02:00Z"/>
          <w:rFonts w:ascii="Arial" w:hAnsi="Arial" w:cs="Arial"/>
          <w:noProof/>
          <w:sz w:val="24"/>
          <w:szCs w:val="24"/>
          <w:lang w:val="en-US"/>
        </w:rPr>
        <w:pPrChange w:id="4009" w:author="José Albeiro Montes Gil" w:date="2022-01-20T12:42:00Z">
          <w:pPr>
            <w:widowControl w:val="0"/>
            <w:spacing w:line="240" w:lineRule="auto"/>
            <w:ind w:left="640" w:hanging="640"/>
          </w:pPr>
        </w:pPrChange>
      </w:pPr>
    </w:p>
    <w:p w14:paraId="71CD611B" w14:textId="504AD9D7" w:rsidR="009210FA" w:rsidDel="00AF4086" w:rsidRDefault="000330FD" w:rsidP="0097128C">
      <w:pPr>
        <w:widowControl w:val="0"/>
        <w:spacing w:line="240" w:lineRule="auto"/>
        <w:ind w:left="640" w:hanging="640"/>
        <w:rPr>
          <w:del w:id="4010" w:author="José Albeiro Montes Gil" w:date="2022-01-19T17:02:00Z"/>
          <w:rFonts w:ascii="Arial" w:hAnsi="Arial" w:cs="Arial"/>
          <w:noProof/>
          <w:sz w:val="24"/>
          <w:szCs w:val="24"/>
        </w:rPr>
        <w:pPrChange w:id="4011" w:author="José Albeiro Montes Gil" w:date="2022-01-20T12:42:00Z">
          <w:pPr>
            <w:widowControl w:val="0"/>
            <w:spacing w:line="240" w:lineRule="auto"/>
            <w:ind w:left="640" w:hanging="640"/>
          </w:pPr>
        </w:pPrChange>
      </w:pPr>
      <w:del w:id="4012" w:author="José Albeiro Montes Gil" w:date="2022-01-19T17:02:00Z">
        <w:r w:rsidRPr="000330FD" w:rsidDel="00AF4086">
          <w:rPr>
            <w:rFonts w:ascii="Arial" w:hAnsi="Arial" w:cs="Arial"/>
            <w:noProof/>
            <w:sz w:val="24"/>
            <w:szCs w:val="24"/>
          </w:rPr>
          <w:delText xml:space="preserve">Diingo, “Design Thinking En español,” </w:delText>
        </w:r>
        <w:commentRangeStart w:id="4013"/>
        <w:r w:rsidRPr="000330FD" w:rsidDel="00AF4086">
          <w:rPr>
            <w:rFonts w:ascii="Arial" w:hAnsi="Arial" w:cs="Arial"/>
            <w:noProof/>
            <w:sz w:val="24"/>
            <w:szCs w:val="24"/>
          </w:rPr>
          <w:delText>2021</w:delText>
        </w:r>
        <w:commentRangeEnd w:id="4013"/>
        <w:r w:rsidR="00B90A42" w:rsidDel="00AF4086">
          <w:rPr>
            <w:rStyle w:val="Refdecomentario"/>
          </w:rPr>
          <w:commentReference w:id="4013"/>
        </w:r>
        <w:r w:rsidRPr="000330FD" w:rsidDel="00AF4086">
          <w:rPr>
            <w:rFonts w:ascii="Arial" w:hAnsi="Arial" w:cs="Arial"/>
            <w:noProof/>
            <w:sz w:val="24"/>
            <w:szCs w:val="24"/>
          </w:rPr>
          <w:delText>.</w:delText>
        </w:r>
      </w:del>
    </w:p>
    <w:p w14:paraId="6F1339DF" w14:textId="6293DBEE" w:rsidR="008B3BC4" w:rsidDel="00AF4086" w:rsidRDefault="008B3BC4" w:rsidP="0097128C">
      <w:pPr>
        <w:widowControl w:val="0"/>
        <w:spacing w:line="240" w:lineRule="auto"/>
        <w:ind w:left="640" w:hanging="640"/>
        <w:rPr>
          <w:del w:id="4014" w:author="José Albeiro Montes Gil" w:date="2022-01-19T17:02:00Z"/>
          <w:rFonts w:ascii="Arial" w:hAnsi="Arial" w:cs="Arial"/>
          <w:noProof/>
          <w:sz w:val="24"/>
          <w:szCs w:val="24"/>
        </w:rPr>
        <w:pPrChange w:id="4015" w:author="José Albeiro Montes Gil" w:date="2022-01-20T12:42:00Z">
          <w:pPr>
            <w:widowControl w:val="0"/>
            <w:spacing w:line="240" w:lineRule="auto"/>
            <w:ind w:left="640" w:hanging="640"/>
          </w:pPr>
        </w:pPrChange>
      </w:pPr>
    </w:p>
    <w:p w14:paraId="4FA023F6" w14:textId="55E38D06" w:rsidR="00034DC1" w:rsidDel="00AF4086" w:rsidRDefault="00034DC1" w:rsidP="0097128C">
      <w:pPr>
        <w:widowControl w:val="0"/>
        <w:spacing w:line="240" w:lineRule="auto"/>
        <w:ind w:left="640" w:hanging="640"/>
        <w:rPr>
          <w:del w:id="4016" w:author="José Albeiro Montes Gil" w:date="2022-01-19T17:02:00Z"/>
          <w:rFonts w:ascii="Arial" w:hAnsi="Arial" w:cs="Arial"/>
          <w:noProof/>
          <w:sz w:val="24"/>
          <w:szCs w:val="24"/>
        </w:rPr>
        <w:pPrChange w:id="4017" w:author="José Albeiro Montes Gil" w:date="2022-01-20T12:42:00Z">
          <w:pPr>
            <w:widowControl w:val="0"/>
            <w:spacing w:line="240" w:lineRule="auto"/>
            <w:ind w:left="640" w:hanging="640"/>
          </w:pPr>
        </w:pPrChange>
      </w:pPr>
      <w:del w:id="4018" w:author="José Albeiro Montes Gil" w:date="2022-01-19T17:02:00Z">
        <w:r w:rsidRPr="00034DC1" w:rsidDel="00AF4086">
          <w:rPr>
            <w:rFonts w:ascii="Arial" w:hAnsi="Arial" w:cs="Arial"/>
            <w:noProof/>
            <w:sz w:val="24"/>
            <w:szCs w:val="24"/>
          </w:rPr>
          <w:delText xml:space="preserve">D. Thinking, “Laboratorio de Resolución de Problemas,” p. 63, 2019, [Online]. </w:delText>
        </w:r>
        <w:commentRangeStart w:id="4019"/>
        <w:r w:rsidRPr="00034DC1" w:rsidDel="00AF4086">
          <w:rPr>
            <w:rFonts w:ascii="Arial" w:hAnsi="Arial" w:cs="Arial"/>
            <w:noProof/>
            <w:sz w:val="24"/>
            <w:szCs w:val="24"/>
          </w:rPr>
          <w:delText>Available</w:delText>
        </w:r>
        <w:commentRangeEnd w:id="4019"/>
        <w:r w:rsidR="00B90A42" w:rsidDel="00AF4086">
          <w:rPr>
            <w:rStyle w:val="Refdecomentario"/>
          </w:rPr>
          <w:commentReference w:id="4019"/>
        </w:r>
        <w:r w:rsidRPr="00034DC1" w:rsidDel="00AF4086">
          <w:rPr>
            <w:rFonts w:ascii="Arial" w:hAnsi="Arial" w:cs="Arial"/>
            <w:noProof/>
            <w:sz w:val="24"/>
            <w:szCs w:val="24"/>
          </w:rPr>
          <w:delText>:</w:delText>
        </w:r>
      </w:del>
    </w:p>
    <w:p w14:paraId="4D906943" w14:textId="15A60FCD" w:rsidR="008B3BC4" w:rsidDel="00AF4086" w:rsidRDefault="008B3BC4" w:rsidP="0097128C">
      <w:pPr>
        <w:widowControl w:val="0"/>
        <w:spacing w:line="240" w:lineRule="auto"/>
        <w:ind w:left="640" w:hanging="640"/>
        <w:rPr>
          <w:del w:id="4020" w:author="José Albeiro Montes Gil" w:date="2022-01-19T17:02:00Z"/>
          <w:rFonts w:ascii="Arial" w:hAnsi="Arial" w:cs="Arial"/>
          <w:noProof/>
          <w:sz w:val="24"/>
          <w:szCs w:val="24"/>
        </w:rPr>
        <w:pPrChange w:id="4021" w:author="José Albeiro Montes Gil" w:date="2022-01-20T12:42:00Z">
          <w:pPr>
            <w:widowControl w:val="0"/>
            <w:spacing w:line="240" w:lineRule="auto"/>
            <w:ind w:left="640" w:hanging="640"/>
          </w:pPr>
        </w:pPrChange>
      </w:pPr>
    </w:p>
    <w:p w14:paraId="38230176" w14:textId="35568190" w:rsidR="00FF2E07" w:rsidDel="00AF4086" w:rsidRDefault="00FF2E07" w:rsidP="0097128C">
      <w:pPr>
        <w:widowControl w:val="0"/>
        <w:spacing w:line="240" w:lineRule="auto"/>
        <w:ind w:left="640" w:hanging="640"/>
        <w:rPr>
          <w:del w:id="4022" w:author="José Albeiro Montes Gil" w:date="2022-01-19T17:02:00Z"/>
          <w:rFonts w:ascii="Arial" w:hAnsi="Arial" w:cs="Arial"/>
          <w:noProof/>
          <w:sz w:val="24"/>
          <w:szCs w:val="24"/>
        </w:rPr>
        <w:pPrChange w:id="4023" w:author="José Albeiro Montes Gil" w:date="2022-01-20T12:42:00Z">
          <w:pPr>
            <w:widowControl w:val="0"/>
            <w:spacing w:line="240" w:lineRule="auto"/>
            <w:ind w:left="640" w:hanging="640"/>
          </w:pPr>
        </w:pPrChange>
      </w:pPr>
      <w:del w:id="4024" w:author="José Albeiro Montes Gil" w:date="2022-01-19T17:02:00Z">
        <w:r w:rsidRPr="00FF2E07" w:rsidDel="00AF4086">
          <w:rPr>
            <w:rFonts w:ascii="Arial" w:hAnsi="Arial" w:cs="Arial"/>
            <w:noProof/>
            <w:sz w:val="24"/>
            <w:szCs w:val="24"/>
          </w:rPr>
          <w:delText>Colombia, el país de la Ocde con los resultados más bajos en las pruebas Pisa 2018</w:delText>
        </w:r>
      </w:del>
    </w:p>
    <w:p w14:paraId="31FBE8B4" w14:textId="279998B1" w:rsidR="002A3913" w:rsidDel="00AF4086" w:rsidRDefault="002A3913" w:rsidP="0097128C">
      <w:pPr>
        <w:widowControl w:val="0"/>
        <w:spacing w:line="240" w:lineRule="auto"/>
        <w:ind w:left="640" w:hanging="640"/>
        <w:rPr>
          <w:del w:id="4025" w:author="José Albeiro Montes Gil" w:date="2022-01-19T17:02:00Z"/>
          <w:rFonts w:ascii="Arial" w:eastAsia="Arial" w:hAnsi="Arial" w:cs="Arial"/>
          <w:sz w:val="24"/>
          <w:szCs w:val="24"/>
        </w:rPr>
        <w:pPrChange w:id="4026" w:author="José Albeiro Montes Gil" w:date="2022-01-20T12:42:00Z">
          <w:pPr>
            <w:widowControl w:val="0"/>
            <w:spacing w:line="240" w:lineRule="auto"/>
            <w:ind w:left="640" w:hanging="640"/>
          </w:pPr>
        </w:pPrChange>
      </w:pPr>
      <w:del w:id="4027" w:author="José Albeiro Montes Gil" w:date="2022-01-19T17:02:00Z">
        <w:r w:rsidDel="00AF4086">
          <w:rPr>
            <w:rFonts w:ascii="Arial" w:eastAsia="Arial" w:hAnsi="Arial" w:cs="Arial"/>
            <w:sz w:val="24"/>
            <w:szCs w:val="24"/>
          </w:rPr>
          <w:delText>Recuperado</w:delText>
        </w:r>
        <w:r w:rsidR="00FF2E07" w:rsidDel="00AF4086">
          <w:rPr>
            <w:rFonts w:ascii="Arial" w:eastAsia="Arial" w:hAnsi="Arial" w:cs="Arial"/>
            <w:sz w:val="24"/>
            <w:szCs w:val="24"/>
          </w:rPr>
          <w:delText xml:space="preserve"> de </w:delText>
        </w:r>
        <w:r w:rsidRPr="00726B10" w:rsidDel="00AF4086">
          <w:rPr>
            <w:rFonts w:ascii="Arial" w:eastAsia="Arial" w:hAnsi="Arial" w:cs="Arial"/>
            <w:sz w:val="24"/>
            <w:szCs w:val="24"/>
          </w:rPr>
          <w:delText>https://www.semana.com/educacion/articulo/como-le-fue-a-colombia-en-las-ultimas-pruebas-pisa/642984/</w:delText>
        </w:r>
      </w:del>
    </w:p>
    <w:p w14:paraId="281B1D41" w14:textId="7CF97098" w:rsidR="004A7756" w:rsidDel="00AF4086" w:rsidRDefault="00AA01FC" w:rsidP="0097128C">
      <w:pPr>
        <w:widowControl w:val="0"/>
        <w:spacing w:line="240" w:lineRule="auto"/>
        <w:ind w:left="640" w:hanging="640"/>
        <w:rPr>
          <w:del w:id="4028" w:author="José Albeiro Montes Gil" w:date="2022-01-19T17:02:00Z"/>
          <w:rFonts w:ascii="Arial" w:hAnsi="Arial" w:cs="Arial"/>
          <w:sz w:val="24"/>
          <w:szCs w:val="24"/>
        </w:rPr>
        <w:pPrChange w:id="4029" w:author="José Albeiro Montes Gil" w:date="2022-01-20T12:42:00Z">
          <w:pPr>
            <w:widowControl w:val="0"/>
            <w:spacing w:line="240" w:lineRule="auto"/>
            <w:ind w:left="640" w:hanging="640"/>
          </w:pPr>
        </w:pPrChange>
      </w:pPr>
      <w:del w:id="4030" w:author="José Albeiro Montes Gil" w:date="2022-01-19T17:02:00Z">
        <w:r w:rsidRPr="00AA01FC" w:rsidDel="00AF4086">
          <w:rPr>
            <w:rFonts w:ascii="Arial" w:hAnsi="Arial" w:cs="Arial"/>
            <w:sz w:val="24"/>
            <w:szCs w:val="24"/>
          </w:rPr>
          <w:delText xml:space="preserve">A Rodríguez Serrano, M Martín-Núñez, S Gil-Soldevila (2017): “Diseño ludológico y realidad aumentada. La experiencia de juego en Pokémon Go! (Niantic, 2016)”. </w:delText>
        </w:r>
        <w:r w:rsidRPr="00AA01FC" w:rsidDel="00AF4086">
          <w:rPr>
            <w:rFonts w:ascii="Arial" w:hAnsi="Arial" w:cs="Arial"/>
            <w:i/>
            <w:iCs/>
            <w:sz w:val="24"/>
            <w:szCs w:val="24"/>
          </w:rPr>
          <w:delText>Revista Latina de Comunicación Social</w:delText>
        </w:r>
        <w:r w:rsidRPr="00AA01FC" w:rsidDel="00AF4086">
          <w:rPr>
            <w:rFonts w:ascii="Arial" w:hAnsi="Arial" w:cs="Arial"/>
            <w:sz w:val="24"/>
            <w:szCs w:val="24"/>
          </w:rPr>
          <w:delText>, 72, pp. 667 a 678.</w:delText>
        </w:r>
      </w:del>
    </w:p>
    <w:p w14:paraId="333E149D" w14:textId="5CAF5CA6" w:rsidR="006D1D06" w:rsidRPr="006D1D06" w:rsidDel="00AF4086" w:rsidRDefault="006D1D06" w:rsidP="0097128C">
      <w:pPr>
        <w:widowControl w:val="0"/>
        <w:autoSpaceDE w:val="0"/>
        <w:autoSpaceDN w:val="0"/>
        <w:adjustRightInd w:val="0"/>
        <w:spacing w:line="240" w:lineRule="auto"/>
        <w:ind w:left="480" w:hanging="480"/>
        <w:rPr>
          <w:del w:id="4031" w:author="José Albeiro Montes Gil" w:date="2022-01-19T17:02:00Z"/>
          <w:rFonts w:ascii="Arial" w:hAnsi="Arial" w:cs="Arial"/>
          <w:noProof/>
          <w:sz w:val="24"/>
          <w:szCs w:val="24"/>
        </w:rPr>
        <w:pPrChange w:id="4032" w:author="José Albeiro Montes Gil" w:date="2022-01-20T12:42:00Z">
          <w:pPr>
            <w:widowControl w:val="0"/>
            <w:autoSpaceDE w:val="0"/>
            <w:autoSpaceDN w:val="0"/>
            <w:adjustRightInd w:val="0"/>
            <w:spacing w:line="240" w:lineRule="auto"/>
            <w:ind w:left="480" w:hanging="480"/>
          </w:pPr>
        </w:pPrChange>
      </w:pPr>
      <w:del w:id="4033" w:author="José Albeiro Montes Gil" w:date="2022-01-19T17:02:00Z">
        <w:r w:rsidDel="00AF4086">
          <w:rPr>
            <w:rFonts w:ascii="Arial" w:hAnsi="Arial" w:cs="Arial"/>
            <w:sz w:val="24"/>
            <w:szCs w:val="24"/>
          </w:rPr>
          <w:fldChar w:fldCharType="begin" w:fldLock="1"/>
        </w:r>
        <w:r w:rsidDel="00AF4086">
          <w:rPr>
            <w:rFonts w:ascii="Arial" w:hAnsi="Arial" w:cs="Arial"/>
            <w:sz w:val="24"/>
            <w:szCs w:val="24"/>
          </w:rPr>
          <w:delInstrText xml:space="preserve">ADDIN Mendeley Bibliography CSL_BIBLIOGRAPHY </w:delInstrText>
        </w:r>
        <w:r w:rsidDel="00AF4086">
          <w:rPr>
            <w:rFonts w:ascii="Arial" w:hAnsi="Arial" w:cs="Arial"/>
            <w:sz w:val="24"/>
            <w:szCs w:val="24"/>
          </w:rPr>
          <w:fldChar w:fldCharType="separate"/>
        </w:r>
        <w:r w:rsidRPr="006D1D06" w:rsidDel="00AF4086">
          <w:rPr>
            <w:rFonts w:ascii="Arial" w:hAnsi="Arial" w:cs="Arial"/>
            <w:noProof/>
            <w:sz w:val="24"/>
            <w:szCs w:val="24"/>
          </w:rPr>
          <w:delText xml:space="preserve">Ar, O. B. (2020). </w:delText>
        </w:r>
        <w:r w:rsidRPr="006D1D06" w:rsidDel="00AF4086">
          <w:rPr>
            <w:rFonts w:ascii="Arial" w:hAnsi="Arial" w:cs="Arial"/>
            <w:i/>
            <w:iCs/>
            <w:noProof/>
            <w:sz w:val="24"/>
            <w:szCs w:val="24"/>
          </w:rPr>
          <w:delText>La calidad educativa en Colombia. Un análisis desde las pruebas SABER y PISA.</w:delText>
        </w:r>
      </w:del>
    </w:p>
    <w:p w14:paraId="6FA9A83E" w14:textId="63B8BC4B" w:rsidR="006D1D06" w:rsidRPr="006D1D06" w:rsidDel="00AF4086" w:rsidRDefault="006D1D06" w:rsidP="0097128C">
      <w:pPr>
        <w:widowControl w:val="0"/>
        <w:autoSpaceDE w:val="0"/>
        <w:autoSpaceDN w:val="0"/>
        <w:adjustRightInd w:val="0"/>
        <w:spacing w:line="240" w:lineRule="auto"/>
        <w:ind w:left="480" w:hanging="480"/>
        <w:rPr>
          <w:del w:id="4034" w:author="José Albeiro Montes Gil" w:date="2022-01-19T17:02:00Z"/>
          <w:rFonts w:ascii="Arial" w:hAnsi="Arial" w:cs="Arial"/>
          <w:noProof/>
          <w:sz w:val="24"/>
          <w:szCs w:val="24"/>
        </w:rPr>
        <w:pPrChange w:id="4035" w:author="José Albeiro Montes Gil" w:date="2022-01-20T12:42:00Z">
          <w:pPr>
            <w:widowControl w:val="0"/>
            <w:autoSpaceDE w:val="0"/>
            <w:autoSpaceDN w:val="0"/>
            <w:adjustRightInd w:val="0"/>
            <w:spacing w:line="240" w:lineRule="auto"/>
            <w:ind w:left="480" w:hanging="480"/>
          </w:pPr>
        </w:pPrChange>
      </w:pPr>
      <w:del w:id="4036" w:author="José Albeiro Montes Gil" w:date="2022-01-19T17:02:00Z">
        <w:r w:rsidRPr="006D1D06" w:rsidDel="00AF4086">
          <w:rPr>
            <w:rFonts w:ascii="Arial" w:hAnsi="Arial" w:cs="Arial"/>
            <w:noProof/>
            <w:sz w:val="24"/>
            <w:szCs w:val="24"/>
          </w:rPr>
          <w:delText xml:space="preserve">Camargo, F., Méndez, A., Stella, L., &amp; Camargo, A. F. (2021). </w:delText>
        </w:r>
        <w:r w:rsidRPr="006D1D06" w:rsidDel="00AF4086">
          <w:rPr>
            <w:rFonts w:ascii="Arial" w:hAnsi="Arial" w:cs="Arial"/>
            <w:i/>
            <w:iCs/>
            <w:noProof/>
            <w:sz w:val="24"/>
            <w:szCs w:val="24"/>
          </w:rPr>
          <w:delText>Tecnologías 4 . 0 : El Desafío De La Educación Media En Colombia</w:delText>
        </w:r>
        <w:r w:rsidRPr="006D1D06" w:rsidDel="00AF4086">
          <w:rPr>
            <w:rFonts w:ascii="Arial" w:hAnsi="Arial" w:cs="Arial"/>
            <w:noProof/>
            <w:sz w:val="24"/>
            <w:szCs w:val="24"/>
          </w:rPr>
          <w:delText>.</w:delText>
        </w:r>
      </w:del>
    </w:p>
    <w:p w14:paraId="5AA8513A" w14:textId="0F0EC9D9" w:rsidR="006D1D06" w:rsidRPr="00046206" w:rsidDel="00AF4086" w:rsidRDefault="006D1D06" w:rsidP="0097128C">
      <w:pPr>
        <w:widowControl w:val="0"/>
        <w:autoSpaceDE w:val="0"/>
        <w:autoSpaceDN w:val="0"/>
        <w:adjustRightInd w:val="0"/>
        <w:spacing w:line="240" w:lineRule="auto"/>
        <w:ind w:left="480" w:hanging="480"/>
        <w:rPr>
          <w:del w:id="4037" w:author="José Albeiro Montes Gil" w:date="2022-01-19T17:02:00Z"/>
          <w:rFonts w:ascii="Arial" w:hAnsi="Arial" w:cs="Arial"/>
          <w:noProof/>
          <w:sz w:val="24"/>
          <w:szCs w:val="24"/>
          <w:lang w:val="en-US"/>
        </w:rPr>
        <w:pPrChange w:id="4038" w:author="José Albeiro Montes Gil" w:date="2022-01-20T12:42:00Z">
          <w:pPr>
            <w:widowControl w:val="0"/>
            <w:autoSpaceDE w:val="0"/>
            <w:autoSpaceDN w:val="0"/>
            <w:adjustRightInd w:val="0"/>
            <w:spacing w:line="240" w:lineRule="auto"/>
            <w:ind w:left="480" w:hanging="480"/>
          </w:pPr>
        </w:pPrChange>
      </w:pPr>
      <w:del w:id="4039" w:author="José Albeiro Montes Gil" w:date="2022-01-19T17:02:00Z">
        <w:r w:rsidRPr="006D1D06" w:rsidDel="00AF4086">
          <w:rPr>
            <w:rFonts w:ascii="Arial" w:hAnsi="Arial" w:cs="Arial"/>
            <w:i/>
            <w:iCs/>
            <w:noProof/>
            <w:sz w:val="24"/>
            <w:szCs w:val="24"/>
          </w:rPr>
          <w:delText>Colombia, el país de la Ocde con los resultados más bajos en las pruebas Pisa 2018</w:delText>
        </w:r>
        <w:r w:rsidRPr="006D1D06" w:rsidDel="00AF4086">
          <w:rPr>
            <w:rFonts w:ascii="Arial" w:hAnsi="Arial" w:cs="Arial"/>
            <w:noProof/>
            <w:sz w:val="24"/>
            <w:szCs w:val="24"/>
          </w:rPr>
          <w:delText xml:space="preserve">. </w:delText>
        </w:r>
        <w:r w:rsidRPr="00046206" w:rsidDel="00AF4086">
          <w:rPr>
            <w:rFonts w:ascii="Arial" w:hAnsi="Arial" w:cs="Arial"/>
            <w:noProof/>
            <w:sz w:val="24"/>
            <w:szCs w:val="24"/>
            <w:lang w:val="en-US"/>
          </w:rPr>
          <w:delText>(n.d.). Retrieved November 3, 2021, from https://www.semana.com/educacion/articulo/como-le-fue-a-colombia-en-las-ultimas-pruebas-pisa/642984/</w:delText>
        </w:r>
      </w:del>
    </w:p>
    <w:p w14:paraId="0640FDE8" w14:textId="0A94C3FB" w:rsidR="006D1D06" w:rsidRPr="006D1D06" w:rsidDel="00AF4086" w:rsidRDefault="006D1D06" w:rsidP="0097128C">
      <w:pPr>
        <w:widowControl w:val="0"/>
        <w:autoSpaceDE w:val="0"/>
        <w:autoSpaceDN w:val="0"/>
        <w:adjustRightInd w:val="0"/>
        <w:spacing w:line="240" w:lineRule="auto"/>
        <w:ind w:left="480" w:hanging="480"/>
        <w:rPr>
          <w:del w:id="4040" w:author="José Albeiro Montes Gil" w:date="2022-01-19T17:02:00Z"/>
          <w:rFonts w:ascii="Arial" w:hAnsi="Arial" w:cs="Arial"/>
          <w:noProof/>
          <w:sz w:val="24"/>
          <w:szCs w:val="24"/>
        </w:rPr>
        <w:pPrChange w:id="4041" w:author="José Albeiro Montes Gil" w:date="2022-01-20T12:42:00Z">
          <w:pPr>
            <w:widowControl w:val="0"/>
            <w:autoSpaceDE w:val="0"/>
            <w:autoSpaceDN w:val="0"/>
            <w:adjustRightInd w:val="0"/>
            <w:spacing w:line="240" w:lineRule="auto"/>
            <w:ind w:left="480" w:hanging="480"/>
          </w:pPr>
        </w:pPrChange>
      </w:pPr>
      <w:del w:id="4042" w:author="José Albeiro Montes Gil" w:date="2022-01-19T17:02:00Z">
        <w:r w:rsidRPr="006D1D06" w:rsidDel="00AF4086">
          <w:rPr>
            <w:rFonts w:ascii="Arial" w:hAnsi="Arial" w:cs="Arial"/>
            <w:noProof/>
            <w:sz w:val="24"/>
            <w:szCs w:val="24"/>
          </w:rPr>
          <w:delText xml:space="preserve">Conejero, A. G. (2009). Etapas lectoescritura infantil. </w:delText>
        </w:r>
        <w:r w:rsidRPr="006D1D06" w:rsidDel="00AF4086">
          <w:rPr>
            <w:rFonts w:ascii="Arial" w:hAnsi="Arial" w:cs="Arial"/>
            <w:i/>
            <w:iCs/>
            <w:noProof/>
            <w:sz w:val="24"/>
            <w:szCs w:val="24"/>
          </w:rPr>
          <w:delText>Etapas de La Lectoescritura Infantil</w:delText>
        </w:r>
        <w:r w:rsidRPr="006D1D06" w:rsidDel="00AF4086">
          <w:rPr>
            <w:rFonts w:ascii="Arial" w:hAnsi="Arial" w:cs="Arial"/>
            <w:noProof/>
            <w:sz w:val="24"/>
            <w:szCs w:val="24"/>
          </w:rPr>
          <w:delText>. https://educacion.gob.ec/wp-content/uploads/downloads/2014/06/curriculo-educacion-inicial-lowres.pdf</w:delText>
        </w:r>
      </w:del>
    </w:p>
    <w:p w14:paraId="06596CF9" w14:textId="051A7956" w:rsidR="006D1D06" w:rsidRPr="00046206" w:rsidDel="00AF4086" w:rsidRDefault="006D1D06" w:rsidP="0097128C">
      <w:pPr>
        <w:widowControl w:val="0"/>
        <w:autoSpaceDE w:val="0"/>
        <w:autoSpaceDN w:val="0"/>
        <w:adjustRightInd w:val="0"/>
        <w:spacing w:line="240" w:lineRule="auto"/>
        <w:ind w:left="480" w:hanging="480"/>
        <w:rPr>
          <w:del w:id="4043" w:author="José Albeiro Montes Gil" w:date="2022-01-19T17:02:00Z"/>
          <w:rFonts w:ascii="Arial" w:hAnsi="Arial" w:cs="Arial"/>
          <w:noProof/>
          <w:sz w:val="24"/>
          <w:szCs w:val="24"/>
          <w:lang w:val="en-US"/>
        </w:rPr>
        <w:pPrChange w:id="4044" w:author="José Albeiro Montes Gil" w:date="2022-01-20T12:42:00Z">
          <w:pPr>
            <w:widowControl w:val="0"/>
            <w:autoSpaceDE w:val="0"/>
            <w:autoSpaceDN w:val="0"/>
            <w:adjustRightInd w:val="0"/>
            <w:spacing w:line="240" w:lineRule="auto"/>
            <w:ind w:left="480" w:hanging="480"/>
          </w:pPr>
        </w:pPrChange>
      </w:pPr>
      <w:del w:id="4045" w:author="José Albeiro Montes Gil" w:date="2022-01-19T17:02:00Z">
        <w:r w:rsidRPr="006D1D06" w:rsidDel="00AF4086">
          <w:rPr>
            <w:rFonts w:ascii="Arial" w:hAnsi="Arial" w:cs="Arial"/>
            <w:noProof/>
            <w:sz w:val="24"/>
            <w:szCs w:val="24"/>
          </w:rPr>
          <w:delText xml:space="preserve">Enriquez, J. G., &amp; Casas, S. I. (2013). USABILIDAD EN APLICACIONES MÓVILES,Vista de Usabilidad en aplicaciones móviles. </w:delText>
        </w:r>
        <w:r w:rsidRPr="00046206" w:rsidDel="00AF4086">
          <w:rPr>
            <w:rFonts w:ascii="Arial" w:hAnsi="Arial" w:cs="Arial"/>
            <w:i/>
            <w:iCs/>
            <w:noProof/>
            <w:sz w:val="24"/>
            <w:szCs w:val="24"/>
            <w:lang w:val="en-US"/>
          </w:rPr>
          <w:delText>Itc</w:delText>
        </w:r>
        <w:r w:rsidRPr="00046206" w:rsidDel="00AF4086">
          <w:rPr>
            <w:rFonts w:ascii="Arial" w:hAnsi="Arial" w:cs="Arial"/>
            <w:noProof/>
            <w:sz w:val="24"/>
            <w:szCs w:val="24"/>
            <w:lang w:val="en-US"/>
          </w:rPr>
          <w:delText>, 23. http://131.161.88.155/index.php/ICTUNPA/article/view/499/519%0Ahttp://journal.secyt.unpa.edu.ar/index.php/ICT-UNPA/article/view/499/519</w:delText>
        </w:r>
      </w:del>
    </w:p>
    <w:p w14:paraId="2FB64F12" w14:textId="2660B632" w:rsidR="006D1D06" w:rsidRPr="006D1D06" w:rsidDel="00AF4086" w:rsidRDefault="006D1D06" w:rsidP="0097128C">
      <w:pPr>
        <w:widowControl w:val="0"/>
        <w:autoSpaceDE w:val="0"/>
        <w:autoSpaceDN w:val="0"/>
        <w:adjustRightInd w:val="0"/>
        <w:spacing w:line="240" w:lineRule="auto"/>
        <w:ind w:left="480" w:hanging="480"/>
        <w:rPr>
          <w:del w:id="4046" w:author="José Albeiro Montes Gil" w:date="2022-01-19T17:02:00Z"/>
          <w:rFonts w:ascii="Arial" w:hAnsi="Arial" w:cs="Arial"/>
          <w:noProof/>
          <w:sz w:val="24"/>
          <w:szCs w:val="24"/>
        </w:rPr>
        <w:pPrChange w:id="4047" w:author="José Albeiro Montes Gil" w:date="2022-01-20T12:42:00Z">
          <w:pPr>
            <w:widowControl w:val="0"/>
            <w:autoSpaceDE w:val="0"/>
            <w:autoSpaceDN w:val="0"/>
            <w:adjustRightInd w:val="0"/>
            <w:spacing w:line="240" w:lineRule="auto"/>
            <w:ind w:left="480" w:hanging="480"/>
          </w:pPr>
        </w:pPrChange>
      </w:pPr>
      <w:del w:id="4048" w:author="José Albeiro Montes Gil" w:date="2022-01-19T17:02:00Z">
        <w:r w:rsidRPr="006D1D06" w:rsidDel="00AF4086">
          <w:rPr>
            <w:rFonts w:ascii="Arial" w:hAnsi="Arial" w:cs="Arial"/>
            <w:noProof/>
            <w:sz w:val="24"/>
            <w:szCs w:val="24"/>
          </w:rPr>
          <w:delText xml:space="preserve">Godoy, S., &amp; López, D. (2014). </w:delText>
        </w:r>
        <w:r w:rsidRPr="006D1D06" w:rsidDel="00AF4086">
          <w:rPr>
            <w:rFonts w:ascii="Arial" w:hAnsi="Arial" w:cs="Arial"/>
            <w:i/>
            <w:iCs/>
            <w:noProof/>
            <w:sz w:val="24"/>
            <w:szCs w:val="24"/>
          </w:rPr>
          <w:delText>Educación preescolar en Colombia : un punto de partida de las brechas en el aprendizaje</w:delText>
        </w:r>
        <w:r w:rsidRPr="006D1D06" w:rsidDel="00AF4086">
          <w:rPr>
            <w:rFonts w:ascii="Arial" w:hAnsi="Arial" w:cs="Arial"/>
            <w:noProof/>
            <w:sz w:val="24"/>
            <w:szCs w:val="24"/>
          </w:rPr>
          <w:delText>. 48–55.</w:delText>
        </w:r>
      </w:del>
    </w:p>
    <w:p w14:paraId="00042B60" w14:textId="670AE324" w:rsidR="006D1D06" w:rsidRPr="006D1D06" w:rsidDel="00AF4086" w:rsidRDefault="006D1D06" w:rsidP="0097128C">
      <w:pPr>
        <w:widowControl w:val="0"/>
        <w:autoSpaceDE w:val="0"/>
        <w:autoSpaceDN w:val="0"/>
        <w:adjustRightInd w:val="0"/>
        <w:spacing w:line="240" w:lineRule="auto"/>
        <w:ind w:left="480" w:hanging="480"/>
        <w:rPr>
          <w:del w:id="4049" w:author="José Albeiro Montes Gil" w:date="2022-01-19T17:02:00Z"/>
          <w:rFonts w:ascii="Arial" w:hAnsi="Arial" w:cs="Arial"/>
          <w:noProof/>
          <w:sz w:val="24"/>
          <w:szCs w:val="24"/>
        </w:rPr>
        <w:pPrChange w:id="4050" w:author="José Albeiro Montes Gil" w:date="2022-01-20T12:42:00Z">
          <w:pPr>
            <w:widowControl w:val="0"/>
            <w:autoSpaceDE w:val="0"/>
            <w:autoSpaceDN w:val="0"/>
            <w:adjustRightInd w:val="0"/>
            <w:spacing w:line="240" w:lineRule="auto"/>
            <w:ind w:left="480" w:hanging="480"/>
          </w:pPr>
        </w:pPrChange>
      </w:pPr>
      <w:del w:id="4051" w:author="José Albeiro Montes Gil" w:date="2022-01-19T17:02:00Z">
        <w:r w:rsidRPr="006D1D06" w:rsidDel="00AF4086">
          <w:rPr>
            <w:rFonts w:ascii="Arial" w:hAnsi="Arial" w:cs="Arial"/>
            <w:noProof/>
            <w:sz w:val="24"/>
            <w:szCs w:val="24"/>
          </w:rPr>
          <w:delText xml:space="preserve">Hugo, V., &amp; Pasallo, M. (n.d.). </w:delText>
        </w:r>
        <w:r w:rsidRPr="006D1D06" w:rsidDel="00AF4086">
          <w:rPr>
            <w:rFonts w:ascii="Arial" w:hAnsi="Arial" w:cs="Arial"/>
            <w:i/>
            <w:iCs/>
            <w:noProof/>
            <w:sz w:val="24"/>
            <w:szCs w:val="24"/>
          </w:rPr>
          <w:delText>Comprension Lectora Ninios Poblaciones Vulnerables</w:delText>
        </w:r>
        <w:r w:rsidRPr="006D1D06" w:rsidDel="00AF4086">
          <w:rPr>
            <w:rFonts w:ascii="Arial" w:hAnsi="Arial" w:cs="Arial"/>
            <w:noProof/>
            <w:sz w:val="24"/>
            <w:szCs w:val="24"/>
          </w:rPr>
          <w:delText>.</w:delText>
        </w:r>
      </w:del>
    </w:p>
    <w:p w14:paraId="3B00C071" w14:textId="6E80110F" w:rsidR="006D1D06" w:rsidRPr="006D1D06" w:rsidDel="00AF4086" w:rsidRDefault="006D1D06" w:rsidP="0097128C">
      <w:pPr>
        <w:widowControl w:val="0"/>
        <w:autoSpaceDE w:val="0"/>
        <w:autoSpaceDN w:val="0"/>
        <w:adjustRightInd w:val="0"/>
        <w:spacing w:line="240" w:lineRule="auto"/>
        <w:ind w:left="480" w:hanging="480"/>
        <w:rPr>
          <w:del w:id="4052" w:author="José Albeiro Montes Gil" w:date="2022-01-19T17:02:00Z"/>
          <w:rFonts w:ascii="Arial" w:hAnsi="Arial" w:cs="Arial"/>
          <w:noProof/>
          <w:sz w:val="24"/>
          <w:szCs w:val="24"/>
        </w:rPr>
        <w:pPrChange w:id="4053" w:author="José Albeiro Montes Gil" w:date="2022-01-20T12:42:00Z">
          <w:pPr>
            <w:widowControl w:val="0"/>
            <w:autoSpaceDE w:val="0"/>
            <w:autoSpaceDN w:val="0"/>
            <w:adjustRightInd w:val="0"/>
            <w:spacing w:line="240" w:lineRule="auto"/>
            <w:ind w:left="480" w:hanging="480"/>
          </w:pPr>
        </w:pPrChange>
      </w:pPr>
      <w:del w:id="4054" w:author="José Albeiro Montes Gil" w:date="2022-01-19T17:02:00Z">
        <w:r w:rsidRPr="006D1D06" w:rsidDel="00AF4086">
          <w:rPr>
            <w:rFonts w:ascii="Arial" w:hAnsi="Arial" w:cs="Arial"/>
            <w:noProof/>
            <w:sz w:val="24"/>
            <w:szCs w:val="24"/>
          </w:rPr>
          <w:delText xml:space="preserve">Karina, R. M. M. V. M. C. P. M. (2021). La lectoescritura en el proceso de aprendizaje en los estudiantes del segundo año de educación básica de la escuela Antonio Frías. In </w:delText>
        </w:r>
        <w:r w:rsidRPr="006D1D06" w:rsidDel="00AF4086">
          <w:rPr>
            <w:rFonts w:ascii="Arial" w:hAnsi="Arial" w:cs="Arial"/>
            <w:i/>
            <w:iCs/>
            <w:noProof/>
            <w:sz w:val="24"/>
            <w:szCs w:val="24"/>
          </w:rPr>
          <w:delText>“La lectoescritura en el proceso de aprendizaje en los estudiantes del segundo año de educación básica de la escuela Antonio Frías.”</w:delText>
        </w:r>
      </w:del>
    </w:p>
    <w:p w14:paraId="26E37C3B" w14:textId="774DD7F0" w:rsidR="006D1D06" w:rsidRPr="00046206" w:rsidDel="00AF4086" w:rsidRDefault="006D1D06" w:rsidP="0097128C">
      <w:pPr>
        <w:widowControl w:val="0"/>
        <w:autoSpaceDE w:val="0"/>
        <w:autoSpaceDN w:val="0"/>
        <w:adjustRightInd w:val="0"/>
        <w:spacing w:line="240" w:lineRule="auto"/>
        <w:ind w:left="480" w:hanging="480"/>
        <w:rPr>
          <w:del w:id="4055" w:author="José Albeiro Montes Gil" w:date="2022-01-19T17:02:00Z"/>
          <w:rFonts w:ascii="Arial" w:hAnsi="Arial" w:cs="Arial"/>
          <w:noProof/>
          <w:sz w:val="24"/>
          <w:szCs w:val="24"/>
          <w:lang w:val="en-US"/>
        </w:rPr>
        <w:pPrChange w:id="4056" w:author="José Albeiro Montes Gil" w:date="2022-01-20T12:42:00Z">
          <w:pPr>
            <w:widowControl w:val="0"/>
            <w:autoSpaceDE w:val="0"/>
            <w:autoSpaceDN w:val="0"/>
            <w:adjustRightInd w:val="0"/>
            <w:spacing w:line="240" w:lineRule="auto"/>
            <w:ind w:left="480" w:hanging="480"/>
          </w:pPr>
        </w:pPrChange>
      </w:pPr>
      <w:del w:id="4057" w:author="José Albeiro Montes Gil" w:date="2022-01-19T17:02:00Z">
        <w:r w:rsidRPr="006D1D06" w:rsidDel="00AF4086">
          <w:rPr>
            <w:rFonts w:ascii="Arial" w:hAnsi="Arial" w:cs="Arial"/>
            <w:noProof/>
            <w:sz w:val="24"/>
            <w:szCs w:val="24"/>
          </w:rPr>
          <w:delText xml:space="preserve">López, C., Hormechea, K., González, L., &amp; Camelo, Y. (2019). Uso de la realidad aumentada como Estrategia de aprendizaje para la enseñanza de las ciencias naturales. </w:delText>
        </w:r>
        <w:r w:rsidRPr="00046206" w:rsidDel="00AF4086">
          <w:rPr>
            <w:rFonts w:ascii="Arial" w:hAnsi="Arial" w:cs="Arial"/>
            <w:i/>
            <w:iCs/>
            <w:noProof/>
            <w:sz w:val="24"/>
            <w:szCs w:val="24"/>
            <w:lang w:val="en-US"/>
          </w:rPr>
          <w:delText>Journal of Chemical Information and Modeling</w:delText>
        </w:r>
        <w:r w:rsidRPr="00046206" w:rsidDel="00AF4086">
          <w:rPr>
            <w:rFonts w:ascii="Arial" w:hAnsi="Arial" w:cs="Arial"/>
            <w:noProof/>
            <w:sz w:val="24"/>
            <w:szCs w:val="24"/>
            <w:lang w:val="en-US"/>
          </w:rPr>
          <w:delText>, 171. https://repository.ucc.edu.co/bitstream/20.500.12494/14569/1/2019_realidad_aumentada_estrategia..pdf</w:delText>
        </w:r>
      </w:del>
    </w:p>
    <w:p w14:paraId="0021A839" w14:textId="5BCDAAE3" w:rsidR="006D1D06" w:rsidRPr="006D1D06" w:rsidDel="00AF4086" w:rsidRDefault="006D1D06" w:rsidP="0097128C">
      <w:pPr>
        <w:widowControl w:val="0"/>
        <w:autoSpaceDE w:val="0"/>
        <w:autoSpaceDN w:val="0"/>
        <w:adjustRightInd w:val="0"/>
        <w:spacing w:line="240" w:lineRule="auto"/>
        <w:ind w:left="480" w:hanging="480"/>
        <w:rPr>
          <w:del w:id="4058" w:author="José Albeiro Montes Gil" w:date="2022-01-19T17:02:00Z"/>
          <w:rFonts w:ascii="Arial" w:hAnsi="Arial" w:cs="Arial"/>
          <w:noProof/>
          <w:sz w:val="24"/>
          <w:szCs w:val="24"/>
        </w:rPr>
        <w:pPrChange w:id="4059" w:author="José Albeiro Montes Gil" w:date="2022-01-20T12:42:00Z">
          <w:pPr>
            <w:widowControl w:val="0"/>
            <w:autoSpaceDE w:val="0"/>
            <w:autoSpaceDN w:val="0"/>
            <w:adjustRightInd w:val="0"/>
            <w:spacing w:line="240" w:lineRule="auto"/>
            <w:ind w:left="480" w:hanging="480"/>
          </w:pPr>
        </w:pPrChange>
      </w:pPr>
      <w:del w:id="4060" w:author="José Albeiro Montes Gil" w:date="2022-01-19T17:02:00Z">
        <w:r w:rsidRPr="006D1D06" w:rsidDel="00AF4086">
          <w:rPr>
            <w:rFonts w:ascii="Arial" w:hAnsi="Arial" w:cs="Arial"/>
            <w:noProof/>
            <w:sz w:val="24"/>
            <w:szCs w:val="24"/>
          </w:rPr>
          <w:delText xml:space="preserve">Luz, M., &amp; Montoya, O. (n.d.). </w:delText>
        </w:r>
        <w:r w:rsidRPr="006D1D06" w:rsidDel="00AF4086">
          <w:rPr>
            <w:rFonts w:ascii="Arial" w:hAnsi="Arial" w:cs="Arial"/>
            <w:i/>
            <w:iCs/>
            <w:noProof/>
            <w:sz w:val="24"/>
            <w:szCs w:val="24"/>
          </w:rPr>
          <w:delText>Dificultades en la lectura y r e n d i m i e n t o a c a d é m i c o</w:delText>
        </w:r>
        <w:r w:rsidRPr="006D1D06" w:rsidDel="00AF4086">
          <w:rPr>
            <w:rFonts w:ascii="Arial" w:hAnsi="Arial" w:cs="Arial"/>
            <w:noProof/>
            <w:sz w:val="24"/>
            <w:szCs w:val="24"/>
          </w:rPr>
          <w:delText>.</w:delText>
        </w:r>
      </w:del>
    </w:p>
    <w:p w14:paraId="263F3C72" w14:textId="16A7C70E" w:rsidR="006D1D06" w:rsidRPr="006D1D06" w:rsidDel="00AF4086" w:rsidRDefault="006D1D06" w:rsidP="0097128C">
      <w:pPr>
        <w:widowControl w:val="0"/>
        <w:autoSpaceDE w:val="0"/>
        <w:autoSpaceDN w:val="0"/>
        <w:adjustRightInd w:val="0"/>
        <w:spacing w:line="240" w:lineRule="auto"/>
        <w:ind w:left="480" w:hanging="480"/>
        <w:rPr>
          <w:del w:id="4061" w:author="José Albeiro Montes Gil" w:date="2022-01-19T17:02:00Z"/>
          <w:rFonts w:ascii="Arial" w:hAnsi="Arial" w:cs="Arial"/>
          <w:noProof/>
          <w:sz w:val="24"/>
          <w:szCs w:val="24"/>
        </w:rPr>
        <w:pPrChange w:id="4062" w:author="José Albeiro Montes Gil" w:date="2022-01-20T12:42:00Z">
          <w:pPr>
            <w:widowControl w:val="0"/>
            <w:autoSpaceDE w:val="0"/>
            <w:autoSpaceDN w:val="0"/>
            <w:adjustRightInd w:val="0"/>
            <w:spacing w:line="240" w:lineRule="auto"/>
            <w:ind w:left="480" w:hanging="480"/>
          </w:pPr>
        </w:pPrChange>
      </w:pPr>
      <w:del w:id="4063" w:author="José Albeiro Montes Gil" w:date="2022-01-19T17:02:00Z">
        <w:r w:rsidRPr="006D1D06" w:rsidDel="00AF4086">
          <w:rPr>
            <w:rFonts w:ascii="Arial" w:hAnsi="Arial" w:cs="Arial"/>
            <w:noProof/>
            <w:sz w:val="24"/>
            <w:szCs w:val="24"/>
          </w:rPr>
          <w:delText xml:space="preserve">Mayta, L. I. (2018). </w:delText>
        </w:r>
        <w:r w:rsidRPr="006D1D06" w:rsidDel="00AF4086">
          <w:rPr>
            <w:rFonts w:ascii="Arial" w:hAnsi="Arial" w:cs="Arial"/>
            <w:i/>
            <w:iCs/>
            <w:noProof/>
            <w:sz w:val="24"/>
            <w:szCs w:val="24"/>
          </w:rPr>
          <w:delText>Videojuego para mejorar la atención en niños de 10-12 años con TDAH aplicando conceptos de Realidad Aumentada</w:delText>
        </w:r>
        <w:r w:rsidRPr="006D1D06" w:rsidDel="00AF4086">
          <w:rPr>
            <w:rFonts w:ascii="Arial" w:hAnsi="Arial" w:cs="Arial"/>
            <w:noProof/>
            <w:sz w:val="24"/>
            <w:szCs w:val="24"/>
          </w:rPr>
          <w:delText>.</w:delText>
        </w:r>
      </w:del>
    </w:p>
    <w:p w14:paraId="62FE9B8F" w14:textId="464AB4A0" w:rsidR="006D1D06" w:rsidRPr="006D1D06" w:rsidDel="00AF4086" w:rsidRDefault="006D1D06" w:rsidP="0097128C">
      <w:pPr>
        <w:widowControl w:val="0"/>
        <w:autoSpaceDE w:val="0"/>
        <w:autoSpaceDN w:val="0"/>
        <w:adjustRightInd w:val="0"/>
        <w:spacing w:line="240" w:lineRule="auto"/>
        <w:ind w:left="480" w:hanging="480"/>
        <w:rPr>
          <w:del w:id="4064" w:author="José Albeiro Montes Gil" w:date="2022-01-19T17:02:00Z"/>
          <w:rFonts w:ascii="Arial" w:hAnsi="Arial" w:cs="Arial"/>
          <w:noProof/>
          <w:sz w:val="24"/>
          <w:szCs w:val="24"/>
        </w:rPr>
        <w:pPrChange w:id="4065" w:author="José Albeiro Montes Gil" w:date="2022-01-20T12:42:00Z">
          <w:pPr>
            <w:widowControl w:val="0"/>
            <w:autoSpaceDE w:val="0"/>
            <w:autoSpaceDN w:val="0"/>
            <w:adjustRightInd w:val="0"/>
            <w:spacing w:line="240" w:lineRule="auto"/>
            <w:ind w:left="480" w:hanging="480"/>
          </w:pPr>
        </w:pPrChange>
      </w:pPr>
      <w:del w:id="4066" w:author="José Albeiro Montes Gil" w:date="2022-01-19T17:02:00Z">
        <w:r w:rsidRPr="006D1D06" w:rsidDel="00AF4086">
          <w:rPr>
            <w:rFonts w:ascii="Arial" w:hAnsi="Arial" w:cs="Arial"/>
            <w:noProof/>
            <w:sz w:val="24"/>
            <w:szCs w:val="24"/>
          </w:rPr>
          <w:delText>2%0Ahttp://dx.doi.org/10.1016/B978-0-12-409517-5.00007-3%0Ahttp://dx.doi.org/10.1016/j.jff.2015.06.018%0Ahttp://dx.doi.org/10.1038/s41559-019-0877-3%0Aht</w:delText>
        </w:r>
      </w:del>
    </w:p>
    <w:p w14:paraId="5CA2A360" w14:textId="4E3F2A3A" w:rsidR="006D1D06" w:rsidRPr="006D1D06" w:rsidDel="00AF4086" w:rsidRDefault="006D1D06" w:rsidP="0097128C">
      <w:pPr>
        <w:widowControl w:val="0"/>
        <w:autoSpaceDE w:val="0"/>
        <w:autoSpaceDN w:val="0"/>
        <w:adjustRightInd w:val="0"/>
        <w:spacing w:line="240" w:lineRule="auto"/>
        <w:ind w:left="480" w:hanging="480"/>
        <w:rPr>
          <w:del w:id="4067" w:author="José Albeiro Montes Gil" w:date="2022-01-19T17:02:00Z"/>
          <w:rFonts w:ascii="Arial" w:hAnsi="Arial" w:cs="Arial"/>
          <w:noProof/>
          <w:sz w:val="24"/>
          <w:szCs w:val="24"/>
        </w:rPr>
        <w:pPrChange w:id="4068" w:author="José Albeiro Montes Gil" w:date="2022-01-20T12:42:00Z">
          <w:pPr>
            <w:widowControl w:val="0"/>
            <w:autoSpaceDE w:val="0"/>
            <w:autoSpaceDN w:val="0"/>
            <w:adjustRightInd w:val="0"/>
            <w:spacing w:line="240" w:lineRule="auto"/>
            <w:ind w:left="480" w:hanging="480"/>
          </w:pPr>
        </w:pPrChange>
      </w:pPr>
      <w:del w:id="4069" w:author="José Albeiro Montes Gil" w:date="2022-01-19T17:02:00Z">
        <w:r w:rsidRPr="006D1D06" w:rsidDel="00AF4086">
          <w:rPr>
            <w:rFonts w:ascii="Arial" w:hAnsi="Arial" w:cs="Arial"/>
            <w:noProof/>
            <w:sz w:val="24"/>
            <w:szCs w:val="24"/>
          </w:rPr>
          <w:delText xml:space="preserve">Navarrete, R., &amp; Rodríguez, G. (2018). </w:delText>
        </w:r>
        <w:r w:rsidRPr="006D1D06" w:rsidDel="00AF4086">
          <w:rPr>
            <w:rFonts w:ascii="Arial" w:hAnsi="Arial" w:cs="Arial"/>
            <w:i/>
            <w:iCs/>
            <w:noProof/>
            <w:sz w:val="24"/>
            <w:szCs w:val="24"/>
          </w:rPr>
          <w:delText>Aplicación móvil que utiliza realidad aumentada para ilustrar el abecedario y los números</w:delText>
        </w:r>
        <w:r w:rsidRPr="006D1D06" w:rsidDel="00AF4086">
          <w:rPr>
            <w:rFonts w:ascii="Arial" w:hAnsi="Arial" w:cs="Arial"/>
            <w:noProof/>
            <w:sz w:val="24"/>
            <w:szCs w:val="24"/>
          </w:rPr>
          <w:delText>. 97.</w:delText>
        </w:r>
      </w:del>
    </w:p>
    <w:p w14:paraId="66627F53" w14:textId="3E261598" w:rsidR="006D1D06" w:rsidRPr="006D1D06" w:rsidDel="00AF4086" w:rsidRDefault="006D1D06" w:rsidP="0097128C">
      <w:pPr>
        <w:widowControl w:val="0"/>
        <w:autoSpaceDE w:val="0"/>
        <w:autoSpaceDN w:val="0"/>
        <w:adjustRightInd w:val="0"/>
        <w:spacing w:line="240" w:lineRule="auto"/>
        <w:ind w:left="480" w:hanging="480"/>
        <w:rPr>
          <w:del w:id="4070" w:author="José Albeiro Montes Gil" w:date="2022-01-19T17:02:00Z"/>
          <w:rFonts w:ascii="Arial" w:hAnsi="Arial" w:cs="Arial"/>
          <w:noProof/>
          <w:sz w:val="24"/>
          <w:szCs w:val="24"/>
        </w:rPr>
        <w:pPrChange w:id="4071" w:author="José Albeiro Montes Gil" w:date="2022-01-20T12:42:00Z">
          <w:pPr>
            <w:widowControl w:val="0"/>
            <w:autoSpaceDE w:val="0"/>
            <w:autoSpaceDN w:val="0"/>
            <w:adjustRightInd w:val="0"/>
            <w:spacing w:line="240" w:lineRule="auto"/>
            <w:ind w:left="480" w:hanging="480"/>
          </w:pPr>
        </w:pPrChange>
      </w:pPr>
      <w:del w:id="4072" w:author="José Albeiro Montes Gil" w:date="2022-01-19T17:02:00Z">
        <w:r w:rsidRPr="006D1D06" w:rsidDel="00AF4086">
          <w:rPr>
            <w:rFonts w:ascii="Arial" w:hAnsi="Arial" w:cs="Arial"/>
            <w:noProof/>
            <w:sz w:val="24"/>
            <w:szCs w:val="24"/>
          </w:rPr>
          <w:delText xml:space="preserve">Patricia, A., Manosalva, B., Iris, B., &amp; Merchán, R. (2011). </w:delText>
        </w:r>
        <w:r w:rsidRPr="006D1D06" w:rsidDel="00AF4086">
          <w:rPr>
            <w:rFonts w:ascii="Arial" w:hAnsi="Arial" w:cs="Arial"/>
            <w:i/>
            <w:iCs/>
            <w:noProof/>
            <w:sz w:val="24"/>
            <w:szCs w:val="24"/>
          </w:rPr>
          <w:delText>Análisis y comprensión del surgimiento de la noción de infancia, sus referentes históricos y su influencia en el desarrollo preescolar en colombia</w:delText>
        </w:r>
        <w:r w:rsidRPr="006D1D06" w:rsidDel="00AF4086">
          <w:rPr>
            <w:rFonts w:ascii="Arial" w:hAnsi="Arial" w:cs="Arial"/>
            <w:noProof/>
            <w:sz w:val="24"/>
            <w:szCs w:val="24"/>
          </w:rPr>
          <w:delText xml:space="preserve">. </w:delText>
        </w:r>
        <w:r w:rsidRPr="006D1D06" w:rsidDel="00AF4086">
          <w:rPr>
            <w:rFonts w:ascii="Arial" w:hAnsi="Arial" w:cs="Arial"/>
            <w:i/>
            <w:iCs/>
            <w:noProof/>
            <w:sz w:val="24"/>
            <w:szCs w:val="24"/>
          </w:rPr>
          <w:delText>2</w:delText>
        </w:r>
        <w:r w:rsidRPr="006D1D06" w:rsidDel="00AF4086">
          <w:rPr>
            <w:rFonts w:ascii="Arial" w:hAnsi="Arial" w:cs="Arial"/>
            <w:noProof/>
            <w:sz w:val="24"/>
            <w:szCs w:val="24"/>
          </w:rPr>
          <w:delText>, 24–34.</w:delText>
        </w:r>
      </w:del>
    </w:p>
    <w:p w14:paraId="6BBB911B" w14:textId="7A7B25D6" w:rsidR="006D1D06" w:rsidRPr="006D1D06" w:rsidDel="00AF4086" w:rsidRDefault="006D1D06" w:rsidP="0097128C">
      <w:pPr>
        <w:widowControl w:val="0"/>
        <w:autoSpaceDE w:val="0"/>
        <w:autoSpaceDN w:val="0"/>
        <w:adjustRightInd w:val="0"/>
        <w:spacing w:line="240" w:lineRule="auto"/>
        <w:ind w:left="480" w:hanging="480"/>
        <w:rPr>
          <w:del w:id="4073" w:author="José Albeiro Montes Gil" w:date="2022-01-19T17:02:00Z"/>
          <w:rFonts w:ascii="Arial" w:hAnsi="Arial" w:cs="Arial"/>
          <w:noProof/>
          <w:sz w:val="24"/>
          <w:szCs w:val="24"/>
        </w:rPr>
        <w:pPrChange w:id="4074" w:author="José Albeiro Montes Gil" w:date="2022-01-20T12:42:00Z">
          <w:pPr>
            <w:widowControl w:val="0"/>
            <w:autoSpaceDE w:val="0"/>
            <w:autoSpaceDN w:val="0"/>
            <w:adjustRightInd w:val="0"/>
            <w:spacing w:line="240" w:lineRule="auto"/>
            <w:ind w:left="480" w:hanging="480"/>
          </w:pPr>
        </w:pPrChange>
      </w:pPr>
      <w:del w:id="4075" w:author="José Albeiro Montes Gil" w:date="2022-01-19T17:02:00Z">
        <w:r w:rsidRPr="006D1D06" w:rsidDel="00AF4086">
          <w:rPr>
            <w:rFonts w:ascii="Arial" w:hAnsi="Arial" w:cs="Arial"/>
            <w:noProof/>
            <w:sz w:val="24"/>
            <w:szCs w:val="24"/>
          </w:rPr>
          <w:delText xml:space="preserve">Prendes Espinosa, C. (2014). Realidad aumentada y educación: análisis de experiencias prácticas. </w:delText>
        </w:r>
        <w:r w:rsidRPr="006D1D06" w:rsidDel="00AF4086">
          <w:rPr>
            <w:rFonts w:ascii="Arial" w:hAnsi="Arial" w:cs="Arial"/>
            <w:i/>
            <w:iCs/>
            <w:noProof/>
            <w:sz w:val="24"/>
            <w:szCs w:val="24"/>
          </w:rPr>
          <w:delText>Píxel-Bit, Revista de Medios y Educación</w:delText>
        </w:r>
        <w:r w:rsidRPr="006D1D06" w:rsidDel="00AF4086">
          <w:rPr>
            <w:rFonts w:ascii="Arial" w:hAnsi="Arial" w:cs="Arial"/>
            <w:noProof/>
            <w:sz w:val="24"/>
            <w:szCs w:val="24"/>
          </w:rPr>
          <w:delText xml:space="preserve">, </w:delText>
        </w:r>
        <w:r w:rsidRPr="006D1D06" w:rsidDel="00AF4086">
          <w:rPr>
            <w:rFonts w:ascii="Arial" w:hAnsi="Arial" w:cs="Arial"/>
            <w:i/>
            <w:iCs/>
            <w:noProof/>
            <w:sz w:val="24"/>
            <w:szCs w:val="24"/>
          </w:rPr>
          <w:delText>46</w:delText>
        </w:r>
        <w:r w:rsidRPr="006D1D06" w:rsidDel="00AF4086">
          <w:rPr>
            <w:rFonts w:ascii="Arial" w:hAnsi="Arial" w:cs="Arial"/>
            <w:noProof/>
            <w:sz w:val="24"/>
            <w:szCs w:val="24"/>
          </w:rPr>
          <w:delText>, 187–203. https://doi.org/10.12795/pixelbit.2015.i46.12</w:delText>
        </w:r>
      </w:del>
    </w:p>
    <w:p w14:paraId="15BA9F9D" w14:textId="6404F826" w:rsidR="006D1D06" w:rsidRPr="006D1D06" w:rsidDel="00AF4086" w:rsidRDefault="006D1D06" w:rsidP="0097128C">
      <w:pPr>
        <w:widowControl w:val="0"/>
        <w:autoSpaceDE w:val="0"/>
        <w:autoSpaceDN w:val="0"/>
        <w:adjustRightInd w:val="0"/>
        <w:spacing w:line="240" w:lineRule="auto"/>
        <w:ind w:left="480" w:hanging="480"/>
        <w:rPr>
          <w:del w:id="4076" w:author="José Albeiro Montes Gil" w:date="2022-01-19T17:02:00Z"/>
          <w:rFonts w:ascii="Arial" w:hAnsi="Arial" w:cs="Arial"/>
          <w:noProof/>
          <w:sz w:val="24"/>
          <w:szCs w:val="24"/>
        </w:rPr>
        <w:pPrChange w:id="4077" w:author="José Albeiro Montes Gil" w:date="2022-01-20T12:42:00Z">
          <w:pPr>
            <w:widowControl w:val="0"/>
            <w:autoSpaceDE w:val="0"/>
            <w:autoSpaceDN w:val="0"/>
            <w:adjustRightInd w:val="0"/>
            <w:spacing w:line="240" w:lineRule="auto"/>
            <w:ind w:left="480" w:hanging="480"/>
          </w:pPr>
        </w:pPrChange>
      </w:pPr>
      <w:del w:id="4078" w:author="José Albeiro Montes Gil" w:date="2022-01-19T17:02:00Z">
        <w:r w:rsidRPr="006D1D06" w:rsidDel="00AF4086">
          <w:rPr>
            <w:rFonts w:ascii="Arial" w:hAnsi="Arial" w:cs="Arial"/>
            <w:noProof/>
            <w:sz w:val="24"/>
            <w:szCs w:val="24"/>
          </w:rPr>
          <w:delText xml:space="preserve">Tardáguila, C. (2009). Dispositivos móviles y multimedia. </w:delText>
        </w:r>
        <w:r w:rsidRPr="006D1D06" w:rsidDel="00AF4086">
          <w:rPr>
            <w:rFonts w:ascii="Arial" w:hAnsi="Arial" w:cs="Arial"/>
            <w:i/>
            <w:iCs/>
            <w:noProof/>
            <w:sz w:val="24"/>
            <w:szCs w:val="24"/>
          </w:rPr>
          <w:delText>Mosaic</w:delText>
        </w:r>
        <w:r w:rsidRPr="006D1D06" w:rsidDel="00AF4086">
          <w:rPr>
            <w:rFonts w:ascii="Arial" w:hAnsi="Arial" w:cs="Arial"/>
            <w:noProof/>
            <w:sz w:val="24"/>
            <w:szCs w:val="24"/>
          </w:rPr>
          <w:delText xml:space="preserve">, </w:delText>
        </w:r>
        <w:r w:rsidRPr="006D1D06" w:rsidDel="00AF4086">
          <w:rPr>
            <w:rFonts w:ascii="Arial" w:hAnsi="Arial" w:cs="Arial"/>
            <w:i/>
            <w:iCs/>
            <w:noProof/>
            <w:sz w:val="24"/>
            <w:szCs w:val="24"/>
          </w:rPr>
          <w:delText>49</w:delText>
        </w:r>
        <w:r w:rsidRPr="006D1D06" w:rsidDel="00AF4086">
          <w:rPr>
            <w:rFonts w:ascii="Arial" w:hAnsi="Arial" w:cs="Arial"/>
            <w:noProof/>
            <w:sz w:val="24"/>
            <w:szCs w:val="24"/>
          </w:rPr>
          <w:delText>. https://doi.org/10.7238/m.n49.0619</w:delText>
        </w:r>
      </w:del>
    </w:p>
    <w:p w14:paraId="338A059B" w14:textId="4DF9D306" w:rsidR="006D1D06" w:rsidRPr="006D1D06" w:rsidDel="00AF4086" w:rsidRDefault="006D1D06" w:rsidP="0097128C">
      <w:pPr>
        <w:widowControl w:val="0"/>
        <w:autoSpaceDE w:val="0"/>
        <w:autoSpaceDN w:val="0"/>
        <w:adjustRightInd w:val="0"/>
        <w:spacing w:line="240" w:lineRule="auto"/>
        <w:ind w:left="480" w:hanging="480"/>
        <w:rPr>
          <w:del w:id="4079" w:author="José Albeiro Montes Gil" w:date="2022-01-19T17:02:00Z"/>
          <w:rFonts w:ascii="Arial" w:hAnsi="Arial" w:cs="Arial"/>
          <w:noProof/>
          <w:sz w:val="24"/>
        </w:rPr>
        <w:pPrChange w:id="4080" w:author="José Albeiro Montes Gil" w:date="2022-01-20T12:42:00Z">
          <w:pPr>
            <w:widowControl w:val="0"/>
            <w:autoSpaceDE w:val="0"/>
            <w:autoSpaceDN w:val="0"/>
            <w:adjustRightInd w:val="0"/>
            <w:spacing w:line="240" w:lineRule="auto"/>
            <w:ind w:left="480" w:hanging="480"/>
          </w:pPr>
        </w:pPrChange>
      </w:pPr>
      <w:del w:id="4081" w:author="José Albeiro Montes Gil" w:date="2022-01-19T17:02:00Z">
        <w:r w:rsidRPr="006D1D06" w:rsidDel="00AF4086">
          <w:rPr>
            <w:rFonts w:ascii="Arial" w:hAnsi="Arial" w:cs="Arial"/>
            <w:noProof/>
            <w:sz w:val="24"/>
            <w:szCs w:val="24"/>
          </w:rPr>
          <w:delText xml:space="preserve">Verónica Marín-Díaz, B. E. S.-R. (2014). </w:delText>
        </w:r>
        <w:r w:rsidRPr="006D1D06" w:rsidDel="00AF4086">
          <w:rPr>
            <w:rFonts w:ascii="Arial" w:hAnsi="Arial" w:cs="Arial"/>
            <w:i/>
            <w:iCs/>
            <w:noProof/>
            <w:sz w:val="24"/>
            <w:szCs w:val="24"/>
          </w:rPr>
          <w:delText>La Realidad Aumentada en Educación Primaria desde la visión de los estudiantes</w:delText>
        </w:r>
        <w:r w:rsidRPr="006D1D06" w:rsidDel="00AF4086">
          <w:rPr>
            <w:rFonts w:ascii="Arial" w:hAnsi="Arial" w:cs="Arial"/>
            <w:noProof/>
            <w:sz w:val="24"/>
            <w:szCs w:val="24"/>
          </w:rPr>
          <w:delText xml:space="preserve"> (p. 1).</w:delText>
        </w:r>
      </w:del>
    </w:p>
    <w:p w14:paraId="5105CE4B" w14:textId="0EB990AB" w:rsidR="008B3BC4" w:rsidDel="00AF4086" w:rsidRDefault="006D1D06" w:rsidP="0097128C">
      <w:pPr>
        <w:widowControl w:val="0"/>
        <w:spacing w:line="240" w:lineRule="auto"/>
        <w:ind w:left="640" w:hanging="640"/>
        <w:rPr>
          <w:del w:id="4082" w:author="José Albeiro Montes Gil" w:date="2022-01-19T17:02:00Z"/>
          <w:rFonts w:ascii="Arial" w:hAnsi="Arial" w:cs="Arial"/>
          <w:sz w:val="24"/>
          <w:szCs w:val="24"/>
        </w:rPr>
        <w:pPrChange w:id="4083" w:author="José Albeiro Montes Gil" w:date="2022-01-20T12:42:00Z">
          <w:pPr>
            <w:widowControl w:val="0"/>
            <w:spacing w:line="240" w:lineRule="auto"/>
            <w:ind w:left="640" w:hanging="640"/>
          </w:pPr>
        </w:pPrChange>
      </w:pPr>
      <w:del w:id="4084" w:author="José Albeiro Montes Gil" w:date="2022-01-19T17:02:00Z">
        <w:r w:rsidDel="00AF4086">
          <w:rPr>
            <w:rFonts w:ascii="Arial" w:hAnsi="Arial" w:cs="Arial"/>
            <w:sz w:val="24"/>
            <w:szCs w:val="24"/>
          </w:rPr>
          <w:fldChar w:fldCharType="end"/>
        </w:r>
      </w:del>
    </w:p>
    <w:p w14:paraId="66C7FBEB" w14:textId="7FEF99DA" w:rsidR="008B3BC4" w:rsidDel="00AF4086" w:rsidRDefault="008B3BC4" w:rsidP="0097128C">
      <w:pPr>
        <w:widowControl w:val="0"/>
        <w:spacing w:line="240" w:lineRule="auto"/>
        <w:ind w:left="640" w:hanging="640"/>
        <w:rPr>
          <w:del w:id="4085" w:author="José Albeiro Montes Gil" w:date="2022-01-19T17:02:00Z"/>
          <w:rFonts w:ascii="Arial" w:hAnsi="Arial" w:cs="Arial"/>
          <w:sz w:val="24"/>
          <w:szCs w:val="24"/>
        </w:rPr>
        <w:pPrChange w:id="4086" w:author="José Albeiro Montes Gil" w:date="2022-01-20T12:42:00Z">
          <w:pPr>
            <w:widowControl w:val="0"/>
            <w:spacing w:line="240" w:lineRule="auto"/>
            <w:ind w:left="640" w:hanging="640"/>
          </w:pPr>
        </w:pPrChange>
      </w:pPr>
    </w:p>
    <w:p w14:paraId="21185D0F" w14:textId="77777777" w:rsidR="00641630" w:rsidRPr="00FF2E07" w:rsidRDefault="00641630" w:rsidP="0097128C">
      <w:pPr>
        <w:widowControl w:val="0"/>
        <w:spacing w:line="240" w:lineRule="auto"/>
        <w:ind w:left="640" w:hanging="640"/>
        <w:rPr>
          <w:rFonts w:ascii="Arial" w:eastAsia="Arial" w:hAnsi="Arial" w:cs="Arial"/>
          <w:sz w:val="24"/>
          <w:szCs w:val="24"/>
        </w:rPr>
      </w:pPr>
    </w:p>
    <w:sectPr w:rsidR="00641630" w:rsidRPr="00FF2E07" w:rsidSect="003349A0">
      <w:footerReference w:type="default" r:id="rId25"/>
      <w:pgSz w:w="12240" w:h="15840" w:code="1"/>
      <w:pgMar w:top="1361" w:right="1361" w:bottom="1361" w:left="1361" w:header="0" w:footer="709" w:gutter="0"/>
      <w:cols w:space="720"/>
      <w:formProt w:val="0"/>
      <w:docGrid w:linePitch="299"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4" w:author="Revisor FUP" w:date="2021-11-23T18:09:00Z" w:initials="R-FUP">
    <w:p w14:paraId="0E0BA6CA" w14:textId="77777777" w:rsidR="00AF4086" w:rsidRDefault="00AF4086">
      <w:pPr>
        <w:pStyle w:val="Textocomentario"/>
      </w:pPr>
      <w:r>
        <w:rPr>
          <w:rStyle w:val="Refdecomentario"/>
        </w:rPr>
        <w:annotationRef/>
      </w:r>
      <w:r>
        <w:t>Revisar, no puede ser manual</w:t>
      </w:r>
    </w:p>
  </w:comment>
  <w:comment w:id="356" w:author="Revisor FUP" w:date="2021-11-23T18:12:00Z" w:initials="R-FUP">
    <w:p w14:paraId="700A5BFC" w14:textId="77777777" w:rsidR="00AF4086" w:rsidRDefault="00AF4086">
      <w:pPr>
        <w:pStyle w:val="Textocomentario"/>
      </w:pPr>
      <w:r>
        <w:rPr>
          <w:rStyle w:val="Refdecomentario"/>
        </w:rPr>
        <w:annotationRef/>
      </w:r>
      <w:proofErr w:type="gramStart"/>
      <w:r>
        <w:t xml:space="preserve">Basado en </w:t>
      </w:r>
      <w:proofErr w:type="spellStart"/>
      <w:r>
        <w:t>que</w:t>
      </w:r>
      <w:proofErr w:type="spellEnd"/>
      <w:r>
        <w:t>?</w:t>
      </w:r>
      <w:proofErr w:type="gramEnd"/>
      <w:r>
        <w:t xml:space="preserve"> </w:t>
      </w:r>
      <w:proofErr w:type="gramStart"/>
      <w:r>
        <w:t>Alguna referencia de articulo o cita?</w:t>
      </w:r>
      <w:proofErr w:type="gramEnd"/>
    </w:p>
  </w:comment>
  <w:comment w:id="378" w:author="Revisor FUP" w:date="2021-11-23T18:16:00Z" w:initials="R-FUP">
    <w:p w14:paraId="5877D31F" w14:textId="77777777" w:rsidR="00AF4086" w:rsidRDefault="00AF4086">
      <w:pPr>
        <w:pStyle w:val="Textocomentario"/>
      </w:pPr>
      <w:r>
        <w:rPr>
          <w:rStyle w:val="Refdecomentario"/>
        </w:rPr>
        <w:annotationRef/>
      </w:r>
      <w:r>
        <w:t xml:space="preserve">Se tiene que hacer alusión primero a la figura y luego contextualizar su contenido, esto para todas las partes donde se cite una figura o tabla </w:t>
      </w:r>
    </w:p>
  </w:comment>
  <w:comment w:id="502" w:author="Revisor FUP" w:date="2021-11-23T18:28:00Z" w:initials="R-FUP">
    <w:p w14:paraId="07EB40C7" w14:textId="77777777" w:rsidR="00AF4086" w:rsidRDefault="00AF4086">
      <w:pPr>
        <w:pStyle w:val="Textocomentario"/>
      </w:pPr>
      <w:r>
        <w:rPr>
          <w:rStyle w:val="Refdecomentario"/>
        </w:rPr>
        <w:annotationRef/>
      </w:r>
      <w:r>
        <w:t>Cambiar este término, 7 veces encontrados en un documento</w:t>
      </w:r>
    </w:p>
  </w:comment>
  <w:comment w:id="764" w:author="Revisor FUP" w:date="2021-11-23T18:05:00Z" w:initials="R-FUP">
    <w:p w14:paraId="6720D713" w14:textId="77777777" w:rsidR="00AF4086" w:rsidRDefault="00AF4086">
      <w:pPr>
        <w:pStyle w:val="Textocomentario"/>
      </w:pPr>
      <w:r>
        <w:rPr>
          <w:rStyle w:val="Refdecomentario"/>
        </w:rPr>
        <w:annotationRef/>
      </w:r>
      <w:r>
        <w:t xml:space="preserve">Revisar ortografía y </w:t>
      </w:r>
      <w:proofErr w:type="spellStart"/>
      <w:r>
        <w:t>puntuacion</w:t>
      </w:r>
      <w:proofErr w:type="spellEnd"/>
    </w:p>
  </w:comment>
  <w:comment w:id="791" w:author="Revisor FUP" w:date="2021-11-23T18:04:00Z" w:initials="R-FUP">
    <w:p w14:paraId="71E7EA5C" w14:textId="77777777" w:rsidR="00AF4086" w:rsidRDefault="00AF4086">
      <w:pPr>
        <w:pStyle w:val="Textocomentario"/>
      </w:pPr>
      <w:r>
        <w:rPr>
          <w:rStyle w:val="Refdecomentario"/>
        </w:rPr>
        <w:annotationRef/>
      </w:r>
      <w:r>
        <w:t>Revisar estilo de referencia</w:t>
      </w:r>
    </w:p>
  </w:comment>
  <w:comment w:id="1887" w:author="Revisor FUP" w:date="2021-11-23T18:31:00Z" w:initials="R-FUP">
    <w:p w14:paraId="6916D24A" w14:textId="77777777" w:rsidR="00AF4086" w:rsidRDefault="00AF4086">
      <w:pPr>
        <w:pStyle w:val="Textocomentario"/>
      </w:pPr>
      <w:r>
        <w:rPr>
          <w:rStyle w:val="Refdecomentario"/>
        </w:rPr>
        <w:annotationRef/>
      </w:r>
      <w:r>
        <w:t>Falta información</w:t>
      </w:r>
    </w:p>
  </w:comment>
  <w:comment w:id="1891" w:author="Revisor FUP" w:date="2021-11-23T18:31:00Z" w:initials="R-FUP">
    <w:p w14:paraId="2B8E5F4A" w14:textId="77777777" w:rsidR="00AF4086" w:rsidRDefault="00AF4086">
      <w:pPr>
        <w:pStyle w:val="Textocomentario"/>
      </w:pPr>
      <w:r>
        <w:rPr>
          <w:rStyle w:val="Refdecomentario"/>
        </w:rPr>
        <w:annotationRef/>
      </w:r>
      <w:r>
        <w:t>igual</w:t>
      </w:r>
    </w:p>
  </w:comment>
  <w:comment w:id="2174" w:author="Revisor FUP" w:date="2021-11-23T18:09:00Z" w:initials="R-FUP">
    <w:p w14:paraId="405A28AA" w14:textId="67022042" w:rsidR="00A82B95" w:rsidRDefault="00A82B95">
      <w:pPr>
        <w:pStyle w:val="Textocomentario"/>
      </w:pPr>
      <w:r>
        <w:rPr>
          <w:rStyle w:val="Refdecomentario"/>
        </w:rPr>
        <w:annotationRef/>
      </w:r>
      <w:r>
        <w:t>Revisar, no puede ser manual</w:t>
      </w:r>
    </w:p>
  </w:comment>
  <w:comment w:id="2328" w:author="Revisor FUP" w:date="2021-11-23T18:12:00Z" w:initials="R-FUP">
    <w:p w14:paraId="4DCC113E" w14:textId="61958E09" w:rsidR="00A82B95" w:rsidRDefault="00A82B95">
      <w:pPr>
        <w:pStyle w:val="Textocomentario"/>
      </w:pPr>
      <w:r>
        <w:rPr>
          <w:rStyle w:val="Refdecomentario"/>
        </w:rPr>
        <w:annotationRef/>
      </w:r>
      <w:proofErr w:type="gramStart"/>
      <w:r>
        <w:t xml:space="preserve">Basado en </w:t>
      </w:r>
      <w:proofErr w:type="spellStart"/>
      <w:r>
        <w:t>que</w:t>
      </w:r>
      <w:proofErr w:type="spellEnd"/>
      <w:r>
        <w:t>?</w:t>
      </w:r>
      <w:proofErr w:type="gramEnd"/>
      <w:r>
        <w:t xml:space="preserve"> </w:t>
      </w:r>
      <w:proofErr w:type="gramStart"/>
      <w:r>
        <w:t>Alguna referencia de articulo o cita?</w:t>
      </w:r>
      <w:proofErr w:type="gramEnd"/>
    </w:p>
  </w:comment>
  <w:comment w:id="2337" w:author="Revisor FUP" w:date="2021-11-23T18:16:00Z" w:initials="R-FUP">
    <w:p w14:paraId="02EDE41B" w14:textId="14986E2D" w:rsidR="00A82B95" w:rsidRDefault="00A82B95">
      <w:pPr>
        <w:pStyle w:val="Textocomentario"/>
      </w:pPr>
      <w:r>
        <w:rPr>
          <w:rStyle w:val="Refdecomentario"/>
        </w:rPr>
        <w:annotationRef/>
      </w:r>
      <w:r>
        <w:t xml:space="preserve">Se tiene que hacer alusión primero a la figura y luego contextualizar su contenido, esto para todas las partes donde se cite una figura o tabla </w:t>
      </w:r>
    </w:p>
  </w:comment>
  <w:comment w:id="2512" w:author="Revisor FUP" w:date="2021-11-23T18:28:00Z" w:initials="R-FUP">
    <w:p w14:paraId="716BA633" w14:textId="55C50FDD" w:rsidR="00B90A42" w:rsidRDefault="00B90A42">
      <w:pPr>
        <w:pStyle w:val="Textocomentario"/>
      </w:pPr>
      <w:r>
        <w:rPr>
          <w:rStyle w:val="Refdecomentario"/>
        </w:rPr>
        <w:annotationRef/>
      </w:r>
      <w:r>
        <w:t>Cambiar este término, 7 veces encontrados en un documento</w:t>
      </w:r>
    </w:p>
  </w:comment>
  <w:comment w:id="2758" w:author="Revisor FUP" w:date="2021-11-23T18:05:00Z" w:initials="R-FUP">
    <w:p w14:paraId="35AAB949" w14:textId="0E849C2B" w:rsidR="00A82B95" w:rsidRDefault="00A82B95">
      <w:pPr>
        <w:pStyle w:val="Textocomentario"/>
      </w:pPr>
      <w:r>
        <w:rPr>
          <w:rStyle w:val="Refdecomentario"/>
        </w:rPr>
        <w:annotationRef/>
      </w:r>
      <w:r>
        <w:t xml:space="preserve">Revisar ortografía y </w:t>
      </w:r>
      <w:proofErr w:type="spellStart"/>
      <w:r>
        <w:t>puntuacion</w:t>
      </w:r>
      <w:proofErr w:type="spellEnd"/>
    </w:p>
  </w:comment>
  <w:comment w:id="2789" w:author="Revisor FUP" w:date="2021-11-23T18:04:00Z" w:initials="R-FUP">
    <w:p w14:paraId="1FA66F09" w14:textId="620D2D15" w:rsidR="00A82B95" w:rsidRDefault="00A82B95">
      <w:pPr>
        <w:pStyle w:val="Textocomentario"/>
      </w:pPr>
      <w:r>
        <w:rPr>
          <w:rStyle w:val="Refdecomentario"/>
        </w:rPr>
        <w:annotationRef/>
      </w:r>
      <w:r>
        <w:t>Revisar estilo de referencia</w:t>
      </w:r>
    </w:p>
  </w:comment>
  <w:comment w:id="4013" w:author="Revisor FUP" w:date="2021-11-23T18:31:00Z" w:initials="R-FUP">
    <w:p w14:paraId="26C8CD38" w14:textId="0DC41D74" w:rsidR="00B90A42" w:rsidRDefault="00B90A42">
      <w:pPr>
        <w:pStyle w:val="Textocomentario"/>
      </w:pPr>
      <w:r>
        <w:rPr>
          <w:rStyle w:val="Refdecomentario"/>
        </w:rPr>
        <w:annotationRef/>
      </w:r>
      <w:r>
        <w:t>Falta información</w:t>
      </w:r>
    </w:p>
  </w:comment>
  <w:comment w:id="4019" w:author="Revisor FUP" w:date="2021-11-23T18:31:00Z" w:initials="R-FUP">
    <w:p w14:paraId="611E3357" w14:textId="07C56601" w:rsidR="00B90A42" w:rsidRDefault="00B90A42">
      <w:pPr>
        <w:pStyle w:val="Textocomentario"/>
      </w:pPr>
      <w:r>
        <w:rPr>
          <w:rStyle w:val="Refdecomentario"/>
        </w:rPr>
        <w:annotationRef/>
      </w:r>
      <w:r>
        <w:t>igual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0BA6CA" w15:done="0"/>
  <w15:commentEx w15:paraId="700A5BFC" w15:done="0"/>
  <w15:commentEx w15:paraId="5877D31F" w15:done="0"/>
  <w15:commentEx w15:paraId="07EB40C7" w15:done="0"/>
  <w15:commentEx w15:paraId="6720D713" w15:done="0"/>
  <w15:commentEx w15:paraId="71E7EA5C" w15:done="0"/>
  <w15:commentEx w15:paraId="6916D24A" w15:done="0"/>
  <w15:commentEx w15:paraId="2B8E5F4A" w15:done="0"/>
  <w15:commentEx w15:paraId="405A28AA" w15:done="0"/>
  <w15:commentEx w15:paraId="4DCC113E" w15:done="0"/>
  <w15:commentEx w15:paraId="02EDE41B" w15:done="0"/>
  <w15:commentEx w15:paraId="716BA633" w15:done="0"/>
  <w15:commentEx w15:paraId="35AAB949" w15:done="0"/>
  <w15:commentEx w15:paraId="1FA66F09" w15:done="0"/>
  <w15:commentEx w15:paraId="26C8CD38" w15:done="0"/>
  <w15:commentEx w15:paraId="611E33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2C2BB" w16cex:dateUtc="2021-11-23T23:09:00Z"/>
  <w16cex:commentExtensible w16cex:durableId="2592C2BC" w16cex:dateUtc="2021-11-23T23:12:00Z"/>
  <w16cex:commentExtensible w16cex:durableId="2592C2BD" w16cex:dateUtc="2021-11-23T23:16:00Z"/>
  <w16cex:commentExtensible w16cex:durableId="2592C2BE" w16cex:dateUtc="2021-11-23T23:28:00Z"/>
  <w16cex:commentExtensible w16cex:durableId="2592C2BF" w16cex:dateUtc="2021-11-23T23:05:00Z"/>
  <w16cex:commentExtensible w16cex:durableId="2592C2C0" w16cex:dateUtc="2021-11-23T23:04:00Z"/>
  <w16cex:commentExtensible w16cex:durableId="2592C2C1" w16cex:dateUtc="2021-11-23T23:31:00Z"/>
  <w16cex:commentExtensible w16cex:durableId="2592C2C2" w16cex:dateUtc="2021-11-23T23:31:00Z"/>
  <w16cex:commentExtensible w16cex:durableId="2592BFFD" w16cex:dateUtc="2021-11-23T23:09:00Z"/>
  <w16cex:commentExtensible w16cex:durableId="2592BFFE" w16cex:dateUtc="2021-11-23T23:12:00Z"/>
  <w16cex:commentExtensible w16cex:durableId="2592BFFF" w16cex:dateUtc="2021-11-23T23:16:00Z"/>
  <w16cex:commentExtensible w16cex:durableId="2592C000" w16cex:dateUtc="2021-11-23T23:28:00Z"/>
  <w16cex:commentExtensible w16cex:durableId="2592C001" w16cex:dateUtc="2021-11-23T23:05:00Z"/>
  <w16cex:commentExtensible w16cex:durableId="2592C002" w16cex:dateUtc="2021-11-23T23:04:00Z"/>
  <w16cex:commentExtensible w16cex:durableId="2592C003" w16cex:dateUtc="2021-11-23T23:31:00Z"/>
  <w16cex:commentExtensible w16cex:durableId="2592C004" w16cex:dateUtc="2021-11-23T2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0BA6CA" w16cid:durableId="2592C2BB"/>
  <w16cid:commentId w16cid:paraId="700A5BFC" w16cid:durableId="2592C2BC"/>
  <w16cid:commentId w16cid:paraId="5877D31F" w16cid:durableId="2592C2BD"/>
  <w16cid:commentId w16cid:paraId="07EB40C7" w16cid:durableId="2592C2BE"/>
  <w16cid:commentId w16cid:paraId="6720D713" w16cid:durableId="2592C2BF"/>
  <w16cid:commentId w16cid:paraId="71E7EA5C" w16cid:durableId="2592C2C0"/>
  <w16cid:commentId w16cid:paraId="6916D24A" w16cid:durableId="2592C2C1"/>
  <w16cid:commentId w16cid:paraId="2B8E5F4A" w16cid:durableId="2592C2C2"/>
  <w16cid:commentId w16cid:paraId="405A28AA" w16cid:durableId="2592BFFD"/>
  <w16cid:commentId w16cid:paraId="4DCC113E" w16cid:durableId="2592BFFE"/>
  <w16cid:commentId w16cid:paraId="02EDE41B" w16cid:durableId="2592BFFF"/>
  <w16cid:commentId w16cid:paraId="716BA633" w16cid:durableId="2592C000"/>
  <w16cid:commentId w16cid:paraId="35AAB949" w16cid:durableId="2592C001"/>
  <w16cid:commentId w16cid:paraId="1FA66F09" w16cid:durableId="2592C002"/>
  <w16cid:commentId w16cid:paraId="26C8CD38" w16cid:durableId="2592C003"/>
  <w16cid:commentId w16cid:paraId="611E3357" w16cid:durableId="2592C0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8F6CA" w14:textId="77777777" w:rsidR="00C26EE5" w:rsidRDefault="00C26EE5">
      <w:pPr>
        <w:spacing w:after="0" w:line="240" w:lineRule="auto"/>
      </w:pPr>
      <w:r>
        <w:separator/>
      </w:r>
    </w:p>
  </w:endnote>
  <w:endnote w:type="continuationSeparator" w:id="0">
    <w:p w14:paraId="6051102B" w14:textId="77777777" w:rsidR="00C26EE5" w:rsidRDefault="00C26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Lohit Devanagari">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DejaVu Sans">
    <w:charset w:val="00"/>
    <w:family w:val="swiss"/>
    <w:pitch w:val="variable"/>
    <w:sig w:usb0="E7002EFF" w:usb1="D200FDFF" w:usb2="0A246029" w:usb3="00000000" w:csb0="000001FF" w:csb1="00000000"/>
  </w:font>
  <w:font w:name="Liberation Sans">
    <w:altName w:val="Arial"/>
    <w:charset w:val="00"/>
    <w:family w:val="swiss"/>
    <w:pitch w:val="variable"/>
    <w:sig w:usb0="E0000AFF" w:usb1="500078FF" w:usb2="00000021" w:usb3="00000000" w:csb0="000001BF" w:csb1="00000000"/>
  </w:font>
  <w:font w:name="Liberation Serif">
    <w:altName w:val="Times New Roman"/>
    <w:charset w:val="00"/>
    <w:family w:val="roman"/>
    <w:pitch w:val="variable"/>
    <w:sig w:usb0="E0000AFF" w:usb1="500078FF" w:usb2="00000021" w:usb3="00000000" w:csb0="000001BF" w:csb1="00000000"/>
  </w:font>
  <w:font w:name="Georgia">
    <w:panose1 w:val="02040502050405020303"/>
    <w:charset w:val="00"/>
    <w:family w:val="roman"/>
    <w:pitch w:val="variable"/>
    <w:sig w:usb0="00000287" w:usb1="00000000" w:usb2="00000000" w:usb3="00000000" w:csb0="0000009F" w:csb1="00000000"/>
  </w:font>
  <w:font w:name="Arial;Helvetica;sans-serif">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34010423"/>
      <w:docPartObj>
        <w:docPartGallery w:val="Page Numbers (Bottom of Page)"/>
        <w:docPartUnique/>
      </w:docPartObj>
    </w:sdtPr>
    <w:sdtEndPr>
      <w:rPr>
        <w:rStyle w:val="Nmerodepgina"/>
      </w:rPr>
    </w:sdtEndPr>
    <w:sdtContent>
      <w:p w14:paraId="641BB80E" w14:textId="77777777" w:rsidR="00AF4086" w:rsidRDefault="00AF4086" w:rsidP="003349A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1670D81D" w14:textId="77777777" w:rsidR="00AF4086" w:rsidRDefault="00AF4086" w:rsidP="0004620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402023578"/>
      <w:docPartObj>
        <w:docPartGallery w:val="Page Numbers (Bottom of Page)"/>
        <w:docPartUnique/>
      </w:docPartObj>
    </w:sdtPr>
    <w:sdtEndPr>
      <w:rPr>
        <w:rStyle w:val="Nmerodepgina"/>
      </w:rPr>
    </w:sdtEndPr>
    <w:sdtContent>
      <w:p w14:paraId="1270A6B7" w14:textId="77777777" w:rsidR="00AF4086" w:rsidRDefault="00AF4086" w:rsidP="00A82B9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21</w:t>
        </w:r>
        <w:r>
          <w:rPr>
            <w:rStyle w:val="Nmerodepgina"/>
          </w:rPr>
          <w:fldChar w:fldCharType="end"/>
        </w:r>
      </w:p>
    </w:sdtContent>
  </w:sdt>
  <w:p w14:paraId="06B87DEC" w14:textId="77777777" w:rsidR="00AF4086" w:rsidRDefault="00AF4086" w:rsidP="003349A0">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96424496"/>
      <w:docPartObj>
        <w:docPartGallery w:val="Page Numbers (Bottom of Page)"/>
        <w:docPartUnique/>
      </w:docPartObj>
    </w:sdtPr>
    <w:sdtEndPr>
      <w:rPr>
        <w:rStyle w:val="Nmerodepgina"/>
      </w:rPr>
    </w:sdtEndPr>
    <w:sdtContent>
      <w:p w14:paraId="7A9DE66E" w14:textId="77777777" w:rsidR="00AF4086" w:rsidRDefault="00AF4086" w:rsidP="00A82B9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22</w:t>
        </w:r>
        <w:r>
          <w:rPr>
            <w:rStyle w:val="Nmerodepgina"/>
          </w:rPr>
          <w:fldChar w:fldCharType="end"/>
        </w:r>
      </w:p>
    </w:sdtContent>
  </w:sdt>
  <w:p w14:paraId="169E0811" w14:textId="77777777" w:rsidR="00AF4086" w:rsidRDefault="00AF4086" w:rsidP="00B76F7E">
    <w:pPr>
      <w:tabs>
        <w:tab w:val="center" w:pos="4419"/>
        <w:tab w:val="right" w:pos="8838"/>
      </w:tabs>
      <w:spacing w:after="0" w:line="240" w:lineRule="auto"/>
      <w:ind w:right="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36875996"/>
      <w:docPartObj>
        <w:docPartGallery w:val="Page Numbers (Bottom of Page)"/>
        <w:docPartUnique/>
      </w:docPartObj>
    </w:sdtPr>
    <w:sdtEndPr>
      <w:rPr>
        <w:rStyle w:val="Nmerodepgina"/>
      </w:rPr>
    </w:sdtEndPr>
    <w:sdtContent>
      <w:p w14:paraId="607F312B" w14:textId="77777777" w:rsidR="00A82B95" w:rsidRDefault="00A82B95" w:rsidP="003349A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0A8E3337" w14:textId="77777777" w:rsidR="00A82B95" w:rsidRDefault="00A82B95" w:rsidP="00046206">
    <w:pPr>
      <w:pStyle w:val="Piedepgina"/>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81718889"/>
      <w:docPartObj>
        <w:docPartGallery w:val="Page Numbers (Bottom of Page)"/>
        <w:docPartUnique/>
      </w:docPartObj>
    </w:sdtPr>
    <w:sdtEndPr>
      <w:rPr>
        <w:rStyle w:val="Nmerodepgina"/>
      </w:rPr>
    </w:sdtEndPr>
    <w:sdtContent>
      <w:p w14:paraId="5DB08A7D" w14:textId="21DB9998" w:rsidR="00A82B95" w:rsidRDefault="00A82B95" w:rsidP="00A82B9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90A42">
          <w:rPr>
            <w:rStyle w:val="Nmerodepgina"/>
            <w:noProof/>
          </w:rPr>
          <w:t>21</w:t>
        </w:r>
        <w:r>
          <w:rPr>
            <w:rStyle w:val="Nmerodepgina"/>
          </w:rPr>
          <w:fldChar w:fldCharType="end"/>
        </w:r>
      </w:p>
    </w:sdtContent>
  </w:sdt>
  <w:p w14:paraId="58BDBE4B" w14:textId="77777777" w:rsidR="00A82B95" w:rsidRDefault="00A82B95" w:rsidP="003349A0">
    <w:pPr>
      <w:pStyle w:val="Piedepgina"/>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329601087"/>
      <w:docPartObj>
        <w:docPartGallery w:val="Page Numbers (Bottom of Page)"/>
        <w:docPartUnique/>
      </w:docPartObj>
    </w:sdtPr>
    <w:sdtEndPr>
      <w:rPr>
        <w:rStyle w:val="Nmerodepgina"/>
      </w:rPr>
    </w:sdtEndPr>
    <w:sdtContent>
      <w:p w14:paraId="5F00D5A0" w14:textId="4D0D30CF" w:rsidR="00A82B95" w:rsidRDefault="00A82B95" w:rsidP="00A82B9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90A42">
          <w:rPr>
            <w:rStyle w:val="Nmerodepgina"/>
            <w:noProof/>
          </w:rPr>
          <w:t>22</w:t>
        </w:r>
        <w:r>
          <w:rPr>
            <w:rStyle w:val="Nmerodepgina"/>
          </w:rPr>
          <w:fldChar w:fldCharType="end"/>
        </w:r>
      </w:p>
    </w:sdtContent>
  </w:sdt>
  <w:p w14:paraId="3E1048C6" w14:textId="77777777" w:rsidR="00A82B95" w:rsidRDefault="00A82B95" w:rsidP="00B76F7E">
    <w:pPr>
      <w:tabs>
        <w:tab w:val="center" w:pos="4419"/>
        <w:tab w:val="right" w:pos="8838"/>
      </w:tabs>
      <w:spacing w:after="0" w:line="240" w:lineRule="auto"/>
      <w:ind w:right="360"/>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53657714"/>
      <w:docPartObj>
        <w:docPartGallery w:val="Page Numbers (Bottom of Page)"/>
        <w:docPartUnique/>
      </w:docPartObj>
    </w:sdtPr>
    <w:sdtEndPr>
      <w:rPr>
        <w:rStyle w:val="Nmerodepgina"/>
      </w:rPr>
    </w:sdtEndPr>
    <w:sdtContent>
      <w:p w14:paraId="40E974A3" w14:textId="6BD200A5" w:rsidR="00A82B95" w:rsidRDefault="00A82B95" w:rsidP="00A82B9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90A42">
          <w:rPr>
            <w:rStyle w:val="Nmerodepgina"/>
            <w:noProof/>
          </w:rPr>
          <w:t>26</w:t>
        </w:r>
        <w:r>
          <w:rPr>
            <w:rStyle w:val="Nmerodepgina"/>
          </w:rPr>
          <w:fldChar w:fldCharType="end"/>
        </w:r>
      </w:p>
    </w:sdtContent>
  </w:sdt>
  <w:p w14:paraId="572C5D44" w14:textId="77777777" w:rsidR="00A82B95" w:rsidRDefault="00A82B95" w:rsidP="003349A0">
    <w:pPr>
      <w:pStyle w:val="Piedepgina"/>
      <w:ind w:right="360"/>
      <w:jc w:val="center"/>
      <w:rPr>
        <w:caps/>
        <w:color w:val="4472C4" w:themeColor="accent1"/>
      </w:rPr>
    </w:pPr>
  </w:p>
  <w:p w14:paraId="5C02E18D" w14:textId="77777777" w:rsidR="00A82B95" w:rsidRDefault="00A82B95" w:rsidP="00B76F7E">
    <w:pPr>
      <w:tabs>
        <w:tab w:val="center" w:pos="4419"/>
        <w:tab w:val="right" w:pos="8838"/>
      </w:tabs>
      <w:spacing w:after="0"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6D193" w14:textId="77777777" w:rsidR="00C26EE5" w:rsidRDefault="00C26EE5">
      <w:pPr>
        <w:spacing w:after="0" w:line="240" w:lineRule="auto"/>
      </w:pPr>
      <w:r>
        <w:separator/>
      </w:r>
    </w:p>
  </w:footnote>
  <w:footnote w:type="continuationSeparator" w:id="0">
    <w:p w14:paraId="4E5C187A" w14:textId="77777777" w:rsidR="00C26EE5" w:rsidRDefault="00C26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563E" w14:textId="77777777" w:rsidR="00AF4086" w:rsidRDefault="00AF40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E8FDA" w14:textId="77777777" w:rsidR="00A82B95" w:rsidRDefault="00A82B9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66EF"/>
    <w:multiLevelType w:val="multilevel"/>
    <w:tmpl w:val="3D6A7546"/>
    <w:lvl w:ilvl="0">
      <w:start w:val="5"/>
      <w:numFmt w:val="decimal"/>
      <w:lvlText w:val="%1"/>
      <w:lvlJc w:val="left"/>
      <w:pPr>
        <w:ind w:left="360" w:hanging="360"/>
      </w:pPr>
      <w:rPr>
        <w:rFonts w:cs="Calibri" w:hint="default"/>
        <w:b/>
      </w:rPr>
    </w:lvl>
    <w:lvl w:ilvl="1">
      <w:start w:val="1"/>
      <w:numFmt w:val="decimal"/>
      <w:lvlText w:val="%1.%2"/>
      <w:lvlJc w:val="left"/>
      <w:pPr>
        <w:ind w:left="360" w:hanging="360"/>
      </w:pPr>
      <w:rPr>
        <w:rFonts w:cs="Calibri" w:hint="default"/>
        <w:b/>
      </w:rPr>
    </w:lvl>
    <w:lvl w:ilvl="2">
      <w:start w:val="1"/>
      <w:numFmt w:val="decimal"/>
      <w:lvlText w:val="%1.%2.%3"/>
      <w:lvlJc w:val="left"/>
      <w:pPr>
        <w:ind w:left="720" w:hanging="720"/>
      </w:pPr>
      <w:rPr>
        <w:rFonts w:cs="Calibri" w:hint="default"/>
        <w:b/>
      </w:rPr>
    </w:lvl>
    <w:lvl w:ilvl="3">
      <w:start w:val="1"/>
      <w:numFmt w:val="decimal"/>
      <w:lvlText w:val="%1.%2.%3.%4"/>
      <w:lvlJc w:val="left"/>
      <w:pPr>
        <w:ind w:left="1080" w:hanging="1080"/>
      </w:pPr>
      <w:rPr>
        <w:rFonts w:cs="Calibri" w:hint="default"/>
        <w:b/>
      </w:rPr>
    </w:lvl>
    <w:lvl w:ilvl="4">
      <w:start w:val="1"/>
      <w:numFmt w:val="decimal"/>
      <w:lvlText w:val="%1.%2.%3.%4.%5"/>
      <w:lvlJc w:val="left"/>
      <w:pPr>
        <w:ind w:left="1080" w:hanging="1080"/>
      </w:pPr>
      <w:rPr>
        <w:rFonts w:cs="Calibri" w:hint="default"/>
        <w:b/>
      </w:rPr>
    </w:lvl>
    <w:lvl w:ilvl="5">
      <w:start w:val="1"/>
      <w:numFmt w:val="decimal"/>
      <w:lvlText w:val="%1.%2.%3.%4.%5.%6"/>
      <w:lvlJc w:val="left"/>
      <w:pPr>
        <w:ind w:left="1440" w:hanging="1440"/>
      </w:pPr>
      <w:rPr>
        <w:rFonts w:cs="Calibri" w:hint="default"/>
        <w:b/>
      </w:rPr>
    </w:lvl>
    <w:lvl w:ilvl="6">
      <w:start w:val="1"/>
      <w:numFmt w:val="decimal"/>
      <w:lvlText w:val="%1.%2.%3.%4.%5.%6.%7"/>
      <w:lvlJc w:val="left"/>
      <w:pPr>
        <w:ind w:left="1440" w:hanging="1440"/>
      </w:pPr>
      <w:rPr>
        <w:rFonts w:cs="Calibri" w:hint="default"/>
        <w:b/>
      </w:rPr>
    </w:lvl>
    <w:lvl w:ilvl="7">
      <w:start w:val="1"/>
      <w:numFmt w:val="decimal"/>
      <w:lvlText w:val="%1.%2.%3.%4.%5.%6.%7.%8"/>
      <w:lvlJc w:val="left"/>
      <w:pPr>
        <w:ind w:left="1800" w:hanging="1800"/>
      </w:pPr>
      <w:rPr>
        <w:rFonts w:cs="Calibri" w:hint="default"/>
        <w:b/>
      </w:rPr>
    </w:lvl>
    <w:lvl w:ilvl="8">
      <w:start w:val="1"/>
      <w:numFmt w:val="decimal"/>
      <w:lvlText w:val="%1.%2.%3.%4.%5.%6.%7.%8.%9"/>
      <w:lvlJc w:val="left"/>
      <w:pPr>
        <w:ind w:left="1800" w:hanging="1800"/>
      </w:pPr>
      <w:rPr>
        <w:rFonts w:cs="Calibri" w:hint="default"/>
        <w:b/>
      </w:rPr>
    </w:lvl>
  </w:abstractNum>
  <w:abstractNum w:abstractNumId="1" w15:restartNumberingAfterBreak="0">
    <w:nsid w:val="01A24A42"/>
    <w:multiLevelType w:val="multilevel"/>
    <w:tmpl w:val="167AA2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276CBF"/>
    <w:multiLevelType w:val="multilevel"/>
    <w:tmpl w:val="317CC75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7DB07F6"/>
    <w:multiLevelType w:val="multilevel"/>
    <w:tmpl w:val="4AF4FA5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AE2AF5"/>
    <w:multiLevelType w:val="multilevel"/>
    <w:tmpl w:val="61E048FA"/>
    <w:lvl w:ilvl="0">
      <w:start w:val="1"/>
      <w:numFmt w:val="decimal"/>
      <w:lvlText w:val="%1."/>
      <w:lvlJc w:val="left"/>
      <w:pPr>
        <w:ind w:left="720" w:hanging="360"/>
      </w:pPr>
      <w:rPr>
        <w:rFonts w:ascii="Arial" w:eastAsia="Arial" w:hAnsi="Arial" w:cs="Arial"/>
        <w:sz w:val="24"/>
        <w:szCs w:val="2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18035121"/>
    <w:multiLevelType w:val="multilevel"/>
    <w:tmpl w:val="4D3AFD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184B2ED3"/>
    <w:multiLevelType w:val="multilevel"/>
    <w:tmpl w:val="0B76117E"/>
    <w:lvl w:ilvl="0">
      <w:start w:val="1"/>
      <w:numFmt w:val="decimal"/>
      <w:lvlText w:val="%1."/>
      <w:lvlJc w:val="left"/>
      <w:pPr>
        <w:ind w:left="720" w:hanging="360"/>
      </w:pPr>
    </w:lvl>
    <w:lvl w:ilvl="1">
      <w:start w:val="2"/>
      <w:numFmt w:val="decimal"/>
      <w:lvlText w:val="%1.%2"/>
      <w:lvlJc w:val="left"/>
      <w:pPr>
        <w:ind w:left="765" w:hanging="40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7" w15:restartNumberingAfterBreak="0">
    <w:nsid w:val="18941201"/>
    <w:multiLevelType w:val="multilevel"/>
    <w:tmpl w:val="A760860A"/>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F0C409B"/>
    <w:multiLevelType w:val="multilevel"/>
    <w:tmpl w:val="317CC75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7D37B55"/>
    <w:multiLevelType w:val="multilevel"/>
    <w:tmpl w:val="A24A7078"/>
    <w:lvl w:ilvl="0">
      <w:start w:val="6"/>
      <w:numFmt w:val="decimal"/>
      <w:lvlText w:val="%1"/>
      <w:lvlJc w:val="left"/>
      <w:pPr>
        <w:ind w:left="360" w:hanging="360"/>
      </w:pPr>
      <w:rPr>
        <w:rFonts w:cs="Calibri" w:hint="default"/>
        <w:b/>
      </w:rPr>
    </w:lvl>
    <w:lvl w:ilvl="1">
      <w:start w:val="1"/>
      <w:numFmt w:val="decimal"/>
      <w:lvlText w:val="%1.%2"/>
      <w:lvlJc w:val="left"/>
      <w:pPr>
        <w:ind w:left="360" w:hanging="360"/>
      </w:pPr>
      <w:rPr>
        <w:rFonts w:cs="Calibri" w:hint="default"/>
        <w:b/>
      </w:rPr>
    </w:lvl>
    <w:lvl w:ilvl="2">
      <w:start w:val="1"/>
      <w:numFmt w:val="decimal"/>
      <w:lvlText w:val="%1.%2.%3"/>
      <w:lvlJc w:val="left"/>
      <w:pPr>
        <w:ind w:left="720" w:hanging="720"/>
      </w:pPr>
      <w:rPr>
        <w:rFonts w:cs="Calibri" w:hint="default"/>
        <w:b/>
      </w:rPr>
    </w:lvl>
    <w:lvl w:ilvl="3">
      <w:start w:val="1"/>
      <w:numFmt w:val="decimal"/>
      <w:lvlText w:val="%1.%2.%3.%4"/>
      <w:lvlJc w:val="left"/>
      <w:pPr>
        <w:ind w:left="1080" w:hanging="1080"/>
      </w:pPr>
      <w:rPr>
        <w:rFonts w:cs="Calibri" w:hint="default"/>
        <w:b/>
      </w:rPr>
    </w:lvl>
    <w:lvl w:ilvl="4">
      <w:start w:val="1"/>
      <w:numFmt w:val="decimal"/>
      <w:lvlText w:val="%1.%2.%3.%4.%5"/>
      <w:lvlJc w:val="left"/>
      <w:pPr>
        <w:ind w:left="1080" w:hanging="1080"/>
      </w:pPr>
      <w:rPr>
        <w:rFonts w:cs="Calibri" w:hint="default"/>
        <w:b/>
      </w:rPr>
    </w:lvl>
    <w:lvl w:ilvl="5">
      <w:start w:val="1"/>
      <w:numFmt w:val="decimal"/>
      <w:lvlText w:val="%1.%2.%3.%4.%5.%6"/>
      <w:lvlJc w:val="left"/>
      <w:pPr>
        <w:ind w:left="1440" w:hanging="1440"/>
      </w:pPr>
      <w:rPr>
        <w:rFonts w:cs="Calibri" w:hint="default"/>
        <w:b/>
      </w:rPr>
    </w:lvl>
    <w:lvl w:ilvl="6">
      <w:start w:val="1"/>
      <w:numFmt w:val="decimal"/>
      <w:lvlText w:val="%1.%2.%3.%4.%5.%6.%7"/>
      <w:lvlJc w:val="left"/>
      <w:pPr>
        <w:ind w:left="1440" w:hanging="1440"/>
      </w:pPr>
      <w:rPr>
        <w:rFonts w:cs="Calibri" w:hint="default"/>
        <w:b/>
      </w:rPr>
    </w:lvl>
    <w:lvl w:ilvl="7">
      <w:start w:val="1"/>
      <w:numFmt w:val="decimal"/>
      <w:lvlText w:val="%1.%2.%3.%4.%5.%6.%7.%8"/>
      <w:lvlJc w:val="left"/>
      <w:pPr>
        <w:ind w:left="1800" w:hanging="1800"/>
      </w:pPr>
      <w:rPr>
        <w:rFonts w:cs="Calibri" w:hint="default"/>
        <w:b/>
      </w:rPr>
    </w:lvl>
    <w:lvl w:ilvl="8">
      <w:start w:val="1"/>
      <w:numFmt w:val="decimal"/>
      <w:lvlText w:val="%1.%2.%3.%4.%5.%6.%7.%8.%9"/>
      <w:lvlJc w:val="left"/>
      <w:pPr>
        <w:ind w:left="1800" w:hanging="1800"/>
      </w:pPr>
      <w:rPr>
        <w:rFonts w:cs="Calibri" w:hint="default"/>
        <w:b/>
      </w:rPr>
    </w:lvl>
  </w:abstractNum>
  <w:abstractNum w:abstractNumId="10" w15:restartNumberingAfterBreak="0">
    <w:nsid w:val="28A1700F"/>
    <w:multiLevelType w:val="multilevel"/>
    <w:tmpl w:val="6658B6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E145BA"/>
    <w:multiLevelType w:val="multilevel"/>
    <w:tmpl w:val="5CB021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2080D59"/>
    <w:multiLevelType w:val="hybridMultilevel"/>
    <w:tmpl w:val="7F461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E3B16"/>
    <w:multiLevelType w:val="multilevel"/>
    <w:tmpl w:val="D376F142"/>
    <w:lvl w:ilvl="0">
      <w:start w:val="1"/>
      <w:numFmt w:val="bullet"/>
      <w:lvlText w:val="✔"/>
      <w:lvlJc w:val="left"/>
      <w:pPr>
        <w:ind w:left="720" w:hanging="360"/>
      </w:pPr>
      <w:rPr>
        <w:rFonts w:ascii="Noto Sans Symbols" w:hAnsi="Noto Sans Symbols" w:cs="Noto Sans Symbol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4" w15:restartNumberingAfterBreak="0">
    <w:nsid w:val="34170988"/>
    <w:multiLevelType w:val="multilevel"/>
    <w:tmpl w:val="968289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B2B152E"/>
    <w:multiLevelType w:val="multilevel"/>
    <w:tmpl w:val="5A68CEB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EA753F1"/>
    <w:multiLevelType w:val="multilevel"/>
    <w:tmpl w:val="119E4B42"/>
    <w:lvl w:ilvl="0">
      <w:start w:val="2"/>
      <w:numFmt w:val="decimal"/>
      <w:lvlText w:val="%1."/>
      <w:lvlJc w:val="left"/>
      <w:pPr>
        <w:ind w:left="1646" w:hanging="360"/>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17" w15:restartNumberingAfterBreak="0">
    <w:nsid w:val="43AD0D21"/>
    <w:multiLevelType w:val="multilevel"/>
    <w:tmpl w:val="0B76117E"/>
    <w:lvl w:ilvl="0">
      <w:start w:val="1"/>
      <w:numFmt w:val="decimal"/>
      <w:lvlText w:val="%1."/>
      <w:lvlJc w:val="left"/>
      <w:pPr>
        <w:ind w:left="720" w:hanging="360"/>
      </w:pPr>
    </w:lvl>
    <w:lvl w:ilvl="1">
      <w:start w:val="2"/>
      <w:numFmt w:val="decimal"/>
      <w:lvlText w:val="%1.%2"/>
      <w:lvlJc w:val="left"/>
      <w:pPr>
        <w:ind w:left="765" w:hanging="40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8" w15:restartNumberingAfterBreak="0">
    <w:nsid w:val="4449580B"/>
    <w:multiLevelType w:val="hybridMultilevel"/>
    <w:tmpl w:val="751AC2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AA61537"/>
    <w:multiLevelType w:val="multilevel"/>
    <w:tmpl w:val="33A6D30E"/>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08F4EB9"/>
    <w:multiLevelType w:val="hybridMultilevel"/>
    <w:tmpl w:val="CD70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7957A7"/>
    <w:multiLevelType w:val="hybridMultilevel"/>
    <w:tmpl w:val="A2540468"/>
    <w:lvl w:ilvl="0" w:tplc="240A000F">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8352038"/>
    <w:multiLevelType w:val="hybridMultilevel"/>
    <w:tmpl w:val="A2540468"/>
    <w:lvl w:ilvl="0" w:tplc="240A000F">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FDB2136"/>
    <w:multiLevelType w:val="multilevel"/>
    <w:tmpl w:val="834A4CBC"/>
    <w:lvl w:ilvl="0">
      <w:start w:val="4"/>
      <w:numFmt w:val="decimal"/>
      <w:lvlText w:val="%1"/>
      <w:lvlJc w:val="left"/>
      <w:pPr>
        <w:ind w:left="540" w:hanging="540"/>
      </w:pPr>
      <w:rPr>
        <w:rFonts w:hint="default"/>
      </w:rPr>
    </w:lvl>
    <w:lvl w:ilvl="1">
      <w:start w:val="2"/>
      <w:numFmt w:val="decimal"/>
      <w:lvlText w:val="%1.%2"/>
      <w:lvlJc w:val="left"/>
      <w:pPr>
        <w:ind w:left="1080" w:hanging="54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4" w15:restartNumberingAfterBreak="0">
    <w:nsid w:val="625B0E9E"/>
    <w:multiLevelType w:val="multilevel"/>
    <w:tmpl w:val="317CC75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6304585E"/>
    <w:multiLevelType w:val="multilevel"/>
    <w:tmpl w:val="317CC75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708B5868"/>
    <w:multiLevelType w:val="multilevel"/>
    <w:tmpl w:val="9A7C0AD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75714D19"/>
    <w:multiLevelType w:val="multilevel"/>
    <w:tmpl w:val="16E6F3A0"/>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C233B3"/>
    <w:multiLevelType w:val="multilevel"/>
    <w:tmpl w:val="317CC75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6"/>
  </w:num>
  <w:num w:numId="2">
    <w:abstractNumId w:val="13"/>
  </w:num>
  <w:num w:numId="3">
    <w:abstractNumId w:val="4"/>
  </w:num>
  <w:num w:numId="4">
    <w:abstractNumId w:val="5"/>
  </w:num>
  <w:num w:numId="5">
    <w:abstractNumId w:val="16"/>
  </w:num>
  <w:num w:numId="6">
    <w:abstractNumId w:val="18"/>
  </w:num>
  <w:num w:numId="7">
    <w:abstractNumId w:val="27"/>
  </w:num>
  <w:num w:numId="8">
    <w:abstractNumId w:val="12"/>
  </w:num>
  <w:num w:numId="9">
    <w:abstractNumId w:val="20"/>
  </w:num>
  <w:num w:numId="10">
    <w:abstractNumId w:val="0"/>
  </w:num>
  <w:num w:numId="11">
    <w:abstractNumId w:val="26"/>
  </w:num>
  <w:num w:numId="12">
    <w:abstractNumId w:val="9"/>
  </w:num>
  <w:num w:numId="13">
    <w:abstractNumId w:val="3"/>
  </w:num>
  <w:num w:numId="14">
    <w:abstractNumId w:val="7"/>
  </w:num>
  <w:num w:numId="15">
    <w:abstractNumId w:val="23"/>
  </w:num>
  <w:num w:numId="16">
    <w:abstractNumId w:val="17"/>
  </w:num>
  <w:num w:numId="17">
    <w:abstractNumId w:val="10"/>
  </w:num>
  <w:num w:numId="18">
    <w:abstractNumId w:val="11"/>
  </w:num>
  <w:num w:numId="19">
    <w:abstractNumId w:val="14"/>
  </w:num>
  <w:num w:numId="20">
    <w:abstractNumId w:val="1"/>
  </w:num>
  <w:num w:numId="21">
    <w:abstractNumId w:val="28"/>
  </w:num>
  <w:num w:numId="22">
    <w:abstractNumId w:val="24"/>
  </w:num>
  <w:num w:numId="23">
    <w:abstractNumId w:val="2"/>
  </w:num>
  <w:num w:numId="24">
    <w:abstractNumId w:val="8"/>
  </w:num>
  <w:num w:numId="25">
    <w:abstractNumId w:val="25"/>
  </w:num>
  <w:num w:numId="26">
    <w:abstractNumId w:val="15"/>
  </w:num>
  <w:num w:numId="27">
    <w:abstractNumId w:val="19"/>
  </w:num>
  <w:num w:numId="28">
    <w:abstractNumId w:val="21"/>
  </w:num>
  <w:num w:numId="29">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é Albeiro Montes Gil">
    <w15:presenceInfo w15:providerId="None" w15:userId="José Albeiro Montes Gil"/>
  </w15:person>
  <w15:person w15:author="Revisor FUP">
    <w15:presenceInfo w15:providerId="Windows Live" w15:userId="85e27742e37d3d78"/>
  </w15:person>
  <w15:person w15:author="Franco Urbano">
    <w15:presenceInfo w15:providerId="Windows Live" w15:userId="20c8bafe62c2da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756"/>
    <w:rsid w:val="00000627"/>
    <w:rsid w:val="00024059"/>
    <w:rsid w:val="0003026D"/>
    <w:rsid w:val="000330FD"/>
    <w:rsid w:val="00034DC1"/>
    <w:rsid w:val="00046206"/>
    <w:rsid w:val="00060E04"/>
    <w:rsid w:val="00061CC6"/>
    <w:rsid w:val="0007279F"/>
    <w:rsid w:val="000A6868"/>
    <w:rsid w:val="000C7E73"/>
    <w:rsid w:val="001044D3"/>
    <w:rsid w:val="00107EEA"/>
    <w:rsid w:val="001278C5"/>
    <w:rsid w:val="001338F6"/>
    <w:rsid w:val="00153B7E"/>
    <w:rsid w:val="001618F9"/>
    <w:rsid w:val="001647A8"/>
    <w:rsid w:val="001825AE"/>
    <w:rsid w:val="001A4097"/>
    <w:rsid w:val="001C36EA"/>
    <w:rsid w:val="001D400C"/>
    <w:rsid w:val="001F311C"/>
    <w:rsid w:val="00227323"/>
    <w:rsid w:val="002329F9"/>
    <w:rsid w:val="00287E2A"/>
    <w:rsid w:val="0029062E"/>
    <w:rsid w:val="002A3913"/>
    <w:rsid w:val="002B4676"/>
    <w:rsid w:val="002E493A"/>
    <w:rsid w:val="002F4B8D"/>
    <w:rsid w:val="002F56FA"/>
    <w:rsid w:val="003172FF"/>
    <w:rsid w:val="003349A0"/>
    <w:rsid w:val="00353F1B"/>
    <w:rsid w:val="00365DB6"/>
    <w:rsid w:val="00391BCC"/>
    <w:rsid w:val="00392E87"/>
    <w:rsid w:val="003C2783"/>
    <w:rsid w:val="003D1377"/>
    <w:rsid w:val="003D7ADD"/>
    <w:rsid w:val="00414964"/>
    <w:rsid w:val="00471CE1"/>
    <w:rsid w:val="004A12A1"/>
    <w:rsid w:val="004A7756"/>
    <w:rsid w:val="004D38B9"/>
    <w:rsid w:val="004E2631"/>
    <w:rsid w:val="004E6E90"/>
    <w:rsid w:val="004E7436"/>
    <w:rsid w:val="00520B31"/>
    <w:rsid w:val="00531DE4"/>
    <w:rsid w:val="00540025"/>
    <w:rsid w:val="005401CE"/>
    <w:rsid w:val="00543AE6"/>
    <w:rsid w:val="00543CF1"/>
    <w:rsid w:val="005575D7"/>
    <w:rsid w:val="0056362E"/>
    <w:rsid w:val="0056749B"/>
    <w:rsid w:val="00576A3C"/>
    <w:rsid w:val="005B0E92"/>
    <w:rsid w:val="005C1781"/>
    <w:rsid w:val="005D29B8"/>
    <w:rsid w:val="005D306A"/>
    <w:rsid w:val="006049F5"/>
    <w:rsid w:val="00625D16"/>
    <w:rsid w:val="00633153"/>
    <w:rsid w:val="00641630"/>
    <w:rsid w:val="006430A6"/>
    <w:rsid w:val="00651DED"/>
    <w:rsid w:val="00696474"/>
    <w:rsid w:val="006A06C8"/>
    <w:rsid w:val="006A6081"/>
    <w:rsid w:val="006D1D06"/>
    <w:rsid w:val="00704B72"/>
    <w:rsid w:val="00706068"/>
    <w:rsid w:val="00726B10"/>
    <w:rsid w:val="00746B14"/>
    <w:rsid w:val="00767BA7"/>
    <w:rsid w:val="007829F5"/>
    <w:rsid w:val="007915EC"/>
    <w:rsid w:val="00794C84"/>
    <w:rsid w:val="007A2C74"/>
    <w:rsid w:val="007A7E20"/>
    <w:rsid w:val="007A7FF8"/>
    <w:rsid w:val="007E3375"/>
    <w:rsid w:val="007F1FE8"/>
    <w:rsid w:val="00802906"/>
    <w:rsid w:val="008033A1"/>
    <w:rsid w:val="008133F0"/>
    <w:rsid w:val="008315B2"/>
    <w:rsid w:val="00861A56"/>
    <w:rsid w:val="00890EE0"/>
    <w:rsid w:val="0089533B"/>
    <w:rsid w:val="008B3BC4"/>
    <w:rsid w:val="008B4E9D"/>
    <w:rsid w:val="008B72F4"/>
    <w:rsid w:val="008C7470"/>
    <w:rsid w:val="0090199B"/>
    <w:rsid w:val="00904290"/>
    <w:rsid w:val="009210FA"/>
    <w:rsid w:val="0094046C"/>
    <w:rsid w:val="009457E0"/>
    <w:rsid w:val="0095063A"/>
    <w:rsid w:val="00951C9F"/>
    <w:rsid w:val="0097128C"/>
    <w:rsid w:val="009B6B2F"/>
    <w:rsid w:val="009D2A3A"/>
    <w:rsid w:val="009F0DAB"/>
    <w:rsid w:val="009F131E"/>
    <w:rsid w:val="00A205B6"/>
    <w:rsid w:val="00A30B32"/>
    <w:rsid w:val="00A33AD1"/>
    <w:rsid w:val="00A37A95"/>
    <w:rsid w:val="00A727DD"/>
    <w:rsid w:val="00A7795B"/>
    <w:rsid w:val="00A82AAD"/>
    <w:rsid w:val="00A82B95"/>
    <w:rsid w:val="00A90F64"/>
    <w:rsid w:val="00A92C5F"/>
    <w:rsid w:val="00A956FE"/>
    <w:rsid w:val="00AA01FC"/>
    <w:rsid w:val="00AC26E1"/>
    <w:rsid w:val="00AC699A"/>
    <w:rsid w:val="00AE67EF"/>
    <w:rsid w:val="00AF4086"/>
    <w:rsid w:val="00B10AAD"/>
    <w:rsid w:val="00B21DCC"/>
    <w:rsid w:val="00B66683"/>
    <w:rsid w:val="00B71D78"/>
    <w:rsid w:val="00B7557C"/>
    <w:rsid w:val="00B76F7E"/>
    <w:rsid w:val="00B80DAA"/>
    <w:rsid w:val="00B82DC0"/>
    <w:rsid w:val="00B87B2D"/>
    <w:rsid w:val="00B90A42"/>
    <w:rsid w:val="00B90DFB"/>
    <w:rsid w:val="00BA26DF"/>
    <w:rsid w:val="00BC6D47"/>
    <w:rsid w:val="00BC7F49"/>
    <w:rsid w:val="00BD523D"/>
    <w:rsid w:val="00BE0819"/>
    <w:rsid w:val="00BF7FD2"/>
    <w:rsid w:val="00C138A3"/>
    <w:rsid w:val="00C26EE5"/>
    <w:rsid w:val="00C405A2"/>
    <w:rsid w:val="00C538D8"/>
    <w:rsid w:val="00C56586"/>
    <w:rsid w:val="00C82F00"/>
    <w:rsid w:val="00CA1961"/>
    <w:rsid w:val="00CC058F"/>
    <w:rsid w:val="00CE1721"/>
    <w:rsid w:val="00CE3058"/>
    <w:rsid w:val="00D0547E"/>
    <w:rsid w:val="00D167C9"/>
    <w:rsid w:val="00D16B1E"/>
    <w:rsid w:val="00D32094"/>
    <w:rsid w:val="00D3608B"/>
    <w:rsid w:val="00D94D7A"/>
    <w:rsid w:val="00DA712F"/>
    <w:rsid w:val="00DE7ED9"/>
    <w:rsid w:val="00E2487E"/>
    <w:rsid w:val="00E30DD3"/>
    <w:rsid w:val="00E329B3"/>
    <w:rsid w:val="00E41021"/>
    <w:rsid w:val="00E452B1"/>
    <w:rsid w:val="00E4681F"/>
    <w:rsid w:val="00E52C0E"/>
    <w:rsid w:val="00E60D02"/>
    <w:rsid w:val="00E748AD"/>
    <w:rsid w:val="00E97FDB"/>
    <w:rsid w:val="00EC2127"/>
    <w:rsid w:val="00EC3717"/>
    <w:rsid w:val="00ED1A64"/>
    <w:rsid w:val="00EE3A7D"/>
    <w:rsid w:val="00F015F5"/>
    <w:rsid w:val="00F01C88"/>
    <w:rsid w:val="00F02FD0"/>
    <w:rsid w:val="00F1506B"/>
    <w:rsid w:val="00F505EF"/>
    <w:rsid w:val="00F527DC"/>
    <w:rsid w:val="00F600CF"/>
    <w:rsid w:val="00F60D34"/>
    <w:rsid w:val="00F67CD9"/>
    <w:rsid w:val="00F77004"/>
    <w:rsid w:val="00FA6BF0"/>
    <w:rsid w:val="00FB1765"/>
    <w:rsid w:val="00FF0854"/>
    <w:rsid w:val="00FF1804"/>
    <w:rsid w:val="00FF2E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D422D"/>
  <w15:docId w15:val="{6875E0FF-F6A3-DE4D-AB53-C5191F9D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5B6"/>
    <w:pPr>
      <w:overflowPunct w:val="0"/>
      <w:spacing w:after="160" w:line="259" w:lineRule="auto"/>
    </w:pPr>
    <w:rPr>
      <w:color w:val="00000A"/>
      <w:sz w:val="22"/>
    </w:rPr>
  </w:style>
  <w:style w:type="paragraph" w:styleId="Ttulo1">
    <w:name w:val="heading 1"/>
    <w:basedOn w:val="Normal"/>
    <w:next w:val="Normal"/>
    <w:uiPriority w:val="9"/>
    <w:qFormat/>
    <w:rsid w:val="009F0DAB"/>
    <w:pPr>
      <w:keepNext/>
      <w:keepLines/>
      <w:spacing w:before="240" w:after="0"/>
      <w:jc w:val="both"/>
      <w:outlineLvl w:val="0"/>
    </w:pPr>
    <w:rPr>
      <w:rFonts w:ascii="Arial" w:hAnsi="Arial"/>
      <w:b/>
      <w:sz w:val="24"/>
      <w:szCs w:val="32"/>
    </w:rPr>
  </w:style>
  <w:style w:type="paragraph" w:styleId="Ttulo2">
    <w:name w:val="heading 2"/>
    <w:basedOn w:val="Normal"/>
    <w:next w:val="Normal"/>
    <w:uiPriority w:val="9"/>
    <w:unhideWhenUsed/>
    <w:qFormat/>
    <w:rsid w:val="009F0DAB"/>
    <w:pPr>
      <w:keepNext/>
      <w:keepLines/>
      <w:spacing w:before="40" w:after="0"/>
      <w:outlineLvl w:val="1"/>
    </w:pPr>
    <w:rPr>
      <w:rFonts w:ascii="Arial" w:hAnsi="Arial"/>
      <w:b/>
      <w:sz w:val="24"/>
      <w:szCs w:val="26"/>
    </w:rPr>
  </w:style>
  <w:style w:type="paragraph" w:styleId="Ttulo3">
    <w:name w:val="heading 3"/>
    <w:basedOn w:val="Normal"/>
    <w:next w:val="Normal"/>
    <w:uiPriority w:val="9"/>
    <w:unhideWhenUsed/>
    <w:qFormat/>
    <w:rsid w:val="009F0DAB"/>
    <w:pPr>
      <w:keepNext/>
      <w:keepLines/>
      <w:spacing w:before="40" w:after="0"/>
      <w:ind w:left="708"/>
      <w:outlineLvl w:val="2"/>
    </w:pPr>
    <w:rPr>
      <w:rFonts w:ascii="Arial" w:hAnsi="Arial"/>
      <w:b/>
      <w:sz w:val="24"/>
      <w:szCs w:val="24"/>
    </w:rPr>
  </w:style>
  <w:style w:type="paragraph" w:styleId="Ttulo4">
    <w:name w:val="heading 4"/>
    <w:basedOn w:val="Normal"/>
    <w:next w:val="Normal"/>
    <w:uiPriority w:val="9"/>
    <w:semiHidden/>
    <w:unhideWhenUsed/>
    <w:qFormat/>
    <w:rsid w:val="009F0DAB"/>
    <w:pPr>
      <w:keepNext/>
      <w:keepLines/>
      <w:spacing w:before="40" w:after="0"/>
      <w:ind w:left="708"/>
      <w:outlineLvl w:val="3"/>
    </w:pPr>
    <w:rPr>
      <w:rFonts w:ascii="Arial" w:hAnsi="Arial"/>
      <w:b/>
      <w:i/>
      <w:iCs/>
      <w:sz w:val="24"/>
    </w:rPr>
  </w:style>
  <w:style w:type="paragraph" w:styleId="Ttulo5">
    <w:name w:val="heading 5"/>
    <w:basedOn w:val="Normal"/>
    <w:next w:val="Normal"/>
    <w:uiPriority w:val="9"/>
    <w:semiHidden/>
    <w:unhideWhenUsed/>
    <w:qFormat/>
    <w:rsid w:val="009F0DAB"/>
    <w:pPr>
      <w:keepNext/>
      <w:keepLines/>
      <w:spacing w:before="220" w:after="40"/>
      <w:outlineLvl w:val="4"/>
    </w:pPr>
    <w:rPr>
      <w:b/>
    </w:rPr>
  </w:style>
  <w:style w:type="paragraph" w:styleId="Ttulo6">
    <w:name w:val="heading 6"/>
    <w:basedOn w:val="Normal"/>
    <w:next w:val="Normal"/>
    <w:uiPriority w:val="9"/>
    <w:semiHidden/>
    <w:unhideWhenUsed/>
    <w:qFormat/>
    <w:rsid w:val="009F0DAB"/>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uiPriority w:val="9"/>
    <w:qFormat/>
    <w:rsid w:val="009F0DAB"/>
    <w:rPr>
      <w:rFonts w:ascii="Arial" w:eastAsia="Calibri" w:hAnsi="Arial" w:cs="Calibri"/>
      <w:b/>
      <w:sz w:val="24"/>
      <w:szCs w:val="32"/>
    </w:rPr>
  </w:style>
  <w:style w:type="character" w:customStyle="1" w:styleId="Ttulo2Car">
    <w:name w:val="Título 2 Car"/>
    <w:basedOn w:val="Fuentedeprrafopredeter"/>
    <w:uiPriority w:val="9"/>
    <w:qFormat/>
    <w:rsid w:val="009F0DAB"/>
    <w:rPr>
      <w:rFonts w:ascii="Arial" w:eastAsia="Calibri" w:hAnsi="Arial" w:cs="Calibri"/>
      <w:b/>
      <w:sz w:val="24"/>
      <w:szCs w:val="26"/>
    </w:rPr>
  </w:style>
  <w:style w:type="character" w:customStyle="1" w:styleId="Ttulo3Car">
    <w:name w:val="Título 3 Car"/>
    <w:basedOn w:val="Fuentedeprrafopredeter"/>
    <w:qFormat/>
    <w:rsid w:val="009F0DAB"/>
    <w:rPr>
      <w:rFonts w:ascii="Arial" w:eastAsia="Calibri" w:hAnsi="Arial" w:cs="Calibri"/>
      <w:b/>
      <w:sz w:val="24"/>
      <w:szCs w:val="24"/>
    </w:rPr>
  </w:style>
  <w:style w:type="character" w:customStyle="1" w:styleId="Ttulo4Car">
    <w:name w:val="Título 4 Car"/>
    <w:basedOn w:val="Fuentedeprrafopredeter"/>
    <w:qFormat/>
    <w:rsid w:val="009F0DAB"/>
    <w:rPr>
      <w:rFonts w:ascii="Arial" w:eastAsia="Calibri" w:hAnsi="Arial" w:cs="Calibri"/>
      <w:b/>
      <w:i/>
      <w:iCs/>
      <w:sz w:val="24"/>
    </w:rPr>
  </w:style>
  <w:style w:type="character" w:customStyle="1" w:styleId="EncabezadoCar">
    <w:name w:val="Encabezado Car"/>
    <w:basedOn w:val="Fuentedeprrafopredeter"/>
    <w:qFormat/>
    <w:rsid w:val="009F0DAB"/>
  </w:style>
  <w:style w:type="character" w:customStyle="1" w:styleId="PiedepginaCar">
    <w:name w:val="Pie de página Car"/>
    <w:basedOn w:val="Fuentedeprrafopredeter"/>
    <w:uiPriority w:val="99"/>
    <w:qFormat/>
    <w:rsid w:val="009F0DAB"/>
  </w:style>
  <w:style w:type="character" w:customStyle="1" w:styleId="TextodegloboCar">
    <w:name w:val="Texto de globo Car"/>
    <w:basedOn w:val="Fuentedeprrafopredeter"/>
    <w:qFormat/>
    <w:rsid w:val="009F0DAB"/>
    <w:rPr>
      <w:rFonts w:ascii="Tahoma" w:hAnsi="Tahoma" w:cs="Tahoma"/>
      <w:sz w:val="16"/>
      <w:szCs w:val="16"/>
    </w:rPr>
  </w:style>
  <w:style w:type="character" w:customStyle="1" w:styleId="EnlacedeInternet">
    <w:name w:val="Enlace de Internet"/>
    <w:basedOn w:val="Fuentedeprrafopredeter"/>
    <w:rsid w:val="009F0DAB"/>
    <w:rPr>
      <w:color w:val="0563C1"/>
      <w:u w:val="single"/>
    </w:rPr>
  </w:style>
  <w:style w:type="character" w:styleId="Refdecomentario">
    <w:name w:val="annotation reference"/>
    <w:basedOn w:val="Fuentedeprrafopredeter"/>
    <w:qFormat/>
    <w:rsid w:val="009F0DAB"/>
    <w:rPr>
      <w:sz w:val="16"/>
      <w:szCs w:val="16"/>
    </w:rPr>
  </w:style>
  <w:style w:type="character" w:customStyle="1" w:styleId="TextocomentarioCar">
    <w:name w:val="Texto comentario Car"/>
    <w:basedOn w:val="Fuentedeprrafopredeter"/>
    <w:qFormat/>
    <w:rsid w:val="009F0DAB"/>
    <w:rPr>
      <w:sz w:val="20"/>
      <w:szCs w:val="20"/>
    </w:rPr>
  </w:style>
  <w:style w:type="character" w:customStyle="1" w:styleId="AsuntodelcomentarioCar">
    <w:name w:val="Asunto del comentario Car"/>
    <w:basedOn w:val="TextocomentarioCar"/>
    <w:qFormat/>
    <w:rsid w:val="009F0DAB"/>
    <w:rPr>
      <w:b/>
      <w:bCs/>
      <w:sz w:val="20"/>
      <w:szCs w:val="20"/>
    </w:rPr>
  </w:style>
  <w:style w:type="character" w:customStyle="1" w:styleId="PrrafodelistaCar">
    <w:name w:val="Párrafo de lista Car"/>
    <w:basedOn w:val="Fuentedeprrafopredeter"/>
    <w:uiPriority w:val="34"/>
    <w:qFormat/>
    <w:rsid w:val="009F0DAB"/>
  </w:style>
  <w:style w:type="character" w:styleId="Hipervnculovisitado">
    <w:name w:val="FollowedHyperlink"/>
    <w:basedOn w:val="Fuentedeprrafopredeter"/>
    <w:qFormat/>
    <w:rsid w:val="009F0DAB"/>
    <w:rPr>
      <w:color w:val="800080"/>
      <w:u w:val="single"/>
    </w:rPr>
  </w:style>
  <w:style w:type="character" w:customStyle="1" w:styleId="ListLabel1">
    <w:name w:val="ListLabel 1"/>
    <w:qFormat/>
    <w:rsid w:val="009F0DAB"/>
    <w:rPr>
      <w:rFonts w:cs="Arial"/>
      <w:sz w:val="24"/>
      <w:szCs w:val="24"/>
    </w:rPr>
  </w:style>
  <w:style w:type="character" w:customStyle="1" w:styleId="ListLabel2">
    <w:name w:val="ListLabel 2"/>
    <w:qFormat/>
    <w:rsid w:val="009F0DAB"/>
    <w:rPr>
      <w:rFonts w:cs="Courier New"/>
    </w:rPr>
  </w:style>
  <w:style w:type="character" w:customStyle="1" w:styleId="ListLabel3">
    <w:name w:val="ListLabel 3"/>
    <w:qFormat/>
    <w:rsid w:val="009F0DAB"/>
    <w:rPr>
      <w:rFonts w:cs="Courier New"/>
    </w:rPr>
  </w:style>
  <w:style w:type="character" w:customStyle="1" w:styleId="ListLabel4">
    <w:name w:val="ListLabel 4"/>
    <w:qFormat/>
    <w:rsid w:val="009F0DAB"/>
    <w:rPr>
      <w:rFonts w:cs="Courier New"/>
    </w:rPr>
  </w:style>
  <w:style w:type="character" w:customStyle="1" w:styleId="ListLabel5">
    <w:name w:val="ListLabel 5"/>
    <w:qFormat/>
    <w:rsid w:val="009F0DAB"/>
    <w:rPr>
      <w:rFonts w:cs="Courier New"/>
    </w:rPr>
  </w:style>
  <w:style w:type="character" w:customStyle="1" w:styleId="ListLabel6">
    <w:name w:val="ListLabel 6"/>
    <w:qFormat/>
    <w:rsid w:val="009F0DAB"/>
    <w:rPr>
      <w:rFonts w:cs="Courier New"/>
    </w:rPr>
  </w:style>
  <w:style w:type="character" w:customStyle="1" w:styleId="ListLabel7">
    <w:name w:val="ListLabel 7"/>
    <w:qFormat/>
    <w:rsid w:val="009F0DAB"/>
    <w:rPr>
      <w:rFonts w:cs="Courier New"/>
    </w:rPr>
  </w:style>
  <w:style w:type="character" w:customStyle="1" w:styleId="ListLabel8">
    <w:name w:val="ListLabel 8"/>
    <w:qFormat/>
    <w:rsid w:val="009F0DAB"/>
    <w:rPr>
      <w:rFonts w:cs="Courier New"/>
    </w:rPr>
  </w:style>
  <w:style w:type="character" w:customStyle="1" w:styleId="ListLabel9">
    <w:name w:val="ListLabel 9"/>
    <w:qFormat/>
    <w:rsid w:val="009F0DAB"/>
    <w:rPr>
      <w:rFonts w:cs="Courier New"/>
    </w:rPr>
  </w:style>
  <w:style w:type="character" w:customStyle="1" w:styleId="ListLabel10">
    <w:name w:val="ListLabel 10"/>
    <w:qFormat/>
    <w:rsid w:val="009F0DAB"/>
    <w:rPr>
      <w:rFonts w:cs="Courier New"/>
    </w:rPr>
  </w:style>
  <w:style w:type="character" w:customStyle="1" w:styleId="ListLabel11">
    <w:name w:val="ListLabel 11"/>
    <w:qFormat/>
    <w:rsid w:val="009F0DAB"/>
    <w:rPr>
      <w:rFonts w:cs="Courier New"/>
    </w:rPr>
  </w:style>
  <w:style w:type="character" w:customStyle="1" w:styleId="ListLabel12">
    <w:name w:val="ListLabel 12"/>
    <w:qFormat/>
    <w:rsid w:val="009F0DAB"/>
    <w:rPr>
      <w:rFonts w:cs="Courier New"/>
    </w:rPr>
  </w:style>
  <w:style w:type="character" w:customStyle="1" w:styleId="ListLabel13">
    <w:name w:val="ListLabel 13"/>
    <w:qFormat/>
    <w:rsid w:val="009F0DAB"/>
    <w:rPr>
      <w:rFonts w:cs="Courier New"/>
    </w:rPr>
  </w:style>
  <w:style w:type="character" w:customStyle="1" w:styleId="ListLabel14">
    <w:name w:val="ListLabel 14"/>
    <w:qFormat/>
    <w:rsid w:val="009F0DAB"/>
    <w:rPr>
      <w:rFonts w:cs="Courier New"/>
    </w:rPr>
  </w:style>
  <w:style w:type="character" w:customStyle="1" w:styleId="ListLabel15">
    <w:name w:val="ListLabel 15"/>
    <w:qFormat/>
    <w:rsid w:val="009F0DAB"/>
    <w:rPr>
      <w:rFonts w:cs="Courier New"/>
    </w:rPr>
  </w:style>
  <w:style w:type="character" w:customStyle="1" w:styleId="ListLabel16">
    <w:name w:val="ListLabel 16"/>
    <w:qFormat/>
    <w:rsid w:val="009F0DAB"/>
    <w:rPr>
      <w:rFonts w:cs="Courier New"/>
    </w:rPr>
  </w:style>
  <w:style w:type="character" w:customStyle="1" w:styleId="ListLabel17">
    <w:name w:val="ListLabel 17"/>
    <w:qFormat/>
    <w:rsid w:val="009F0DAB"/>
    <w:rPr>
      <w:rFonts w:cs="Courier New"/>
    </w:rPr>
  </w:style>
  <w:style w:type="character" w:customStyle="1" w:styleId="ListLabel18">
    <w:name w:val="ListLabel 18"/>
    <w:qFormat/>
    <w:rsid w:val="009F0DAB"/>
    <w:rPr>
      <w:rFonts w:cs="Courier New"/>
    </w:rPr>
  </w:style>
  <w:style w:type="character" w:customStyle="1" w:styleId="ListLabel19">
    <w:name w:val="ListLabel 19"/>
    <w:qFormat/>
    <w:rsid w:val="009F0DAB"/>
    <w:rPr>
      <w:rFonts w:cs="Courier New"/>
    </w:rPr>
  </w:style>
  <w:style w:type="character" w:customStyle="1" w:styleId="ListLabel20">
    <w:name w:val="ListLabel 20"/>
    <w:qFormat/>
    <w:rsid w:val="009F0DAB"/>
    <w:rPr>
      <w:rFonts w:cs="Courier New"/>
    </w:rPr>
  </w:style>
  <w:style w:type="character" w:customStyle="1" w:styleId="ListLabel21">
    <w:name w:val="ListLabel 21"/>
    <w:qFormat/>
    <w:rsid w:val="009F0DAB"/>
    <w:rPr>
      <w:rFonts w:cs="Courier New"/>
    </w:rPr>
  </w:style>
  <w:style w:type="character" w:customStyle="1" w:styleId="ListLabel22">
    <w:name w:val="ListLabel 22"/>
    <w:qFormat/>
    <w:rsid w:val="009F0DAB"/>
    <w:rPr>
      <w:rFonts w:cs="Courier New"/>
    </w:rPr>
  </w:style>
  <w:style w:type="character" w:customStyle="1" w:styleId="ListLabel23">
    <w:name w:val="ListLabel 23"/>
    <w:qFormat/>
    <w:rsid w:val="009F0DAB"/>
    <w:rPr>
      <w:rFonts w:cs="Courier New"/>
    </w:rPr>
  </w:style>
  <w:style w:type="character" w:customStyle="1" w:styleId="ListLabel24">
    <w:name w:val="ListLabel 24"/>
    <w:qFormat/>
    <w:rsid w:val="009F0DAB"/>
    <w:rPr>
      <w:rFonts w:cs="Courier New"/>
    </w:rPr>
  </w:style>
  <w:style w:type="character" w:customStyle="1" w:styleId="ListLabel25">
    <w:name w:val="ListLabel 25"/>
    <w:qFormat/>
    <w:rsid w:val="009F0DAB"/>
    <w:rPr>
      <w:rFonts w:cs="Courier New"/>
    </w:rPr>
  </w:style>
  <w:style w:type="character" w:customStyle="1" w:styleId="ListLabel26">
    <w:name w:val="ListLabel 26"/>
    <w:qFormat/>
    <w:rsid w:val="009F0DAB"/>
    <w:rPr>
      <w:rFonts w:cs="Courier New"/>
    </w:rPr>
  </w:style>
  <w:style w:type="character" w:customStyle="1" w:styleId="ListLabel27">
    <w:name w:val="ListLabel 27"/>
    <w:qFormat/>
    <w:rsid w:val="009F0DAB"/>
    <w:rPr>
      <w:rFonts w:cs="Courier New"/>
    </w:rPr>
  </w:style>
  <w:style w:type="character" w:customStyle="1" w:styleId="ListLabel28">
    <w:name w:val="ListLabel 28"/>
    <w:qFormat/>
    <w:rsid w:val="009F0DAB"/>
    <w:rPr>
      <w:rFonts w:cs="Courier New"/>
    </w:rPr>
  </w:style>
  <w:style w:type="character" w:customStyle="1" w:styleId="ListLabel29">
    <w:name w:val="ListLabel 29"/>
    <w:qFormat/>
    <w:rsid w:val="009F0DAB"/>
    <w:rPr>
      <w:rFonts w:cs="Courier New"/>
    </w:rPr>
  </w:style>
  <w:style w:type="character" w:customStyle="1" w:styleId="ListLabel30">
    <w:name w:val="ListLabel 30"/>
    <w:qFormat/>
    <w:rsid w:val="009F0DAB"/>
    <w:rPr>
      <w:rFonts w:cs="Courier New"/>
    </w:rPr>
  </w:style>
  <w:style w:type="character" w:customStyle="1" w:styleId="ListLabel31">
    <w:name w:val="ListLabel 31"/>
    <w:qFormat/>
    <w:rsid w:val="009F0DAB"/>
    <w:rPr>
      <w:rFonts w:cs="Courier New"/>
    </w:rPr>
  </w:style>
  <w:style w:type="character" w:customStyle="1" w:styleId="ListLabel32">
    <w:name w:val="ListLabel 32"/>
    <w:qFormat/>
    <w:rsid w:val="009F0DAB"/>
    <w:rPr>
      <w:rFonts w:cs="Courier New"/>
    </w:rPr>
  </w:style>
  <w:style w:type="character" w:customStyle="1" w:styleId="ListLabel33">
    <w:name w:val="ListLabel 33"/>
    <w:qFormat/>
    <w:rsid w:val="009F0DAB"/>
    <w:rPr>
      <w:rFonts w:cs="Courier New"/>
    </w:rPr>
  </w:style>
  <w:style w:type="character" w:customStyle="1" w:styleId="ListLabel34">
    <w:name w:val="ListLabel 34"/>
    <w:qFormat/>
    <w:rsid w:val="009F0DAB"/>
    <w:rPr>
      <w:rFonts w:cs="Courier New"/>
    </w:rPr>
  </w:style>
  <w:style w:type="character" w:customStyle="1" w:styleId="ListLabel35">
    <w:name w:val="ListLabel 35"/>
    <w:qFormat/>
    <w:rsid w:val="009F0DAB"/>
    <w:rPr>
      <w:rFonts w:cs="Courier New"/>
    </w:rPr>
  </w:style>
  <w:style w:type="character" w:customStyle="1" w:styleId="ListLabel36">
    <w:name w:val="ListLabel 36"/>
    <w:qFormat/>
    <w:rsid w:val="009F0DAB"/>
    <w:rPr>
      <w:rFonts w:cs="Courier New"/>
    </w:rPr>
  </w:style>
  <w:style w:type="character" w:customStyle="1" w:styleId="ListLabel37">
    <w:name w:val="ListLabel 37"/>
    <w:qFormat/>
    <w:rsid w:val="009F0DAB"/>
    <w:rPr>
      <w:rFonts w:cs="Courier New"/>
    </w:rPr>
  </w:style>
  <w:style w:type="character" w:customStyle="1" w:styleId="ListLabel38">
    <w:name w:val="ListLabel 38"/>
    <w:qFormat/>
    <w:rsid w:val="009F0DAB"/>
    <w:rPr>
      <w:rFonts w:cs="Courier New"/>
    </w:rPr>
  </w:style>
  <w:style w:type="character" w:customStyle="1" w:styleId="ListLabel39">
    <w:name w:val="ListLabel 39"/>
    <w:qFormat/>
    <w:rsid w:val="009F0DAB"/>
    <w:rPr>
      <w:rFonts w:cs="Courier New"/>
    </w:rPr>
  </w:style>
  <w:style w:type="character" w:customStyle="1" w:styleId="ListLabel40">
    <w:name w:val="ListLabel 40"/>
    <w:qFormat/>
    <w:rsid w:val="009F0DAB"/>
    <w:rPr>
      <w:rFonts w:cs="Courier New"/>
    </w:rPr>
  </w:style>
  <w:style w:type="character" w:customStyle="1" w:styleId="ListLabel41">
    <w:name w:val="ListLabel 41"/>
    <w:qFormat/>
    <w:rsid w:val="009F0DAB"/>
    <w:rPr>
      <w:rFonts w:cs="Courier New"/>
    </w:rPr>
  </w:style>
  <w:style w:type="character" w:customStyle="1" w:styleId="ListLabel42">
    <w:name w:val="ListLabel 42"/>
    <w:qFormat/>
    <w:rsid w:val="009F0DAB"/>
    <w:rPr>
      <w:rFonts w:cs="Courier New"/>
    </w:rPr>
  </w:style>
  <w:style w:type="character" w:customStyle="1" w:styleId="ListLabel43">
    <w:name w:val="ListLabel 43"/>
    <w:qFormat/>
    <w:rsid w:val="009F0DAB"/>
    <w:rPr>
      <w:rFonts w:cs="Courier New"/>
    </w:rPr>
  </w:style>
  <w:style w:type="character" w:customStyle="1" w:styleId="ListLabel44">
    <w:name w:val="ListLabel 44"/>
    <w:qFormat/>
    <w:rsid w:val="009F0DAB"/>
    <w:rPr>
      <w:rFonts w:cs="Courier New"/>
    </w:rPr>
  </w:style>
  <w:style w:type="character" w:customStyle="1" w:styleId="ListLabel45">
    <w:name w:val="ListLabel 45"/>
    <w:qFormat/>
    <w:rsid w:val="009F0DAB"/>
    <w:rPr>
      <w:rFonts w:cs="Courier New"/>
    </w:rPr>
  </w:style>
  <w:style w:type="character" w:customStyle="1" w:styleId="ListLabel46">
    <w:name w:val="ListLabel 46"/>
    <w:qFormat/>
    <w:rsid w:val="009F0DAB"/>
    <w:rPr>
      <w:rFonts w:cs="Courier New"/>
    </w:rPr>
  </w:style>
  <w:style w:type="character" w:customStyle="1" w:styleId="ListLabel47">
    <w:name w:val="ListLabel 47"/>
    <w:qFormat/>
    <w:rsid w:val="009F0DAB"/>
    <w:rPr>
      <w:rFonts w:cs="Courier New"/>
    </w:rPr>
  </w:style>
  <w:style w:type="character" w:customStyle="1" w:styleId="ListLabel48">
    <w:name w:val="ListLabel 48"/>
    <w:qFormat/>
    <w:rsid w:val="009F0DAB"/>
    <w:rPr>
      <w:rFonts w:cs="Courier New"/>
    </w:rPr>
  </w:style>
  <w:style w:type="character" w:customStyle="1" w:styleId="ListLabel49">
    <w:name w:val="ListLabel 49"/>
    <w:qFormat/>
    <w:rsid w:val="009F0DAB"/>
    <w:rPr>
      <w:rFonts w:cs="Courier New"/>
    </w:rPr>
  </w:style>
  <w:style w:type="character" w:customStyle="1" w:styleId="ListLabel50">
    <w:name w:val="ListLabel 50"/>
    <w:qFormat/>
    <w:rsid w:val="009F0DAB"/>
    <w:rPr>
      <w:rFonts w:cs="Courier New"/>
    </w:rPr>
  </w:style>
  <w:style w:type="character" w:customStyle="1" w:styleId="ListLabel51">
    <w:name w:val="ListLabel 51"/>
    <w:qFormat/>
    <w:rsid w:val="009F0DAB"/>
    <w:rPr>
      <w:rFonts w:cs="Courier New"/>
    </w:rPr>
  </w:style>
  <w:style w:type="character" w:customStyle="1" w:styleId="ListLabel52">
    <w:name w:val="ListLabel 52"/>
    <w:qFormat/>
    <w:rsid w:val="009F0DAB"/>
    <w:rPr>
      <w:rFonts w:cs="Courier New"/>
    </w:rPr>
  </w:style>
  <w:style w:type="character" w:customStyle="1" w:styleId="ListLabel53">
    <w:name w:val="ListLabel 53"/>
    <w:qFormat/>
    <w:rsid w:val="009F0DAB"/>
    <w:rPr>
      <w:rFonts w:eastAsia="Calibri"/>
    </w:rPr>
  </w:style>
  <w:style w:type="character" w:customStyle="1" w:styleId="ListLabel54">
    <w:name w:val="ListLabel 54"/>
    <w:qFormat/>
    <w:rsid w:val="009F0DAB"/>
    <w:rPr>
      <w:rFonts w:cs="Courier New"/>
    </w:rPr>
  </w:style>
  <w:style w:type="character" w:customStyle="1" w:styleId="ListLabel55">
    <w:name w:val="ListLabel 55"/>
    <w:qFormat/>
    <w:rsid w:val="009F0DAB"/>
    <w:rPr>
      <w:rFonts w:cs="Courier New"/>
    </w:rPr>
  </w:style>
  <w:style w:type="character" w:customStyle="1" w:styleId="ListLabel56">
    <w:name w:val="ListLabel 56"/>
    <w:qFormat/>
    <w:rsid w:val="009F0DAB"/>
    <w:rPr>
      <w:rFonts w:cs="Courier New"/>
    </w:rPr>
  </w:style>
  <w:style w:type="character" w:customStyle="1" w:styleId="ListLabel57">
    <w:name w:val="ListLabel 57"/>
    <w:qFormat/>
    <w:rsid w:val="009F0DAB"/>
    <w:rPr>
      <w:rFonts w:eastAsia="Calibri"/>
    </w:rPr>
  </w:style>
  <w:style w:type="character" w:customStyle="1" w:styleId="ListLabel58">
    <w:name w:val="ListLabel 58"/>
    <w:qFormat/>
    <w:rsid w:val="009F0DAB"/>
    <w:rPr>
      <w:rFonts w:cs="Courier New"/>
    </w:rPr>
  </w:style>
  <w:style w:type="character" w:customStyle="1" w:styleId="ListLabel59">
    <w:name w:val="ListLabel 59"/>
    <w:qFormat/>
    <w:rsid w:val="009F0DAB"/>
    <w:rPr>
      <w:rFonts w:cs="Courier New"/>
    </w:rPr>
  </w:style>
  <w:style w:type="character" w:customStyle="1" w:styleId="ListLabel60">
    <w:name w:val="ListLabel 60"/>
    <w:qFormat/>
    <w:rsid w:val="009F0DAB"/>
    <w:rPr>
      <w:rFonts w:eastAsia="Calibri"/>
    </w:rPr>
  </w:style>
  <w:style w:type="character" w:customStyle="1" w:styleId="ListLabel61">
    <w:name w:val="ListLabel 61"/>
    <w:qFormat/>
    <w:rsid w:val="009F0DAB"/>
    <w:rPr>
      <w:rFonts w:cs="Courier New"/>
    </w:rPr>
  </w:style>
  <w:style w:type="character" w:customStyle="1" w:styleId="ListLabel62">
    <w:name w:val="ListLabel 62"/>
    <w:qFormat/>
    <w:rsid w:val="009F0DAB"/>
    <w:rPr>
      <w:rFonts w:cs="Courier New"/>
    </w:rPr>
  </w:style>
  <w:style w:type="character" w:customStyle="1" w:styleId="ListLabel63">
    <w:name w:val="ListLabel 63"/>
    <w:qFormat/>
    <w:rsid w:val="009F0DAB"/>
    <w:rPr>
      <w:rFonts w:cs="Courier New"/>
    </w:rPr>
  </w:style>
  <w:style w:type="character" w:customStyle="1" w:styleId="ListLabel64">
    <w:name w:val="ListLabel 64"/>
    <w:qFormat/>
    <w:rsid w:val="009F0DAB"/>
    <w:rPr>
      <w:rFonts w:eastAsia="Calibri"/>
    </w:rPr>
  </w:style>
  <w:style w:type="character" w:customStyle="1" w:styleId="ListLabel65">
    <w:name w:val="ListLabel 65"/>
    <w:qFormat/>
    <w:rsid w:val="009F0DAB"/>
    <w:rPr>
      <w:rFonts w:cs="Courier New"/>
    </w:rPr>
  </w:style>
  <w:style w:type="character" w:customStyle="1" w:styleId="ListLabel66">
    <w:name w:val="ListLabel 66"/>
    <w:qFormat/>
    <w:rsid w:val="009F0DAB"/>
    <w:rPr>
      <w:rFonts w:cs="Courier New"/>
    </w:rPr>
  </w:style>
  <w:style w:type="character" w:customStyle="1" w:styleId="ListLabel67">
    <w:name w:val="ListLabel 67"/>
    <w:qFormat/>
    <w:rsid w:val="009F0DAB"/>
    <w:rPr>
      <w:rFonts w:cs="Courier New"/>
    </w:rPr>
  </w:style>
  <w:style w:type="character" w:customStyle="1" w:styleId="ListLabel68">
    <w:name w:val="ListLabel 68"/>
    <w:qFormat/>
    <w:rsid w:val="009F0DAB"/>
    <w:rPr>
      <w:rFonts w:ascii="Arial" w:hAnsi="Arial" w:cs="Arial"/>
      <w:sz w:val="20"/>
      <w:szCs w:val="24"/>
    </w:rPr>
  </w:style>
  <w:style w:type="character" w:customStyle="1" w:styleId="ListLabel69">
    <w:name w:val="ListLabel 69"/>
    <w:qFormat/>
    <w:rsid w:val="009F0DAB"/>
    <w:rPr>
      <w:rFonts w:cs="Arial"/>
      <w:sz w:val="24"/>
      <w:szCs w:val="24"/>
    </w:rPr>
  </w:style>
  <w:style w:type="character" w:customStyle="1" w:styleId="ListLabel70">
    <w:name w:val="ListLabel 70"/>
    <w:qFormat/>
    <w:rsid w:val="009F0DAB"/>
    <w:rPr>
      <w:rFonts w:ascii="Arial" w:eastAsia="Calibri" w:hAnsi="Arial"/>
      <w:sz w:val="20"/>
    </w:rPr>
  </w:style>
  <w:style w:type="character" w:customStyle="1" w:styleId="ListLabel71">
    <w:name w:val="ListLabel 71"/>
    <w:qFormat/>
    <w:rsid w:val="009F0DAB"/>
    <w:rPr>
      <w:rFonts w:ascii="Arial" w:eastAsia="Noto Sans Symbols" w:hAnsi="Arial" w:cs="Noto Sans Symbols"/>
      <w:sz w:val="20"/>
    </w:rPr>
  </w:style>
  <w:style w:type="character" w:customStyle="1" w:styleId="ListLabel72">
    <w:name w:val="ListLabel 72"/>
    <w:qFormat/>
    <w:rsid w:val="009F0DAB"/>
    <w:rPr>
      <w:rFonts w:eastAsia="Courier New" w:cs="Courier New"/>
    </w:rPr>
  </w:style>
  <w:style w:type="character" w:customStyle="1" w:styleId="ListLabel73">
    <w:name w:val="ListLabel 73"/>
    <w:qFormat/>
    <w:rsid w:val="009F0DAB"/>
    <w:rPr>
      <w:rFonts w:eastAsia="Noto Sans Symbols" w:cs="Noto Sans Symbols"/>
    </w:rPr>
  </w:style>
  <w:style w:type="character" w:customStyle="1" w:styleId="ListLabel74">
    <w:name w:val="ListLabel 74"/>
    <w:qFormat/>
    <w:rsid w:val="009F0DAB"/>
    <w:rPr>
      <w:rFonts w:eastAsia="Noto Sans Symbols" w:cs="Noto Sans Symbols"/>
    </w:rPr>
  </w:style>
  <w:style w:type="character" w:customStyle="1" w:styleId="ListLabel75">
    <w:name w:val="ListLabel 75"/>
    <w:qFormat/>
    <w:rsid w:val="009F0DAB"/>
    <w:rPr>
      <w:rFonts w:eastAsia="Courier New" w:cs="Courier New"/>
    </w:rPr>
  </w:style>
  <w:style w:type="character" w:customStyle="1" w:styleId="ListLabel76">
    <w:name w:val="ListLabel 76"/>
    <w:qFormat/>
    <w:rsid w:val="009F0DAB"/>
    <w:rPr>
      <w:rFonts w:eastAsia="Noto Sans Symbols" w:cs="Noto Sans Symbols"/>
    </w:rPr>
  </w:style>
  <w:style w:type="character" w:customStyle="1" w:styleId="ListLabel77">
    <w:name w:val="ListLabel 77"/>
    <w:qFormat/>
    <w:rsid w:val="009F0DAB"/>
    <w:rPr>
      <w:rFonts w:eastAsia="Noto Sans Symbols" w:cs="Noto Sans Symbols"/>
    </w:rPr>
  </w:style>
  <w:style w:type="character" w:customStyle="1" w:styleId="ListLabel78">
    <w:name w:val="ListLabel 78"/>
    <w:qFormat/>
    <w:rsid w:val="009F0DAB"/>
    <w:rPr>
      <w:rFonts w:eastAsia="Courier New" w:cs="Courier New"/>
    </w:rPr>
  </w:style>
  <w:style w:type="character" w:customStyle="1" w:styleId="ListLabel79">
    <w:name w:val="ListLabel 79"/>
    <w:qFormat/>
    <w:rsid w:val="009F0DAB"/>
    <w:rPr>
      <w:rFonts w:eastAsia="Noto Sans Symbols" w:cs="Noto Sans Symbols"/>
    </w:rPr>
  </w:style>
  <w:style w:type="character" w:customStyle="1" w:styleId="Enlacedelndice">
    <w:name w:val="Enlace del índice"/>
    <w:qFormat/>
    <w:rsid w:val="009F0DAB"/>
  </w:style>
  <w:style w:type="character" w:customStyle="1" w:styleId="TextonotapieCar">
    <w:name w:val="Texto nota pie Car"/>
    <w:basedOn w:val="Fuentedeprrafopredeter"/>
    <w:qFormat/>
    <w:rsid w:val="009F0DAB"/>
    <w:rPr>
      <w:sz w:val="20"/>
      <w:szCs w:val="20"/>
    </w:rPr>
  </w:style>
  <w:style w:type="character" w:styleId="Refdenotaalpie">
    <w:name w:val="footnote reference"/>
    <w:basedOn w:val="Fuentedeprrafopredeter"/>
    <w:qFormat/>
    <w:rsid w:val="009F0DAB"/>
    <w:rPr>
      <w:vertAlign w:val="superscript"/>
    </w:rPr>
  </w:style>
  <w:style w:type="character" w:customStyle="1" w:styleId="ListLabel80">
    <w:name w:val="ListLabel 80"/>
    <w:qFormat/>
    <w:rsid w:val="009F0DAB"/>
    <w:rPr>
      <w:rFonts w:eastAsia="Noto Sans Symbols" w:cs="Noto Sans Symbols"/>
      <w:sz w:val="20"/>
      <w:szCs w:val="20"/>
    </w:rPr>
  </w:style>
  <w:style w:type="character" w:customStyle="1" w:styleId="ListLabel81">
    <w:name w:val="ListLabel 81"/>
    <w:qFormat/>
    <w:rsid w:val="009F0DAB"/>
    <w:rPr>
      <w:rFonts w:eastAsia="Courier New" w:cs="Courier New"/>
    </w:rPr>
  </w:style>
  <w:style w:type="character" w:customStyle="1" w:styleId="ListLabel82">
    <w:name w:val="ListLabel 82"/>
    <w:qFormat/>
    <w:rsid w:val="009F0DAB"/>
    <w:rPr>
      <w:rFonts w:eastAsia="Noto Sans Symbols" w:cs="Noto Sans Symbols"/>
    </w:rPr>
  </w:style>
  <w:style w:type="character" w:customStyle="1" w:styleId="ListLabel83">
    <w:name w:val="ListLabel 83"/>
    <w:qFormat/>
    <w:rsid w:val="009F0DAB"/>
    <w:rPr>
      <w:rFonts w:eastAsia="Noto Sans Symbols" w:cs="Noto Sans Symbols"/>
    </w:rPr>
  </w:style>
  <w:style w:type="character" w:customStyle="1" w:styleId="ListLabel84">
    <w:name w:val="ListLabel 84"/>
    <w:qFormat/>
    <w:rsid w:val="009F0DAB"/>
    <w:rPr>
      <w:rFonts w:eastAsia="Courier New" w:cs="Courier New"/>
    </w:rPr>
  </w:style>
  <w:style w:type="character" w:customStyle="1" w:styleId="ListLabel85">
    <w:name w:val="ListLabel 85"/>
    <w:qFormat/>
    <w:rsid w:val="009F0DAB"/>
    <w:rPr>
      <w:rFonts w:eastAsia="Noto Sans Symbols" w:cs="Noto Sans Symbols"/>
    </w:rPr>
  </w:style>
  <w:style w:type="character" w:customStyle="1" w:styleId="ListLabel86">
    <w:name w:val="ListLabel 86"/>
    <w:qFormat/>
    <w:rsid w:val="009F0DAB"/>
    <w:rPr>
      <w:rFonts w:eastAsia="Noto Sans Symbols" w:cs="Noto Sans Symbols"/>
    </w:rPr>
  </w:style>
  <w:style w:type="character" w:customStyle="1" w:styleId="ListLabel87">
    <w:name w:val="ListLabel 87"/>
    <w:qFormat/>
    <w:rsid w:val="009F0DAB"/>
    <w:rPr>
      <w:rFonts w:eastAsia="Courier New" w:cs="Courier New"/>
    </w:rPr>
  </w:style>
  <w:style w:type="character" w:customStyle="1" w:styleId="ListLabel88">
    <w:name w:val="ListLabel 88"/>
    <w:qFormat/>
    <w:rsid w:val="009F0DAB"/>
    <w:rPr>
      <w:rFonts w:eastAsia="Noto Sans Symbols" w:cs="Noto Sans Symbols"/>
    </w:rPr>
  </w:style>
  <w:style w:type="character" w:customStyle="1" w:styleId="ListLabel89">
    <w:name w:val="ListLabel 89"/>
    <w:qFormat/>
    <w:rsid w:val="009F0DAB"/>
    <w:rPr>
      <w:rFonts w:ascii="Arial" w:eastAsia="Noto Sans Symbols" w:hAnsi="Arial" w:cs="Noto Sans Symbols"/>
      <w:sz w:val="24"/>
    </w:rPr>
  </w:style>
  <w:style w:type="character" w:customStyle="1" w:styleId="ListLabel90">
    <w:name w:val="ListLabel 90"/>
    <w:qFormat/>
    <w:rsid w:val="009F0DAB"/>
    <w:rPr>
      <w:rFonts w:eastAsia="Courier New" w:cs="Courier New"/>
    </w:rPr>
  </w:style>
  <w:style w:type="character" w:customStyle="1" w:styleId="ListLabel91">
    <w:name w:val="ListLabel 91"/>
    <w:qFormat/>
    <w:rsid w:val="009F0DAB"/>
    <w:rPr>
      <w:rFonts w:eastAsia="Noto Sans Symbols" w:cs="Noto Sans Symbols"/>
    </w:rPr>
  </w:style>
  <w:style w:type="character" w:customStyle="1" w:styleId="ListLabel92">
    <w:name w:val="ListLabel 92"/>
    <w:qFormat/>
    <w:rsid w:val="009F0DAB"/>
    <w:rPr>
      <w:rFonts w:eastAsia="Noto Sans Symbols" w:cs="Noto Sans Symbols"/>
    </w:rPr>
  </w:style>
  <w:style w:type="character" w:customStyle="1" w:styleId="ListLabel93">
    <w:name w:val="ListLabel 93"/>
    <w:qFormat/>
    <w:rsid w:val="009F0DAB"/>
    <w:rPr>
      <w:rFonts w:eastAsia="Courier New" w:cs="Courier New"/>
    </w:rPr>
  </w:style>
  <w:style w:type="character" w:customStyle="1" w:styleId="ListLabel94">
    <w:name w:val="ListLabel 94"/>
    <w:qFormat/>
    <w:rsid w:val="009F0DAB"/>
    <w:rPr>
      <w:rFonts w:eastAsia="Noto Sans Symbols" w:cs="Noto Sans Symbols"/>
    </w:rPr>
  </w:style>
  <w:style w:type="character" w:customStyle="1" w:styleId="ListLabel95">
    <w:name w:val="ListLabel 95"/>
    <w:qFormat/>
    <w:rsid w:val="009F0DAB"/>
    <w:rPr>
      <w:rFonts w:eastAsia="Noto Sans Symbols" w:cs="Noto Sans Symbols"/>
    </w:rPr>
  </w:style>
  <w:style w:type="character" w:customStyle="1" w:styleId="ListLabel96">
    <w:name w:val="ListLabel 96"/>
    <w:qFormat/>
    <w:rsid w:val="009F0DAB"/>
    <w:rPr>
      <w:rFonts w:eastAsia="Courier New" w:cs="Courier New"/>
    </w:rPr>
  </w:style>
  <w:style w:type="character" w:customStyle="1" w:styleId="ListLabel97">
    <w:name w:val="ListLabel 97"/>
    <w:qFormat/>
    <w:rsid w:val="009F0DAB"/>
    <w:rPr>
      <w:rFonts w:eastAsia="Noto Sans Symbols" w:cs="Noto Sans Symbols"/>
    </w:rPr>
  </w:style>
  <w:style w:type="character" w:customStyle="1" w:styleId="ListLabel98">
    <w:name w:val="ListLabel 98"/>
    <w:qFormat/>
    <w:rsid w:val="009F0DAB"/>
    <w:rPr>
      <w:rFonts w:ascii="Arial" w:eastAsia="Arial" w:hAnsi="Arial" w:cs="Arial"/>
      <w:sz w:val="24"/>
      <w:szCs w:val="20"/>
    </w:rPr>
  </w:style>
  <w:style w:type="character" w:customStyle="1" w:styleId="ListLabel99">
    <w:name w:val="ListLabel 99"/>
    <w:qFormat/>
    <w:rsid w:val="009F0DAB"/>
    <w:rPr>
      <w:rFonts w:ascii="Arial" w:hAnsi="Arial" w:cs="Noto Sans Symbols"/>
      <w:sz w:val="24"/>
    </w:rPr>
  </w:style>
  <w:style w:type="character" w:customStyle="1" w:styleId="ListLabel100">
    <w:name w:val="ListLabel 100"/>
    <w:qFormat/>
    <w:rsid w:val="009F0DAB"/>
    <w:rPr>
      <w:rFonts w:cs="Courier New"/>
    </w:rPr>
  </w:style>
  <w:style w:type="character" w:customStyle="1" w:styleId="ListLabel101">
    <w:name w:val="ListLabel 101"/>
    <w:qFormat/>
    <w:rsid w:val="009F0DAB"/>
    <w:rPr>
      <w:rFonts w:cs="Noto Sans Symbols"/>
    </w:rPr>
  </w:style>
  <w:style w:type="character" w:customStyle="1" w:styleId="ListLabel102">
    <w:name w:val="ListLabel 102"/>
    <w:qFormat/>
    <w:rsid w:val="009F0DAB"/>
    <w:rPr>
      <w:rFonts w:cs="Noto Sans Symbols"/>
    </w:rPr>
  </w:style>
  <w:style w:type="character" w:customStyle="1" w:styleId="ListLabel103">
    <w:name w:val="ListLabel 103"/>
    <w:qFormat/>
    <w:rsid w:val="009F0DAB"/>
    <w:rPr>
      <w:rFonts w:cs="Courier New"/>
    </w:rPr>
  </w:style>
  <w:style w:type="character" w:customStyle="1" w:styleId="ListLabel104">
    <w:name w:val="ListLabel 104"/>
    <w:qFormat/>
    <w:rsid w:val="009F0DAB"/>
    <w:rPr>
      <w:rFonts w:cs="Noto Sans Symbols"/>
    </w:rPr>
  </w:style>
  <w:style w:type="character" w:customStyle="1" w:styleId="ListLabel105">
    <w:name w:val="ListLabel 105"/>
    <w:qFormat/>
    <w:rsid w:val="009F0DAB"/>
    <w:rPr>
      <w:rFonts w:cs="Noto Sans Symbols"/>
    </w:rPr>
  </w:style>
  <w:style w:type="character" w:customStyle="1" w:styleId="ListLabel106">
    <w:name w:val="ListLabel 106"/>
    <w:qFormat/>
    <w:rsid w:val="009F0DAB"/>
    <w:rPr>
      <w:rFonts w:cs="Courier New"/>
    </w:rPr>
  </w:style>
  <w:style w:type="character" w:customStyle="1" w:styleId="ListLabel107">
    <w:name w:val="ListLabel 107"/>
    <w:qFormat/>
    <w:rsid w:val="009F0DAB"/>
    <w:rPr>
      <w:rFonts w:cs="Noto Sans Symbols"/>
    </w:rPr>
  </w:style>
  <w:style w:type="character" w:customStyle="1" w:styleId="ListLabel108">
    <w:name w:val="ListLabel 108"/>
    <w:qFormat/>
    <w:rsid w:val="009F0DAB"/>
    <w:rPr>
      <w:rFonts w:ascii="Arial" w:eastAsia="Arial" w:hAnsi="Arial" w:cs="Arial"/>
      <w:sz w:val="24"/>
      <w:szCs w:val="20"/>
    </w:rPr>
  </w:style>
  <w:style w:type="character" w:customStyle="1" w:styleId="ListLabel109">
    <w:name w:val="ListLabel 109"/>
    <w:qFormat/>
    <w:rsid w:val="009F0DAB"/>
    <w:rPr>
      <w:rFonts w:ascii="Arial" w:hAnsi="Arial" w:cs="Noto Sans Symbols"/>
      <w:sz w:val="24"/>
    </w:rPr>
  </w:style>
  <w:style w:type="character" w:customStyle="1" w:styleId="ListLabel110">
    <w:name w:val="ListLabel 110"/>
    <w:qFormat/>
    <w:rsid w:val="009F0DAB"/>
    <w:rPr>
      <w:rFonts w:cs="Courier New"/>
    </w:rPr>
  </w:style>
  <w:style w:type="character" w:customStyle="1" w:styleId="ListLabel111">
    <w:name w:val="ListLabel 111"/>
    <w:qFormat/>
    <w:rsid w:val="009F0DAB"/>
    <w:rPr>
      <w:rFonts w:cs="Noto Sans Symbols"/>
    </w:rPr>
  </w:style>
  <w:style w:type="character" w:customStyle="1" w:styleId="ListLabel112">
    <w:name w:val="ListLabel 112"/>
    <w:qFormat/>
    <w:rsid w:val="009F0DAB"/>
    <w:rPr>
      <w:rFonts w:cs="Noto Sans Symbols"/>
    </w:rPr>
  </w:style>
  <w:style w:type="character" w:customStyle="1" w:styleId="ListLabel113">
    <w:name w:val="ListLabel 113"/>
    <w:qFormat/>
    <w:rsid w:val="009F0DAB"/>
    <w:rPr>
      <w:rFonts w:cs="Courier New"/>
    </w:rPr>
  </w:style>
  <w:style w:type="character" w:customStyle="1" w:styleId="ListLabel114">
    <w:name w:val="ListLabel 114"/>
    <w:qFormat/>
    <w:rsid w:val="009F0DAB"/>
    <w:rPr>
      <w:rFonts w:cs="Noto Sans Symbols"/>
    </w:rPr>
  </w:style>
  <w:style w:type="character" w:customStyle="1" w:styleId="ListLabel115">
    <w:name w:val="ListLabel 115"/>
    <w:qFormat/>
    <w:rsid w:val="009F0DAB"/>
    <w:rPr>
      <w:rFonts w:cs="Noto Sans Symbols"/>
    </w:rPr>
  </w:style>
  <w:style w:type="character" w:customStyle="1" w:styleId="ListLabel116">
    <w:name w:val="ListLabel 116"/>
    <w:qFormat/>
    <w:rsid w:val="009F0DAB"/>
    <w:rPr>
      <w:rFonts w:cs="Courier New"/>
    </w:rPr>
  </w:style>
  <w:style w:type="character" w:customStyle="1" w:styleId="ListLabel117">
    <w:name w:val="ListLabel 117"/>
    <w:qFormat/>
    <w:rsid w:val="009F0DAB"/>
    <w:rPr>
      <w:rFonts w:cs="Noto Sans Symbols"/>
    </w:rPr>
  </w:style>
  <w:style w:type="character" w:customStyle="1" w:styleId="ListLabel118">
    <w:name w:val="ListLabel 118"/>
    <w:qFormat/>
    <w:rsid w:val="009F0DAB"/>
    <w:rPr>
      <w:rFonts w:ascii="Arial" w:eastAsia="Arial" w:hAnsi="Arial" w:cs="Arial"/>
      <w:sz w:val="24"/>
      <w:szCs w:val="20"/>
    </w:rPr>
  </w:style>
  <w:style w:type="character" w:customStyle="1" w:styleId="ListLabel119">
    <w:name w:val="ListLabel 119"/>
    <w:qFormat/>
    <w:rsid w:val="009F0DAB"/>
    <w:rPr>
      <w:rFonts w:ascii="Arial" w:hAnsi="Arial" w:cs="Noto Sans Symbols"/>
      <w:sz w:val="24"/>
    </w:rPr>
  </w:style>
  <w:style w:type="character" w:customStyle="1" w:styleId="ListLabel120">
    <w:name w:val="ListLabel 120"/>
    <w:qFormat/>
    <w:rsid w:val="009F0DAB"/>
    <w:rPr>
      <w:rFonts w:cs="Courier New"/>
    </w:rPr>
  </w:style>
  <w:style w:type="character" w:customStyle="1" w:styleId="ListLabel121">
    <w:name w:val="ListLabel 121"/>
    <w:qFormat/>
    <w:rsid w:val="009F0DAB"/>
    <w:rPr>
      <w:rFonts w:cs="Noto Sans Symbols"/>
    </w:rPr>
  </w:style>
  <w:style w:type="character" w:customStyle="1" w:styleId="ListLabel122">
    <w:name w:val="ListLabel 122"/>
    <w:qFormat/>
    <w:rsid w:val="009F0DAB"/>
    <w:rPr>
      <w:rFonts w:cs="Noto Sans Symbols"/>
    </w:rPr>
  </w:style>
  <w:style w:type="character" w:customStyle="1" w:styleId="ListLabel123">
    <w:name w:val="ListLabel 123"/>
    <w:qFormat/>
    <w:rsid w:val="009F0DAB"/>
    <w:rPr>
      <w:rFonts w:cs="Courier New"/>
    </w:rPr>
  </w:style>
  <w:style w:type="character" w:customStyle="1" w:styleId="ListLabel124">
    <w:name w:val="ListLabel 124"/>
    <w:qFormat/>
    <w:rsid w:val="009F0DAB"/>
    <w:rPr>
      <w:rFonts w:cs="Noto Sans Symbols"/>
    </w:rPr>
  </w:style>
  <w:style w:type="character" w:customStyle="1" w:styleId="ListLabel125">
    <w:name w:val="ListLabel 125"/>
    <w:qFormat/>
    <w:rsid w:val="009F0DAB"/>
    <w:rPr>
      <w:rFonts w:cs="Noto Sans Symbols"/>
    </w:rPr>
  </w:style>
  <w:style w:type="character" w:customStyle="1" w:styleId="ListLabel126">
    <w:name w:val="ListLabel 126"/>
    <w:qFormat/>
    <w:rsid w:val="009F0DAB"/>
    <w:rPr>
      <w:rFonts w:cs="Courier New"/>
    </w:rPr>
  </w:style>
  <w:style w:type="character" w:customStyle="1" w:styleId="ListLabel127">
    <w:name w:val="ListLabel 127"/>
    <w:qFormat/>
    <w:rsid w:val="009F0DAB"/>
    <w:rPr>
      <w:rFonts w:cs="Noto Sans Symbols"/>
    </w:rPr>
  </w:style>
  <w:style w:type="character" w:customStyle="1" w:styleId="ListLabel128">
    <w:name w:val="ListLabel 128"/>
    <w:qFormat/>
    <w:rsid w:val="009F0DAB"/>
    <w:rPr>
      <w:rFonts w:ascii="Arial" w:eastAsia="Arial" w:hAnsi="Arial" w:cs="Arial"/>
      <w:sz w:val="24"/>
      <w:szCs w:val="20"/>
    </w:rPr>
  </w:style>
  <w:style w:type="character" w:customStyle="1" w:styleId="ListLabel129">
    <w:name w:val="ListLabel 129"/>
    <w:qFormat/>
    <w:rsid w:val="009F0DAB"/>
    <w:rPr>
      <w:rFonts w:ascii="Arial" w:hAnsi="Arial" w:cs="Noto Sans Symbols"/>
      <w:sz w:val="24"/>
    </w:rPr>
  </w:style>
  <w:style w:type="character" w:customStyle="1" w:styleId="ListLabel130">
    <w:name w:val="ListLabel 130"/>
    <w:qFormat/>
    <w:rsid w:val="009F0DAB"/>
    <w:rPr>
      <w:rFonts w:cs="Courier New"/>
    </w:rPr>
  </w:style>
  <w:style w:type="character" w:customStyle="1" w:styleId="ListLabel131">
    <w:name w:val="ListLabel 131"/>
    <w:qFormat/>
    <w:rsid w:val="009F0DAB"/>
    <w:rPr>
      <w:rFonts w:cs="Noto Sans Symbols"/>
    </w:rPr>
  </w:style>
  <w:style w:type="character" w:customStyle="1" w:styleId="ListLabel132">
    <w:name w:val="ListLabel 132"/>
    <w:qFormat/>
    <w:rsid w:val="009F0DAB"/>
    <w:rPr>
      <w:rFonts w:cs="Noto Sans Symbols"/>
    </w:rPr>
  </w:style>
  <w:style w:type="character" w:customStyle="1" w:styleId="ListLabel133">
    <w:name w:val="ListLabel 133"/>
    <w:qFormat/>
    <w:rsid w:val="009F0DAB"/>
    <w:rPr>
      <w:rFonts w:cs="Courier New"/>
    </w:rPr>
  </w:style>
  <w:style w:type="character" w:customStyle="1" w:styleId="ListLabel134">
    <w:name w:val="ListLabel 134"/>
    <w:qFormat/>
    <w:rsid w:val="009F0DAB"/>
    <w:rPr>
      <w:rFonts w:cs="Noto Sans Symbols"/>
    </w:rPr>
  </w:style>
  <w:style w:type="character" w:customStyle="1" w:styleId="ListLabel135">
    <w:name w:val="ListLabel 135"/>
    <w:qFormat/>
    <w:rsid w:val="009F0DAB"/>
    <w:rPr>
      <w:rFonts w:cs="Noto Sans Symbols"/>
    </w:rPr>
  </w:style>
  <w:style w:type="character" w:customStyle="1" w:styleId="ListLabel136">
    <w:name w:val="ListLabel 136"/>
    <w:qFormat/>
    <w:rsid w:val="009F0DAB"/>
    <w:rPr>
      <w:rFonts w:cs="Courier New"/>
    </w:rPr>
  </w:style>
  <w:style w:type="character" w:customStyle="1" w:styleId="ListLabel137">
    <w:name w:val="ListLabel 137"/>
    <w:qFormat/>
    <w:rsid w:val="009F0DAB"/>
    <w:rPr>
      <w:rFonts w:cs="Noto Sans Symbols"/>
    </w:rPr>
  </w:style>
  <w:style w:type="character" w:customStyle="1" w:styleId="ListLabel138">
    <w:name w:val="ListLabel 138"/>
    <w:qFormat/>
    <w:rsid w:val="009F0DAB"/>
    <w:rPr>
      <w:rFonts w:ascii="Arial" w:eastAsia="Arial" w:hAnsi="Arial" w:cs="Arial"/>
      <w:sz w:val="24"/>
      <w:szCs w:val="20"/>
    </w:rPr>
  </w:style>
  <w:style w:type="character" w:customStyle="1" w:styleId="ListLabel139">
    <w:name w:val="ListLabel 139"/>
    <w:qFormat/>
    <w:rsid w:val="009F0DAB"/>
    <w:rPr>
      <w:rFonts w:cs="Noto Sans Symbols"/>
      <w:sz w:val="24"/>
    </w:rPr>
  </w:style>
  <w:style w:type="character" w:customStyle="1" w:styleId="ListLabel140">
    <w:name w:val="ListLabel 140"/>
    <w:qFormat/>
    <w:rsid w:val="009F0DAB"/>
    <w:rPr>
      <w:rFonts w:cs="Courier New"/>
    </w:rPr>
  </w:style>
  <w:style w:type="character" w:customStyle="1" w:styleId="ListLabel141">
    <w:name w:val="ListLabel 141"/>
    <w:qFormat/>
    <w:rsid w:val="009F0DAB"/>
    <w:rPr>
      <w:rFonts w:cs="Noto Sans Symbols"/>
    </w:rPr>
  </w:style>
  <w:style w:type="character" w:customStyle="1" w:styleId="ListLabel142">
    <w:name w:val="ListLabel 142"/>
    <w:qFormat/>
    <w:rsid w:val="009F0DAB"/>
    <w:rPr>
      <w:rFonts w:cs="Noto Sans Symbols"/>
    </w:rPr>
  </w:style>
  <w:style w:type="character" w:customStyle="1" w:styleId="ListLabel143">
    <w:name w:val="ListLabel 143"/>
    <w:qFormat/>
    <w:rsid w:val="009F0DAB"/>
    <w:rPr>
      <w:rFonts w:cs="Courier New"/>
    </w:rPr>
  </w:style>
  <w:style w:type="character" w:customStyle="1" w:styleId="ListLabel144">
    <w:name w:val="ListLabel 144"/>
    <w:qFormat/>
    <w:rsid w:val="009F0DAB"/>
    <w:rPr>
      <w:rFonts w:cs="Noto Sans Symbols"/>
    </w:rPr>
  </w:style>
  <w:style w:type="character" w:customStyle="1" w:styleId="ListLabel145">
    <w:name w:val="ListLabel 145"/>
    <w:qFormat/>
    <w:rsid w:val="009F0DAB"/>
    <w:rPr>
      <w:rFonts w:cs="Noto Sans Symbols"/>
    </w:rPr>
  </w:style>
  <w:style w:type="character" w:customStyle="1" w:styleId="ListLabel146">
    <w:name w:val="ListLabel 146"/>
    <w:qFormat/>
    <w:rsid w:val="009F0DAB"/>
    <w:rPr>
      <w:rFonts w:cs="Courier New"/>
    </w:rPr>
  </w:style>
  <w:style w:type="character" w:customStyle="1" w:styleId="ListLabel147">
    <w:name w:val="ListLabel 147"/>
    <w:qFormat/>
    <w:rsid w:val="009F0DAB"/>
    <w:rPr>
      <w:rFonts w:cs="Noto Sans Symbols"/>
    </w:rPr>
  </w:style>
  <w:style w:type="character" w:customStyle="1" w:styleId="ListLabel148">
    <w:name w:val="ListLabel 148"/>
    <w:qFormat/>
    <w:rsid w:val="009F0DAB"/>
    <w:rPr>
      <w:rFonts w:ascii="Arial" w:eastAsia="Arial" w:hAnsi="Arial" w:cs="Arial"/>
      <w:sz w:val="24"/>
      <w:szCs w:val="20"/>
    </w:rPr>
  </w:style>
  <w:style w:type="character" w:customStyle="1" w:styleId="Muydestacado">
    <w:name w:val="Muy destacado"/>
    <w:qFormat/>
    <w:rsid w:val="009F0DAB"/>
    <w:rPr>
      <w:b/>
      <w:bCs/>
    </w:rPr>
  </w:style>
  <w:style w:type="character" w:customStyle="1" w:styleId="ListLabel149">
    <w:name w:val="ListLabel 149"/>
    <w:qFormat/>
    <w:rsid w:val="009F0DAB"/>
    <w:rPr>
      <w:rFonts w:ascii="Arial" w:hAnsi="Arial" w:cs="Noto Sans Symbols"/>
      <w:sz w:val="24"/>
    </w:rPr>
  </w:style>
  <w:style w:type="character" w:customStyle="1" w:styleId="ListLabel150">
    <w:name w:val="ListLabel 150"/>
    <w:qFormat/>
    <w:rsid w:val="009F0DAB"/>
    <w:rPr>
      <w:rFonts w:cs="Courier New"/>
    </w:rPr>
  </w:style>
  <w:style w:type="character" w:customStyle="1" w:styleId="ListLabel151">
    <w:name w:val="ListLabel 151"/>
    <w:qFormat/>
    <w:rsid w:val="009F0DAB"/>
    <w:rPr>
      <w:rFonts w:cs="Noto Sans Symbols"/>
    </w:rPr>
  </w:style>
  <w:style w:type="character" w:customStyle="1" w:styleId="ListLabel152">
    <w:name w:val="ListLabel 152"/>
    <w:qFormat/>
    <w:rsid w:val="009F0DAB"/>
    <w:rPr>
      <w:rFonts w:cs="Noto Sans Symbols"/>
    </w:rPr>
  </w:style>
  <w:style w:type="character" w:customStyle="1" w:styleId="ListLabel153">
    <w:name w:val="ListLabel 153"/>
    <w:qFormat/>
    <w:rsid w:val="009F0DAB"/>
    <w:rPr>
      <w:rFonts w:cs="Courier New"/>
    </w:rPr>
  </w:style>
  <w:style w:type="character" w:customStyle="1" w:styleId="ListLabel154">
    <w:name w:val="ListLabel 154"/>
    <w:qFormat/>
    <w:rsid w:val="009F0DAB"/>
    <w:rPr>
      <w:rFonts w:cs="Noto Sans Symbols"/>
    </w:rPr>
  </w:style>
  <w:style w:type="character" w:customStyle="1" w:styleId="ListLabel155">
    <w:name w:val="ListLabel 155"/>
    <w:qFormat/>
    <w:rsid w:val="009F0DAB"/>
    <w:rPr>
      <w:rFonts w:cs="Noto Sans Symbols"/>
    </w:rPr>
  </w:style>
  <w:style w:type="character" w:customStyle="1" w:styleId="ListLabel156">
    <w:name w:val="ListLabel 156"/>
    <w:qFormat/>
    <w:rsid w:val="009F0DAB"/>
    <w:rPr>
      <w:rFonts w:cs="Courier New"/>
    </w:rPr>
  </w:style>
  <w:style w:type="character" w:customStyle="1" w:styleId="ListLabel157">
    <w:name w:val="ListLabel 157"/>
    <w:qFormat/>
    <w:rsid w:val="009F0DAB"/>
    <w:rPr>
      <w:rFonts w:cs="Noto Sans Symbols"/>
    </w:rPr>
  </w:style>
  <w:style w:type="character" w:customStyle="1" w:styleId="ListLabel158">
    <w:name w:val="ListLabel 158"/>
    <w:qFormat/>
    <w:rsid w:val="009F0DAB"/>
    <w:rPr>
      <w:rFonts w:ascii="Arial" w:eastAsia="Arial" w:hAnsi="Arial" w:cs="Arial"/>
      <w:sz w:val="24"/>
      <w:szCs w:val="20"/>
    </w:rPr>
  </w:style>
  <w:style w:type="paragraph" w:styleId="Encabezado">
    <w:name w:val="header"/>
    <w:basedOn w:val="Normal"/>
    <w:next w:val="Textoindependiente"/>
    <w:rsid w:val="009F0DAB"/>
    <w:pPr>
      <w:tabs>
        <w:tab w:val="center" w:pos="4419"/>
        <w:tab w:val="right" w:pos="8838"/>
      </w:tabs>
      <w:spacing w:after="0" w:line="240" w:lineRule="auto"/>
    </w:pPr>
  </w:style>
  <w:style w:type="paragraph" w:styleId="Textoindependiente">
    <w:name w:val="Body Text"/>
    <w:basedOn w:val="Normal"/>
    <w:rsid w:val="009F0DAB"/>
    <w:pPr>
      <w:spacing w:after="140" w:line="288" w:lineRule="auto"/>
    </w:pPr>
  </w:style>
  <w:style w:type="paragraph" w:styleId="Lista">
    <w:name w:val="List"/>
    <w:basedOn w:val="Textoindependiente"/>
    <w:rsid w:val="009F0DAB"/>
    <w:rPr>
      <w:rFonts w:cs="Lohit Devanagari"/>
    </w:rPr>
  </w:style>
  <w:style w:type="paragraph" w:styleId="Descripcin">
    <w:name w:val="caption"/>
    <w:basedOn w:val="Normal"/>
    <w:next w:val="Normal"/>
    <w:qFormat/>
    <w:rsid w:val="009F0DAB"/>
    <w:pPr>
      <w:spacing w:after="200" w:line="240" w:lineRule="auto"/>
    </w:pPr>
    <w:rPr>
      <w:i/>
      <w:iCs/>
      <w:color w:val="44546A"/>
      <w:sz w:val="18"/>
      <w:szCs w:val="18"/>
    </w:rPr>
  </w:style>
  <w:style w:type="paragraph" w:customStyle="1" w:styleId="ndice">
    <w:name w:val="Índice"/>
    <w:basedOn w:val="Normal"/>
    <w:qFormat/>
    <w:rsid w:val="009F0DAB"/>
    <w:pPr>
      <w:suppressLineNumbers/>
    </w:pPr>
    <w:rPr>
      <w:rFonts w:cs="Lohit Devanagari"/>
    </w:rPr>
  </w:style>
  <w:style w:type="paragraph" w:styleId="Ttulo">
    <w:name w:val="Title"/>
    <w:basedOn w:val="Normal"/>
    <w:next w:val="Normal"/>
    <w:uiPriority w:val="10"/>
    <w:qFormat/>
    <w:rsid w:val="009F0DAB"/>
    <w:pPr>
      <w:keepNext/>
      <w:keepLines/>
      <w:spacing w:before="480" w:after="120"/>
    </w:pPr>
    <w:rPr>
      <w:b/>
      <w:sz w:val="72"/>
      <w:szCs w:val="72"/>
    </w:rPr>
  </w:style>
  <w:style w:type="paragraph" w:styleId="Prrafodelista">
    <w:name w:val="List Paragraph"/>
    <w:basedOn w:val="Normal"/>
    <w:uiPriority w:val="34"/>
    <w:qFormat/>
    <w:rsid w:val="009F0DAB"/>
    <w:pPr>
      <w:ind w:left="720"/>
      <w:contextualSpacing/>
    </w:pPr>
  </w:style>
  <w:style w:type="paragraph" w:styleId="Piedepgina">
    <w:name w:val="footer"/>
    <w:basedOn w:val="Normal"/>
    <w:uiPriority w:val="99"/>
    <w:rsid w:val="009F0DAB"/>
    <w:pPr>
      <w:tabs>
        <w:tab w:val="center" w:pos="4419"/>
        <w:tab w:val="right" w:pos="8838"/>
      </w:tabs>
      <w:spacing w:after="0" w:line="240" w:lineRule="auto"/>
    </w:pPr>
  </w:style>
  <w:style w:type="paragraph" w:styleId="Textodeglobo">
    <w:name w:val="Balloon Text"/>
    <w:basedOn w:val="Normal"/>
    <w:qFormat/>
    <w:rsid w:val="009F0DAB"/>
    <w:pPr>
      <w:spacing w:after="0" w:line="240" w:lineRule="auto"/>
    </w:pPr>
    <w:rPr>
      <w:rFonts w:ascii="Tahoma" w:hAnsi="Tahoma" w:cs="Tahoma"/>
      <w:sz w:val="16"/>
      <w:szCs w:val="16"/>
    </w:rPr>
  </w:style>
  <w:style w:type="paragraph" w:styleId="NormalWeb">
    <w:name w:val="Normal (Web)"/>
    <w:basedOn w:val="Normal"/>
    <w:uiPriority w:val="99"/>
    <w:qFormat/>
    <w:rsid w:val="009F0DAB"/>
    <w:pPr>
      <w:spacing w:before="280" w:after="280" w:line="240" w:lineRule="auto"/>
    </w:pPr>
    <w:rPr>
      <w:rFonts w:ascii="Times New Roman" w:eastAsia="Times New Roman" w:hAnsi="Times New Roman" w:cs="Times New Roman"/>
      <w:sz w:val="24"/>
      <w:szCs w:val="24"/>
    </w:rPr>
  </w:style>
  <w:style w:type="paragraph" w:styleId="TtuloTDC">
    <w:name w:val="TOC Heading"/>
    <w:basedOn w:val="Ttulo1"/>
    <w:next w:val="Normal"/>
    <w:uiPriority w:val="39"/>
    <w:qFormat/>
    <w:rsid w:val="009F0DAB"/>
    <w:pPr>
      <w:spacing w:before="480" w:line="276" w:lineRule="auto"/>
      <w:jc w:val="left"/>
    </w:pPr>
    <w:rPr>
      <w:rFonts w:ascii="Calibri Light" w:hAnsi="Calibri Light"/>
      <w:bCs/>
      <w:color w:val="2E74B5"/>
      <w:sz w:val="28"/>
      <w:szCs w:val="28"/>
    </w:rPr>
  </w:style>
  <w:style w:type="paragraph" w:styleId="TDC1">
    <w:name w:val="toc 1"/>
    <w:basedOn w:val="Normal"/>
    <w:next w:val="Normal"/>
    <w:autoRedefine/>
    <w:uiPriority w:val="39"/>
    <w:rsid w:val="009F0DAB"/>
    <w:pPr>
      <w:spacing w:before="120" w:after="120"/>
    </w:pPr>
    <w:rPr>
      <w:rFonts w:asciiTheme="minorHAnsi" w:hAnsiTheme="minorHAnsi"/>
      <w:b/>
      <w:bCs/>
      <w:caps/>
      <w:sz w:val="20"/>
      <w:szCs w:val="20"/>
    </w:rPr>
  </w:style>
  <w:style w:type="paragraph" w:styleId="TDC2">
    <w:name w:val="toc 2"/>
    <w:basedOn w:val="Normal"/>
    <w:next w:val="Normal"/>
    <w:autoRedefine/>
    <w:uiPriority w:val="39"/>
    <w:rsid w:val="009F0DAB"/>
    <w:pPr>
      <w:spacing w:after="0"/>
      <w:ind w:left="220"/>
    </w:pPr>
    <w:rPr>
      <w:rFonts w:asciiTheme="minorHAnsi" w:hAnsiTheme="minorHAnsi"/>
      <w:smallCaps/>
      <w:sz w:val="20"/>
      <w:szCs w:val="20"/>
    </w:rPr>
  </w:style>
  <w:style w:type="paragraph" w:styleId="TDC3">
    <w:name w:val="toc 3"/>
    <w:basedOn w:val="Normal"/>
    <w:next w:val="Normal"/>
    <w:autoRedefine/>
    <w:uiPriority w:val="39"/>
    <w:rsid w:val="009F0DAB"/>
    <w:pPr>
      <w:spacing w:after="0"/>
      <w:ind w:left="440"/>
    </w:pPr>
    <w:rPr>
      <w:rFonts w:asciiTheme="minorHAnsi" w:hAnsiTheme="minorHAnsi"/>
      <w:i/>
      <w:iCs/>
      <w:sz w:val="20"/>
      <w:szCs w:val="20"/>
    </w:rPr>
  </w:style>
  <w:style w:type="paragraph" w:styleId="Sinespaciado">
    <w:name w:val="No Spacing"/>
    <w:qFormat/>
    <w:rsid w:val="009F0DAB"/>
    <w:pPr>
      <w:overflowPunct w:val="0"/>
    </w:pPr>
    <w:rPr>
      <w:color w:val="00000A"/>
      <w:sz w:val="22"/>
    </w:rPr>
  </w:style>
  <w:style w:type="paragraph" w:styleId="Tabladeilustraciones">
    <w:name w:val="table of figures"/>
    <w:basedOn w:val="Normal"/>
    <w:next w:val="Normal"/>
    <w:uiPriority w:val="99"/>
    <w:qFormat/>
    <w:rsid w:val="009F0DAB"/>
    <w:pPr>
      <w:spacing w:after="0"/>
    </w:pPr>
  </w:style>
  <w:style w:type="paragraph" w:styleId="Textocomentario">
    <w:name w:val="annotation text"/>
    <w:basedOn w:val="Normal"/>
    <w:qFormat/>
    <w:rsid w:val="009F0DAB"/>
    <w:pPr>
      <w:spacing w:line="240" w:lineRule="auto"/>
    </w:pPr>
    <w:rPr>
      <w:sz w:val="20"/>
      <w:szCs w:val="20"/>
    </w:rPr>
  </w:style>
  <w:style w:type="paragraph" w:styleId="Asuntodelcomentario">
    <w:name w:val="annotation subject"/>
    <w:basedOn w:val="Textocomentario"/>
    <w:qFormat/>
    <w:rsid w:val="009F0DAB"/>
    <w:rPr>
      <w:b/>
      <w:bCs/>
    </w:rPr>
  </w:style>
  <w:style w:type="paragraph" w:customStyle="1" w:styleId="Normal1">
    <w:name w:val="Normal1"/>
    <w:qFormat/>
    <w:rsid w:val="009F0DAB"/>
    <w:pPr>
      <w:overflowPunct w:val="0"/>
      <w:spacing w:line="276" w:lineRule="auto"/>
    </w:pPr>
    <w:rPr>
      <w:rFonts w:ascii="Arial" w:eastAsia="Arial" w:hAnsi="Arial" w:cs="Arial"/>
      <w:color w:val="000000"/>
      <w:sz w:val="22"/>
      <w:szCs w:val="20"/>
    </w:rPr>
  </w:style>
  <w:style w:type="paragraph" w:customStyle="1" w:styleId="msonormal0">
    <w:name w:val="msonormal"/>
    <w:basedOn w:val="Normal"/>
    <w:qFormat/>
    <w:rsid w:val="009F0DAB"/>
    <w:pPr>
      <w:spacing w:before="280" w:after="280" w:line="240" w:lineRule="auto"/>
    </w:pPr>
    <w:rPr>
      <w:rFonts w:ascii="Times New Roman" w:eastAsia="Times New Roman" w:hAnsi="Times New Roman" w:cs="Times New Roman"/>
      <w:sz w:val="24"/>
      <w:szCs w:val="24"/>
    </w:rPr>
  </w:style>
  <w:style w:type="paragraph" w:customStyle="1" w:styleId="xl65">
    <w:name w:val="xl65"/>
    <w:basedOn w:val="Normal"/>
    <w:qFormat/>
    <w:rsid w:val="009F0DAB"/>
    <w:pPr>
      <w:pBdr>
        <w:top w:val="single" w:sz="4" w:space="0" w:color="00000A"/>
        <w:left w:val="single" w:sz="4" w:space="0" w:color="00000A"/>
        <w:bottom w:val="single" w:sz="4" w:space="0" w:color="00000A"/>
        <w:right w:val="single" w:sz="4" w:space="0" w:color="00000A"/>
      </w:pBdr>
      <w:spacing w:before="280" w:after="280" w:line="240" w:lineRule="auto"/>
    </w:pPr>
    <w:rPr>
      <w:rFonts w:ascii="Times New Roman" w:eastAsia="Times New Roman" w:hAnsi="Times New Roman" w:cs="Times New Roman"/>
      <w:sz w:val="24"/>
      <w:szCs w:val="24"/>
    </w:rPr>
  </w:style>
  <w:style w:type="paragraph" w:customStyle="1" w:styleId="xl66">
    <w:name w:val="xl66"/>
    <w:basedOn w:val="Normal"/>
    <w:qFormat/>
    <w:rsid w:val="009F0DAB"/>
    <w:pPr>
      <w:pBdr>
        <w:top w:val="single" w:sz="4" w:space="0" w:color="00000A"/>
        <w:left w:val="single" w:sz="4" w:space="0" w:color="00000A"/>
        <w:bottom w:val="single" w:sz="4" w:space="0" w:color="00000A"/>
        <w:right w:val="single" w:sz="4" w:space="0" w:color="00000A"/>
      </w:pBdr>
      <w:shd w:val="clear" w:color="auto" w:fill="16365C"/>
      <w:spacing w:before="280" w:after="280" w:line="240" w:lineRule="auto"/>
    </w:pPr>
    <w:rPr>
      <w:rFonts w:ascii="Times New Roman" w:eastAsia="Times New Roman" w:hAnsi="Times New Roman" w:cs="Times New Roman"/>
      <w:sz w:val="24"/>
      <w:szCs w:val="24"/>
    </w:rPr>
  </w:style>
  <w:style w:type="paragraph" w:customStyle="1" w:styleId="xl67">
    <w:name w:val="xl67"/>
    <w:basedOn w:val="Normal"/>
    <w:qFormat/>
    <w:rsid w:val="009F0DAB"/>
    <w:pPr>
      <w:pBdr>
        <w:top w:val="single" w:sz="4" w:space="0" w:color="00000A"/>
        <w:left w:val="single" w:sz="4" w:space="0" w:color="00000A"/>
        <w:bottom w:val="single" w:sz="4" w:space="0" w:color="00000A"/>
        <w:right w:val="single" w:sz="4" w:space="0" w:color="00000A"/>
      </w:pBdr>
      <w:shd w:val="clear" w:color="auto" w:fill="76933C"/>
      <w:spacing w:before="280" w:after="280" w:line="240" w:lineRule="auto"/>
    </w:pPr>
    <w:rPr>
      <w:rFonts w:ascii="Times New Roman" w:eastAsia="Times New Roman" w:hAnsi="Times New Roman" w:cs="Times New Roman"/>
      <w:sz w:val="24"/>
      <w:szCs w:val="24"/>
    </w:rPr>
  </w:style>
  <w:style w:type="paragraph" w:customStyle="1" w:styleId="xl68">
    <w:name w:val="xl68"/>
    <w:basedOn w:val="Normal"/>
    <w:qFormat/>
    <w:rsid w:val="009F0DAB"/>
    <w:pPr>
      <w:pBdr>
        <w:top w:val="single" w:sz="4" w:space="0" w:color="00000A"/>
        <w:left w:val="single" w:sz="4" w:space="0" w:color="00000A"/>
        <w:bottom w:val="single" w:sz="4" w:space="0" w:color="00000A"/>
        <w:right w:val="single" w:sz="4" w:space="0" w:color="00000A"/>
      </w:pBdr>
      <w:shd w:val="clear" w:color="auto" w:fill="FF0000"/>
      <w:spacing w:before="280" w:after="280" w:line="240" w:lineRule="auto"/>
    </w:pPr>
    <w:rPr>
      <w:rFonts w:ascii="Times New Roman" w:eastAsia="Times New Roman" w:hAnsi="Times New Roman" w:cs="Times New Roman"/>
      <w:sz w:val="24"/>
      <w:szCs w:val="24"/>
    </w:rPr>
  </w:style>
  <w:style w:type="paragraph" w:customStyle="1" w:styleId="xl69">
    <w:name w:val="xl69"/>
    <w:basedOn w:val="Normal"/>
    <w:qFormat/>
    <w:rsid w:val="009F0DAB"/>
    <w:pPr>
      <w:pBdr>
        <w:top w:val="single" w:sz="4" w:space="0" w:color="00000A"/>
        <w:left w:val="single" w:sz="4" w:space="0" w:color="00000A"/>
        <w:bottom w:val="single" w:sz="4" w:space="0" w:color="00000A"/>
        <w:right w:val="single" w:sz="4" w:space="0" w:color="00000A"/>
      </w:pBdr>
      <w:shd w:val="clear" w:color="auto" w:fill="FFFF00"/>
      <w:spacing w:before="280" w:after="280" w:line="240" w:lineRule="auto"/>
    </w:pPr>
    <w:rPr>
      <w:rFonts w:ascii="Times New Roman" w:eastAsia="Times New Roman" w:hAnsi="Times New Roman" w:cs="Times New Roman"/>
      <w:sz w:val="24"/>
      <w:szCs w:val="24"/>
    </w:rPr>
  </w:style>
  <w:style w:type="paragraph" w:customStyle="1" w:styleId="xl70">
    <w:name w:val="xl70"/>
    <w:basedOn w:val="Normal"/>
    <w:qFormat/>
    <w:rsid w:val="009F0DAB"/>
    <w:pPr>
      <w:pBdr>
        <w:top w:val="single" w:sz="4" w:space="0" w:color="00000A"/>
        <w:left w:val="single" w:sz="4" w:space="0" w:color="00000A"/>
        <w:bottom w:val="single" w:sz="4" w:space="0" w:color="00000A"/>
        <w:right w:val="single" w:sz="4" w:space="0" w:color="00000A"/>
      </w:pBdr>
      <w:shd w:val="clear" w:color="auto" w:fill="CCFFCC"/>
      <w:spacing w:before="280" w:after="280" w:line="240" w:lineRule="auto"/>
    </w:pPr>
    <w:rPr>
      <w:rFonts w:ascii="Times New Roman" w:eastAsia="Times New Roman" w:hAnsi="Times New Roman" w:cs="Times New Roman"/>
      <w:sz w:val="24"/>
      <w:szCs w:val="24"/>
    </w:rPr>
  </w:style>
  <w:style w:type="paragraph" w:customStyle="1" w:styleId="xl71">
    <w:name w:val="xl71"/>
    <w:basedOn w:val="Normal"/>
    <w:qFormat/>
    <w:rsid w:val="009F0DAB"/>
    <w:pPr>
      <w:pBdr>
        <w:top w:val="single" w:sz="4" w:space="0" w:color="00000A"/>
        <w:left w:val="single" w:sz="4" w:space="0" w:color="00000A"/>
        <w:bottom w:val="single" w:sz="4" w:space="0" w:color="00000A"/>
        <w:right w:val="single" w:sz="4" w:space="0" w:color="00000A"/>
      </w:pBdr>
      <w:shd w:val="clear" w:color="auto" w:fill="538DD5"/>
      <w:spacing w:before="280" w:after="280" w:line="240" w:lineRule="auto"/>
    </w:pPr>
    <w:rPr>
      <w:rFonts w:ascii="Times New Roman" w:eastAsia="Times New Roman" w:hAnsi="Times New Roman" w:cs="Times New Roman"/>
      <w:sz w:val="24"/>
      <w:szCs w:val="24"/>
    </w:rPr>
  </w:style>
  <w:style w:type="paragraph" w:customStyle="1" w:styleId="xl72">
    <w:name w:val="xl72"/>
    <w:basedOn w:val="Normal"/>
    <w:qFormat/>
    <w:rsid w:val="009F0DAB"/>
    <w:pPr>
      <w:pBdr>
        <w:top w:val="single" w:sz="4" w:space="0" w:color="00000A"/>
        <w:left w:val="single" w:sz="4" w:space="0" w:color="00000A"/>
        <w:bottom w:val="single" w:sz="4" w:space="0" w:color="00000A"/>
        <w:right w:val="single" w:sz="4" w:space="0" w:color="00000A"/>
      </w:pBdr>
      <w:shd w:val="clear" w:color="auto" w:fill="CCFFCC"/>
      <w:spacing w:before="280" w:after="280" w:line="240" w:lineRule="auto"/>
    </w:pPr>
    <w:rPr>
      <w:rFonts w:ascii="Times New Roman" w:eastAsia="Times New Roman" w:hAnsi="Times New Roman" w:cs="Times New Roman"/>
      <w:color w:val="000000"/>
      <w:sz w:val="24"/>
      <w:szCs w:val="24"/>
    </w:rPr>
  </w:style>
  <w:style w:type="paragraph" w:customStyle="1" w:styleId="xl73">
    <w:name w:val="xl73"/>
    <w:basedOn w:val="Normal"/>
    <w:qFormat/>
    <w:rsid w:val="009F0DAB"/>
    <w:pPr>
      <w:pBdr>
        <w:top w:val="single" w:sz="4" w:space="0" w:color="00000A"/>
        <w:left w:val="single" w:sz="4" w:space="0" w:color="00000A"/>
        <w:bottom w:val="single" w:sz="4" w:space="0" w:color="00000A"/>
        <w:right w:val="single" w:sz="4" w:space="0" w:color="00000A"/>
      </w:pBdr>
      <w:shd w:val="clear" w:color="auto" w:fill="948A54"/>
      <w:spacing w:before="280" w:after="280" w:line="240" w:lineRule="auto"/>
    </w:pPr>
    <w:rPr>
      <w:rFonts w:ascii="Times New Roman" w:eastAsia="Times New Roman" w:hAnsi="Times New Roman" w:cs="Times New Roman"/>
      <w:sz w:val="24"/>
      <w:szCs w:val="24"/>
    </w:rPr>
  </w:style>
  <w:style w:type="paragraph" w:customStyle="1" w:styleId="xl74">
    <w:name w:val="xl74"/>
    <w:basedOn w:val="Normal"/>
    <w:qFormat/>
    <w:rsid w:val="009F0DAB"/>
    <w:pPr>
      <w:pBdr>
        <w:top w:val="single" w:sz="4" w:space="0" w:color="00000A"/>
        <w:left w:val="single" w:sz="4" w:space="0" w:color="00000A"/>
        <w:bottom w:val="single" w:sz="4" w:space="0" w:color="00000A"/>
        <w:right w:val="single" w:sz="4" w:space="0" w:color="00000A"/>
      </w:pBdr>
      <w:shd w:val="clear" w:color="auto" w:fill="16365C"/>
      <w:spacing w:before="280" w:after="280" w:line="240" w:lineRule="auto"/>
    </w:pPr>
    <w:rPr>
      <w:rFonts w:ascii="Times New Roman" w:eastAsia="Times New Roman" w:hAnsi="Times New Roman" w:cs="Times New Roman"/>
      <w:color w:val="000000"/>
      <w:sz w:val="24"/>
      <w:szCs w:val="24"/>
    </w:rPr>
  </w:style>
  <w:style w:type="paragraph" w:customStyle="1" w:styleId="xl75">
    <w:name w:val="xl75"/>
    <w:basedOn w:val="Normal"/>
    <w:qFormat/>
    <w:rsid w:val="009F0DAB"/>
    <w:pPr>
      <w:pBdr>
        <w:top w:val="single" w:sz="4" w:space="0" w:color="00000A"/>
        <w:left w:val="single" w:sz="4" w:space="0" w:color="00000A"/>
        <w:bottom w:val="single" w:sz="4" w:space="0" w:color="00000A"/>
        <w:right w:val="single" w:sz="4" w:space="0" w:color="00000A"/>
      </w:pBdr>
      <w:spacing w:before="280" w:after="280" w:line="240" w:lineRule="auto"/>
    </w:pPr>
    <w:rPr>
      <w:rFonts w:ascii="Times New Roman" w:eastAsia="Times New Roman" w:hAnsi="Times New Roman" w:cs="Times New Roman"/>
      <w:color w:val="000000"/>
      <w:sz w:val="24"/>
      <w:szCs w:val="24"/>
    </w:rPr>
  </w:style>
  <w:style w:type="paragraph" w:customStyle="1" w:styleId="xl76">
    <w:name w:val="xl76"/>
    <w:basedOn w:val="Normal"/>
    <w:qFormat/>
    <w:rsid w:val="009F0DAB"/>
    <w:pPr>
      <w:pBdr>
        <w:top w:val="single" w:sz="4" w:space="0" w:color="00000A"/>
        <w:left w:val="single" w:sz="4" w:space="0" w:color="00000A"/>
        <w:bottom w:val="single" w:sz="4" w:space="0" w:color="00000A"/>
        <w:right w:val="single" w:sz="4" w:space="0" w:color="00000A"/>
      </w:pBdr>
      <w:shd w:val="clear" w:color="auto" w:fill="948A54"/>
      <w:spacing w:before="280" w:after="280" w:line="240" w:lineRule="auto"/>
    </w:pPr>
    <w:rPr>
      <w:rFonts w:ascii="Times New Roman" w:eastAsia="Times New Roman" w:hAnsi="Times New Roman" w:cs="Times New Roman"/>
      <w:color w:val="000000"/>
      <w:sz w:val="24"/>
      <w:szCs w:val="24"/>
    </w:rPr>
  </w:style>
  <w:style w:type="paragraph" w:customStyle="1" w:styleId="xl77">
    <w:name w:val="xl77"/>
    <w:basedOn w:val="Normal"/>
    <w:qFormat/>
    <w:rsid w:val="009F0DAB"/>
    <w:pPr>
      <w:pBdr>
        <w:top w:val="single" w:sz="4" w:space="0" w:color="00000A"/>
        <w:left w:val="single" w:sz="4" w:space="0" w:color="00000A"/>
        <w:bottom w:val="single" w:sz="4" w:space="0" w:color="00000A"/>
        <w:right w:val="single" w:sz="4" w:space="0" w:color="00000A"/>
      </w:pBdr>
      <w:shd w:val="clear" w:color="auto" w:fill="FFFF00"/>
      <w:spacing w:before="280" w:after="280" w:line="240" w:lineRule="auto"/>
    </w:pPr>
    <w:rPr>
      <w:rFonts w:ascii="Times New Roman" w:eastAsia="Times New Roman" w:hAnsi="Times New Roman" w:cs="Times New Roman"/>
      <w:color w:val="000000"/>
      <w:sz w:val="24"/>
      <w:szCs w:val="24"/>
    </w:rPr>
  </w:style>
  <w:style w:type="paragraph" w:customStyle="1" w:styleId="xl78">
    <w:name w:val="xl78"/>
    <w:basedOn w:val="Normal"/>
    <w:qFormat/>
    <w:rsid w:val="009F0DAB"/>
    <w:pPr>
      <w:pBdr>
        <w:top w:val="single" w:sz="4" w:space="0" w:color="00000A"/>
        <w:left w:val="single" w:sz="4" w:space="0" w:color="00000A"/>
      </w:pBdr>
      <w:spacing w:before="280" w:after="280" w:line="240" w:lineRule="auto"/>
      <w:jc w:val="center"/>
      <w:textAlignment w:val="center"/>
    </w:pPr>
    <w:rPr>
      <w:rFonts w:ascii="Times New Roman" w:eastAsia="Times New Roman" w:hAnsi="Times New Roman" w:cs="Times New Roman"/>
      <w:b/>
      <w:bCs/>
      <w:sz w:val="24"/>
      <w:szCs w:val="24"/>
    </w:rPr>
  </w:style>
  <w:style w:type="paragraph" w:customStyle="1" w:styleId="xl79">
    <w:name w:val="xl79"/>
    <w:basedOn w:val="Normal"/>
    <w:qFormat/>
    <w:rsid w:val="009F0DAB"/>
    <w:pPr>
      <w:pBdr>
        <w:left w:val="single" w:sz="4" w:space="0" w:color="00000A"/>
        <w:bottom w:val="single" w:sz="4" w:space="0" w:color="00000A"/>
      </w:pBdr>
      <w:spacing w:before="280" w:after="280" w:line="240" w:lineRule="auto"/>
      <w:jc w:val="center"/>
      <w:textAlignment w:val="center"/>
    </w:pPr>
    <w:rPr>
      <w:rFonts w:ascii="Times New Roman" w:eastAsia="Times New Roman" w:hAnsi="Times New Roman" w:cs="Times New Roman"/>
      <w:b/>
      <w:bCs/>
      <w:sz w:val="24"/>
      <w:szCs w:val="24"/>
    </w:rPr>
  </w:style>
  <w:style w:type="paragraph" w:customStyle="1" w:styleId="xl80">
    <w:name w:val="xl80"/>
    <w:basedOn w:val="Normal"/>
    <w:qFormat/>
    <w:rsid w:val="009F0DAB"/>
    <w:pPr>
      <w:pBdr>
        <w:top w:val="single" w:sz="4" w:space="0" w:color="00000A"/>
        <w:left w:val="single" w:sz="4" w:space="0" w:color="00000A"/>
        <w:bottom w:val="single" w:sz="4" w:space="0" w:color="00000A"/>
        <w:right w:val="single" w:sz="4" w:space="0" w:color="00000A"/>
      </w:pBdr>
      <w:spacing w:before="280" w:after="280" w:line="240" w:lineRule="auto"/>
      <w:jc w:val="center"/>
    </w:pPr>
    <w:rPr>
      <w:rFonts w:ascii="Times New Roman" w:eastAsia="Times New Roman" w:hAnsi="Times New Roman" w:cs="Times New Roman"/>
      <w:b/>
      <w:bCs/>
      <w:sz w:val="24"/>
      <w:szCs w:val="24"/>
    </w:rPr>
  </w:style>
  <w:style w:type="paragraph" w:customStyle="1" w:styleId="xl81">
    <w:name w:val="xl81"/>
    <w:basedOn w:val="Normal"/>
    <w:qFormat/>
    <w:rsid w:val="009F0DAB"/>
    <w:pPr>
      <w:pBdr>
        <w:top w:val="single" w:sz="4" w:space="0" w:color="00000A"/>
        <w:left w:val="single" w:sz="4" w:space="0" w:color="00000A"/>
        <w:bottom w:val="single" w:sz="4" w:space="0" w:color="00000A"/>
        <w:right w:val="single" w:sz="4" w:space="0" w:color="00000A"/>
      </w:pBdr>
      <w:spacing w:before="280" w:after="280" w:line="240" w:lineRule="auto"/>
    </w:pPr>
    <w:rPr>
      <w:rFonts w:ascii="Times New Roman" w:eastAsia="Times New Roman" w:hAnsi="Times New Roman" w:cs="Times New Roman"/>
      <w:b/>
      <w:bCs/>
      <w:sz w:val="24"/>
      <w:szCs w:val="24"/>
    </w:rPr>
  </w:style>
  <w:style w:type="paragraph" w:customStyle="1" w:styleId="xl82">
    <w:name w:val="xl82"/>
    <w:basedOn w:val="Normal"/>
    <w:qFormat/>
    <w:rsid w:val="009F0DAB"/>
    <w:pPr>
      <w:pBdr>
        <w:top w:val="single" w:sz="4" w:space="0" w:color="00000A"/>
        <w:left w:val="single" w:sz="4" w:space="0" w:color="00000A"/>
        <w:bottom w:val="single" w:sz="4" w:space="0" w:color="00000A"/>
        <w:right w:val="single" w:sz="4" w:space="0" w:color="00000A"/>
      </w:pBdr>
      <w:spacing w:before="280" w:after="280" w:line="240" w:lineRule="auto"/>
      <w:textAlignment w:val="center"/>
    </w:pPr>
    <w:rPr>
      <w:rFonts w:ascii="Times New Roman" w:eastAsia="Times New Roman" w:hAnsi="Times New Roman" w:cs="Times New Roman"/>
      <w:sz w:val="24"/>
      <w:szCs w:val="24"/>
    </w:rPr>
  </w:style>
  <w:style w:type="paragraph" w:customStyle="1" w:styleId="xl83">
    <w:name w:val="xl83"/>
    <w:basedOn w:val="Normal"/>
    <w:qFormat/>
    <w:rsid w:val="009F0DAB"/>
    <w:pPr>
      <w:pBdr>
        <w:top w:val="single" w:sz="4" w:space="0" w:color="00000A"/>
        <w:left w:val="single" w:sz="4" w:space="0" w:color="00000A"/>
        <w:bottom w:val="single" w:sz="4" w:space="0" w:color="00000A"/>
        <w:right w:val="single" w:sz="4" w:space="0" w:color="00000A"/>
      </w:pBdr>
      <w:shd w:val="clear" w:color="auto" w:fill="FFFF00"/>
      <w:spacing w:before="280" w:after="280" w:line="240" w:lineRule="auto"/>
      <w:textAlignment w:val="center"/>
    </w:pPr>
    <w:rPr>
      <w:rFonts w:ascii="Times New Roman" w:eastAsia="Times New Roman" w:hAnsi="Times New Roman" w:cs="Times New Roman"/>
      <w:sz w:val="24"/>
      <w:szCs w:val="24"/>
    </w:rPr>
  </w:style>
  <w:style w:type="paragraph" w:customStyle="1" w:styleId="xl84">
    <w:name w:val="xl84"/>
    <w:basedOn w:val="Normal"/>
    <w:qFormat/>
    <w:rsid w:val="009F0DAB"/>
    <w:pPr>
      <w:pBdr>
        <w:top w:val="single" w:sz="4" w:space="0" w:color="00000A"/>
        <w:left w:val="single" w:sz="4" w:space="0" w:color="00000A"/>
        <w:bottom w:val="single" w:sz="4" w:space="0" w:color="00000A"/>
        <w:right w:val="single" w:sz="4" w:space="0" w:color="00000A"/>
      </w:pBdr>
      <w:shd w:val="clear" w:color="auto" w:fill="CCFFCC"/>
      <w:spacing w:before="280" w:after="280" w:line="240" w:lineRule="auto"/>
      <w:textAlignment w:val="center"/>
    </w:pPr>
    <w:rPr>
      <w:rFonts w:ascii="Times New Roman" w:eastAsia="Times New Roman" w:hAnsi="Times New Roman" w:cs="Times New Roman"/>
      <w:sz w:val="24"/>
      <w:szCs w:val="24"/>
    </w:rPr>
  </w:style>
  <w:style w:type="paragraph" w:customStyle="1" w:styleId="xl85">
    <w:name w:val="xl85"/>
    <w:basedOn w:val="Normal"/>
    <w:qFormat/>
    <w:rsid w:val="009F0DAB"/>
    <w:pPr>
      <w:spacing w:before="280" w:after="280" w:line="240" w:lineRule="auto"/>
      <w:textAlignment w:val="center"/>
    </w:pPr>
    <w:rPr>
      <w:rFonts w:ascii="Times New Roman" w:eastAsia="Times New Roman" w:hAnsi="Times New Roman" w:cs="Times New Roman"/>
      <w:sz w:val="24"/>
      <w:szCs w:val="24"/>
    </w:rPr>
  </w:style>
  <w:style w:type="paragraph" w:customStyle="1" w:styleId="Predeterminado">
    <w:name w:val="Predeterminado"/>
    <w:qFormat/>
    <w:rsid w:val="009F0DAB"/>
    <w:pPr>
      <w:overflowPunct w:val="0"/>
      <w:spacing w:line="200" w:lineRule="atLeast"/>
    </w:pPr>
    <w:rPr>
      <w:rFonts w:ascii="Lohit Devanagari" w:eastAsia="DejaVu Sans" w:hAnsi="Lohit Devanagari" w:cs="Liberation Sans"/>
      <w:color w:val="000000"/>
      <w:sz w:val="36"/>
      <w:szCs w:val="24"/>
    </w:rPr>
  </w:style>
  <w:style w:type="paragraph" w:customStyle="1" w:styleId="Objetoconpuntadeflecha">
    <w:name w:val="Objeto con punta de flecha"/>
    <w:basedOn w:val="Predeterminado"/>
    <w:qFormat/>
    <w:rsid w:val="009F0DAB"/>
  </w:style>
  <w:style w:type="paragraph" w:customStyle="1" w:styleId="Objetoconsombra">
    <w:name w:val="Objeto con sombra"/>
    <w:basedOn w:val="Predeterminado"/>
    <w:qFormat/>
    <w:rsid w:val="009F0DAB"/>
  </w:style>
  <w:style w:type="paragraph" w:customStyle="1" w:styleId="Objetosinrelleno">
    <w:name w:val="Objeto sin relleno"/>
    <w:basedOn w:val="Predeterminado"/>
    <w:qFormat/>
    <w:rsid w:val="009F0DAB"/>
  </w:style>
  <w:style w:type="paragraph" w:customStyle="1" w:styleId="Objetosinrellenonilnea">
    <w:name w:val="Objeto sin relleno ni línea"/>
    <w:basedOn w:val="Predeterminado"/>
    <w:qFormat/>
    <w:rsid w:val="009F0DAB"/>
  </w:style>
  <w:style w:type="paragraph" w:customStyle="1" w:styleId="Cuerpodetextojustificado">
    <w:name w:val="Cuerpo de texto justificado"/>
    <w:basedOn w:val="Predeterminado"/>
    <w:qFormat/>
    <w:rsid w:val="009F0DAB"/>
  </w:style>
  <w:style w:type="paragraph" w:customStyle="1" w:styleId="Sangradelaprimeralnea">
    <w:name w:val="Sangría de la primera línea"/>
    <w:basedOn w:val="Predeterminado"/>
    <w:qFormat/>
    <w:rsid w:val="009F0DAB"/>
    <w:pPr>
      <w:ind w:firstLine="340"/>
    </w:pPr>
  </w:style>
  <w:style w:type="paragraph" w:customStyle="1" w:styleId="Ttulo10">
    <w:name w:val="Título1"/>
    <w:basedOn w:val="Predeterminado"/>
    <w:qFormat/>
    <w:rsid w:val="009F0DAB"/>
    <w:pPr>
      <w:jc w:val="center"/>
    </w:pPr>
  </w:style>
  <w:style w:type="paragraph" w:customStyle="1" w:styleId="Ttulo20">
    <w:name w:val="Título2"/>
    <w:basedOn w:val="Predeterminado"/>
    <w:qFormat/>
    <w:rsid w:val="009F0DAB"/>
    <w:pPr>
      <w:spacing w:before="57" w:after="57"/>
      <w:ind w:right="113"/>
      <w:jc w:val="center"/>
    </w:pPr>
  </w:style>
  <w:style w:type="paragraph" w:customStyle="1" w:styleId="Encabezado1">
    <w:name w:val="Encabezado1"/>
    <w:basedOn w:val="Predeterminado"/>
    <w:qFormat/>
    <w:rsid w:val="009F0DAB"/>
    <w:pPr>
      <w:spacing w:before="238" w:after="119"/>
    </w:pPr>
  </w:style>
  <w:style w:type="paragraph" w:customStyle="1" w:styleId="Encabezado2">
    <w:name w:val="Encabezado2"/>
    <w:basedOn w:val="Predeterminado"/>
    <w:qFormat/>
    <w:rsid w:val="009F0DAB"/>
    <w:pPr>
      <w:spacing w:before="238" w:after="119"/>
    </w:pPr>
  </w:style>
  <w:style w:type="paragraph" w:customStyle="1" w:styleId="Lneadedimensiones">
    <w:name w:val="Línea de dimensiones"/>
    <w:basedOn w:val="Predeterminado"/>
    <w:qFormat/>
    <w:rsid w:val="009F0DAB"/>
  </w:style>
  <w:style w:type="paragraph" w:customStyle="1" w:styleId="DiapositivadettuloLTGliederung1">
    <w:name w:val="Diapositiva de título~LT~Gliederung 1"/>
    <w:qFormat/>
    <w:rsid w:val="009F0DAB"/>
    <w:pPr>
      <w:overflowPunct w:val="0"/>
      <w:spacing w:before="283" w:line="216" w:lineRule="auto"/>
    </w:pPr>
    <w:rPr>
      <w:rFonts w:ascii="Lohit Devanagari" w:eastAsia="DejaVu Sans" w:hAnsi="Lohit Devanagari" w:cs="Liberation Sans"/>
      <w:color w:val="000000"/>
      <w:sz w:val="56"/>
      <w:szCs w:val="24"/>
    </w:rPr>
  </w:style>
  <w:style w:type="paragraph" w:customStyle="1" w:styleId="DiapositivadettuloLTGliederung2">
    <w:name w:val="Diapositiva de título~LT~Gliederung 2"/>
    <w:basedOn w:val="DiapositivadettuloLTGliederung1"/>
    <w:qFormat/>
    <w:rsid w:val="009F0DAB"/>
    <w:pPr>
      <w:spacing w:before="227"/>
    </w:pPr>
    <w:rPr>
      <w:sz w:val="40"/>
    </w:rPr>
  </w:style>
  <w:style w:type="paragraph" w:customStyle="1" w:styleId="DiapositivadettuloLTGliederung3">
    <w:name w:val="Diapositiva de título~LT~Gliederung 3"/>
    <w:basedOn w:val="DiapositivadettuloLTGliederung2"/>
    <w:qFormat/>
    <w:rsid w:val="009F0DAB"/>
    <w:pPr>
      <w:spacing w:before="170"/>
    </w:pPr>
    <w:rPr>
      <w:sz w:val="36"/>
    </w:rPr>
  </w:style>
  <w:style w:type="paragraph" w:customStyle="1" w:styleId="DiapositivadettuloLTGliederung4">
    <w:name w:val="Diapositiva de título~LT~Gliederung 4"/>
    <w:basedOn w:val="DiapositivadettuloLTGliederung3"/>
    <w:qFormat/>
    <w:rsid w:val="009F0DAB"/>
    <w:pPr>
      <w:spacing w:before="113"/>
    </w:pPr>
  </w:style>
  <w:style w:type="paragraph" w:customStyle="1" w:styleId="DiapositivadettuloLTGliederung5">
    <w:name w:val="Diapositiva de título~LT~Gliederung 5"/>
    <w:basedOn w:val="DiapositivadettuloLTGliederung4"/>
    <w:qFormat/>
    <w:rsid w:val="009F0DAB"/>
    <w:pPr>
      <w:spacing w:before="57"/>
    </w:pPr>
    <w:rPr>
      <w:sz w:val="40"/>
    </w:rPr>
  </w:style>
  <w:style w:type="paragraph" w:customStyle="1" w:styleId="DiapositivadettuloLTGliederung6">
    <w:name w:val="Diapositiva de título~LT~Gliederung 6"/>
    <w:basedOn w:val="DiapositivadettuloLTGliederung5"/>
    <w:qFormat/>
    <w:rsid w:val="009F0DAB"/>
  </w:style>
  <w:style w:type="paragraph" w:customStyle="1" w:styleId="DiapositivadettuloLTGliederung7">
    <w:name w:val="Diapositiva de título~LT~Gliederung 7"/>
    <w:basedOn w:val="DiapositivadettuloLTGliederung6"/>
    <w:qFormat/>
    <w:rsid w:val="009F0DAB"/>
  </w:style>
  <w:style w:type="paragraph" w:customStyle="1" w:styleId="DiapositivadettuloLTGliederung8">
    <w:name w:val="Diapositiva de título~LT~Gliederung 8"/>
    <w:basedOn w:val="DiapositivadettuloLTGliederung7"/>
    <w:qFormat/>
    <w:rsid w:val="009F0DAB"/>
  </w:style>
  <w:style w:type="paragraph" w:customStyle="1" w:styleId="DiapositivadettuloLTGliederung9">
    <w:name w:val="Diapositiva de título~LT~Gliederung 9"/>
    <w:basedOn w:val="DiapositivadettuloLTGliederung8"/>
    <w:qFormat/>
    <w:rsid w:val="009F0DAB"/>
  </w:style>
  <w:style w:type="paragraph" w:customStyle="1" w:styleId="DiapositivadettuloLTTitel">
    <w:name w:val="Diapositiva de título~LT~Titel"/>
    <w:qFormat/>
    <w:rsid w:val="009F0DAB"/>
    <w:pPr>
      <w:overflowPunct w:val="0"/>
      <w:spacing w:line="200" w:lineRule="atLeast"/>
    </w:pPr>
    <w:rPr>
      <w:rFonts w:ascii="Lohit Devanagari" w:eastAsia="DejaVu Sans" w:hAnsi="Lohit Devanagari" w:cs="Liberation Sans"/>
      <w:color w:val="000000"/>
      <w:sz w:val="36"/>
      <w:szCs w:val="24"/>
    </w:rPr>
  </w:style>
  <w:style w:type="paragraph" w:customStyle="1" w:styleId="DiapositivadettuloLTUntertitel">
    <w:name w:val="Diapositiva de título~LT~Untertitel"/>
    <w:qFormat/>
    <w:rsid w:val="009F0DAB"/>
    <w:pPr>
      <w:overflowPunct w:val="0"/>
      <w:jc w:val="center"/>
    </w:pPr>
    <w:rPr>
      <w:rFonts w:ascii="Lohit Devanagari" w:eastAsia="DejaVu Sans" w:hAnsi="Lohit Devanagari" w:cs="Liberation Sans"/>
      <w:color w:val="000000"/>
      <w:sz w:val="64"/>
      <w:szCs w:val="24"/>
    </w:rPr>
  </w:style>
  <w:style w:type="paragraph" w:customStyle="1" w:styleId="DiapositivadettuloLTNotizen">
    <w:name w:val="Diapositiva de título~LT~Notizen"/>
    <w:qFormat/>
    <w:rsid w:val="009F0DAB"/>
    <w:pPr>
      <w:overflowPunct w:val="0"/>
      <w:ind w:left="340" w:hanging="340"/>
    </w:pPr>
    <w:rPr>
      <w:rFonts w:ascii="Lohit Devanagari" w:eastAsia="DejaVu Sans" w:hAnsi="Lohit Devanagari" w:cs="Liberation Sans"/>
      <w:color w:val="000000"/>
      <w:sz w:val="40"/>
      <w:szCs w:val="24"/>
    </w:rPr>
  </w:style>
  <w:style w:type="paragraph" w:customStyle="1" w:styleId="DiapositivadettuloLTHintergrundobjekte">
    <w:name w:val="Diapositiva de título~LT~Hintergrundobjekte"/>
    <w:qFormat/>
    <w:rsid w:val="009F0DAB"/>
    <w:pPr>
      <w:overflowPunct w:val="0"/>
    </w:pPr>
    <w:rPr>
      <w:rFonts w:ascii="Liberation Serif" w:eastAsia="DejaVu Sans" w:hAnsi="Liberation Serif" w:cs="Liberation Sans"/>
      <w:color w:val="00000A"/>
      <w:sz w:val="24"/>
      <w:szCs w:val="24"/>
    </w:rPr>
  </w:style>
  <w:style w:type="paragraph" w:customStyle="1" w:styleId="DiapositivadettuloLTHintergrund">
    <w:name w:val="Diapositiva de título~LT~Hintergrund"/>
    <w:qFormat/>
    <w:rsid w:val="009F0DAB"/>
    <w:pPr>
      <w:overflowPunct w:val="0"/>
    </w:pPr>
    <w:rPr>
      <w:rFonts w:ascii="Liberation Serif" w:eastAsia="DejaVu Sans" w:hAnsi="Liberation Serif" w:cs="Liberation Sans"/>
      <w:color w:val="00000A"/>
      <w:sz w:val="24"/>
      <w:szCs w:val="24"/>
    </w:rPr>
  </w:style>
  <w:style w:type="paragraph" w:customStyle="1" w:styleId="default">
    <w:name w:val="default"/>
    <w:qFormat/>
    <w:rsid w:val="009F0DAB"/>
    <w:pPr>
      <w:overflowPunct w:val="0"/>
      <w:spacing w:line="200" w:lineRule="atLeast"/>
    </w:pPr>
    <w:rPr>
      <w:rFonts w:ascii="Lohit Devanagari" w:eastAsia="DejaVu Sans" w:hAnsi="Lohit Devanagari" w:cs="Liberation Sans"/>
      <w:color w:val="000000"/>
      <w:sz w:val="36"/>
      <w:szCs w:val="24"/>
    </w:rPr>
  </w:style>
  <w:style w:type="paragraph" w:customStyle="1" w:styleId="gray1">
    <w:name w:val="gray1"/>
    <w:basedOn w:val="default"/>
    <w:qFormat/>
    <w:rsid w:val="009F0DAB"/>
  </w:style>
  <w:style w:type="paragraph" w:customStyle="1" w:styleId="gray2">
    <w:name w:val="gray2"/>
    <w:basedOn w:val="default"/>
    <w:qFormat/>
    <w:rsid w:val="009F0DAB"/>
  </w:style>
  <w:style w:type="paragraph" w:customStyle="1" w:styleId="gray3">
    <w:name w:val="gray3"/>
    <w:basedOn w:val="default"/>
    <w:qFormat/>
    <w:rsid w:val="009F0DAB"/>
  </w:style>
  <w:style w:type="paragraph" w:customStyle="1" w:styleId="bw1">
    <w:name w:val="bw1"/>
    <w:basedOn w:val="default"/>
    <w:qFormat/>
    <w:rsid w:val="009F0DAB"/>
  </w:style>
  <w:style w:type="paragraph" w:customStyle="1" w:styleId="bw2">
    <w:name w:val="bw2"/>
    <w:basedOn w:val="default"/>
    <w:qFormat/>
    <w:rsid w:val="009F0DAB"/>
  </w:style>
  <w:style w:type="paragraph" w:customStyle="1" w:styleId="bw3">
    <w:name w:val="bw3"/>
    <w:basedOn w:val="default"/>
    <w:qFormat/>
    <w:rsid w:val="009F0DAB"/>
  </w:style>
  <w:style w:type="paragraph" w:customStyle="1" w:styleId="orange1">
    <w:name w:val="orange1"/>
    <w:basedOn w:val="default"/>
    <w:qFormat/>
    <w:rsid w:val="009F0DAB"/>
  </w:style>
  <w:style w:type="paragraph" w:customStyle="1" w:styleId="orange2">
    <w:name w:val="orange2"/>
    <w:basedOn w:val="default"/>
    <w:qFormat/>
    <w:rsid w:val="009F0DAB"/>
  </w:style>
  <w:style w:type="paragraph" w:customStyle="1" w:styleId="orange3">
    <w:name w:val="orange3"/>
    <w:basedOn w:val="default"/>
    <w:qFormat/>
    <w:rsid w:val="009F0DAB"/>
  </w:style>
  <w:style w:type="paragraph" w:customStyle="1" w:styleId="turquoise1">
    <w:name w:val="turquoise1"/>
    <w:basedOn w:val="default"/>
    <w:qFormat/>
    <w:rsid w:val="009F0DAB"/>
  </w:style>
  <w:style w:type="paragraph" w:customStyle="1" w:styleId="turquoise2">
    <w:name w:val="turquoise2"/>
    <w:basedOn w:val="default"/>
    <w:qFormat/>
    <w:rsid w:val="009F0DAB"/>
  </w:style>
  <w:style w:type="paragraph" w:customStyle="1" w:styleId="turquoise3">
    <w:name w:val="turquoise3"/>
    <w:basedOn w:val="default"/>
    <w:qFormat/>
    <w:rsid w:val="009F0DAB"/>
  </w:style>
  <w:style w:type="paragraph" w:customStyle="1" w:styleId="blue1">
    <w:name w:val="blue1"/>
    <w:basedOn w:val="default"/>
    <w:qFormat/>
    <w:rsid w:val="009F0DAB"/>
  </w:style>
  <w:style w:type="paragraph" w:customStyle="1" w:styleId="blue2">
    <w:name w:val="blue2"/>
    <w:basedOn w:val="default"/>
    <w:qFormat/>
    <w:rsid w:val="009F0DAB"/>
  </w:style>
  <w:style w:type="paragraph" w:customStyle="1" w:styleId="blue3">
    <w:name w:val="blue3"/>
    <w:basedOn w:val="default"/>
    <w:qFormat/>
    <w:rsid w:val="009F0DAB"/>
  </w:style>
  <w:style w:type="paragraph" w:customStyle="1" w:styleId="sun1">
    <w:name w:val="sun1"/>
    <w:basedOn w:val="default"/>
    <w:qFormat/>
    <w:rsid w:val="009F0DAB"/>
  </w:style>
  <w:style w:type="paragraph" w:customStyle="1" w:styleId="sun2">
    <w:name w:val="sun2"/>
    <w:basedOn w:val="default"/>
    <w:qFormat/>
    <w:rsid w:val="009F0DAB"/>
  </w:style>
  <w:style w:type="paragraph" w:customStyle="1" w:styleId="sun3">
    <w:name w:val="sun3"/>
    <w:basedOn w:val="default"/>
    <w:qFormat/>
    <w:rsid w:val="009F0DAB"/>
  </w:style>
  <w:style w:type="paragraph" w:customStyle="1" w:styleId="earth1">
    <w:name w:val="earth1"/>
    <w:basedOn w:val="default"/>
    <w:qFormat/>
    <w:rsid w:val="009F0DAB"/>
  </w:style>
  <w:style w:type="paragraph" w:customStyle="1" w:styleId="earth2">
    <w:name w:val="earth2"/>
    <w:basedOn w:val="default"/>
    <w:qFormat/>
    <w:rsid w:val="009F0DAB"/>
  </w:style>
  <w:style w:type="paragraph" w:customStyle="1" w:styleId="earth3">
    <w:name w:val="earth3"/>
    <w:basedOn w:val="default"/>
    <w:qFormat/>
    <w:rsid w:val="009F0DAB"/>
  </w:style>
  <w:style w:type="paragraph" w:customStyle="1" w:styleId="green1">
    <w:name w:val="green1"/>
    <w:basedOn w:val="default"/>
    <w:qFormat/>
    <w:rsid w:val="009F0DAB"/>
  </w:style>
  <w:style w:type="paragraph" w:customStyle="1" w:styleId="green2">
    <w:name w:val="green2"/>
    <w:basedOn w:val="default"/>
    <w:qFormat/>
    <w:rsid w:val="009F0DAB"/>
  </w:style>
  <w:style w:type="paragraph" w:customStyle="1" w:styleId="green3">
    <w:name w:val="green3"/>
    <w:basedOn w:val="default"/>
    <w:qFormat/>
    <w:rsid w:val="009F0DAB"/>
  </w:style>
  <w:style w:type="paragraph" w:customStyle="1" w:styleId="seetang1">
    <w:name w:val="seetang1"/>
    <w:basedOn w:val="default"/>
    <w:qFormat/>
    <w:rsid w:val="009F0DAB"/>
  </w:style>
  <w:style w:type="paragraph" w:customStyle="1" w:styleId="seetang2">
    <w:name w:val="seetang2"/>
    <w:basedOn w:val="default"/>
    <w:qFormat/>
    <w:rsid w:val="009F0DAB"/>
  </w:style>
  <w:style w:type="paragraph" w:customStyle="1" w:styleId="seetang3">
    <w:name w:val="seetang3"/>
    <w:basedOn w:val="default"/>
    <w:qFormat/>
    <w:rsid w:val="009F0DAB"/>
  </w:style>
  <w:style w:type="paragraph" w:customStyle="1" w:styleId="lightblue1">
    <w:name w:val="lightblue1"/>
    <w:basedOn w:val="default"/>
    <w:qFormat/>
    <w:rsid w:val="009F0DAB"/>
  </w:style>
  <w:style w:type="paragraph" w:customStyle="1" w:styleId="lightblue2">
    <w:name w:val="lightblue2"/>
    <w:basedOn w:val="default"/>
    <w:qFormat/>
    <w:rsid w:val="009F0DAB"/>
  </w:style>
  <w:style w:type="paragraph" w:customStyle="1" w:styleId="lightblue3">
    <w:name w:val="lightblue3"/>
    <w:basedOn w:val="default"/>
    <w:qFormat/>
    <w:rsid w:val="009F0DAB"/>
  </w:style>
  <w:style w:type="paragraph" w:customStyle="1" w:styleId="yellow1">
    <w:name w:val="yellow1"/>
    <w:basedOn w:val="default"/>
    <w:qFormat/>
    <w:rsid w:val="009F0DAB"/>
  </w:style>
  <w:style w:type="paragraph" w:customStyle="1" w:styleId="yellow2">
    <w:name w:val="yellow2"/>
    <w:basedOn w:val="default"/>
    <w:qFormat/>
    <w:rsid w:val="009F0DAB"/>
  </w:style>
  <w:style w:type="paragraph" w:customStyle="1" w:styleId="yellow3">
    <w:name w:val="yellow3"/>
    <w:basedOn w:val="default"/>
    <w:qFormat/>
    <w:rsid w:val="009F0DAB"/>
  </w:style>
  <w:style w:type="paragraph" w:customStyle="1" w:styleId="Objetosdefondo">
    <w:name w:val="Objetos de fondo"/>
    <w:qFormat/>
    <w:rsid w:val="009F0DAB"/>
    <w:pPr>
      <w:overflowPunct w:val="0"/>
    </w:pPr>
    <w:rPr>
      <w:rFonts w:ascii="Liberation Serif" w:eastAsia="DejaVu Sans" w:hAnsi="Liberation Serif" w:cs="Liberation Sans"/>
      <w:color w:val="00000A"/>
      <w:sz w:val="24"/>
      <w:szCs w:val="24"/>
    </w:rPr>
  </w:style>
  <w:style w:type="paragraph" w:customStyle="1" w:styleId="Fondo">
    <w:name w:val="Fondo"/>
    <w:qFormat/>
    <w:rsid w:val="009F0DAB"/>
    <w:pPr>
      <w:overflowPunct w:val="0"/>
    </w:pPr>
    <w:rPr>
      <w:rFonts w:ascii="Liberation Serif" w:eastAsia="DejaVu Sans" w:hAnsi="Liberation Serif" w:cs="Liberation Sans"/>
      <w:color w:val="00000A"/>
      <w:sz w:val="24"/>
      <w:szCs w:val="24"/>
    </w:rPr>
  </w:style>
  <w:style w:type="paragraph" w:customStyle="1" w:styleId="Notas">
    <w:name w:val="Notas"/>
    <w:qFormat/>
    <w:rsid w:val="009F0DAB"/>
    <w:pPr>
      <w:overflowPunct w:val="0"/>
      <w:ind w:left="340" w:hanging="340"/>
    </w:pPr>
    <w:rPr>
      <w:rFonts w:ascii="Lohit Devanagari" w:eastAsia="DejaVu Sans" w:hAnsi="Lohit Devanagari" w:cs="Liberation Sans"/>
      <w:color w:val="000000"/>
      <w:sz w:val="40"/>
      <w:szCs w:val="24"/>
    </w:rPr>
  </w:style>
  <w:style w:type="paragraph" w:customStyle="1" w:styleId="Esquema1">
    <w:name w:val="Esquema 1"/>
    <w:qFormat/>
    <w:rsid w:val="009F0DAB"/>
    <w:pPr>
      <w:overflowPunct w:val="0"/>
      <w:spacing w:before="283" w:line="216" w:lineRule="auto"/>
    </w:pPr>
    <w:rPr>
      <w:rFonts w:ascii="Lohit Devanagari" w:eastAsia="DejaVu Sans" w:hAnsi="Lohit Devanagari" w:cs="Liberation Sans"/>
      <w:color w:val="000000"/>
      <w:sz w:val="56"/>
      <w:szCs w:val="24"/>
    </w:rPr>
  </w:style>
  <w:style w:type="paragraph" w:customStyle="1" w:styleId="Esquema2">
    <w:name w:val="Esquema 2"/>
    <w:basedOn w:val="Esquema1"/>
    <w:qFormat/>
    <w:rsid w:val="009F0DAB"/>
    <w:pPr>
      <w:spacing w:before="227"/>
    </w:pPr>
    <w:rPr>
      <w:sz w:val="40"/>
    </w:rPr>
  </w:style>
  <w:style w:type="paragraph" w:customStyle="1" w:styleId="Esquema3">
    <w:name w:val="Esquema 3"/>
    <w:basedOn w:val="Esquema2"/>
    <w:qFormat/>
    <w:rsid w:val="009F0DAB"/>
    <w:pPr>
      <w:spacing w:before="170"/>
    </w:pPr>
    <w:rPr>
      <w:sz w:val="36"/>
    </w:rPr>
  </w:style>
  <w:style w:type="paragraph" w:customStyle="1" w:styleId="Esquema4">
    <w:name w:val="Esquema 4"/>
    <w:basedOn w:val="Esquema3"/>
    <w:qFormat/>
    <w:rsid w:val="009F0DAB"/>
    <w:pPr>
      <w:spacing w:before="113"/>
    </w:pPr>
  </w:style>
  <w:style w:type="paragraph" w:customStyle="1" w:styleId="Esquema5">
    <w:name w:val="Esquema 5"/>
    <w:basedOn w:val="Esquema4"/>
    <w:qFormat/>
    <w:rsid w:val="009F0DAB"/>
    <w:pPr>
      <w:spacing w:before="57"/>
    </w:pPr>
    <w:rPr>
      <w:sz w:val="40"/>
    </w:rPr>
  </w:style>
  <w:style w:type="paragraph" w:customStyle="1" w:styleId="Esquema6">
    <w:name w:val="Esquema 6"/>
    <w:basedOn w:val="Esquema5"/>
    <w:qFormat/>
    <w:rsid w:val="009F0DAB"/>
  </w:style>
  <w:style w:type="paragraph" w:customStyle="1" w:styleId="Esquema7">
    <w:name w:val="Esquema 7"/>
    <w:basedOn w:val="Esquema6"/>
    <w:qFormat/>
    <w:rsid w:val="009F0DAB"/>
  </w:style>
  <w:style w:type="paragraph" w:customStyle="1" w:styleId="Esquema8">
    <w:name w:val="Esquema 8"/>
    <w:basedOn w:val="Esquema7"/>
    <w:qFormat/>
    <w:rsid w:val="009F0DAB"/>
  </w:style>
  <w:style w:type="paragraph" w:customStyle="1" w:styleId="Esquema9">
    <w:name w:val="Esquema 9"/>
    <w:basedOn w:val="Esquema8"/>
    <w:qFormat/>
    <w:rsid w:val="009F0DAB"/>
  </w:style>
  <w:style w:type="paragraph" w:customStyle="1" w:styleId="TtuloyobjetosLTGliederung1">
    <w:name w:val="Título y objetos~LT~Gliederung 1"/>
    <w:qFormat/>
    <w:rsid w:val="009F0DAB"/>
    <w:pPr>
      <w:overflowPunct w:val="0"/>
      <w:spacing w:before="283" w:line="216" w:lineRule="auto"/>
    </w:pPr>
    <w:rPr>
      <w:rFonts w:ascii="Lohit Devanagari" w:eastAsia="DejaVu Sans" w:hAnsi="Lohit Devanagari" w:cs="Liberation Sans"/>
      <w:color w:val="000000"/>
      <w:sz w:val="56"/>
      <w:szCs w:val="24"/>
    </w:rPr>
  </w:style>
  <w:style w:type="paragraph" w:customStyle="1" w:styleId="TtuloyobjetosLTGliederung2">
    <w:name w:val="Título y objetos~LT~Gliederung 2"/>
    <w:basedOn w:val="TtuloyobjetosLTGliederung1"/>
    <w:qFormat/>
    <w:rsid w:val="009F0DAB"/>
    <w:pPr>
      <w:spacing w:before="227"/>
    </w:pPr>
    <w:rPr>
      <w:sz w:val="40"/>
    </w:rPr>
  </w:style>
  <w:style w:type="paragraph" w:customStyle="1" w:styleId="TtuloyobjetosLTGliederung3">
    <w:name w:val="Título y objetos~LT~Gliederung 3"/>
    <w:basedOn w:val="TtuloyobjetosLTGliederung2"/>
    <w:qFormat/>
    <w:rsid w:val="009F0DAB"/>
    <w:pPr>
      <w:spacing w:before="170"/>
    </w:pPr>
    <w:rPr>
      <w:sz w:val="36"/>
    </w:rPr>
  </w:style>
  <w:style w:type="paragraph" w:customStyle="1" w:styleId="TtuloyobjetosLTGliederung4">
    <w:name w:val="Título y objetos~LT~Gliederung 4"/>
    <w:basedOn w:val="TtuloyobjetosLTGliederung3"/>
    <w:qFormat/>
    <w:rsid w:val="009F0DAB"/>
    <w:pPr>
      <w:spacing w:before="113"/>
    </w:pPr>
  </w:style>
  <w:style w:type="paragraph" w:customStyle="1" w:styleId="TtuloyobjetosLTGliederung5">
    <w:name w:val="Título y objetos~LT~Gliederung 5"/>
    <w:basedOn w:val="TtuloyobjetosLTGliederung4"/>
    <w:qFormat/>
    <w:rsid w:val="009F0DAB"/>
    <w:pPr>
      <w:spacing w:before="57"/>
    </w:pPr>
    <w:rPr>
      <w:sz w:val="40"/>
    </w:rPr>
  </w:style>
  <w:style w:type="paragraph" w:customStyle="1" w:styleId="TtuloyobjetosLTGliederung6">
    <w:name w:val="Título y objetos~LT~Gliederung 6"/>
    <w:basedOn w:val="TtuloyobjetosLTGliederung5"/>
    <w:qFormat/>
    <w:rsid w:val="009F0DAB"/>
  </w:style>
  <w:style w:type="paragraph" w:customStyle="1" w:styleId="TtuloyobjetosLTGliederung7">
    <w:name w:val="Título y objetos~LT~Gliederung 7"/>
    <w:basedOn w:val="TtuloyobjetosLTGliederung6"/>
    <w:qFormat/>
    <w:rsid w:val="009F0DAB"/>
  </w:style>
  <w:style w:type="paragraph" w:customStyle="1" w:styleId="TtuloyobjetosLTGliederung8">
    <w:name w:val="Título y objetos~LT~Gliederung 8"/>
    <w:basedOn w:val="TtuloyobjetosLTGliederung7"/>
    <w:qFormat/>
    <w:rsid w:val="009F0DAB"/>
  </w:style>
  <w:style w:type="paragraph" w:customStyle="1" w:styleId="TtuloyobjetosLTGliederung9">
    <w:name w:val="Título y objetos~LT~Gliederung 9"/>
    <w:basedOn w:val="TtuloyobjetosLTGliederung8"/>
    <w:qFormat/>
    <w:rsid w:val="009F0DAB"/>
  </w:style>
  <w:style w:type="paragraph" w:customStyle="1" w:styleId="TtuloyobjetosLTTitel">
    <w:name w:val="Título y objetos~LT~Titel"/>
    <w:qFormat/>
    <w:rsid w:val="009F0DAB"/>
    <w:pPr>
      <w:overflowPunct w:val="0"/>
      <w:spacing w:line="200" w:lineRule="atLeast"/>
    </w:pPr>
    <w:rPr>
      <w:rFonts w:ascii="Lohit Devanagari" w:eastAsia="DejaVu Sans" w:hAnsi="Lohit Devanagari" w:cs="Liberation Sans"/>
      <w:color w:val="000000"/>
      <w:sz w:val="36"/>
      <w:szCs w:val="24"/>
    </w:rPr>
  </w:style>
  <w:style w:type="paragraph" w:customStyle="1" w:styleId="TtuloyobjetosLTUntertitel">
    <w:name w:val="Título y objetos~LT~Untertitel"/>
    <w:qFormat/>
    <w:rsid w:val="009F0DAB"/>
    <w:pPr>
      <w:overflowPunct w:val="0"/>
      <w:jc w:val="center"/>
    </w:pPr>
    <w:rPr>
      <w:rFonts w:ascii="Lohit Devanagari" w:eastAsia="DejaVu Sans" w:hAnsi="Lohit Devanagari" w:cs="Liberation Sans"/>
      <w:color w:val="000000"/>
      <w:sz w:val="64"/>
      <w:szCs w:val="24"/>
    </w:rPr>
  </w:style>
  <w:style w:type="paragraph" w:customStyle="1" w:styleId="TtuloyobjetosLTNotizen">
    <w:name w:val="Título y objetos~LT~Notizen"/>
    <w:qFormat/>
    <w:rsid w:val="009F0DAB"/>
    <w:pPr>
      <w:overflowPunct w:val="0"/>
      <w:ind w:left="340" w:hanging="340"/>
    </w:pPr>
    <w:rPr>
      <w:rFonts w:ascii="Lohit Devanagari" w:eastAsia="DejaVu Sans" w:hAnsi="Lohit Devanagari" w:cs="Liberation Sans"/>
      <w:color w:val="000000"/>
      <w:sz w:val="40"/>
      <w:szCs w:val="24"/>
    </w:rPr>
  </w:style>
  <w:style w:type="paragraph" w:customStyle="1" w:styleId="TtuloyobjetosLTHintergrundobjekte">
    <w:name w:val="Título y objetos~LT~Hintergrundobjekte"/>
    <w:qFormat/>
    <w:rsid w:val="009F0DAB"/>
    <w:pPr>
      <w:overflowPunct w:val="0"/>
    </w:pPr>
    <w:rPr>
      <w:rFonts w:ascii="Liberation Serif" w:eastAsia="DejaVu Sans" w:hAnsi="Liberation Serif" w:cs="Liberation Sans"/>
      <w:color w:val="00000A"/>
      <w:sz w:val="24"/>
      <w:szCs w:val="24"/>
    </w:rPr>
  </w:style>
  <w:style w:type="paragraph" w:customStyle="1" w:styleId="TtuloyobjetosLTHintergrund">
    <w:name w:val="Título y objetos~LT~Hintergrund"/>
    <w:qFormat/>
    <w:rsid w:val="009F0DAB"/>
    <w:pPr>
      <w:overflowPunct w:val="0"/>
    </w:pPr>
    <w:rPr>
      <w:rFonts w:ascii="Liberation Serif" w:eastAsia="DejaVu Sans" w:hAnsi="Liberation Serif" w:cs="Liberation Sans"/>
      <w:color w:val="00000A"/>
      <w:sz w:val="24"/>
      <w:szCs w:val="24"/>
    </w:rPr>
  </w:style>
  <w:style w:type="paragraph" w:styleId="Subttulo">
    <w:name w:val="Subtitle"/>
    <w:basedOn w:val="Normal"/>
    <w:next w:val="Normal"/>
    <w:uiPriority w:val="11"/>
    <w:qFormat/>
    <w:rsid w:val="009F0DAB"/>
    <w:pPr>
      <w:keepNext/>
      <w:keepLines/>
      <w:spacing w:before="360" w:after="80"/>
    </w:pPr>
    <w:rPr>
      <w:rFonts w:ascii="Georgia" w:eastAsia="Georgia" w:hAnsi="Georgia" w:cs="Georgia"/>
      <w:i/>
      <w:color w:val="666666"/>
      <w:sz w:val="48"/>
      <w:szCs w:val="48"/>
    </w:rPr>
  </w:style>
  <w:style w:type="paragraph" w:styleId="Textonotapie">
    <w:name w:val="footnote text"/>
    <w:basedOn w:val="Normal"/>
    <w:qFormat/>
    <w:rsid w:val="009F0DAB"/>
    <w:pPr>
      <w:spacing w:after="0" w:line="240" w:lineRule="auto"/>
    </w:pPr>
    <w:rPr>
      <w:sz w:val="20"/>
      <w:szCs w:val="20"/>
    </w:rPr>
  </w:style>
  <w:style w:type="paragraph" w:customStyle="1" w:styleId="Contenidodelatabla">
    <w:name w:val="Contenido de la tabla"/>
    <w:basedOn w:val="Normal"/>
    <w:qFormat/>
    <w:rsid w:val="009F0DAB"/>
  </w:style>
  <w:style w:type="table" w:styleId="Tablaconcuadrcula">
    <w:name w:val="Table Grid"/>
    <w:basedOn w:val="Tablanormal"/>
    <w:rsid w:val="00F505EF"/>
    <w:rPr>
      <w:rFonts w:cs="Times New Roman"/>
      <w:szCs w:val="20"/>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A26DF"/>
    <w:rPr>
      <w:color w:val="0563C1" w:themeColor="hyperlink"/>
      <w:u w:val="single"/>
    </w:rPr>
  </w:style>
  <w:style w:type="character" w:customStyle="1" w:styleId="Mencinsinresolver1">
    <w:name w:val="Mención sin resolver1"/>
    <w:basedOn w:val="Fuentedeprrafopredeter"/>
    <w:uiPriority w:val="99"/>
    <w:semiHidden/>
    <w:unhideWhenUsed/>
    <w:rsid w:val="00BA26DF"/>
    <w:rPr>
      <w:color w:val="605E5C"/>
      <w:shd w:val="clear" w:color="auto" w:fill="E1DFDD"/>
    </w:rPr>
  </w:style>
  <w:style w:type="table" w:customStyle="1" w:styleId="Tablaconcuadrcula2-nfasis11">
    <w:name w:val="Tabla con cuadrícula 2 - Énfasis 11"/>
    <w:basedOn w:val="Tablanormal"/>
    <w:uiPriority w:val="47"/>
    <w:rsid w:val="00BE0819"/>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concuadrcula2-nfasis21">
    <w:name w:val="Tabla con cuadrícula 2 - Énfasis 21"/>
    <w:basedOn w:val="Tablanormal"/>
    <w:uiPriority w:val="47"/>
    <w:rsid w:val="00BE0819"/>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aconcuadrcula2-nfasis31">
    <w:name w:val="Tabla con cuadrícula 2 - Énfasis 31"/>
    <w:basedOn w:val="Tablanormal"/>
    <w:uiPriority w:val="47"/>
    <w:rsid w:val="00BE0819"/>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cuadrcula2-nfasis41">
    <w:name w:val="Tabla con cuadrícula 2 - Énfasis 41"/>
    <w:basedOn w:val="Tablanormal"/>
    <w:uiPriority w:val="47"/>
    <w:rsid w:val="00BE0819"/>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aconcuadrcula1clara-nfasis61">
    <w:name w:val="Tabla con cuadrícula 1 clara - Énfasis 61"/>
    <w:basedOn w:val="Tablanormal"/>
    <w:uiPriority w:val="46"/>
    <w:rsid w:val="00BE0819"/>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Tablaconcuadrcula1clara-nfasis41">
    <w:name w:val="Tabla con cuadrícula 1 clara - Énfasis 41"/>
    <w:basedOn w:val="Tablanormal"/>
    <w:uiPriority w:val="46"/>
    <w:rsid w:val="00BE081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Tablaconcuadrcula1clara-nfasis51">
    <w:name w:val="Tabla con cuadrícula 1 clara - Énfasis 51"/>
    <w:basedOn w:val="Tablanormal"/>
    <w:uiPriority w:val="46"/>
    <w:rsid w:val="00BE0819"/>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aconcuadrcula3-nfasis61">
    <w:name w:val="Tabla con cuadrícula 3 - Énfasis 61"/>
    <w:basedOn w:val="Tablanormal"/>
    <w:uiPriority w:val="48"/>
    <w:rsid w:val="00BE08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Tabladecuadrcula41">
    <w:name w:val="Tabla de cuadrícula 41"/>
    <w:basedOn w:val="Tablanormal"/>
    <w:uiPriority w:val="49"/>
    <w:rsid w:val="00BE08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5oscura1">
    <w:name w:val="Tabla con cuadrícula 5 oscura1"/>
    <w:basedOn w:val="Tablanormal"/>
    <w:uiPriority w:val="50"/>
    <w:rsid w:val="00BE08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aconcuadrcula4-nfasis61">
    <w:name w:val="Tabla con cuadrícula 4 - Énfasis 61"/>
    <w:basedOn w:val="Tablanormal"/>
    <w:uiPriority w:val="49"/>
    <w:rsid w:val="00BE08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Revisin">
    <w:name w:val="Revision"/>
    <w:hidden/>
    <w:uiPriority w:val="99"/>
    <w:semiHidden/>
    <w:rsid w:val="00633153"/>
    <w:rPr>
      <w:color w:val="00000A"/>
      <w:sz w:val="22"/>
    </w:rPr>
  </w:style>
  <w:style w:type="paragraph" w:customStyle="1" w:styleId="Default0">
    <w:name w:val="Default"/>
    <w:rsid w:val="00AA01FC"/>
    <w:pPr>
      <w:autoSpaceDE w:val="0"/>
      <w:autoSpaceDN w:val="0"/>
      <w:adjustRightInd w:val="0"/>
    </w:pPr>
    <w:rPr>
      <w:rFonts w:ascii="Times New Roman" w:hAnsi="Times New Roman" w:cs="Times New Roman"/>
      <w:color w:val="000000"/>
      <w:sz w:val="24"/>
      <w:szCs w:val="24"/>
    </w:rPr>
  </w:style>
  <w:style w:type="character" w:styleId="Nmerodepgina">
    <w:name w:val="page number"/>
    <w:basedOn w:val="Fuentedeprrafopredeter"/>
    <w:uiPriority w:val="99"/>
    <w:semiHidden/>
    <w:unhideWhenUsed/>
    <w:rsid w:val="00046206"/>
  </w:style>
  <w:style w:type="paragraph" w:styleId="TDC4">
    <w:name w:val="toc 4"/>
    <w:basedOn w:val="Normal"/>
    <w:next w:val="Normal"/>
    <w:autoRedefine/>
    <w:uiPriority w:val="39"/>
    <w:unhideWhenUsed/>
    <w:rsid w:val="00B76F7E"/>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B76F7E"/>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B76F7E"/>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B76F7E"/>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B76F7E"/>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B76F7E"/>
    <w:pPr>
      <w:spacing w:after="0"/>
      <w:ind w:left="1760"/>
    </w:pPr>
    <w:rPr>
      <w:rFonts w:asciiTheme="minorHAnsi" w:hAnsiTheme="minorHAnsi"/>
      <w:sz w:val="18"/>
      <w:szCs w:val="18"/>
    </w:rPr>
  </w:style>
  <w:style w:type="character" w:customStyle="1" w:styleId="gsct1">
    <w:name w:val="gs_ct1"/>
    <w:basedOn w:val="Fuentedeprrafopredeter"/>
    <w:rsid w:val="00A82B95"/>
  </w:style>
  <w:style w:type="character" w:styleId="Textodelmarcadordeposicin">
    <w:name w:val="Placeholder Text"/>
    <w:basedOn w:val="Fuentedeprrafopredeter"/>
    <w:uiPriority w:val="99"/>
    <w:semiHidden/>
    <w:rsid w:val="00AF40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414">
      <w:bodyDiv w:val="1"/>
      <w:marLeft w:val="0"/>
      <w:marRight w:val="0"/>
      <w:marTop w:val="0"/>
      <w:marBottom w:val="0"/>
      <w:divBdr>
        <w:top w:val="none" w:sz="0" w:space="0" w:color="auto"/>
        <w:left w:val="none" w:sz="0" w:space="0" w:color="auto"/>
        <w:bottom w:val="none" w:sz="0" w:space="0" w:color="auto"/>
        <w:right w:val="none" w:sz="0" w:space="0" w:color="auto"/>
      </w:divBdr>
    </w:div>
    <w:div w:id="11954559">
      <w:bodyDiv w:val="1"/>
      <w:marLeft w:val="0"/>
      <w:marRight w:val="0"/>
      <w:marTop w:val="0"/>
      <w:marBottom w:val="0"/>
      <w:divBdr>
        <w:top w:val="none" w:sz="0" w:space="0" w:color="auto"/>
        <w:left w:val="none" w:sz="0" w:space="0" w:color="auto"/>
        <w:bottom w:val="none" w:sz="0" w:space="0" w:color="auto"/>
        <w:right w:val="none" w:sz="0" w:space="0" w:color="auto"/>
      </w:divBdr>
    </w:div>
    <w:div w:id="43917950">
      <w:bodyDiv w:val="1"/>
      <w:marLeft w:val="0"/>
      <w:marRight w:val="0"/>
      <w:marTop w:val="0"/>
      <w:marBottom w:val="0"/>
      <w:divBdr>
        <w:top w:val="none" w:sz="0" w:space="0" w:color="auto"/>
        <w:left w:val="none" w:sz="0" w:space="0" w:color="auto"/>
        <w:bottom w:val="none" w:sz="0" w:space="0" w:color="auto"/>
        <w:right w:val="none" w:sz="0" w:space="0" w:color="auto"/>
      </w:divBdr>
    </w:div>
    <w:div w:id="56786104">
      <w:bodyDiv w:val="1"/>
      <w:marLeft w:val="0"/>
      <w:marRight w:val="0"/>
      <w:marTop w:val="0"/>
      <w:marBottom w:val="0"/>
      <w:divBdr>
        <w:top w:val="none" w:sz="0" w:space="0" w:color="auto"/>
        <w:left w:val="none" w:sz="0" w:space="0" w:color="auto"/>
        <w:bottom w:val="none" w:sz="0" w:space="0" w:color="auto"/>
        <w:right w:val="none" w:sz="0" w:space="0" w:color="auto"/>
      </w:divBdr>
    </w:div>
    <w:div w:id="60949520">
      <w:bodyDiv w:val="1"/>
      <w:marLeft w:val="0"/>
      <w:marRight w:val="0"/>
      <w:marTop w:val="0"/>
      <w:marBottom w:val="0"/>
      <w:divBdr>
        <w:top w:val="none" w:sz="0" w:space="0" w:color="auto"/>
        <w:left w:val="none" w:sz="0" w:space="0" w:color="auto"/>
        <w:bottom w:val="none" w:sz="0" w:space="0" w:color="auto"/>
        <w:right w:val="none" w:sz="0" w:space="0" w:color="auto"/>
      </w:divBdr>
    </w:div>
    <w:div w:id="77098306">
      <w:bodyDiv w:val="1"/>
      <w:marLeft w:val="0"/>
      <w:marRight w:val="0"/>
      <w:marTop w:val="0"/>
      <w:marBottom w:val="0"/>
      <w:divBdr>
        <w:top w:val="none" w:sz="0" w:space="0" w:color="auto"/>
        <w:left w:val="none" w:sz="0" w:space="0" w:color="auto"/>
        <w:bottom w:val="none" w:sz="0" w:space="0" w:color="auto"/>
        <w:right w:val="none" w:sz="0" w:space="0" w:color="auto"/>
      </w:divBdr>
    </w:div>
    <w:div w:id="99302308">
      <w:bodyDiv w:val="1"/>
      <w:marLeft w:val="0"/>
      <w:marRight w:val="0"/>
      <w:marTop w:val="0"/>
      <w:marBottom w:val="0"/>
      <w:divBdr>
        <w:top w:val="none" w:sz="0" w:space="0" w:color="auto"/>
        <w:left w:val="none" w:sz="0" w:space="0" w:color="auto"/>
        <w:bottom w:val="none" w:sz="0" w:space="0" w:color="auto"/>
        <w:right w:val="none" w:sz="0" w:space="0" w:color="auto"/>
      </w:divBdr>
    </w:div>
    <w:div w:id="158810385">
      <w:bodyDiv w:val="1"/>
      <w:marLeft w:val="0"/>
      <w:marRight w:val="0"/>
      <w:marTop w:val="0"/>
      <w:marBottom w:val="0"/>
      <w:divBdr>
        <w:top w:val="none" w:sz="0" w:space="0" w:color="auto"/>
        <w:left w:val="none" w:sz="0" w:space="0" w:color="auto"/>
        <w:bottom w:val="none" w:sz="0" w:space="0" w:color="auto"/>
        <w:right w:val="none" w:sz="0" w:space="0" w:color="auto"/>
      </w:divBdr>
      <w:divsChild>
        <w:div w:id="820922056">
          <w:marLeft w:val="480"/>
          <w:marRight w:val="0"/>
          <w:marTop w:val="0"/>
          <w:marBottom w:val="0"/>
          <w:divBdr>
            <w:top w:val="none" w:sz="0" w:space="0" w:color="auto"/>
            <w:left w:val="none" w:sz="0" w:space="0" w:color="auto"/>
            <w:bottom w:val="none" w:sz="0" w:space="0" w:color="auto"/>
            <w:right w:val="none" w:sz="0" w:space="0" w:color="auto"/>
          </w:divBdr>
        </w:div>
        <w:div w:id="231812447">
          <w:marLeft w:val="480"/>
          <w:marRight w:val="0"/>
          <w:marTop w:val="0"/>
          <w:marBottom w:val="0"/>
          <w:divBdr>
            <w:top w:val="none" w:sz="0" w:space="0" w:color="auto"/>
            <w:left w:val="none" w:sz="0" w:space="0" w:color="auto"/>
            <w:bottom w:val="none" w:sz="0" w:space="0" w:color="auto"/>
            <w:right w:val="none" w:sz="0" w:space="0" w:color="auto"/>
          </w:divBdr>
        </w:div>
        <w:div w:id="859585041">
          <w:marLeft w:val="480"/>
          <w:marRight w:val="0"/>
          <w:marTop w:val="0"/>
          <w:marBottom w:val="0"/>
          <w:divBdr>
            <w:top w:val="none" w:sz="0" w:space="0" w:color="auto"/>
            <w:left w:val="none" w:sz="0" w:space="0" w:color="auto"/>
            <w:bottom w:val="none" w:sz="0" w:space="0" w:color="auto"/>
            <w:right w:val="none" w:sz="0" w:space="0" w:color="auto"/>
          </w:divBdr>
        </w:div>
        <w:div w:id="945578918">
          <w:marLeft w:val="480"/>
          <w:marRight w:val="0"/>
          <w:marTop w:val="0"/>
          <w:marBottom w:val="0"/>
          <w:divBdr>
            <w:top w:val="none" w:sz="0" w:space="0" w:color="auto"/>
            <w:left w:val="none" w:sz="0" w:space="0" w:color="auto"/>
            <w:bottom w:val="none" w:sz="0" w:space="0" w:color="auto"/>
            <w:right w:val="none" w:sz="0" w:space="0" w:color="auto"/>
          </w:divBdr>
        </w:div>
        <w:div w:id="1851724297">
          <w:marLeft w:val="480"/>
          <w:marRight w:val="0"/>
          <w:marTop w:val="0"/>
          <w:marBottom w:val="0"/>
          <w:divBdr>
            <w:top w:val="none" w:sz="0" w:space="0" w:color="auto"/>
            <w:left w:val="none" w:sz="0" w:space="0" w:color="auto"/>
            <w:bottom w:val="none" w:sz="0" w:space="0" w:color="auto"/>
            <w:right w:val="none" w:sz="0" w:space="0" w:color="auto"/>
          </w:divBdr>
        </w:div>
        <w:div w:id="1908488412">
          <w:marLeft w:val="480"/>
          <w:marRight w:val="0"/>
          <w:marTop w:val="0"/>
          <w:marBottom w:val="0"/>
          <w:divBdr>
            <w:top w:val="none" w:sz="0" w:space="0" w:color="auto"/>
            <w:left w:val="none" w:sz="0" w:space="0" w:color="auto"/>
            <w:bottom w:val="none" w:sz="0" w:space="0" w:color="auto"/>
            <w:right w:val="none" w:sz="0" w:space="0" w:color="auto"/>
          </w:divBdr>
        </w:div>
        <w:div w:id="1626615730">
          <w:marLeft w:val="480"/>
          <w:marRight w:val="0"/>
          <w:marTop w:val="0"/>
          <w:marBottom w:val="0"/>
          <w:divBdr>
            <w:top w:val="none" w:sz="0" w:space="0" w:color="auto"/>
            <w:left w:val="none" w:sz="0" w:space="0" w:color="auto"/>
            <w:bottom w:val="none" w:sz="0" w:space="0" w:color="auto"/>
            <w:right w:val="none" w:sz="0" w:space="0" w:color="auto"/>
          </w:divBdr>
        </w:div>
        <w:div w:id="1631938178">
          <w:marLeft w:val="480"/>
          <w:marRight w:val="0"/>
          <w:marTop w:val="0"/>
          <w:marBottom w:val="0"/>
          <w:divBdr>
            <w:top w:val="none" w:sz="0" w:space="0" w:color="auto"/>
            <w:left w:val="none" w:sz="0" w:space="0" w:color="auto"/>
            <w:bottom w:val="none" w:sz="0" w:space="0" w:color="auto"/>
            <w:right w:val="none" w:sz="0" w:space="0" w:color="auto"/>
          </w:divBdr>
        </w:div>
        <w:div w:id="1027296126">
          <w:marLeft w:val="480"/>
          <w:marRight w:val="0"/>
          <w:marTop w:val="0"/>
          <w:marBottom w:val="0"/>
          <w:divBdr>
            <w:top w:val="none" w:sz="0" w:space="0" w:color="auto"/>
            <w:left w:val="none" w:sz="0" w:space="0" w:color="auto"/>
            <w:bottom w:val="none" w:sz="0" w:space="0" w:color="auto"/>
            <w:right w:val="none" w:sz="0" w:space="0" w:color="auto"/>
          </w:divBdr>
        </w:div>
        <w:div w:id="1193417483">
          <w:marLeft w:val="480"/>
          <w:marRight w:val="0"/>
          <w:marTop w:val="0"/>
          <w:marBottom w:val="0"/>
          <w:divBdr>
            <w:top w:val="none" w:sz="0" w:space="0" w:color="auto"/>
            <w:left w:val="none" w:sz="0" w:space="0" w:color="auto"/>
            <w:bottom w:val="none" w:sz="0" w:space="0" w:color="auto"/>
            <w:right w:val="none" w:sz="0" w:space="0" w:color="auto"/>
          </w:divBdr>
        </w:div>
        <w:div w:id="151993949">
          <w:marLeft w:val="480"/>
          <w:marRight w:val="0"/>
          <w:marTop w:val="0"/>
          <w:marBottom w:val="0"/>
          <w:divBdr>
            <w:top w:val="none" w:sz="0" w:space="0" w:color="auto"/>
            <w:left w:val="none" w:sz="0" w:space="0" w:color="auto"/>
            <w:bottom w:val="none" w:sz="0" w:space="0" w:color="auto"/>
            <w:right w:val="none" w:sz="0" w:space="0" w:color="auto"/>
          </w:divBdr>
        </w:div>
        <w:div w:id="301666132">
          <w:marLeft w:val="480"/>
          <w:marRight w:val="0"/>
          <w:marTop w:val="0"/>
          <w:marBottom w:val="0"/>
          <w:divBdr>
            <w:top w:val="none" w:sz="0" w:space="0" w:color="auto"/>
            <w:left w:val="none" w:sz="0" w:space="0" w:color="auto"/>
            <w:bottom w:val="none" w:sz="0" w:space="0" w:color="auto"/>
            <w:right w:val="none" w:sz="0" w:space="0" w:color="auto"/>
          </w:divBdr>
        </w:div>
        <w:div w:id="454107143">
          <w:marLeft w:val="480"/>
          <w:marRight w:val="0"/>
          <w:marTop w:val="0"/>
          <w:marBottom w:val="0"/>
          <w:divBdr>
            <w:top w:val="none" w:sz="0" w:space="0" w:color="auto"/>
            <w:left w:val="none" w:sz="0" w:space="0" w:color="auto"/>
            <w:bottom w:val="none" w:sz="0" w:space="0" w:color="auto"/>
            <w:right w:val="none" w:sz="0" w:space="0" w:color="auto"/>
          </w:divBdr>
        </w:div>
        <w:div w:id="1106388679">
          <w:marLeft w:val="480"/>
          <w:marRight w:val="0"/>
          <w:marTop w:val="0"/>
          <w:marBottom w:val="0"/>
          <w:divBdr>
            <w:top w:val="none" w:sz="0" w:space="0" w:color="auto"/>
            <w:left w:val="none" w:sz="0" w:space="0" w:color="auto"/>
            <w:bottom w:val="none" w:sz="0" w:space="0" w:color="auto"/>
            <w:right w:val="none" w:sz="0" w:space="0" w:color="auto"/>
          </w:divBdr>
        </w:div>
        <w:div w:id="819230830">
          <w:marLeft w:val="480"/>
          <w:marRight w:val="0"/>
          <w:marTop w:val="0"/>
          <w:marBottom w:val="0"/>
          <w:divBdr>
            <w:top w:val="none" w:sz="0" w:space="0" w:color="auto"/>
            <w:left w:val="none" w:sz="0" w:space="0" w:color="auto"/>
            <w:bottom w:val="none" w:sz="0" w:space="0" w:color="auto"/>
            <w:right w:val="none" w:sz="0" w:space="0" w:color="auto"/>
          </w:divBdr>
        </w:div>
        <w:div w:id="902107284">
          <w:marLeft w:val="480"/>
          <w:marRight w:val="0"/>
          <w:marTop w:val="0"/>
          <w:marBottom w:val="0"/>
          <w:divBdr>
            <w:top w:val="none" w:sz="0" w:space="0" w:color="auto"/>
            <w:left w:val="none" w:sz="0" w:space="0" w:color="auto"/>
            <w:bottom w:val="none" w:sz="0" w:space="0" w:color="auto"/>
            <w:right w:val="none" w:sz="0" w:space="0" w:color="auto"/>
          </w:divBdr>
        </w:div>
        <w:div w:id="2099474561">
          <w:marLeft w:val="480"/>
          <w:marRight w:val="0"/>
          <w:marTop w:val="0"/>
          <w:marBottom w:val="0"/>
          <w:divBdr>
            <w:top w:val="none" w:sz="0" w:space="0" w:color="auto"/>
            <w:left w:val="none" w:sz="0" w:space="0" w:color="auto"/>
            <w:bottom w:val="none" w:sz="0" w:space="0" w:color="auto"/>
            <w:right w:val="none" w:sz="0" w:space="0" w:color="auto"/>
          </w:divBdr>
        </w:div>
        <w:div w:id="1071319303">
          <w:marLeft w:val="480"/>
          <w:marRight w:val="0"/>
          <w:marTop w:val="0"/>
          <w:marBottom w:val="0"/>
          <w:divBdr>
            <w:top w:val="none" w:sz="0" w:space="0" w:color="auto"/>
            <w:left w:val="none" w:sz="0" w:space="0" w:color="auto"/>
            <w:bottom w:val="none" w:sz="0" w:space="0" w:color="auto"/>
            <w:right w:val="none" w:sz="0" w:space="0" w:color="auto"/>
          </w:divBdr>
        </w:div>
        <w:div w:id="1864436222">
          <w:marLeft w:val="480"/>
          <w:marRight w:val="0"/>
          <w:marTop w:val="0"/>
          <w:marBottom w:val="0"/>
          <w:divBdr>
            <w:top w:val="none" w:sz="0" w:space="0" w:color="auto"/>
            <w:left w:val="none" w:sz="0" w:space="0" w:color="auto"/>
            <w:bottom w:val="none" w:sz="0" w:space="0" w:color="auto"/>
            <w:right w:val="none" w:sz="0" w:space="0" w:color="auto"/>
          </w:divBdr>
        </w:div>
        <w:div w:id="1356351104">
          <w:marLeft w:val="480"/>
          <w:marRight w:val="0"/>
          <w:marTop w:val="0"/>
          <w:marBottom w:val="0"/>
          <w:divBdr>
            <w:top w:val="none" w:sz="0" w:space="0" w:color="auto"/>
            <w:left w:val="none" w:sz="0" w:space="0" w:color="auto"/>
            <w:bottom w:val="none" w:sz="0" w:space="0" w:color="auto"/>
            <w:right w:val="none" w:sz="0" w:space="0" w:color="auto"/>
          </w:divBdr>
        </w:div>
        <w:div w:id="877592767">
          <w:marLeft w:val="480"/>
          <w:marRight w:val="0"/>
          <w:marTop w:val="0"/>
          <w:marBottom w:val="0"/>
          <w:divBdr>
            <w:top w:val="none" w:sz="0" w:space="0" w:color="auto"/>
            <w:left w:val="none" w:sz="0" w:space="0" w:color="auto"/>
            <w:bottom w:val="none" w:sz="0" w:space="0" w:color="auto"/>
            <w:right w:val="none" w:sz="0" w:space="0" w:color="auto"/>
          </w:divBdr>
        </w:div>
        <w:div w:id="500700535">
          <w:marLeft w:val="480"/>
          <w:marRight w:val="0"/>
          <w:marTop w:val="0"/>
          <w:marBottom w:val="0"/>
          <w:divBdr>
            <w:top w:val="none" w:sz="0" w:space="0" w:color="auto"/>
            <w:left w:val="none" w:sz="0" w:space="0" w:color="auto"/>
            <w:bottom w:val="none" w:sz="0" w:space="0" w:color="auto"/>
            <w:right w:val="none" w:sz="0" w:space="0" w:color="auto"/>
          </w:divBdr>
        </w:div>
      </w:divsChild>
    </w:div>
    <w:div w:id="159543980">
      <w:bodyDiv w:val="1"/>
      <w:marLeft w:val="0"/>
      <w:marRight w:val="0"/>
      <w:marTop w:val="0"/>
      <w:marBottom w:val="0"/>
      <w:divBdr>
        <w:top w:val="none" w:sz="0" w:space="0" w:color="auto"/>
        <w:left w:val="none" w:sz="0" w:space="0" w:color="auto"/>
        <w:bottom w:val="none" w:sz="0" w:space="0" w:color="auto"/>
        <w:right w:val="none" w:sz="0" w:space="0" w:color="auto"/>
      </w:divBdr>
    </w:div>
    <w:div w:id="165748105">
      <w:bodyDiv w:val="1"/>
      <w:marLeft w:val="0"/>
      <w:marRight w:val="0"/>
      <w:marTop w:val="0"/>
      <w:marBottom w:val="0"/>
      <w:divBdr>
        <w:top w:val="none" w:sz="0" w:space="0" w:color="auto"/>
        <w:left w:val="none" w:sz="0" w:space="0" w:color="auto"/>
        <w:bottom w:val="none" w:sz="0" w:space="0" w:color="auto"/>
        <w:right w:val="none" w:sz="0" w:space="0" w:color="auto"/>
      </w:divBdr>
      <w:divsChild>
        <w:div w:id="136722360">
          <w:marLeft w:val="480"/>
          <w:marRight w:val="0"/>
          <w:marTop w:val="0"/>
          <w:marBottom w:val="0"/>
          <w:divBdr>
            <w:top w:val="none" w:sz="0" w:space="0" w:color="auto"/>
            <w:left w:val="none" w:sz="0" w:space="0" w:color="auto"/>
            <w:bottom w:val="none" w:sz="0" w:space="0" w:color="auto"/>
            <w:right w:val="none" w:sz="0" w:space="0" w:color="auto"/>
          </w:divBdr>
        </w:div>
        <w:div w:id="343292204">
          <w:marLeft w:val="480"/>
          <w:marRight w:val="0"/>
          <w:marTop w:val="0"/>
          <w:marBottom w:val="0"/>
          <w:divBdr>
            <w:top w:val="none" w:sz="0" w:space="0" w:color="auto"/>
            <w:left w:val="none" w:sz="0" w:space="0" w:color="auto"/>
            <w:bottom w:val="none" w:sz="0" w:space="0" w:color="auto"/>
            <w:right w:val="none" w:sz="0" w:space="0" w:color="auto"/>
          </w:divBdr>
        </w:div>
        <w:div w:id="1567304703">
          <w:marLeft w:val="480"/>
          <w:marRight w:val="0"/>
          <w:marTop w:val="0"/>
          <w:marBottom w:val="0"/>
          <w:divBdr>
            <w:top w:val="none" w:sz="0" w:space="0" w:color="auto"/>
            <w:left w:val="none" w:sz="0" w:space="0" w:color="auto"/>
            <w:bottom w:val="none" w:sz="0" w:space="0" w:color="auto"/>
            <w:right w:val="none" w:sz="0" w:space="0" w:color="auto"/>
          </w:divBdr>
        </w:div>
        <w:div w:id="1990547296">
          <w:marLeft w:val="480"/>
          <w:marRight w:val="0"/>
          <w:marTop w:val="0"/>
          <w:marBottom w:val="0"/>
          <w:divBdr>
            <w:top w:val="none" w:sz="0" w:space="0" w:color="auto"/>
            <w:left w:val="none" w:sz="0" w:space="0" w:color="auto"/>
            <w:bottom w:val="none" w:sz="0" w:space="0" w:color="auto"/>
            <w:right w:val="none" w:sz="0" w:space="0" w:color="auto"/>
          </w:divBdr>
        </w:div>
        <w:div w:id="230384005">
          <w:marLeft w:val="480"/>
          <w:marRight w:val="0"/>
          <w:marTop w:val="0"/>
          <w:marBottom w:val="0"/>
          <w:divBdr>
            <w:top w:val="none" w:sz="0" w:space="0" w:color="auto"/>
            <w:left w:val="none" w:sz="0" w:space="0" w:color="auto"/>
            <w:bottom w:val="none" w:sz="0" w:space="0" w:color="auto"/>
            <w:right w:val="none" w:sz="0" w:space="0" w:color="auto"/>
          </w:divBdr>
        </w:div>
        <w:div w:id="1487091888">
          <w:marLeft w:val="480"/>
          <w:marRight w:val="0"/>
          <w:marTop w:val="0"/>
          <w:marBottom w:val="0"/>
          <w:divBdr>
            <w:top w:val="none" w:sz="0" w:space="0" w:color="auto"/>
            <w:left w:val="none" w:sz="0" w:space="0" w:color="auto"/>
            <w:bottom w:val="none" w:sz="0" w:space="0" w:color="auto"/>
            <w:right w:val="none" w:sz="0" w:space="0" w:color="auto"/>
          </w:divBdr>
        </w:div>
        <w:div w:id="1292058605">
          <w:marLeft w:val="480"/>
          <w:marRight w:val="0"/>
          <w:marTop w:val="0"/>
          <w:marBottom w:val="0"/>
          <w:divBdr>
            <w:top w:val="none" w:sz="0" w:space="0" w:color="auto"/>
            <w:left w:val="none" w:sz="0" w:space="0" w:color="auto"/>
            <w:bottom w:val="none" w:sz="0" w:space="0" w:color="auto"/>
            <w:right w:val="none" w:sz="0" w:space="0" w:color="auto"/>
          </w:divBdr>
        </w:div>
        <w:div w:id="2074622380">
          <w:marLeft w:val="480"/>
          <w:marRight w:val="0"/>
          <w:marTop w:val="0"/>
          <w:marBottom w:val="0"/>
          <w:divBdr>
            <w:top w:val="none" w:sz="0" w:space="0" w:color="auto"/>
            <w:left w:val="none" w:sz="0" w:space="0" w:color="auto"/>
            <w:bottom w:val="none" w:sz="0" w:space="0" w:color="auto"/>
            <w:right w:val="none" w:sz="0" w:space="0" w:color="auto"/>
          </w:divBdr>
        </w:div>
        <w:div w:id="359479255">
          <w:marLeft w:val="480"/>
          <w:marRight w:val="0"/>
          <w:marTop w:val="0"/>
          <w:marBottom w:val="0"/>
          <w:divBdr>
            <w:top w:val="none" w:sz="0" w:space="0" w:color="auto"/>
            <w:left w:val="none" w:sz="0" w:space="0" w:color="auto"/>
            <w:bottom w:val="none" w:sz="0" w:space="0" w:color="auto"/>
            <w:right w:val="none" w:sz="0" w:space="0" w:color="auto"/>
          </w:divBdr>
        </w:div>
        <w:div w:id="1039167839">
          <w:marLeft w:val="480"/>
          <w:marRight w:val="0"/>
          <w:marTop w:val="0"/>
          <w:marBottom w:val="0"/>
          <w:divBdr>
            <w:top w:val="none" w:sz="0" w:space="0" w:color="auto"/>
            <w:left w:val="none" w:sz="0" w:space="0" w:color="auto"/>
            <w:bottom w:val="none" w:sz="0" w:space="0" w:color="auto"/>
            <w:right w:val="none" w:sz="0" w:space="0" w:color="auto"/>
          </w:divBdr>
        </w:div>
        <w:div w:id="28723957">
          <w:marLeft w:val="480"/>
          <w:marRight w:val="0"/>
          <w:marTop w:val="0"/>
          <w:marBottom w:val="0"/>
          <w:divBdr>
            <w:top w:val="none" w:sz="0" w:space="0" w:color="auto"/>
            <w:left w:val="none" w:sz="0" w:space="0" w:color="auto"/>
            <w:bottom w:val="none" w:sz="0" w:space="0" w:color="auto"/>
            <w:right w:val="none" w:sz="0" w:space="0" w:color="auto"/>
          </w:divBdr>
        </w:div>
        <w:div w:id="654992378">
          <w:marLeft w:val="480"/>
          <w:marRight w:val="0"/>
          <w:marTop w:val="0"/>
          <w:marBottom w:val="0"/>
          <w:divBdr>
            <w:top w:val="none" w:sz="0" w:space="0" w:color="auto"/>
            <w:left w:val="none" w:sz="0" w:space="0" w:color="auto"/>
            <w:bottom w:val="none" w:sz="0" w:space="0" w:color="auto"/>
            <w:right w:val="none" w:sz="0" w:space="0" w:color="auto"/>
          </w:divBdr>
        </w:div>
        <w:div w:id="458495538">
          <w:marLeft w:val="480"/>
          <w:marRight w:val="0"/>
          <w:marTop w:val="0"/>
          <w:marBottom w:val="0"/>
          <w:divBdr>
            <w:top w:val="none" w:sz="0" w:space="0" w:color="auto"/>
            <w:left w:val="none" w:sz="0" w:space="0" w:color="auto"/>
            <w:bottom w:val="none" w:sz="0" w:space="0" w:color="auto"/>
            <w:right w:val="none" w:sz="0" w:space="0" w:color="auto"/>
          </w:divBdr>
        </w:div>
        <w:div w:id="2094085618">
          <w:marLeft w:val="480"/>
          <w:marRight w:val="0"/>
          <w:marTop w:val="0"/>
          <w:marBottom w:val="0"/>
          <w:divBdr>
            <w:top w:val="none" w:sz="0" w:space="0" w:color="auto"/>
            <w:left w:val="none" w:sz="0" w:space="0" w:color="auto"/>
            <w:bottom w:val="none" w:sz="0" w:space="0" w:color="auto"/>
            <w:right w:val="none" w:sz="0" w:space="0" w:color="auto"/>
          </w:divBdr>
        </w:div>
        <w:div w:id="469444392">
          <w:marLeft w:val="480"/>
          <w:marRight w:val="0"/>
          <w:marTop w:val="0"/>
          <w:marBottom w:val="0"/>
          <w:divBdr>
            <w:top w:val="none" w:sz="0" w:space="0" w:color="auto"/>
            <w:left w:val="none" w:sz="0" w:space="0" w:color="auto"/>
            <w:bottom w:val="none" w:sz="0" w:space="0" w:color="auto"/>
            <w:right w:val="none" w:sz="0" w:space="0" w:color="auto"/>
          </w:divBdr>
        </w:div>
        <w:div w:id="1274023317">
          <w:marLeft w:val="480"/>
          <w:marRight w:val="0"/>
          <w:marTop w:val="0"/>
          <w:marBottom w:val="0"/>
          <w:divBdr>
            <w:top w:val="none" w:sz="0" w:space="0" w:color="auto"/>
            <w:left w:val="none" w:sz="0" w:space="0" w:color="auto"/>
            <w:bottom w:val="none" w:sz="0" w:space="0" w:color="auto"/>
            <w:right w:val="none" w:sz="0" w:space="0" w:color="auto"/>
          </w:divBdr>
        </w:div>
        <w:div w:id="737634709">
          <w:marLeft w:val="480"/>
          <w:marRight w:val="0"/>
          <w:marTop w:val="0"/>
          <w:marBottom w:val="0"/>
          <w:divBdr>
            <w:top w:val="none" w:sz="0" w:space="0" w:color="auto"/>
            <w:left w:val="none" w:sz="0" w:space="0" w:color="auto"/>
            <w:bottom w:val="none" w:sz="0" w:space="0" w:color="auto"/>
            <w:right w:val="none" w:sz="0" w:space="0" w:color="auto"/>
          </w:divBdr>
        </w:div>
        <w:div w:id="436870041">
          <w:marLeft w:val="480"/>
          <w:marRight w:val="0"/>
          <w:marTop w:val="0"/>
          <w:marBottom w:val="0"/>
          <w:divBdr>
            <w:top w:val="none" w:sz="0" w:space="0" w:color="auto"/>
            <w:left w:val="none" w:sz="0" w:space="0" w:color="auto"/>
            <w:bottom w:val="none" w:sz="0" w:space="0" w:color="auto"/>
            <w:right w:val="none" w:sz="0" w:space="0" w:color="auto"/>
          </w:divBdr>
        </w:div>
        <w:div w:id="1276474853">
          <w:marLeft w:val="480"/>
          <w:marRight w:val="0"/>
          <w:marTop w:val="0"/>
          <w:marBottom w:val="0"/>
          <w:divBdr>
            <w:top w:val="none" w:sz="0" w:space="0" w:color="auto"/>
            <w:left w:val="none" w:sz="0" w:space="0" w:color="auto"/>
            <w:bottom w:val="none" w:sz="0" w:space="0" w:color="auto"/>
            <w:right w:val="none" w:sz="0" w:space="0" w:color="auto"/>
          </w:divBdr>
        </w:div>
      </w:divsChild>
    </w:div>
    <w:div w:id="196771292">
      <w:bodyDiv w:val="1"/>
      <w:marLeft w:val="0"/>
      <w:marRight w:val="0"/>
      <w:marTop w:val="0"/>
      <w:marBottom w:val="0"/>
      <w:divBdr>
        <w:top w:val="none" w:sz="0" w:space="0" w:color="auto"/>
        <w:left w:val="none" w:sz="0" w:space="0" w:color="auto"/>
        <w:bottom w:val="none" w:sz="0" w:space="0" w:color="auto"/>
        <w:right w:val="none" w:sz="0" w:space="0" w:color="auto"/>
      </w:divBdr>
    </w:div>
    <w:div w:id="203687192">
      <w:bodyDiv w:val="1"/>
      <w:marLeft w:val="0"/>
      <w:marRight w:val="0"/>
      <w:marTop w:val="0"/>
      <w:marBottom w:val="0"/>
      <w:divBdr>
        <w:top w:val="none" w:sz="0" w:space="0" w:color="auto"/>
        <w:left w:val="none" w:sz="0" w:space="0" w:color="auto"/>
        <w:bottom w:val="none" w:sz="0" w:space="0" w:color="auto"/>
        <w:right w:val="none" w:sz="0" w:space="0" w:color="auto"/>
      </w:divBdr>
    </w:div>
    <w:div w:id="232131908">
      <w:bodyDiv w:val="1"/>
      <w:marLeft w:val="0"/>
      <w:marRight w:val="0"/>
      <w:marTop w:val="0"/>
      <w:marBottom w:val="0"/>
      <w:divBdr>
        <w:top w:val="none" w:sz="0" w:space="0" w:color="auto"/>
        <w:left w:val="none" w:sz="0" w:space="0" w:color="auto"/>
        <w:bottom w:val="none" w:sz="0" w:space="0" w:color="auto"/>
        <w:right w:val="none" w:sz="0" w:space="0" w:color="auto"/>
      </w:divBdr>
    </w:div>
    <w:div w:id="296490276">
      <w:bodyDiv w:val="1"/>
      <w:marLeft w:val="0"/>
      <w:marRight w:val="0"/>
      <w:marTop w:val="0"/>
      <w:marBottom w:val="0"/>
      <w:divBdr>
        <w:top w:val="none" w:sz="0" w:space="0" w:color="auto"/>
        <w:left w:val="none" w:sz="0" w:space="0" w:color="auto"/>
        <w:bottom w:val="none" w:sz="0" w:space="0" w:color="auto"/>
        <w:right w:val="none" w:sz="0" w:space="0" w:color="auto"/>
      </w:divBdr>
    </w:div>
    <w:div w:id="346254357">
      <w:bodyDiv w:val="1"/>
      <w:marLeft w:val="0"/>
      <w:marRight w:val="0"/>
      <w:marTop w:val="0"/>
      <w:marBottom w:val="0"/>
      <w:divBdr>
        <w:top w:val="none" w:sz="0" w:space="0" w:color="auto"/>
        <w:left w:val="none" w:sz="0" w:space="0" w:color="auto"/>
        <w:bottom w:val="none" w:sz="0" w:space="0" w:color="auto"/>
        <w:right w:val="none" w:sz="0" w:space="0" w:color="auto"/>
      </w:divBdr>
    </w:div>
    <w:div w:id="391973340">
      <w:bodyDiv w:val="1"/>
      <w:marLeft w:val="0"/>
      <w:marRight w:val="0"/>
      <w:marTop w:val="0"/>
      <w:marBottom w:val="0"/>
      <w:divBdr>
        <w:top w:val="none" w:sz="0" w:space="0" w:color="auto"/>
        <w:left w:val="none" w:sz="0" w:space="0" w:color="auto"/>
        <w:bottom w:val="none" w:sz="0" w:space="0" w:color="auto"/>
        <w:right w:val="none" w:sz="0" w:space="0" w:color="auto"/>
      </w:divBdr>
    </w:div>
    <w:div w:id="546769657">
      <w:bodyDiv w:val="1"/>
      <w:marLeft w:val="0"/>
      <w:marRight w:val="0"/>
      <w:marTop w:val="0"/>
      <w:marBottom w:val="0"/>
      <w:divBdr>
        <w:top w:val="none" w:sz="0" w:space="0" w:color="auto"/>
        <w:left w:val="none" w:sz="0" w:space="0" w:color="auto"/>
        <w:bottom w:val="none" w:sz="0" w:space="0" w:color="auto"/>
        <w:right w:val="none" w:sz="0" w:space="0" w:color="auto"/>
      </w:divBdr>
    </w:div>
    <w:div w:id="591864401">
      <w:bodyDiv w:val="1"/>
      <w:marLeft w:val="0"/>
      <w:marRight w:val="0"/>
      <w:marTop w:val="0"/>
      <w:marBottom w:val="0"/>
      <w:divBdr>
        <w:top w:val="none" w:sz="0" w:space="0" w:color="auto"/>
        <w:left w:val="none" w:sz="0" w:space="0" w:color="auto"/>
        <w:bottom w:val="none" w:sz="0" w:space="0" w:color="auto"/>
        <w:right w:val="none" w:sz="0" w:space="0" w:color="auto"/>
      </w:divBdr>
    </w:div>
    <w:div w:id="596017115">
      <w:bodyDiv w:val="1"/>
      <w:marLeft w:val="0"/>
      <w:marRight w:val="0"/>
      <w:marTop w:val="0"/>
      <w:marBottom w:val="0"/>
      <w:divBdr>
        <w:top w:val="none" w:sz="0" w:space="0" w:color="auto"/>
        <w:left w:val="none" w:sz="0" w:space="0" w:color="auto"/>
        <w:bottom w:val="none" w:sz="0" w:space="0" w:color="auto"/>
        <w:right w:val="none" w:sz="0" w:space="0" w:color="auto"/>
      </w:divBdr>
    </w:div>
    <w:div w:id="597912823">
      <w:bodyDiv w:val="1"/>
      <w:marLeft w:val="0"/>
      <w:marRight w:val="0"/>
      <w:marTop w:val="0"/>
      <w:marBottom w:val="0"/>
      <w:divBdr>
        <w:top w:val="none" w:sz="0" w:space="0" w:color="auto"/>
        <w:left w:val="none" w:sz="0" w:space="0" w:color="auto"/>
        <w:bottom w:val="none" w:sz="0" w:space="0" w:color="auto"/>
        <w:right w:val="none" w:sz="0" w:space="0" w:color="auto"/>
      </w:divBdr>
    </w:div>
    <w:div w:id="603920295">
      <w:bodyDiv w:val="1"/>
      <w:marLeft w:val="0"/>
      <w:marRight w:val="0"/>
      <w:marTop w:val="0"/>
      <w:marBottom w:val="0"/>
      <w:divBdr>
        <w:top w:val="none" w:sz="0" w:space="0" w:color="auto"/>
        <w:left w:val="none" w:sz="0" w:space="0" w:color="auto"/>
        <w:bottom w:val="none" w:sz="0" w:space="0" w:color="auto"/>
        <w:right w:val="none" w:sz="0" w:space="0" w:color="auto"/>
      </w:divBdr>
    </w:div>
    <w:div w:id="727722808">
      <w:bodyDiv w:val="1"/>
      <w:marLeft w:val="0"/>
      <w:marRight w:val="0"/>
      <w:marTop w:val="0"/>
      <w:marBottom w:val="0"/>
      <w:divBdr>
        <w:top w:val="none" w:sz="0" w:space="0" w:color="auto"/>
        <w:left w:val="none" w:sz="0" w:space="0" w:color="auto"/>
        <w:bottom w:val="none" w:sz="0" w:space="0" w:color="auto"/>
        <w:right w:val="none" w:sz="0" w:space="0" w:color="auto"/>
      </w:divBdr>
    </w:div>
    <w:div w:id="782771368">
      <w:bodyDiv w:val="1"/>
      <w:marLeft w:val="0"/>
      <w:marRight w:val="0"/>
      <w:marTop w:val="0"/>
      <w:marBottom w:val="0"/>
      <w:divBdr>
        <w:top w:val="none" w:sz="0" w:space="0" w:color="auto"/>
        <w:left w:val="none" w:sz="0" w:space="0" w:color="auto"/>
        <w:bottom w:val="none" w:sz="0" w:space="0" w:color="auto"/>
        <w:right w:val="none" w:sz="0" w:space="0" w:color="auto"/>
      </w:divBdr>
      <w:divsChild>
        <w:div w:id="2122650110">
          <w:marLeft w:val="480"/>
          <w:marRight w:val="0"/>
          <w:marTop w:val="0"/>
          <w:marBottom w:val="0"/>
          <w:divBdr>
            <w:top w:val="none" w:sz="0" w:space="0" w:color="auto"/>
            <w:left w:val="none" w:sz="0" w:space="0" w:color="auto"/>
            <w:bottom w:val="none" w:sz="0" w:space="0" w:color="auto"/>
            <w:right w:val="none" w:sz="0" w:space="0" w:color="auto"/>
          </w:divBdr>
        </w:div>
        <w:div w:id="1567686765">
          <w:marLeft w:val="480"/>
          <w:marRight w:val="0"/>
          <w:marTop w:val="0"/>
          <w:marBottom w:val="0"/>
          <w:divBdr>
            <w:top w:val="none" w:sz="0" w:space="0" w:color="auto"/>
            <w:left w:val="none" w:sz="0" w:space="0" w:color="auto"/>
            <w:bottom w:val="none" w:sz="0" w:space="0" w:color="auto"/>
            <w:right w:val="none" w:sz="0" w:space="0" w:color="auto"/>
          </w:divBdr>
        </w:div>
        <w:div w:id="1259169752">
          <w:marLeft w:val="480"/>
          <w:marRight w:val="0"/>
          <w:marTop w:val="0"/>
          <w:marBottom w:val="0"/>
          <w:divBdr>
            <w:top w:val="none" w:sz="0" w:space="0" w:color="auto"/>
            <w:left w:val="none" w:sz="0" w:space="0" w:color="auto"/>
            <w:bottom w:val="none" w:sz="0" w:space="0" w:color="auto"/>
            <w:right w:val="none" w:sz="0" w:space="0" w:color="auto"/>
          </w:divBdr>
        </w:div>
        <w:div w:id="1911504182">
          <w:marLeft w:val="480"/>
          <w:marRight w:val="0"/>
          <w:marTop w:val="0"/>
          <w:marBottom w:val="0"/>
          <w:divBdr>
            <w:top w:val="none" w:sz="0" w:space="0" w:color="auto"/>
            <w:left w:val="none" w:sz="0" w:space="0" w:color="auto"/>
            <w:bottom w:val="none" w:sz="0" w:space="0" w:color="auto"/>
            <w:right w:val="none" w:sz="0" w:space="0" w:color="auto"/>
          </w:divBdr>
        </w:div>
        <w:div w:id="1760177120">
          <w:marLeft w:val="480"/>
          <w:marRight w:val="0"/>
          <w:marTop w:val="0"/>
          <w:marBottom w:val="0"/>
          <w:divBdr>
            <w:top w:val="none" w:sz="0" w:space="0" w:color="auto"/>
            <w:left w:val="none" w:sz="0" w:space="0" w:color="auto"/>
            <w:bottom w:val="none" w:sz="0" w:space="0" w:color="auto"/>
            <w:right w:val="none" w:sz="0" w:space="0" w:color="auto"/>
          </w:divBdr>
        </w:div>
        <w:div w:id="1105467735">
          <w:marLeft w:val="480"/>
          <w:marRight w:val="0"/>
          <w:marTop w:val="0"/>
          <w:marBottom w:val="0"/>
          <w:divBdr>
            <w:top w:val="none" w:sz="0" w:space="0" w:color="auto"/>
            <w:left w:val="none" w:sz="0" w:space="0" w:color="auto"/>
            <w:bottom w:val="none" w:sz="0" w:space="0" w:color="auto"/>
            <w:right w:val="none" w:sz="0" w:space="0" w:color="auto"/>
          </w:divBdr>
        </w:div>
        <w:div w:id="688793803">
          <w:marLeft w:val="480"/>
          <w:marRight w:val="0"/>
          <w:marTop w:val="0"/>
          <w:marBottom w:val="0"/>
          <w:divBdr>
            <w:top w:val="none" w:sz="0" w:space="0" w:color="auto"/>
            <w:left w:val="none" w:sz="0" w:space="0" w:color="auto"/>
            <w:bottom w:val="none" w:sz="0" w:space="0" w:color="auto"/>
            <w:right w:val="none" w:sz="0" w:space="0" w:color="auto"/>
          </w:divBdr>
        </w:div>
        <w:div w:id="2002196825">
          <w:marLeft w:val="480"/>
          <w:marRight w:val="0"/>
          <w:marTop w:val="0"/>
          <w:marBottom w:val="0"/>
          <w:divBdr>
            <w:top w:val="none" w:sz="0" w:space="0" w:color="auto"/>
            <w:left w:val="none" w:sz="0" w:space="0" w:color="auto"/>
            <w:bottom w:val="none" w:sz="0" w:space="0" w:color="auto"/>
            <w:right w:val="none" w:sz="0" w:space="0" w:color="auto"/>
          </w:divBdr>
        </w:div>
        <w:div w:id="1848523980">
          <w:marLeft w:val="480"/>
          <w:marRight w:val="0"/>
          <w:marTop w:val="0"/>
          <w:marBottom w:val="0"/>
          <w:divBdr>
            <w:top w:val="none" w:sz="0" w:space="0" w:color="auto"/>
            <w:left w:val="none" w:sz="0" w:space="0" w:color="auto"/>
            <w:bottom w:val="none" w:sz="0" w:space="0" w:color="auto"/>
            <w:right w:val="none" w:sz="0" w:space="0" w:color="auto"/>
          </w:divBdr>
        </w:div>
        <w:div w:id="3629199">
          <w:marLeft w:val="480"/>
          <w:marRight w:val="0"/>
          <w:marTop w:val="0"/>
          <w:marBottom w:val="0"/>
          <w:divBdr>
            <w:top w:val="none" w:sz="0" w:space="0" w:color="auto"/>
            <w:left w:val="none" w:sz="0" w:space="0" w:color="auto"/>
            <w:bottom w:val="none" w:sz="0" w:space="0" w:color="auto"/>
            <w:right w:val="none" w:sz="0" w:space="0" w:color="auto"/>
          </w:divBdr>
        </w:div>
        <w:div w:id="1843080443">
          <w:marLeft w:val="480"/>
          <w:marRight w:val="0"/>
          <w:marTop w:val="0"/>
          <w:marBottom w:val="0"/>
          <w:divBdr>
            <w:top w:val="none" w:sz="0" w:space="0" w:color="auto"/>
            <w:left w:val="none" w:sz="0" w:space="0" w:color="auto"/>
            <w:bottom w:val="none" w:sz="0" w:space="0" w:color="auto"/>
            <w:right w:val="none" w:sz="0" w:space="0" w:color="auto"/>
          </w:divBdr>
        </w:div>
        <w:div w:id="1027876263">
          <w:marLeft w:val="480"/>
          <w:marRight w:val="0"/>
          <w:marTop w:val="0"/>
          <w:marBottom w:val="0"/>
          <w:divBdr>
            <w:top w:val="none" w:sz="0" w:space="0" w:color="auto"/>
            <w:left w:val="none" w:sz="0" w:space="0" w:color="auto"/>
            <w:bottom w:val="none" w:sz="0" w:space="0" w:color="auto"/>
            <w:right w:val="none" w:sz="0" w:space="0" w:color="auto"/>
          </w:divBdr>
        </w:div>
        <w:div w:id="2082872256">
          <w:marLeft w:val="480"/>
          <w:marRight w:val="0"/>
          <w:marTop w:val="0"/>
          <w:marBottom w:val="0"/>
          <w:divBdr>
            <w:top w:val="none" w:sz="0" w:space="0" w:color="auto"/>
            <w:left w:val="none" w:sz="0" w:space="0" w:color="auto"/>
            <w:bottom w:val="none" w:sz="0" w:space="0" w:color="auto"/>
            <w:right w:val="none" w:sz="0" w:space="0" w:color="auto"/>
          </w:divBdr>
        </w:div>
        <w:div w:id="579407037">
          <w:marLeft w:val="480"/>
          <w:marRight w:val="0"/>
          <w:marTop w:val="0"/>
          <w:marBottom w:val="0"/>
          <w:divBdr>
            <w:top w:val="none" w:sz="0" w:space="0" w:color="auto"/>
            <w:left w:val="none" w:sz="0" w:space="0" w:color="auto"/>
            <w:bottom w:val="none" w:sz="0" w:space="0" w:color="auto"/>
            <w:right w:val="none" w:sz="0" w:space="0" w:color="auto"/>
          </w:divBdr>
        </w:div>
        <w:div w:id="835610813">
          <w:marLeft w:val="480"/>
          <w:marRight w:val="0"/>
          <w:marTop w:val="0"/>
          <w:marBottom w:val="0"/>
          <w:divBdr>
            <w:top w:val="none" w:sz="0" w:space="0" w:color="auto"/>
            <w:left w:val="none" w:sz="0" w:space="0" w:color="auto"/>
            <w:bottom w:val="none" w:sz="0" w:space="0" w:color="auto"/>
            <w:right w:val="none" w:sz="0" w:space="0" w:color="auto"/>
          </w:divBdr>
        </w:div>
        <w:div w:id="856845517">
          <w:marLeft w:val="480"/>
          <w:marRight w:val="0"/>
          <w:marTop w:val="0"/>
          <w:marBottom w:val="0"/>
          <w:divBdr>
            <w:top w:val="none" w:sz="0" w:space="0" w:color="auto"/>
            <w:left w:val="none" w:sz="0" w:space="0" w:color="auto"/>
            <w:bottom w:val="none" w:sz="0" w:space="0" w:color="auto"/>
            <w:right w:val="none" w:sz="0" w:space="0" w:color="auto"/>
          </w:divBdr>
        </w:div>
        <w:div w:id="772938833">
          <w:marLeft w:val="480"/>
          <w:marRight w:val="0"/>
          <w:marTop w:val="0"/>
          <w:marBottom w:val="0"/>
          <w:divBdr>
            <w:top w:val="none" w:sz="0" w:space="0" w:color="auto"/>
            <w:left w:val="none" w:sz="0" w:space="0" w:color="auto"/>
            <w:bottom w:val="none" w:sz="0" w:space="0" w:color="auto"/>
            <w:right w:val="none" w:sz="0" w:space="0" w:color="auto"/>
          </w:divBdr>
        </w:div>
        <w:div w:id="1443568415">
          <w:marLeft w:val="480"/>
          <w:marRight w:val="0"/>
          <w:marTop w:val="0"/>
          <w:marBottom w:val="0"/>
          <w:divBdr>
            <w:top w:val="none" w:sz="0" w:space="0" w:color="auto"/>
            <w:left w:val="none" w:sz="0" w:space="0" w:color="auto"/>
            <w:bottom w:val="none" w:sz="0" w:space="0" w:color="auto"/>
            <w:right w:val="none" w:sz="0" w:space="0" w:color="auto"/>
          </w:divBdr>
        </w:div>
        <w:div w:id="2022273248">
          <w:marLeft w:val="480"/>
          <w:marRight w:val="0"/>
          <w:marTop w:val="0"/>
          <w:marBottom w:val="0"/>
          <w:divBdr>
            <w:top w:val="none" w:sz="0" w:space="0" w:color="auto"/>
            <w:left w:val="none" w:sz="0" w:space="0" w:color="auto"/>
            <w:bottom w:val="none" w:sz="0" w:space="0" w:color="auto"/>
            <w:right w:val="none" w:sz="0" w:space="0" w:color="auto"/>
          </w:divBdr>
        </w:div>
        <w:div w:id="1926766146">
          <w:marLeft w:val="480"/>
          <w:marRight w:val="0"/>
          <w:marTop w:val="0"/>
          <w:marBottom w:val="0"/>
          <w:divBdr>
            <w:top w:val="none" w:sz="0" w:space="0" w:color="auto"/>
            <w:left w:val="none" w:sz="0" w:space="0" w:color="auto"/>
            <w:bottom w:val="none" w:sz="0" w:space="0" w:color="auto"/>
            <w:right w:val="none" w:sz="0" w:space="0" w:color="auto"/>
          </w:divBdr>
        </w:div>
        <w:div w:id="1845052552">
          <w:marLeft w:val="480"/>
          <w:marRight w:val="0"/>
          <w:marTop w:val="0"/>
          <w:marBottom w:val="0"/>
          <w:divBdr>
            <w:top w:val="none" w:sz="0" w:space="0" w:color="auto"/>
            <w:left w:val="none" w:sz="0" w:space="0" w:color="auto"/>
            <w:bottom w:val="none" w:sz="0" w:space="0" w:color="auto"/>
            <w:right w:val="none" w:sz="0" w:space="0" w:color="auto"/>
          </w:divBdr>
        </w:div>
      </w:divsChild>
    </w:div>
    <w:div w:id="791675854">
      <w:bodyDiv w:val="1"/>
      <w:marLeft w:val="0"/>
      <w:marRight w:val="0"/>
      <w:marTop w:val="0"/>
      <w:marBottom w:val="0"/>
      <w:divBdr>
        <w:top w:val="none" w:sz="0" w:space="0" w:color="auto"/>
        <w:left w:val="none" w:sz="0" w:space="0" w:color="auto"/>
        <w:bottom w:val="none" w:sz="0" w:space="0" w:color="auto"/>
        <w:right w:val="none" w:sz="0" w:space="0" w:color="auto"/>
      </w:divBdr>
    </w:div>
    <w:div w:id="840587459">
      <w:bodyDiv w:val="1"/>
      <w:marLeft w:val="0"/>
      <w:marRight w:val="0"/>
      <w:marTop w:val="0"/>
      <w:marBottom w:val="0"/>
      <w:divBdr>
        <w:top w:val="none" w:sz="0" w:space="0" w:color="auto"/>
        <w:left w:val="none" w:sz="0" w:space="0" w:color="auto"/>
        <w:bottom w:val="none" w:sz="0" w:space="0" w:color="auto"/>
        <w:right w:val="none" w:sz="0" w:space="0" w:color="auto"/>
      </w:divBdr>
    </w:div>
    <w:div w:id="896816070">
      <w:bodyDiv w:val="1"/>
      <w:marLeft w:val="0"/>
      <w:marRight w:val="0"/>
      <w:marTop w:val="0"/>
      <w:marBottom w:val="0"/>
      <w:divBdr>
        <w:top w:val="none" w:sz="0" w:space="0" w:color="auto"/>
        <w:left w:val="none" w:sz="0" w:space="0" w:color="auto"/>
        <w:bottom w:val="none" w:sz="0" w:space="0" w:color="auto"/>
        <w:right w:val="none" w:sz="0" w:space="0" w:color="auto"/>
      </w:divBdr>
    </w:div>
    <w:div w:id="913122934">
      <w:bodyDiv w:val="1"/>
      <w:marLeft w:val="0"/>
      <w:marRight w:val="0"/>
      <w:marTop w:val="0"/>
      <w:marBottom w:val="0"/>
      <w:divBdr>
        <w:top w:val="none" w:sz="0" w:space="0" w:color="auto"/>
        <w:left w:val="none" w:sz="0" w:space="0" w:color="auto"/>
        <w:bottom w:val="none" w:sz="0" w:space="0" w:color="auto"/>
        <w:right w:val="none" w:sz="0" w:space="0" w:color="auto"/>
      </w:divBdr>
    </w:div>
    <w:div w:id="977027803">
      <w:bodyDiv w:val="1"/>
      <w:marLeft w:val="0"/>
      <w:marRight w:val="0"/>
      <w:marTop w:val="0"/>
      <w:marBottom w:val="0"/>
      <w:divBdr>
        <w:top w:val="none" w:sz="0" w:space="0" w:color="auto"/>
        <w:left w:val="none" w:sz="0" w:space="0" w:color="auto"/>
        <w:bottom w:val="none" w:sz="0" w:space="0" w:color="auto"/>
        <w:right w:val="none" w:sz="0" w:space="0" w:color="auto"/>
      </w:divBdr>
    </w:div>
    <w:div w:id="1059866812">
      <w:bodyDiv w:val="1"/>
      <w:marLeft w:val="0"/>
      <w:marRight w:val="0"/>
      <w:marTop w:val="0"/>
      <w:marBottom w:val="0"/>
      <w:divBdr>
        <w:top w:val="none" w:sz="0" w:space="0" w:color="auto"/>
        <w:left w:val="none" w:sz="0" w:space="0" w:color="auto"/>
        <w:bottom w:val="none" w:sz="0" w:space="0" w:color="auto"/>
        <w:right w:val="none" w:sz="0" w:space="0" w:color="auto"/>
      </w:divBdr>
      <w:divsChild>
        <w:div w:id="1449082532">
          <w:marLeft w:val="0"/>
          <w:marRight w:val="0"/>
          <w:marTop w:val="0"/>
          <w:marBottom w:val="0"/>
          <w:divBdr>
            <w:top w:val="none" w:sz="0" w:space="0" w:color="auto"/>
            <w:left w:val="none" w:sz="0" w:space="0" w:color="auto"/>
            <w:bottom w:val="none" w:sz="0" w:space="0" w:color="auto"/>
            <w:right w:val="none" w:sz="0" w:space="0" w:color="auto"/>
          </w:divBdr>
        </w:div>
      </w:divsChild>
    </w:div>
    <w:div w:id="1063522560">
      <w:bodyDiv w:val="1"/>
      <w:marLeft w:val="0"/>
      <w:marRight w:val="0"/>
      <w:marTop w:val="0"/>
      <w:marBottom w:val="0"/>
      <w:divBdr>
        <w:top w:val="none" w:sz="0" w:space="0" w:color="auto"/>
        <w:left w:val="none" w:sz="0" w:space="0" w:color="auto"/>
        <w:bottom w:val="none" w:sz="0" w:space="0" w:color="auto"/>
        <w:right w:val="none" w:sz="0" w:space="0" w:color="auto"/>
      </w:divBdr>
    </w:div>
    <w:div w:id="1128083566">
      <w:bodyDiv w:val="1"/>
      <w:marLeft w:val="0"/>
      <w:marRight w:val="0"/>
      <w:marTop w:val="0"/>
      <w:marBottom w:val="0"/>
      <w:divBdr>
        <w:top w:val="none" w:sz="0" w:space="0" w:color="auto"/>
        <w:left w:val="none" w:sz="0" w:space="0" w:color="auto"/>
        <w:bottom w:val="none" w:sz="0" w:space="0" w:color="auto"/>
        <w:right w:val="none" w:sz="0" w:space="0" w:color="auto"/>
      </w:divBdr>
      <w:divsChild>
        <w:div w:id="1876238213">
          <w:marLeft w:val="480"/>
          <w:marRight w:val="0"/>
          <w:marTop w:val="0"/>
          <w:marBottom w:val="0"/>
          <w:divBdr>
            <w:top w:val="none" w:sz="0" w:space="0" w:color="auto"/>
            <w:left w:val="none" w:sz="0" w:space="0" w:color="auto"/>
            <w:bottom w:val="none" w:sz="0" w:space="0" w:color="auto"/>
            <w:right w:val="none" w:sz="0" w:space="0" w:color="auto"/>
          </w:divBdr>
        </w:div>
        <w:div w:id="1180507705">
          <w:marLeft w:val="480"/>
          <w:marRight w:val="0"/>
          <w:marTop w:val="0"/>
          <w:marBottom w:val="0"/>
          <w:divBdr>
            <w:top w:val="none" w:sz="0" w:space="0" w:color="auto"/>
            <w:left w:val="none" w:sz="0" w:space="0" w:color="auto"/>
            <w:bottom w:val="none" w:sz="0" w:space="0" w:color="auto"/>
            <w:right w:val="none" w:sz="0" w:space="0" w:color="auto"/>
          </w:divBdr>
        </w:div>
        <w:div w:id="1884946463">
          <w:marLeft w:val="480"/>
          <w:marRight w:val="0"/>
          <w:marTop w:val="0"/>
          <w:marBottom w:val="0"/>
          <w:divBdr>
            <w:top w:val="none" w:sz="0" w:space="0" w:color="auto"/>
            <w:left w:val="none" w:sz="0" w:space="0" w:color="auto"/>
            <w:bottom w:val="none" w:sz="0" w:space="0" w:color="auto"/>
            <w:right w:val="none" w:sz="0" w:space="0" w:color="auto"/>
          </w:divBdr>
        </w:div>
        <w:div w:id="1020817133">
          <w:marLeft w:val="480"/>
          <w:marRight w:val="0"/>
          <w:marTop w:val="0"/>
          <w:marBottom w:val="0"/>
          <w:divBdr>
            <w:top w:val="none" w:sz="0" w:space="0" w:color="auto"/>
            <w:left w:val="none" w:sz="0" w:space="0" w:color="auto"/>
            <w:bottom w:val="none" w:sz="0" w:space="0" w:color="auto"/>
            <w:right w:val="none" w:sz="0" w:space="0" w:color="auto"/>
          </w:divBdr>
        </w:div>
        <w:div w:id="633950526">
          <w:marLeft w:val="480"/>
          <w:marRight w:val="0"/>
          <w:marTop w:val="0"/>
          <w:marBottom w:val="0"/>
          <w:divBdr>
            <w:top w:val="none" w:sz="0" w:space="0" w:color="auto"/>
            <w:left w:val="none" w:sz="0" w:space="0" w:color="auto"/>
            <w:bottom w:val="none" w:sz="0" w:space="0" w:color="auto"/>
            <w:right w:val="none" w:sz="0" w:space="0" w:color="auto"/>
          </w:divBdr>
        </w:div>
        <w:div w:id="1791822126">
          <w:marLeft w:val="480"/>
          <w:marRight w:val="0"/>
          <w:marTop w:val="0"/>
          <w:marBottom w:val="0"/>
          <w:divBdr>
            <w:top w:val="none" w:sz="0" w:space="0" w:color="auto"/>
            <w:left w:val="none" w:sz="0" w:space="0" w:color="auto"/>
            <w:bottom w:val="none" w:sz="0" w:space="0" w:color="auto"/>
            <w:right w:val="none" w:sz="0" w:space="0" w:color="auto"/>
          </w:divBdr>
        </w:div>
        <w:div w:id="858158134">
          <w:marLeft w:val="480"/>
          <w:marRight w:val="0"/>
          <w:marTop w:val="0"/>
          <w:marBottom w:val="0"/>
          <w:divBdr>
            <w:top w:val="none" w:sz="0" w:space="0" w:color="auto"/>
            <w:left w:val="none" w:sz="0" w:space="0" w:color="auto"/>
            <w:bottom w:val="none" w:sz="0" w:space="0" w:color="auto"/>
            <w:right w:val="none" w:sz="0" w:space="0" w:color="auto"/>
          </w:divBdr>
        </w:div>
        <w:div w:id="1563442385">
          <w:marLeft w:val="480"/>
          <w:marRight w:val="0"/>
          <w:marTop w:val="0"/>
          <w:marBottom w:val="0"/>
          <w:divBdr>
            <w:top w:val="none" w:sz="0" w:space="0" w:color="auto"/>
            <w:left w:val="none" w:sz="0" w:space="0" w:color="auto"/>
            <w:bottom w:val="none" w:sz="0" w:space="0" w:color="auto"/>
            <w:right w:val="none" w:sz="0" w:space="0" w:color="auto"/>
          </w:divBdr>
        </w:div>
        <w:div w:id="1218130103">
          <w:marLeft w:val="480"/>
          <w:marRight w:val="0"/>
          <w:marTop w:val="0"/>
          <w:marBottom w:val="0"/>
          <w:divBdr>
            <w:top w:val="none" w:sz="0" w:space="0" w:color="auto"/>
            <w:left w:val="none" w:sz="0" w:space="0" w:color="auto"/>
            <w:bottom w:val="none" w:sz="0" w:space="0" w:color="auto"/>
            <w:right w:val="none" w:sz="0" w:space="0" w:color="auto"/>
          </w:divBdr>
        </w:div>
        <w:div w:id="1986083837">
          <w:marLeft w:val="480"/>
          <w:marRight w:val="0"/>
          <w:marTop w:val="0"/>
          <w:marBottom w:val="0"/>
          <w:divBdr>
            <w:top w:val="none" w:sz="0" w:space="0" w:color="auto"/>
            <w:left w:val="none" w:sz="0" w:space="0" w:color="auto"/>
            <w:bottom w:val="none" w:sz="0" w:space="0" w:color="auto"/>
            <w:right w:val="none" w:sz="0" w:space="0" w:color="auto"/>
          </w:divBdr>
        </w:div>
        <w:div w:id="2145272324">
          <w:marLeft w:val="480"/>
          <w:marRight w:val="0"/>
          <w:marTop w:val="0"/>
          <w:marBottom w:val="0"/>
          <w:divBdr>
            <w:top w:val="none" w:sz="0" w:space="0" w:color="auto"/>
            <w:left w:val="none" w:sz="0" w:space="0" w:color="auto"/>
            <w:bottom w:val="none" w:sz="0" w:space="0" w:color="auto"/>
            <w:right w:val="none" w:sz="0" w:space="0" w:color="auto"/>
          </w:divBdr>
        </w:div>
        <w:div w:id="574556094">
          <w:marLeft w:val="480"/>
          <w:marRight w:val="0"/>
          <w:marTop w:val="0"/>
          <w:marBottom w:val="0"/>
          <w:divBdr>
            <w:top w:val="none" w:sz="0" w:space="0" w:color="auto"/>
            <w:left w:val="none" w:sz="0" w:space="0" w:color="auto"/>
            <w:bottom w:val="none" w:sz="0" w:space="0" w:color="auto"/>
            <w:right w:val="none" w:sz="0" w:space="0" w:color="auto"/>
          </w:divBdr>
        </w:div>
        <w:div w:id="370301477">
          <w:marLeft w:val="480"/>
          <w:marRight w:val="0"/>
          <w:marTop w:val="0"/>
          <w:marBottom w:val="0"/>
          <w:divBdr>
            <w:top w:val="none" w:sz="0" w:space="0" w:color="auto"/>
            <w:left w:val="none" w:sz="0" w:space="0" w:color="auto"/>
            <w:bottom w:val="none" w:sz="0" w:space="0" w:color="auto"/>
            <w:right w:val="none" w:sz="0" w:space="0" w:color="auto"/>
          </w:divBdr>
        </w:div>
        <w:div w:id="1888254356">
          <w:marLeft w:val="480"/>
          <w:marRight w:val="0"/>
          <w:marTop w:val="0"/>
          <w:marBottom w:val="0"/>
          <w:divBdr>
            <w:top w:val="none" w:sz="0" w:space="0" w:color="auto"/>
            <w:left w:val="none" w:sz="0" w:space="0" w:color="auto"/>
            <w:bottom w:val="none" w:sz="0" w:space="0" w:color="auto"/>
            <w:right w:val="none" w:sz="0" w:space="0" w:color="auto"/>
          </w:divBdr>
        </w:div>
        <w:div w:id="1429041643">
          <w:marLeft w:val="480"/>
          <w:marRight w:val="0"/>
          <w:marTop w:val="0"/>
          <w:marBottom w:val="0"/>
          <w:divBdr>
            <w:top w:val="none" w:sz="0" w:space="0" w:color="auto"/>
            <w:left w:val="none" w:sz="0" w:space="0" w:color="auto"/>
            <w:bottom w:val="none" w:sz="0" w:space="0" w:color="auto"/>
            <w:right w:val="none" w:sz="0" w:space="0" w:color="auto"/>
          </w:divBdr>
        </w:div>
        <w:div w:id="1705910980">
          <w:marLeft w:val="480"/>
          <w:marRight w:val="0"/>
          <w:marTop w:val="0"/>
          <w:marBottom w:val="0"/>
          <w:divBdr>
            <w:top w:val="none" w:sz="0" w:space="0" w:color="auto"/>
            <w:left w:val="none" w:sz="0" w:space="0" w:color="auto"/>
            <w:bottom w:val="none" w:sz="0" w:space="0" w:color="auto"/>
            <w:right w:val="none" w:sz="0" w:space="0" w:color="auto"/>
          </w:divBdr>
        </w:div>
        <w:div w:id="1514489676">
          <w:marLeft w:val="480"/>
          <w:marRight w:val="0"/>
          <w:marTop w:val="0"/>
          <w:marBottom w:val="0"/>
          <w:divBdr>
            <w:top w:val="none" w:sz="0" w:space="0" w:color="auto"/>
            <w:left w:val="none" w:sz="0" w:space="0" w:color="auto"/>
            <w:bottom w:val="none" w:sz="0" w:space="0" w:color="auto"/>
            <w:right w:val="none" w:sz="0" w:space="0" w:color="auto"/>
          </w:divBdr>
        </w:div>
        <w:div w:id="1314486966">
          <w:marLeft w:val="480"/>
          <w:marRight w:val="0"/>
          <w:marTop w:val="0"/>
          <w:marBottom w:val="0"/>
          <w:divBdr>
            <w:top w:val="none" w:sz="0" w:space="0" w:color="auto"/>
            <w:left w:val="none" w:sz="0" w:space="0" w:color="auto"/>
            <w:bottom w:val="none" w:sz="0" w:space="0" w:color="auto"/>
            <w:right w:val="none" w:sz="0" w:space="0" w:color="auto"/>
          </w:divBdr>
        </w:div>
        <w:div w:id="848255930">
          <w:marLeft w:val="480"/>
          <w:marRight w:val="0"/>
          <w:marTop w:val="0"/>
          <w:marBottom w:val="0"/>
          <w:divBdr>
            <w:top w:val="none" w:sz="0" w:space="0" w:color="auto"/>
            <w:left w:val="none" w:sz="0" w:space="0" w:color="auto"/>
            <w:bottom w:val="none" w:sz="0" w:space="0" w:color="auto"/>
            <w:right w:val="none" w:sz="0" w:space="0" w:color="auto"/>
          </w:divBdr>
        </w:div>
        <w:div w:id="587037571">
          <w:marLeft w:val="480"/>
          <w:marRight w:val="0"/>
          <w:marTop w:val="0"/>
          <w:marBottom w:val="0"/>
          <w:divBdr>
            <w:top w:val="none" w:sz="0" w:space="0" w:color="auto"/>
            <w:left w:val="none" w:sz="0" w:space="0" w:color="auto"/>
            <w:bottom w:val="none" w:sz="0" w:space="0" w:color="auto"/>
            <w:right w:val="none" w:sz="0" w:space="0" w:color="auto"/>
          </w:divBdr>
        </w:div>
        <w:div w:id="198855070">
          <w:marLeft w:val="480"/>
          <w:marRight w:val="0"/>
          <w:marTop w:val="0"/>
          <w:marBottom w:val="0"/>
          <w:divBdr>
            <w:top w:val="none" w:sz="0" w:space="0" w:color="auto"/>
            <w:left w:val="none" w:sz="0" w:space="0" w:color="auto"/>
            <w:bottom w:val="none" w:sz="0" w:space="0" w:color="auto"/>
            <w:right w:val="none" w:sz="0" w:space="0" w:color="auto"/>
          </w:divBdr>
        </w:div>
      </w:divsChild>
    </w:div>
    <w:div w:id="1152913693">
      <w:bodyDiv w:val="1"/>
      <w:marLeft w:val="0"/>
      <w:marRight w:val="0"/>
      <w:marTop w:val="0"/>
      <w:marBottom w:val="0"/>
      <w:divBdr>
        <w:top w:val="none" w:sz="0" w:space="0" w:color="auto"/>
        <w:left w:val="none" w:sz="0" w:space="0" w:color="auto"/>
        <w:bottom w:val="none" w:sz="0" w:space="0" w:color="auto"/>
        <w:right w:val="none" w:sz="0" w:space="0" w:color="auto"/>
      </w:divBdr>
    </w:div>
    <w:div w:id="1280262432">
      <w:bodyDiv w:val="1"/>
      <w:marLeft w:val="0"/>
      <w:marRight w:val="0"/>
      <w:marTop w:val="0"/>
      <w:marBottom w:val="0"/>
      <w:divBdr>
        <w:top w:val="none" w:sz="0" w:space="0" w:color="auto"/>
        <w:left w:val="none" w:sz="0" w:space="0" w:color="auto"/>
        <w:bottom w:val="none" w:sz="0" w:space="0" w:color="auto"/>
        <w:right w:val="none" w:sz="0" w:space="0" w:color="auto"/>
      </w:divBdr>
    </w:div>
    <w:div w:id="1375739424">
      <w:bodyDiv w:val="1"/>
      <w:marLeft w:val="0"/>
      <w:marRight w:val="0"/>
      <w:marTop w:val="0"/>
      <w:marBottom w:val="0"/>
      <w:divBdr>
        <w:top w:val="none" w:sz="0" w:space="0" w:color="auto"/>
        <w:left w:val="none" w:sz="0" w:space="0" w:color="auto"/>
        <w:bottom w:val="none" w:sz="0" w:space="0" w:color="auto"/>
        <w:right w:val="none" w:sz="0" w:space="0" w:color="auto"/>
      </w:divBdr>
    </w:div>
    <w:div w:id="1462185456">
      <w:bodyDiv w:val="1"/>
      <w:marLeft w:val="0"/>
      <w:marRight w:val="0"/>
      <w:marTop w:val="0"/>
      <w:marBottom w:val="0"/>
      <w:divBdr>
        <w:top w:val="none" w:sz="0" w:space="0" w:color="auto"/>
        <w:left w:val="none" w:sz="0" w:space="0" w:color="auto"/>
        <w:bottom w:val="none" w:sz="0" w:space="0" w:color="auto"/>
        <w:right w:val="none" w:sz="0" w:space="0" w:color="auto"/>
      </w:divBdr>
      <w:divsChild>
        <w:div w:id="1879588329">
          <w:marLeft w:val="0"/>
          <w:marRight w:val="0"/>
          <w:marTop w:val="0"/>
          <w:marBottom w:val="0"/>
          <w:divBdr>
            <w:top w:val="none" w:sz="0" w:space="0" w:color="auto"/>
            <w:left w:val="none" w:sz="0" w:space="0" w:color="auto"/>
            <w:bottom w:val="none" w:sz="0" w:space="0" w:color="auto"/>
            <w:right w:val="none" w:sz="0" w:space="0" w:color="auto"/>
          </w:divBdr>
        </w:div>
        <w:div w:id="755058742">
          <w:marLeft w:val="0"/>
          <w:marRight w:val="0"/>
          <w:marTop w:val="30"/>
          <w:marBottom w:val="30"/>
          <w:divBdr>
            <w:top w:val="none" w:sz="0" w:space="0" w:color="auto"/>
            <w:left w:val="none" w:sz="0" w:space="0" w:color="auto"/>
            <w:bottom w:val="none" w:sz="0" w:space="0" w:color="auto"/>
            <w:right w:val="none" w:sz="0" w:space="0" w:color="auto"/>
          </w:divBdr>
        </w:div>
      </w:divsChild>
    </w:div>
    <w:div w:id="1491485719">
      <w:bodyDiv w:val="1"/>
      <w:marLeft w:val="0"/>
      <w:marRight w:val="0"/>
      <w:marTop w:val="0"/>
      <w:marBottom w:val="0"/>
      <w:divBdr>
        <w:top w:val="none" w:sz="0" w:space="0" w:color="auto"/>
        <w:left w:val="none" w:sz="0" w:space="0" w:color="auto"/>
        <w:bottom w:val="none" w:sz="0" w:space="0" w:color="auto"/>
        <w:right w:val="none" w:sz="0" w:space="0" w:color="auto"/>
      </w:divBdr>
    </w:div>
    <w:div w:id="1520579865">
      <w:bodyDiv w:val="1"/>
      <w:marLeft w:val="0"/>
      <w:marRight w:val="0"/>
      <w:marTop w:val="0"/>
      <w:marBottom w:val="0"/>
      <w:divBdr>
        <w:top w:val="none" w:sz="0" w:space="0" w:color="auto"/>
        <w:left w:val="none" w:sz="0" w:space="0" w:color="auto"/>
        <w:bottom w:val="none" w:sz="0" w:space="0" w:color="auto"/>
        <w:right w:val="none" w:sz="0" w:space="0" w:color="auto"/>
      </w:divBdr>
    </w:div>
    <w:div w:id="1537962200">
      <w:bodyDiv w:val="1"/>
      <w:marLeft w:val="0"/>
      <w:marRight w:val="0"/>
      <w:marTop w:val="0"/>
      <w:marBottom w:val="0"/>
      <w:divBdr>
        <w:top w:val="none" w:sz="0" w:space="0" w:color="auto"/>
        <w:left w:val="none" w:sz="0" w:space="0" w:color="auto"/>
        <w:bottom w:val="none" w:sz="0" w:space="0" w:color="auto"/>
        <w:right w:val="none" w:sz="0" w:space="0" w:color="auto"/>
      </w:divBdr>
    </w:div>
    <w:div w:id="1541671417">
      <w:bodyDiv w:val="1"/>
      <w:marLeft w:val="0"/>
      <w:marRight w:val="0"/>
      <w:marTop w:val="0"/>
      <w:marBottom w:val="0"/>
      <w:divBdr>
        <w:top w:val="none" w:sz="0" w:space="0" w:color="auto"/>
        <w:left w:val="none" w:sz="0" w:space="0" w:color="auto"/>
        <w:bottom w:val="none" w:sz="0" w:space="0" w:color="auto"/>
        <w:right w:val="none" w:sz="0" w:space="0" w:color="auto"/>
      </w:divBdr>
    </w:div>
    <w:div w:id="1545943239">
      <w:bodyDiv w:val="1"/>
      <w:marLeft w:val="0"/>
      <w:marRight w:val="0"/>
      <w:marTop w:val="0"/>
      <w:marBottom w:val="0"/>
      <w:divBdr>
        <w:top w:val="none" w:sz="0" w:space="0" w:color="auto"/>
        <w:left w:val="none" w:sz="0" w:space="0" w:color="auto"/>
        <w:bottom w:val="none" w:sz="0" w:space="0" w:color="auto"/>
        <w:right w:val="none" w:sz="0" w:space="0" w:color="auto"/>
      </w:divBdr>
    </w:div>
    <w:div w:id="1558740630">
      <w:bodyDiv w:val="1"/>
      <w:marLeft w:val="0"/>
      <w:marRight w:val="0"/>
      <w:marTop w:val="0"/>
      <w:marBottom w:val="0"/>
      <w:divBdr>
        <w:top w:val="none" w:sz="0" w:space="0" w:color="auto"/>
        <w:left w:val="none" w:sz="0" w:space="0" w:color="auto"/>
        <w:bottom w:val="none" w:sz="0" w:space="0" w:color="auto"/>
        <w:right w:val="none" w:sz="0" w:space="0" w:color="auto"/>
      </w:divBdr>
    </w:div>
    <w:div w:id="1574244340">
      <w:bodyDiv w:val="1"/>
      <w:marLeft w:val="0"/>
      <w:marRight w:val="0"/>
      <w:marTop w:val="0"/>
      <w:marBottom w:val="0"/>
      <w:divBdr>
        <w:top w:val="none" w:sz="0" w:space="0" w:color="auto"/>
        <w:left w:val="none" w:sz="0" w:space="0" w:color="auto"/>
        <w:bottom w:val="none" w:sz="0" w:space="0" w:color="auto"/>
        <w:right w:val="none" w:sz="0" w:space="0" w:color="auto"/>
      </w:divBdr>
      <w:divsChild>
        <w:div w:id="1903128773">
          <w:marLeft w:val="480"/>
          <w:marRight w:val="0"/>
          <w:marTop w:val="0"/>
          <w:marBottom w:val="0"/>
          <w:divBdr>
            <w:top w:val="none" w:sz="0" w:space="0" w:color="auto"/>
            <w:left w:val="none" w:sz="0" w:space="0" w:color="auto"/>
            <w:bottom w:val="none" w:sz="0" w:space="0" w:color="auto"/>
            <w:right w:val="none" w:sz="0" w:space="0" w:color="auto"/>
          </w:divBdr>
        </w:div>
        <w:div w:id="1611661789">
          <w:marLeft w:val="480"/>
          <w:marRight w:val="0"/>
          <w:marTop w:val="0"/>
          <w:marBottom w:val="0"/>
          <w:divBdr>
            <w:top w:val="none" w:sz="0" w:space="0" w:color="auto"/>
            <w:left w:val="none" w:sz="0" w:space="0" w:color="auto"/>
            <w:bottom w:val="none" w:sz="0" w:space="0" w:color="auto"/>
            <w:right w:val="none" w:sz="0" w:space="0" w:color="auto"/>
          </w:divBdr>
        </w:div>
        <w:div w:id="241526623">
          <w:marLeft w:val="480"/>
          <w:marRight w:val="0"/>
          <w:marTop w:val="0"/>
          <w:marBottom w:val="0"/>
          <w:divBdr>
            <w:top w:val="none" w:sz="0" w:space="0" w:color="auto"/>
            <w:left w:val="none" w:sz="0" w:space="0" w:color="auto"/>
            <w:bottom w:val="none" w:sz="0" w:space="0" w:color="auto"/>
            <w:right w:val="none" w:sz="0" w:space="0" w:color="auto"/>
          </w:divBdr>
        </w:div>
        <w:div w:id="1150945475">
          <w:marLeft w:val="480"/>
          <w:marRight w:val="0"/>
          <w:marTop w:val="0"/>
          <w:marBottom w:val="0"/>
          <w:divBdr>
            <w:top w:val="none" w:sz="0" w:space="0" w:color="auto"/>
            <w:left w:val="none" w:sz="0" w:space="0" w:color="auto"/>
            <w:bottom w:val="none" w:sz="0" w:space="0" w:color="auto"/>
            <w:right w:val="none" w:sz="0" w:space="0" w:color="auto"/>
          </w:divBdr>
        </w:div>
        <w:div w:id="808011440">
          <w:marLeft w:val="480"/>
          <w:marRight w:val="0"/>
          <w:marTop w:val="0"/>
          <w:marBottom w:val="0"/>
          <w:divBdr>
            <w:top w:val="none" w:sz="0" w:space="0" w:color="auto"/>
            <w:left w:val="none" w:sz="0" w:space="0" w:color="auto"/>
            <w:bottom w:val="none" w:sz="0" w:space="0" w:color="auto"/>
            <w:right w:val="none" w:sz="0" w:space="0" w:color="auto"/>
          </w:divBdr>
        </w:div>
        <w:div w:id="1924531928">
          <w:marLeft w:val="480"/>
          <w:marRight w:val="0"/>
          <w:marTop w:val="0"/>
          <w:marBottom w:val="0"/>
          <w:divBdr>
            <w:top w:val="none" w:sz="0" w:space="0" w:color="auto"/>
            <w:left w:val="none" w:sz="0" w:space="0" w:color="auto"/>
            <w:bottom w:val="none" w:sz="0" w:space="0" w:color="auto"/>
            <w:right w:val="none" w:sz="0" w:space="0" w:color="auto"/>
          </w:divBdr>
        </w:div>
        <w:div w:id="132530013">
          <w:marLeft w:val="480"/>
          <w:marRight w:val="0"/>
          <w:marTop w:val="0"/>
          <w:marBottom w:val="0"/>
          <w:divBdr>
            <w:top w:val="none" w:sz="0" w:space="0" w:color="auto"/>
            <w:left w:val="none" w:sz="0" w:space="0" w:color="auto"/>
            <w:bottom w:val="none" w:sz="0" w:space="0" w:color="auto"/>
            <w:right w:val="none" w:sz="0" w:space="0" w:color="auto"/>
          </w:divBdr>
        </w:div>
        <w:div w:id="1859538578">
          <w:marLeft w:val="480"/>
          <w:marRight w:val="0"/>
          <w:marTop w:val="0"/>
          <w:marBottom w:val="0"/>
          <w:divBdr>
            <w:top w:val="none" w:sz="0" w:space="0" w:color="auto"/>
            <w:left w:val="none" w:sz="0" w:space="0" w:color="auto"/>
            <w:bottom w:val="none" w:sz="0" w:space="0" w:color="auto"/>
            <w:right w:val="none" w:sz="0" w:space="0" w:color="auto"/>
          </w:divBdr>
        </w:div>
        <w:div w:id="1723744737">
          <w:marLeft w:val="480"/>
          <w:marRight w:val="0"/>
          <w:marTop w:val="0"/>
          <w:marBottom w:val="0"/>
          <w:divBdr>
            <w:top w:val="none" w:sz="0" w:space="0" w:color="auto"/>
            <w:left w:val="none" w:sz="0" w:space="0" w:color="auto"/>
            <w:bottom w:val="none" w:sz="0" w:space="0" w:color="auto"/>
            <w:right w:val="none" w:sz="0" w:space="0" w:color="auto"/>
          </w:divBdr>
        </w:div>
        <w:div w:id="2097314447">
          <w:marLeft w:val="480"/>
          <w:marRight w:val="0"/>
          <w:marTop w:val="0"/>
          <w:marBottom w:val="0"/>
          <w:divBdr>
            <w:top w:val="none" w:sz="0" w:space="0" w:color="auto"/>
            <w:left w:val="none" w:sz="0" w:space="0" w:color="auto"/>
            <w:bottom w:val="none" w:sz="0" w:space="0" w:color="auto"/>
            <w:right w:val="none" w:sz="0" w:space="0" w:color="auto"/>
          </w:divBdr>
        </w:div>
        <w:div w:id="1665039869">
          <w:marLeft w:val="480"/>
          <w:marRight w:val="0"/>
          <w:marTop w:val="0"/>
          <w:marBottom w:val="0"/>
          <w:divBdr>
            <w:top w:val="none" w:sz="0" w:space="0" w:color="auto"/>
            <w:left w:val="none" w:sz="0" w:space="0" w:color="auto"/>
            <w:bottom w:val="none" w:sz="0" w:space="0" w:color="auto"/>
            <w:right w:val="none" w:sz="0" w:space="0" w:color="auto"/>
          </w:divBdr>
        </w:div>
        <w:div w:id="2011907839">
          <w:marLeft w:val="480"/>
          <w:marRight w:val="0"/>
          <w:marTop w:val="0"/>
          <w:marBottom w:val="0"/>
          <w:divBdr>
            <w:top w:val="none" w:sz="0" w:space="0" w:color="auto"/>
            <w:left w:val="none" w:sz="0" w:space="0" w:color="auto"/>
            <w:bottom w:val="none" w:sz="0" w:space="0" w:color="auto"/>
            <w:right w:val="none" w:sz="0" w:space="0" w:color="auto"/>
          </w:divBdr>
        </w:div>
        <w:div w:id="802116891">
          <w:marLeft w:val="480"/>
          <w:marRight w:val="0"/>
          <w:marTop w:val="0"/>
          <w:marBottom w:val="0"/>
          <w:divBdr>
            <w:top w:val="none" w:sz="0" w:space="0" w:color="auto"/>
            <w:left w:val="none" w:sz="0" w:space="0" w:color="auto"/>
            <w:bottom w:val="none" w:sz="0" w:space="0" w:color="auto"/>
            <w:right w:val="none" w:sz="0" w:space="0" w:color="auto"/>
          </w:divBdr>
        </w:div>
        <w:div w:id="2125230675">
          <w:marLeft w:val="480"/>
          <w:marRight w:val="0"/>
          <w:marTop w:val="0"/>
          <w:marBottom w:val="0"/>
          <w:divBdr>
            <w:top w:val="none" w:sz="0" w:space="0" w:color="auto"/>
            <w:left w:val="none" w:sz="0" w:space="0" w:color="auto"/>
            <w:bottom w:val="none" w:sz="0" w:space="0" w:color="auto"/>
            <w:right w:val="none" w:sz="0" w:space="0" w:color="auto"/>
          </w:divBdr>
        </w:div>
        <w:div w:id="1991401421">
          <w:marLeft w:val="480"/>
          <w:marRight w:val="0"/>
          <w:marTop w:val="0"/>
          <w:marBottom w:val="0"/>
          <w:divBdr>
            <w:top w:val="none" w:sz="0" w:space="0" w:color="auto"/>
            <w:left w:val="none" w:sz="0" w:space="0" w:color="auto"/>
            <w:bottom w:val="none" w:sz="0" w:space="0" w:color="auto"/>
            <w:right w:val="none" w:sz="0" w:space="0" w:color="auto"/>
          </w:divBdr>
        </w:div>
        <w:div w:id="1882475501">
          <w:marLeft w:val="480"/>
          <w:marRight w:val="0"/>
          <w:marTop w:val="0"/>
          <w:marBottom w:val="0"/>
          <w:divBdr>
            <w:top w:val="none" w:sz="0" w:space="0" w:color="auto"/>
            <w:left w:val="none" w:sz="0" w:space="0" w:color="auto"/>
            <w:bottom w:val="none" w:sz="0" w:space="0" w:color="auto"/>
            <w:right w:val="none" w:sz="0" w:space="0" w:color="auto"/>
          </w:divBdr>
        </w:div>
        <w:div w:id="1895384856">
          <w:marLeft w:val="480"/>
          <w:marRight w:val="0"/>
          <w:marTop w:val="0"/>
          <w:marBottom w:val="0"/>
          <w:divBdr>
            <w:top w:val="none" w:sz="0" w:space="0" w:color="auto"/>
            <w:left w:val="none" w:sz="0" w:space="0" w:color="auto"/>
            <w:bottom w:val="none" w:sz="0" w:space="0" w:color="auto"/>
            <w:right w:val="none" w:sz="0" w:space="0" w:color="auto"/>
          </w:divBdr>
        </w:div>
        <w:div w:id="1856773337">
          <w:marLeft w:val="480"/>
          <w:marRight w:val="0"/>
          <w:marTop w:val="0"/>
          <w:marBottom w:val="0"/>
          <w:divBdr>
            <w:top w:val="none" w:sz="0" w:space="0" w:color="auto"/>
            <w:left w:val="none" w:sz="0" w:space="0" w:color="auto"/>
            <w:bottom w:val="none" w:sz="0" w:space="0" w:color="auto"/>
            <w:right w:val="none" w:sz="0" w:space="0" w:color="auto"/>
          </w:divBdr>
        </w:div>
        <w:div w:id="836195305">
          <w:marLeft w:val="480"/>
          <w:marRight w:val="0"/>
          <w:marTop w:val="0"/>
          <w:marBottom w:val="0"/>
          <w:divBdr>
            <w:top w:val="none" w:sz="0" w:space="0" w:color="auto"/>
            <w:left w:val="none" w:sz="0" w:space="0" w:color="auto"/>
            <w:bottom w:val="none" w:sz="0" w:space="0" w:color="auto"/>
            <w:right w:val="none" w:sz="0" w:space="0" w:color="auto"/>
          </w:divBdr>
        </w:div>
        <w:div w:id="746732020">
          <w:marLeft w:val="480"/>
          <w:marRight w:val="0"/>
          <w:marTop w:val="0"/>
          <w:marBottom w:val="0"/>
          <w:divBdr>
            <w:top w:val="none" w:sz="0" w:space="0" w:color="auto"/>
            <w:left w:val="none" w:sz="0" w:space="0" w:color="auto"/>
            <w:bottom w:val="none" w:sz="0" w:space="0" w:color="auto"/>
            <w:right w:val="none" w:sz="0" w:space="0" w:color="auto"/>
          </w:divBdr>
        </w:div>
      </w:divsChild>
    </w:div>
    <w:div w:id="1668434140">
      <w:bodyDiv w:val="1"/>
      <w:marLeft w:val="0"/>
      <w:marRight w:val="0"/>
      <w:marTop w:val="0"/>
      <w:marBottom w:val="0"/>
      <w:divBdr>
        <w:top w:val="none" w:sz="0" w:space="0" w:color="auto"/>
        <w:left w:val="none" w:sz="0" w:space="0" w:color="auto"/>
        <w:bottom w:val="none" w:sz="0" w:space="0" w:color="auto"/>
        <w:right w:val="none" w:sz="0" w:space="0" w:color="auto"/>
      </w:divBdr>
    </w:div>
    <w:div w:id="1691950268">
      <w:bodyDiv w:val="1"/>
      <w:marLeft w:val="0"/>
      <w:marRight w:val="0"/>
      <w:marTop w:val="0"/>
      <w:marBottom w:val="0"/>
      <w:divBdr>
        <w:top w:val="none" w:sz="0" w:space="0" w:color="auto"/>
        <w:left w:val="none" w:sz="0" w:space="0" w:color="auto"/>
        <w:bottom w:val="none" w:sz="0" w:space="0" w:color="auto"/>
        <w:right w:val="none" w:sz="0" w:space="0" w:color="auto"/>
      </w:divBdr>
    </w:div>
    <w:div w:id="1751272181">
      <w:bodyDiv w:val="1"/>
      <w:marLeft w:val="0"/>
      <w:marRight w:val="0"/>
      <w:marTop w:val="0"/>
      <w:marBottom w:val="0"/>
      <w:divBdr>
        <w:top w:val="none" w:sz="0" w:space="0" w:color="auto"/>
        <w:left w:val="none" w:sz="0" w:space="0" w:color="auto"/>
        <w:bottom w:val="none" w:sz="0" w:space="0" w:color="auto"/>
        <w:right w:val="none" w:sz="0" w:space="0" w:color="auto"/>
      </w:divBdr>
      <w:divsChild>
        <w:div w:id="502088197">
          <w:marLeft w:val="0"/>
          <w:marRight w:val="0"/>
          <w:marTop w:val="0"/>
          <w:marBottom w:val="0"/>
          <w:divBdr>
            <w:top w:val="none" w:sz="0" w:space="0" w:color="auto"/>
            <w:left w:val="none" w:sz="0" w:space="0" w:color="auto"/>
            <w:bottom w:val="none" w:sz="0" w:space="0" w:color="auto"/>
            <w:right w:val="none" w:sz="0" w:space="0" w:color="auto"/>
          </w:divBdr>
        </w:div>
      </w:divsChild>
    </w:div>
    <w:div w:id="1780837737">
      <w:bodyDiv w:val="1"/>
      <w:marLeft w:val="0"/>
      <w:marRight w:val="0"/>
      <w:marTop w:val="0"/>
      <w:marBottom w:val="0"/>
      <w:divBdr>
        <w:top w:val="none" w:sz="0" w:space="0" w:color="auto"/>
        <w:left w:val="none" w:sz="0" w:space="0" w:color="auto"/>
        <w:bottom w:val="none" w:sz="0" w:space="0" w:color="auto"/>
        <w:right w:val="none" w:sz="0" w:space="0" w:color="auto"/>
      </w:divBdr>
      <w:divsChild>
        <w:div w:id="1800223189">
          <w:marLeft w:val="480"/>
          <w:marRight w:val="0"/>
          <w:marTop w:val="0"/>
          <w:marBottom w:val="0"/>
          <w:divBdr>
            <w:top w:val="none" w:sz="0" w:space="0" w:color="auto"/>
            <w:left w:val="none" w:sz="0" w:space="0" w:color="auto"/>
            <w:bottom w:val="none" w:sz="0" w:space="0" w:color="auto"/>
            <w:right w:val="none" w:sz="0" w:space="0" w:color="auto"/>
          </w:divBdr>
        </w:div>
        <w:div w:id="948585473">
          <w:marLeft w:val="480"/>
          <w:marRight w:val="0"/>
          <w:marTop w:val="0"/>
          <w:marBottom w:val="0"/>
          <w:divBdr>
            <w:top w:val="none" w:sz="0" w:space="0" w:color="auto"/>
            <w:left w:val="none" w:sz="0" w:space="0" w:color="auto"/>
            <w:bottom w:val="none" w:sz="0" w:space="0" w:color="auto"/>
            <w:right w:val="none" w:sz="0" w:space="0" w:color="auto"/>
          </w:divBdr>
        </w:div>
        <w:div w:id="1669140848">
          <w:marLeft w:val="480"/>
          <w:marRight w:val="0"/>
          <w:marTop w:val="0"/>
          <w:marBottom w:val="0"/>
          <w:divBdr>
            <w:top w:val="none" w:sz="0" w:space="0" w:color="auto"/>
            <w:left w:val="none" w:sz="0" w:space="0" w:color="auto"/>
            <w:bottom w:val="none" w:sz="0" w:space="0" w:color="auto"/>
            <w:right w:val="none" w:sz="0" w:space="0" w:color="auto"/>
          </w:divBdr>
        </w:div>
        <w:div w:id="1879387879">
          <w:marLeft w:val="480"/>
          <w:marRight w:val="0"/>
          <w:marTop w:val="0"/>
          <w:marBottom w:val="0"/>
          <w:divBdr>
            <w:top w:val="none" w:sz="0" w:space="0" w:color="auto"/>
            <w:left w:val="none" w:sz="0" w:space="0" w:color="auto"/>
            <w:bottom w:val="none" w:sz="0" w:space="0" w:color="auto"/>
            <w:right w:val="none" w:sz="0" w:space="0" w:color="auto"/>
          </w:divBdr>
        </w:div>
        <w:div w:id="1654719734">
          <w:marLeft w:val="480"/>
          <w:marRight w:val="0"/>
          <w:marTop w:val="0"/>
          <w:marBottom w:val="0"/>
          <w:divBdr>
            <w:top w:val="none" w:sz="0" w:space="0" w:color="auto"/>
            <w:left w:val="none" w:sz="0" w:space="0" w:color="auto"/>
            <w:bottom w:val="none" w:sz="0" w:space="0" w:color="auto"/>
            <w:right w:val="none" w:sz="0" w:space="0" w:color="auto"/>
          </w:divBdr>
        </w:div>
        <w:div w:id="1431853510">
          <w:marLeft w:val="480"/>
          <w:marRight w:val="0"/>
          <w:marTop w:val="0"/>
          <w:marBottom w:val="0"/>
          <w:divBdr>
            <w:top w:val="none" w:sz="0" w:space="0" w:color="auto"/>
            <w:left w:val="none" w:sz="0" w:space="0" w:color="auto"/>
            <w:bottom w:val="none" w:sz="0" w:space="0" w:color="auto"/>
            <w:right w:val="none" w:sz="0" w:space="0" w:color="auto"/>
          </w:divBdr>
        </w:div>
        <w:div w:id="635911053">
          <w:marLeft w:val="480"/>
          <w:marRight w:val="0"/>
          <w:marTop w:val="0"/>
          <w:marBottom w:val="0"/>
          <w:divBdr>
            <w:top w:val="none" w:sz="0" w:space="0" w:color="auto"/>
            <w:left w:val="none" w:sz="0" w:space="0" w:color="auto"/>
            <w:bottom w:val="none" w:sz="0" w:space="0" w:color="auto"/>
            <w:right w:val="none" w:sz="0" w:space="0" w:color="auto"/>
          </w:divBdr>
        </w:div>
        <w:div w:id="593247635">
          <w:marLeft w:val="480"/>
          <w:marRight w:val="0"/>
          <w:marTop w:val="0"/>
          <w:marBottom w:val="0"/>
          <w:divBdr>
            <w:top w:val="none" w:sz="0" w:space="0" w:color="auto"/>
            <w:left w:val="none" w:sz="0" w:space="0" w:color="auto"/>
            <w:bottom w:val="none" w:sz="0" w:space="0" w:color="auto"/>
            <w:right w:val="none" w:sz="0" w:space="0" w:color="auto"/>
          </w:divBdr>
        </w:div>
        <w:div w:id="1069688469">
          <w:marLeft w:val="480"/>
          <w:marRight w:val="0"/>
          <w:marTop w:val="0"/>
          <w:marBottom w:val="0"/>
          <w:divBdr>
            <w:top w:val="none" w:sz="0" w:space="0" w:color="auto"/>
            <w:left w:val="none" w:sz="0" w:space="0" w:color="auto"/>
            <w:bottom w:val="none" w:sz="0" w:space="0" w:color="auto"/>
            <w:right w:val="none" w:sz="0" w:space="0" w:color="auto"/>
          </w:divBdr>
        </w:div>
        <w:div w:id="865874102">
          <w:marLeft w:val="480"/>
          <w:marRight w:val="0"/>
          <w:marTop w:val="0"/>
          <w:marBottom w:val="0"/>
          <w:divBdr>
            <w:top w:val="none" w:sz="0" w:space="0" w:color="auto"/>
            <w:left w:val="none" w:sz="0" w:space="0" w:color="auto"/>
            <w:bottom w:val="none" w:sz="0" w:space="0" w:color="auto"/>
            <w:right w:val="none" w:sz="0" w:space="0" w:color="auto"/>
          </w:divBdr>
        </w:div>
        <w:div w:id="1028606529">
          <w:marLeft w:val="480"/>
          <w:marRight w:val="0"/>
          <w:marTop w:val="0"/>
          <w:marBottom w:val="0"/>
          <w:divBdr>
            <w:top w:val="none" w:sz="0" w:space="0" w:color="auto"/>
            <w:left w:val="none" w:sz="0" w:space="0" w:color="auto"/>
            <w:bottom w:val="none" w:sz="0" w:space="0" w:color="auto"/>
            <w:right w:val="none" w:sz="0" w:space="0" w:color="auto"/>
          </w:divBdr>
        </w:div>
        <w:div w:id="1264680059">
          <w:marLeft w:val="480"/>
          <w:marRight w:val="0"/>
          <w:marTop w:val="0"/>
          <w:marBottom w:val="0"/>
          <w:divBdr>
            <w:top w:val="none" w:sz="0" w:space="0" w:color="auto"/>
            <w:left w:val="none" w:sz="0" w:space="0" w:color="auto"/>
            <w:bottom w:val="none" w:sz="0" w:space="0" w:color="auto"/>
            <w:right w:val="none" w:sz="0" w:space="0" w:color="auto"/>
          </w:divBdr>
        </w:div>
        <w:div w:id="812214161">
          <w:marLeft w:val="480"/>
          <w:marRight w:val="0"/>
          <w:marTop w:val="0"/>
          <w:marBottom w:val="0"/>
          <w:divBdr>
            <w:top w:val="none" w:sz="0" w:space="0" w:color="auto"/>
            <w:left w:val="none" w:sz="0" w:space="0" w:color="auto"/>
            <w:bottom w:val="none" w:sz="0" w:space="0" w:color="auto"/>
            <w:right w:val="none" w:sz="0" w:space="0" w:color="auto"/>
          </w:divBdr>
        </w:div>
        <w:div w:id="979573010">
          <w:marLeft w:val="480"/>
          <w:marRight w:val="0"/>
          <w:marTop w:val="0"/>
          <w:marBottom w:val="0"/>
          <w:divBdr>
            <w:top w:val="none" w:sz="0" w:space="0" w:color="auto"/>
            <w:left w:val="none" w:sz="0" w:space="0" w:color="auto"/>
            <w:bottom w:val="none" w:sz="0" w:space="0" w:color="auto"/>
            <w:right w:val="none" w:sz="0" w:space="0" w:color="auto"/>
          </w:divBdr>
        </w:div>
        <w:div w:id="1355423294">
          <w:marLeft w:val="480"/>
          <w:marRight w:val="0"/>
          <w:marTop w:val="0"/>
          <w:marBottom w:val="0"/>
          <w:divBdr>
            <w:top w:val="none" w:sz="0" w:space="0" w:color="auto"/>
            <w:left w:val="none" w:sz="0" w:space="0" w:color="auto"/>
            <w:bottom w:val="none" w:sz="0" w:space="0" w:color="auto"/>
            <w:right w:val="none" w:sz="0" w:space="0" w:color="auto"/>
          </w:divBdr>
        </w:div>
        <w:div w:id="809439942">
          <w:marLeft w:val="480"/>
          <w:marRight w:val="0"/>
          <w:marTop w:val="0"/>
          <w:marBottom w:val="0"/>
          <w:divBdr>
            <w:top w:val="none" w:sz="0" w:space="0" w:color="auto"/>
            <w:left w:val="none" w:sz="0" w:space="0" w:color="auto"/>
            <w:bottom w:val="none" w:sz="0" w:space="0" w:color="auto"/>
            <w:right w:val="none" w:sz="0" w:space="0" w:color="auto"/>
          </w:divBdr>
        </w:div>
        <w:div w:id="1212960838">
          <w:marLeft w:val="480"/>
          <w:marRight w:val="0"/>
          <w:marTop w:val="0"/>
          <w:marBottom w:val="0"/>
          <w:divBdr>
            <w:top w:val="none" w:sz="0" w:space="0" w:color="auto"/>
            <w:left w:val="none" w:sz="0" w:space="0" w:color="auto"/>
            <w:bottom w:val="none" w:sz="0" w:space="0" w:color="auto"/>
            <w:right w:val="none" w:sz="0" w:space="0" w:color="auto"/>
          </w:divBdr>
        </w:div>
        <w:div w:id="1002970672">
          <w:marLeft w:val="480"/>
          <w:marRight w:val="0"/>
          <w:marTop w:val="0"/>
          <w:marBottom w:val="0"/>
          <w:divBdr>
            <w:top w:val="none" w:sz="0" w:space="0" w:color="auto"/>
            <w:left w:val="none" w:sz="0" w:space="0" w:color="auto"/>
            <w:bottom w:val="none" w:sz="0" w:space="0" w:color="auto"/>
            <w:right w:val="none" w:sz="0" w:space="0" w:color="auto"/>
          </w:divBdr>
        </w:div>
        <w:div w:id="756025611">
          <w:marLeft w:val="480"/>
          <w:marRight w:val="0"/>
          <w:marTop w:val="0"/>
          <w:marBottom w:val="0"/>
          <w:divBdr>
            <w:top w:val="none" w:sz="0" w:space="0" w:color="auto"/>
            <w:left w:val="none" w:sz="0" w:space="0" w:color="auto"/>
            <w:bottom w:val="none" w:sz="0" w:space="0" w:color="auto"/>
            <w:right w:val="none" w:sz="0" w:space="0" w:color="auto"/>
          </w:divBdr>
        </w:div>
      </w:divsChild>
    </w:div>
    <w:div w:id="1834028310">
      <w:bodyDiv w:val="1"/>
      <w:marLeft w:val="0"/>
      <w:marRight w:val="0"/>
      <w:marTop w:val="0"/>
      <w:marBottom w:val="0"/>
      <w:divBdr>
        <w:top w:val="none" w:sz="0" w:space="0" w:color="auto"/>
        <w:left w:val="none" w:sz="0" w:space="0" w:color="auto"/>
        <w:bottom w:val="none" w:sz="0" w:space="0" w:color="auto"/>
        <w:right w:val="none" w:sz="0" w:space="0" w:color="auto"/>
      </w:divBdr>
    </w:div>
    <w:div w:id="1902864548">
      <w:bodyDiv w:val="1"/>
      <w:marLeft w:val="0"/>
      <w:marRight w:val="0"/>
      <w:marTop w:val="0"/>
      <w:marBottom w:val="0"/>
      <w:divBdr>
        <w:top w:val="none" w:sz="0" w:space="0" w:color="auto"/>
        <w:left w:val="none" w:sz="0" w:space="0" w:color="auto"/>
        <w:bottom w:val="none" w:sz="0" w:space="0" w:color="auto"/>
        <w:right w:val="none" w:sz="0" w:space="0" w:color="auto"/>
      </w:divBdr>
    </w:div>
    <w:div w:id="1935235856">
      <w:bodyDiv w:val="1"/>
      <w:marLeft w:val="0"/>
      <w:marRight w:val="0"/>
      <w:marTop w:val="0"/>
      <w:marBottom w:val="0"/>
      <w:divBdr>
        <w:top w:val="none" w:sz="0" w:space="0" w:color="auto"/>
        <w:left w:val="none" w:sz="0" w:space="0" w:color="auto"/>
        <w:bottom w:val="none" w:sz="0" w:space="0" w:color="auto"/>
        <w:right w:val="none" w:sz="0" w:space="0" w:color="auto"/>
      </w:divBdr>
    </w:div>
    <w:div w:id="1972978031">
      <w:bodyDiv w:val="1"/>
      <w:marLeft w:val="0"/>
      <w:marRight w:val="0"/>
      <w:marTop w:val="0"/>
      <w:marBottom w:val="0"/>
      <w:divBdr>
        <w:top w:val="none" w:sz="0" w:space="0" w:color="auto"/>
        <w:left w:val="none" w:sz="0" w:space="0" w:color="auto"/>
        <w:bottom w:val="none" w:sz="0" w:space="0" w:color="auto"/>
        <w:right w:val="none" w:sz="0" w:space="0" w:color="auto"/>
      </w:divBdr>
    </w:div>
    <w:div w:id="2035645206">
      <w:bodyDiv w:val="1"/>
      <w:marLeft w:val="0"/>
      <w:marRight w:val="0"/>
      <w:marTop w:val="0"/>
      <w:marBottom w:val="0"/>
      <w:divBdr>
        <w:top w:val="none" w:sz="0" w:space="0" w:color="auto"/>
        <w:left w:val="none" w:sz="0" w:space="0" w:color="auto"/>
        <w:bottom w:val="none" w:sz="0" w:space="0" w:color="auto"/>
        <w:right w:val="none" w:sz="0" w:space="0" w:color="auto"/>
      </w:divBdr>
    </w:div>
    <w:div w:id="2044017201">
      <w:bodyDiv w:val="1"/>
      <w:marLeft w:val="0"/>
      <w:marRight w:val="0"/>
      <w:marTop w:val="0"/>
      <w:marBottom w:val="0"/>
      <w:divBdr>
        <w:top w:val="none" w:sz="0" w:space="0" w:color="auto"/>
        <w:left w:val="none" w:sz="0" w:space="0" w:color="auto"/>
        <w:bottom w:val="none" w:sz="0" w:space="0" w:color="auto"/>
        <w:right w:val="none" w:sz="0" w:space="0" w:color="auto"/>
      </w:divBdr>
      <w:divsChild>
        <w:div w:id="2109276951">
          <w:marLeft w:val="480"/>
          <w:marRight w:val="0"/>
          <w:marTop w:val="0"/>
          <w:marBottom w:val="0"/>
          <w:divBdr>
            <w:top w:val="none" w:sz="0" w:space="0" w:color="auto"/>
            <w:left w:val="none" w:sz="0" w:space="0" w:color="auto"/>
            <w:bottom w:val="none" w:sz="0" w:space="0" w:color="auto"/>
            <w:right w:val="none" w:sz="0" w:space="0" w:color="auto"/>
          </w:divBdr>
        </w:div>
        <w:div w:id="517547844">
          <w:marLeft w:val="480"/>
          <w:marRight w:val="0"/>
          <w:marTop w:val="0"/>
          <w:marBottom w:val="0"/>
          <w:divBdr>
            <w:top w:val="none" w:sz="0" w:space="0" w:color="auto"/>
            <w:left w:val="none" w:sz="0" w:space="0" w:color="auto"/>
            <w:bottom w:val="none" w:sz="0" w:space="0" w:color="auto"/>
            <w:right w:val="none" w:sz="0" w:space="0" w:color="auto"/>
          </w:divBdr>
        </w:div>
        <w:div w:id="1800756412">
          <w:marLeft w:val="480"/>
          <w:marRight w:val="0"/>
          <w:marTop w:val="0"/>
          <w:marBottom w:val="0"/>
          <w:divBdr>
            <w:top w:val="none" w:sz="0" w:space="0" w:color="auto"/>
            <w:left w:val="none" w:sz="0" w:space="0" w:color="auto"/>
            <w:bottom w:val="none" w:sz="0" w:space="0" w:color="auto"/>
            <w:right w:val="none" w:sz="0" w:space="0" w:color="auto"/>
          </w:divBdr>
        </w:div>
        <w:div w:id="1245802588">
          <w:marLeft w:val="480"/>
          <w:marRight w:val="0"/>
          <w:marTop w:val="0"/>
          <w:marBottom w:val="0"/>
          <w:divBdr>
            <w:top w:val="none" w:sz="0" w:space="0" w:color="auto"/>
            <w:left w:val="none" w:sz="0" w:space="0" w:color="auto"/>
            <w:bottom w:val="none" w:sz="0" w:space="0" w:color="auto"/>
            <w:right w:val="none" w:sz="0" w:space="0" w:color="auto"/>
          </w:divBdr>
        </w:div>
        <w:div w:id="639842189">
          <w:marLeft w:val="480"/>
          <w:marRight w:val="0"/>
          <w:marTop w:val="0"/>
          <w:marBottom w:val="0"/>
          <w:divBdr>
            <w:top w:val="none" w:sz="0" w:space="0" w:color="auto"/>
            <w:left w:val="none" w:sz="0" w:space="0" w:color="auto"/>
            <w:bottom w:val="none" w:sz="0" w:space="0" w:color="auto"/>
            <w:right w:val="none" w:sz="0" w:space="0" w:color="auto"/>
          </w:divBdr>
        </w:div>
        <w:div w:id="1057363158">
          <w:marLeft w:val="480"/>
          <w:marRight w:val="0"/>
          <w:marTop w:val="0"/>
          <w:marBottom w:val="0"/>
          <w:divBdr>
            <w:top w:val="none" w:sz="0" w:space="0" w:color="auto"/>
            <w:left w:val="none" w:sz="0" w:space="0" w:color="auto"/>
            <w:bottom w:val="none" w:sz="0" w:space="0" w:color="auto"/>
            <w:right w:val="none" w:sz="0" w:space="0" w:color="auto"/>
          </w:divBdr>
        </w:div>
        <w:div w:id="1523132229">
          <w:marLeft w:val="480"/>
          <w:marRight w:val="0"/>
          <w:marTop w:val="0"/>
          <w:marBottom w:val="0"/>
          <w:divBdr>
            <w:top w:val="none" w:sz="0" w:space="0" w:color="auto"/>
            <w:left w:val="none" w:sz="0" w:space="0" w:color="auto"/>
            <w:bottom w:val="none" w:sz="0" w:space="0" w:color="auto"/>
            <w:right w:val="none" w:sz="0" w:space="0" w:color="auto"/>
          </w:divBdr>
        </w:div>
        <w:div w:id="58675081">
          <w:marLeft w:val="480"/>
          <w:marRight w:val="0"/>
          <w:marTop w:val="0"/>
          <w:marBottom w:val="0"/>
          <w:divBdr>
            <w:top w:val="none" w:sz="0" w:space="0" w:color="auto"/>
            <w:left w:val="none" w:sz="0" w:space="0" w:color="auto"/>
            <w:bottom w:val="none" w:sz="0" w:space="0" w:color="auto"/>
            <w:right w:val="none" w:sz="0" w:space="0" w:color="auto"/>
          </w:divBdr>
        </w:div>
        <w:div w:id="1652563006">
          <w:marLeft w:val="480"/>
          <w:marRight w:val="0"/>
          <w:marTop w:val="0"/>
          <w:marBottom w:val="0"/>
          <w:divBdr>
            <w:top w:val="none" w:sz="0" w:space="0" w:color="auto"/>
            <w:left w:val="none" w:sz="0" w:space="0" w:color="auto"/>
            <w:bottom w:val="none" w:sz="0" w:space="0" w:color="auto"/>
            <w:right w:val="none" w:sz="0" w:space="0" w:color="auto"/>
          </w:divBdr>
        </w:div>
        <w:div w:id="363333663">
          <w:marLeft w:val="480"/>
          <w:marRight w:val="0"/>
          <w:marTop w:val="0"/>
          <w:marBottom w:val="0"/>
          <w:divBdr>
            <w:top w:val="none" w:sz="0" w:space="0" w:color="auto"/>
            <w:left w:val="none" w:sz="0" w:space="0" w:color="auto"/>
            <w:bottom w:val="none" w:sz="0" w:space="0" w:color="auto"/>
            <w:right w:val="none" w:sz="0" w:space="0" w:color="auto"/>
          </w:divBdr>
        </w:div>
        <w:div w:id="628896656">
          <w:marLeft w:val="480"/>
          <w:marRight w:val="0"/>
          <w:marTop w:val="0"/>
          <w:marBottom w:val="0"/>
          <w:divBdr>
            <w:top w:val="none" w:sz="0" w:space="0" w:color="auto"/>
            <w:left w:val="none" w:sz="0" w:space="0" w:color="auto"/>
            <w:bottom w:val="none" w:sz="0" w:space="0" w:color="auto"/>
            <w:right w:val="none" w:sz="0" w:space="0" w:color="auto"/>
          </w:divBdr>
        </w:div>
        <w:div w:id="608125539">
          <w:marLeft w:val="480"/>
          <w:marRight w:val="0"/>
          <w:marTop w:val="0"/>
          <w:marBottom w:val="0"/>
          <w:divBdr>
            <w:top w:val="none" w:sz="0" w:space="0" w:color="auto"/>
            <w:left w:val="none" w:sz="0" w:space="0" w:color="auto"/>
            <w:bottom w:val="none" w:sz="0" w:space="0" w:color="auto"/>
            <w:right w:val="none" w:sz="0" w:space="0" w:color="auto"/>
          </w:divBdr>
        </w:div>
        <w:div w:id="1862468330">
          <w:marLeft w:val="480"/>
          <w:marRight w:val="0"/>
          <w:marTop w:val="0"/>
          <w:marBottom w:val="0"/>
          <w:divBdr>
            <w:top w:val="none" w:sz="0" w:space="0" w:color="auto"/>
            <w:left w:val="none" w:sz="0" w:space="0" w:color="auto"/>
            <w:bottom w:val="none" w:sz="0" w:space="0" w:color="auto"/>
            <w:right w:val="none" w:sz="0" w:space="0" w:color="auto"/>
          </w:divBdr>
        </w:div>
        <w:div w:id="1084915358">
          <w:marLeft w:val="480"/>
          <w:marRight w:val="0"/>
          <w:marTop w:val="0"/>
          <w:marBottom w:val="0"/>
          <w:divBdr>
            <w:top w:val="none" w:sz="0" w:space="0" w:color="auto"/>
            <w:left w:val="none" w:sz="0" w:space="0" w:color="auto"/>
            <w:bottom w:val="none" w:sz="0" w:space="0" w:color="auto"/>
            <w:right w:val="none" w:sz="0" w:space="0" w:color="auto"/>
          </w:divBdr>
        </w:div>
        <w:div w:id="844126854">
          <w:marLeft w:val="480"/>
          <w:marRight w:val="0"/>
          <w:marTop w:val="0"/>
          <w:marBottom w:val="0"/>
          <w:divBdr>
            <w:top w:val="none" w:sz="0" w:space="0" w:color="auto"/>
            <w:left w:val="none" w:sz="0" w:space="0" w:color="auto"/>
            <w:bottom w:val="none" w:sz="0" w:space="0" w:color="auto"/>
            <w:right w:val="none" w:sz="0" w:space="0" w:color="auto"/>
          </w:divBdr>
        </w:div>
        <w:div w:id="1496258559">
          <w:marLeft w:val="480"/>
          <w:marRight w:val="0"/>
          <w:marTop w:val="0"/>
          <w:marBottom w:val="0"/>
          <w:divBdr>
            <w:top w:val="none" w:sz="0" w:space="0" w:color="auto"/>
            <w:left w:val="none" w:sz="0" w:space="0" w:color="auto"/>
            <w:bottom w:val="none" w:sz="0" w:space="0" w:color="auto"/>
            <w:right w:val="none" w:sz="0" w:space="0" w:color="auto"/>
          </w:divBdr>
        </w:div>
        <w:div w:id="696084620">
          <w:marLeft w:val="480"/>
          <w:marRight w:val="0"/>
          <w:marTop w:val="0"/>
          <w:marBottom w:val="0"/>
          <w:divBdr>
            <w:top w:val="none" w:sz="0" w:space="0" w:color="auto"/>
            <w:left w:val="none" w:sz="0" w:space="0" w:color="auto"/>
            <w:bottom w:val="none" w:sz="0" w:space="0" w:color="auto"/>
            <w:right w:val="none" w:sz="0" w:space="0" w:color="auto"/>
          </w:divBdr>
        </w:div>
        <w:div w:id="1607421194">
          <w:marLeft w:val="480"/>
          <w:marRight w:val="0"/>
          <w:marTop w:val="0"/>
          <w:marBottom w:val="0"/>
          <w:divBdr>
            <w:top w:val="none" w:sz="0" w:space="0" w:color="auto"/>
            <w:left w:val="none" w:sz="0" w:space="0" w:color="auto"/>
            <w:bottom w:val="none" w:sz="0" w:space="0" w:color="auto"/>
            <w:right w:val="none" w:sz="0" w:space="0" w:color="auto"/>
          </w:divBdr>
        </w:div>
        <w:div w:id="667442147">
          <w:marLeft w:val="480"/>
          <w:marRight w:val="0"/>
          <w:marTop w:val="0"/>
          <w:marBottom w:val="0"/>
          <w:divBdr>
            <w:top w:val="none" w:sz="0" w:space="0" w:color="auto"/>
            <w:left w:val="none" w:sz="0" w:space="0" w:color="auto"/>
            <w:bottom w:val="none" w:sz="0" w:space="0" w:color="auto"/>
            <w:right w:val="none" w:sz="0" w:space="0" w:color="auto"/>
          </w:divBdr>
        </w:div>
        <w:div w:id="1056513806">
          <w:marLeft w:val="480"/>
          <w:marRight w:val="0"/>
          <w:marTop w:val="0"/>
          <w:marBottom w:val="0"/>
          <w:divBdr>
            <w:top w:val="none" w:sz="0" w:space="0" w:color="auto"/>
            <w:left w:val="none" w:sz="0" w:space="0" w:color="auto"/>
            <w:bottom w:val="none" w:sz="0" w:space="0" w:color="auto"/>
            <w:right w:val="none" w:sz="0" w:space="0" w:color="auto"/>
          </w:divBdr>
        </w:div>
      </w:divsChild>
    </w:div>
    <w:div w:id="2099403878">
      <w:bodyDiv w:val="1"/>
      <w:marLeft w:val="0"/>
      <w:marRight w:val="0"/>
      <w:marTop w:val="0"/>
      <w:marBottom w:val="0"/>
      <w:divBdr>
        <w:top w:val="none" w:sz="0" w:space="0" w:color="auto"/>
        <w:left w:val="none" w:sz="0" w:space="0" w:color="auto"/>
        <w:bottom w:val="none" w:sz="0" w:space="0" w:color="auto"/>
        <w:right w:val="none" w:sz="0" w:space="0" w:color="auto"/>
      </w:divBdr>
    </w:div>
    <w:div w:id="2100828195">
      <w:bodyDiv w:val="1"/>
      <w:marLeft w:val="0"/>
      <w:marRight w:val="0"/>
      <w:marTop w:val="0"/>
      <w:marBottom w:val="0"/>
      <w:divBdr>
        <w:top w:val="none" w:sz="0" w:space="0" w:color="auto"/>
        <w:left w:val="none" w:sz="0" w:space="0" w:color="auto"/>
        <w:bottom w:val="none" w:sz="0" w:space="0" w:color="auto"/>
        <w:right w:val="none" w:sz="0" w:space="0" w:color="auto"/>
      </w:divBdr>
      <w:divsChild>
        <w:div w:id="607353274">
          <w:marLeft w:val="480"/>
          <w:marRight w:val="0"/>
          <w:marTop w:val="0"/>
          <w:marBottom w:val="0"/>
          <w:divBdr>
            <w:top w:val="none" w:sz="0" w:space="0" w:color="auto"/>
            <w:left w:val="none" w:sz="0" w:space="0" w:color="auto"/>
            <w:bottom w:val="none" w:sz="0" w:space="0" w:color="auto"/>
            <w:right w:val="none" w:sz="0" w:space="0" w:color="auto"/>
          </w:divBdr>
        </w:div>
        <w:div w:id="1860729283">
          <w:marLeft w:val="480"/>
          <w:marRight w:val="0"/>
          <w:marTop w:val="0"/>
          <w:marBottom w:val="0"/>
          <w:divBdr>
            <w:top w:val="none" w:sz="0" w:space="0" w:color="auto"/>
            <w:left w:val="none" w:sz="0" w:space="0" w:color="auto"/>
            <w:bottom w:val="none" w:sz="0" w:space="0" w:color="auto"/>
            <w:right w:val="none" w:sz="0" w:space="0" w:color="auto"/>
          </w:divBdr>
        </w:div>
        <w:div w:id="1436055891">
          <w:marLeft w:val="480"/>
          <w:marRight w:val="0"/>
          <w:marTop w:val="0"/>
          <w:marBottom w:val="0"/>
          <w:divBdr>
            <w:top w:val="none" w:sz="0" w:space="0" w:color="auto"/>
            <w:left w:val="none" w:sz="0" w:space="0" w:color="auto"/>
            <w:bottom w:val="none" w:sz="0" w:space="0" w:color="auto"/>
            <w:right w:val="none" w:sz="0" w:space="0" w:color="auto"/>
          </w:divBdr>
        </w:div>
        <w:div w:id="482433464">
          <w:marLeft w:val="480"/>
          <w:marRight w:val="0"/>
          <w:marTop w:val="0"/>
          <w:marBottom w:val="0"/>
          <w:divBdr>
            <w:top w:val="none" w:sz="0" w:space="0" w:color="auto"/>
            <w:left w:val="none" w:sz="0" w:space="0" w:color="auto"/>
            <w:bottom w:val="none" w:sz="0" w:space="0" w:color="auto"/>
            <w:right w:val="none" w:sz="0" w:space="0" w:color="auto"/>
          </w:divBdr>
        </w:div>
        <w:div w:id="179928429">
          <w:marLeft w:val="480"/>
          <w:marRight w:val="0"/>
          <w:marTop w:val="0"/>
          <w:marBottom w:val="0"/>
          <w:divBdr>
            <w:top w:val="none" w:sz="0" w:space="0" w:color="auto"/>
            <w:left w:val="none" w:sz="0" w:space="0" w:color="auto"/>
            <w:bottom w:val="none" w:sz="0" w:space="0" w:color="auto"/>
            <w:right w:val="none" w:sz="0" w:space="0" w:color="auto"/>
          </w:divBdr>
        </w:div>
        <w:div w:id="1839080723">
          <w:marLeft w:val="480"/>
          <w:marRight w:val="0"/>
          <w:marTop w:val="0"/>
          <w:marBottom w:val="0"/>
          <w:divBdr>
            <w:top w:val="none" w:sz="0" w:space="0" w:color="auto"/>
            <w:left w:val="none" w:sz="0" w:space="0" w:color="auto"/>
            <w:bottom w:val="none" w:sz="0" w:space="0" w:color="auto"/>
            <w:right w:val="none" w:sz="0" w:space="0" w:color="auto"/>
          </w:divBdr>
        </w:div>
        <w:div w:id="1794900874">
          <w:marLeft w:val="480"/>
          <w:marRight w:val="0"/>
          <w:marTop w:val="0"/>
          <w:marBottom w:val="0"/>
          <w:divBdr>
            <w:top w:val="none" w:sz="0" w:space="0" w:color="auto"/>
            <w:left w:val="none" w:sz="0" w:space="0" w:color="auto"/>
            <w:bottom w:val="none" w:sz="0" w:space="0" w:color="auto"/>
            <w:right w:val="none" w:sz="0" w:space="0" w:color="auto"/>
          </w:divBdr>
        </w:div>
        <w:div w:id="1358852297">
          <w:marLeft w:val="480"/>
          <w:marRight w:val="0"/>
          <w:marTop w:val="0"/>
          <w:marBottom w:val="0"/>
          <w:divBdr>
            <w:top w:val="none" w:sz="0" w:space="0" w:color="auto"/>
            <w:left w:val="none" w:sz="0" w:space="0" w:color="auto"/>
            <w:bottom w:val="none" w:sz="0" w:space="0" w:color="auto"/>
            <w:right w:val="none" w:sz="0" w:space="0" w:color="auto"/>
          </w:divBdr>
        </w:div>
        <w:div w:id="20397734">
          <w:marLeft w:val="480"/>
          <w:marRight w:val="0"/>
          <w:marTop w:val="0"/>
          <w:marBottom w:val="0"/>
          <w:divBdr>
            <w:top w:val="none" w:sz="0" w:space="0" w:color="auto"/>
            <w:left w:val="none" w:sz="0" w:space="0" w:color="auto"/>
            <w:bottom w:val="none" w:sz="0" w:space="0" w:color="auto"/>
            <w:right w:val="none" w:sz="0" w:space="0" w:color="auto"/>
          </w:divBdr>
        </w:div>
        <w:div w:id="314379325">
          <w:marLeft w:val="480"/>
          <w:marRight w:val="0"/>
          <w:marTop w:val="0"/>
          <w:marBottom w:val="0"/>
          <w:divBdr>
            <w:top w:val="none" w:sz="0" w:space="0" w:color="auto"/>
            <w:left w:val="none" w:sz="0" w:space="0" w:color="auto"/>
            <w:bottom w:val="none" w:sz="0" w:space="0" w:color="auto"/>
            <w:right w:val="none" w:sz="0" w:space="0" w:color="auto"/>
          </w:divBdr>
        </w:div>
        <w:div w:id="411466506">
          <w:marLeft w:val="480"/>
          <w:marRight w:val="0"/>
          <w:marTop w:val="0"/>
          <w:marBottom w:val="0"/>
          <w:divBdr>
            <w:top w:val="none" w:sz="0" w:space="0" w:color="auto"/>
            <w:left w:val="none" w:sz="0" w:space="0" w:color="auto"/>
            <w:bottom w:val="none" w:sz="0" w:space="0" w:color="auto"/>
            <w:right w:val="none" w:sz="0" w:space="0" w:color="auto"/>
          </w:divBdr>
        </w:div>
        <w:div w:id="1383482315">
          <w:marLeft w:val="480"/>
          <w:marRight w:val="0"/>
          <w:marTop w:val="0"/>
          <w:marBottom w:val="0"/>
          <w:divBdr>
            <w:top w:val="none" w:sz="0" w:space="0" w:color="auto"/>
            <w:left w:val="none" w:sz="0" w:space="0" w:color="auto"/>
            <w:bottom w:val="none" w:sz="0" w:space="0" w:color="auto"/>
            <w:right w:val="none" w:sz="0" w:space="0" w:color="auto"/>
          </w:divBdr>
        </w:div>
        <w:div w:id="1507789481">
          <w:marLeft w:val="480"/>
          <w:marRight w:val="0"/>
          <w:marTop w:val="0"/>
          <w:marBottom w:val="0"/>
          <w:divBdr>
            <w:top w:val="none" w:sz="0" w:space="0" w:color="auto"/>
            <w:left w:val="none" w:sz="0" w:space="0" w:color="auto"/>
            <w:bottom w:val="none" w:sz="0" w:space="0" w:color="auto"/>
            <w:right w:val="none" w:sz="0" w:space="0" w:color="auto"/>
          </w:divBdr>
        </w:div>
        <w:div w:id="257713959">
          <w:marLeft w:val="480"/>
          <w:marRight w:val="0"/>
          <w:marTop w:val="0"/>
          <w:marBottom w:val="0"/>
          <w:divBdr>
            <w:top w:val="none" w:sz="0" w:space="0" w:color="auto"/>
            <w:left w:val="none" w:sz="0" w:space="0" w:color="auto"/>
            <w:bottom w:val="none" w:sz="0" w:space="0" w:color="auto"/>
            <w:right w:val="none" w:sz="0" w:space="0" w:color="auto"/>
          </w:divBdr>
        </w:div>
        <w:div w:id="1811751235">
          <w:marLeft w:val="480"/>
          <w:marRight w:val="0"/>
          <w:marTop w:val="0"/>
          <w:marBottom w:val="0"/>
          <w:divBdr>
            <w:top w:val="none" w:sz="0" w:space="0" w:color="auto"/>
            <w:left w:val="none" w:sz="0" w:space="0" w:color="auto"/>
            <w:bottom w:val="none" w:sz="0" w:space="0" w:color="auto"/>
            <w:right w:val="none" w:sz="0" w:space="0" w:color="auto"/>
          </w:divBdr>
        </w:div>
        <w:div w:id="638998440">
          <w:marLeft w:val="480"/>
          <w:marRight w:val="0"/>
          <w:marTop w:val="0"/>
          <w:marBottom w:val="0"/>
          <w:divBdr>
            <w:top w:val="none" w:sz="0" w:space="0" w:color="auto"/>
            <w:left w:val="none" w:sz="0" w:space="0" w:color="auto"/>
            <w:bottom w:val="none" w:sz="0" w:space="0" w:color="auto"/>
            <w:right w:val="none" w:sz="0" w:space="0" w:color="auto"/>
          </w:divBdr>
        </w:div>
        <w:div w:id="1832141211">
          <w:marLeft w:val="480"/>
          <w:marRight w:val="0"/>
          <w:marTop w:val="0"/>
          <w:marBottom w:val="0"/>
          <w:divBdr>
            <w:top w:val="none" w:sz="0" w:space="0" w:color="auto"/>
            <w:left w:val="none" w:sz="0" w:space="0" w:color="auto"/>
            <w:bottom w:val="none" w:sz="0" w:space="0" w:color="auto"/>
            <w:right w:val="none" w:sz="0" w:space="0" w:color="auto"/>
          </w:divBdr>
        </w:div>
        <w:div w:id="2117868773">
          <w:marLeft w:val="480"/>
          <w:marRight w:val="0"/>
          <w:marTop w:val="0"/>
          <w:marBottom w:val="0"/>
          <w:divBdr>
            <w:top w:val="none" w:sz="0" w:space="0" w:color="auto"/>
            <w:left w:val="none" w:sz="0" w:space="0" w:color="auto"/>
            <w:bottom w:val="none" w:sz="0" w:space="0" w:color="auto"/>
            <w:right w:val="none" w:sz="0" w:space="0" w:color="auto"/>
          </w:divBdr>
        </w:div>
      </w:divsChild>
    </w:div>
    <w:div w:id="2122725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2.xml"/><Relationship Id="rId28" Type="http://schemas.openxmlformats.org/officeDocument/2006/relationships/glossaryDocument" Target="glossary/document.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oter" Target="footer5.xml"/><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FDC30C-B058-4AAD-A60F-90D4B8777887}"/>
      </w:docPartPr>
      <w:docPartBody>
        <w:p w:rsidR="00CD0AC0" w:rsidRDefault="00204D4A">
          <w:r w:rsidRPr="00CD50D7">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Lohit Devanagari">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DejaVu Sans">
    <w:charset w:val="00"/>
    <w:family w:val="swiss"/>
    <w:pitch w:val="variable"/>
    <w:sig w:usb0="E7002EFF" w:usb1="D200FDFF" w:usb2="0A246029" w:usb3="00000000" w:csb0="000001FF" w:csb1="00000000"/>
  </w:font>
  <w:font w:name="Liberation Sans">
    <w:altName w:val="Arial"/>
    <w:charset w:val="00"/>
    <w:family w:val="swiss"/>
    <w:pitch w:val="variable"/>
    <w:sig w:usb0="E0000AFF" w:usb1="500078FF" w:usb2="00000021" w:usb3="00000000" w:csb0="000001BF" w:csb1="00000000"/>
  </w:font>
  <w:font w:name="Liberation Serif">
    <w:altName w:val="Times New Roman"/>
    <w:charset w:val="00"/>
    <w:family w:val="roman"/>
    <w:pitch w:val="variable"/>
    <w:sig w:usb0="E0000AFF" w:usb1="500078FF" w:usb2="00000021" w:usb3="00000000" w:csb0="000001BF" w:csb1="00000000"/>
  </w:font>
  <w:font w:name="Georgia">
    <w:panose1 w:val="02040502050405020303"/>
    <w:charset w:val="00"/>
    <w:family w:val="roman"/>
    <w:pitch w:val="variable"/>
    <w:sig w:usb0="00000287" w:usb1="00000000" w:usb2="00000000" w:usb3="00000000" w:csb0="0000009F" w:csb1="00000000"/>
  </w:font>
  <w:font w:name="Arial;Helvetica;sans-serif">
    <w:altName w:val="Arial"/>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D4A"/>
    <w:rsid w:val="00204D4A"/>
    <w:rsid w:val="00436E97"/>
    <w:rsid w:val="00CD0A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04D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320FED-57FD-483D-BA6C-39C1961E013B}">
  <we:reference id="wa104382081" version="1.35.0.0" store="es-ES" storeType="OMEX"/>
  <we:alternateReferences>
    <we:reference id="WA104382081" version="1.35.0.0" store="es-ES" storeType="OMEX"/>
  </we:alternateReferences>
  <we:properties>
    <we:property name="MENDELEY_CITATIONS" value="[{&quot;citationID&quot;:&quot;MENDELEY_CITATION_fbe25a59-468a-4139-aeb3-cde7f785b0a6&quot;,&quot;properties&quot;:{&quot;noteIndex&quot;:0},&quot;isEdited&quot;:false,&quot;manualOverride&quot;:{&quot;isManuallyOverridden&quot;:false,&quot;citeprocText&quot;:&quot;(Vaknin-Nusbaum et al., 2020)&quot;,&quot;manualOverrideText&quot;:&quot;&quot;},&quot;citationTag&quot;:&quot;MENDELEY_CITATION_v3_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&quot;,&quot;citationItems&quot;:[{&quot;id&quot;:&quot;9803ff21-dba1-3dc3-b406-103f0d674158&quot;,&quot;itemData&quot;:{&quot;type&quot;:&quot;article-journal&quot;,&quot;id&quot;:&quot;9803ff21-dba1-3dc3-b406-103f0d674158&quot;,&quot;title&quot;:&quot;Reading and Writing Motivation of Third to Sixth Graders&quot;,&quot;author&quot;:[{&quot;family&quot;:&quot;Vaknin-Nusbaum&quot;,&quot;given&quot;:&quot;Vered&quot;,&quot;parse-names&quot;:false,&quot;dropping-particle&quot;:&quot;&quot;,&quot;non-dropping-particle&quot;:&quot;&quot;},{&quot;family&quot;:&quot;Nevo&quot;,&quot;given&quot;:&quot;Einat&quot;,&quot;parse-names&quot;:false,&quot;dropping-particle&quot;:&quot;&quot;,&quot;non-dropping-particle&quot;:&quot;&quot;},{&quot;family&quot;:&quot;Brande&quot;,&quot;given&quot;:&quot;Sigalit&quot;,&quot;parse-names&quot;:false,&quot;dropping-particle&quot;:&quot;&quot;,&quot;non-dropping-particle&quot;:&quot;&quot;},{&quot;family&quot;:&quot;Gambrell&quot;,&quot;given&quot;:&quot;Linda&quot;,&quot;parse-names&quot;:false,&quot;dropping-particle&quot;:&quot;&quot;,&quot;non-dropping-particle&quot;:&quot;&quot;}],&quot;container-title&quot;:&quot;Reading Psychology&quot;,&quot;DOI&quot;:&quot;10.1080/02702711.2019.1674435&quot;,&quot;ISSN&quot;:&quot;15210685&quot;,&quot;issued&quot;:{&quot;date-parts&quot;:[[2020,1,2]]},&quot;page&quot;:&quot;44-70&quot;,&quot;abstract&quot;:&quot;Motivational questionnaires (MRP-R and MWP) were used to investigate reading and writing motivation (self-concept and value) among 252 Hebrew-speaking students in third to sixth grade. CFA for reading and writing motivation revealed a close to reasonable fit, for the total sample and by gender. It yielded a low fit across the four grade levels. Four main results were obtained: (1) reading and writing motivation remained at the same level in all four grades; (2) reading motivation was higher than writing motivation; (3) students’ self-concept was higher than value in both reading and writing; (4) value of reading was higher than value of writing. It is suggested that educators take into account the importance of increasing reading and writing motivation in the early years of elementary school, before motivation stabilizes in third grade. Additionally, attention should be paid to the value that students attach to reading and especially writing, since it may be related to their involvement in reading and writing tasks. Further examination and development of the questionnaire assessing writing motivation is required. More implications of the results for developmental aspects of reading and writing motivation are discussed.&quot;,&quot;publisher&quot;:&quot;Routledge&quot;,&quot;issue&quot;:&quot;1&quot;,&quot;volume&quot;:&quot;41&quot;,&quot;expandedJournalTitle&quot;:&quot;Reading Psychology&quot;},&quot;isTemporary&quot;:false}]},{&quot;citationID&quot;:&quot;MENDELEY_CITATION_3f93e60a-5d5a-4f23-81c3-d184f0ac74c0&quot;,&quot;properties&quot;:{&quot;noteIndex&quot;:0},&quot;isEdited&quot;:false,&quot;manualOverride&quot;:{&quot;isManuallyOverridden&quot;:false,&quot;citeprocText&quot;:&quot;(Oliveira &amp;#38; Menezes, 2019)&quot;,&quot;manualOverrideText&quot;:&quot;&quot;},&quot;citationItems&quot;:[{&quot;id&quot;:&quot;ada87fe4-7a8f-336d-ba50-a7edd5d6e39c&quot;,&quot;itemData&quot;:{&quot;type&quot;:&quot;article-journal&quot;,&quot;id&quot;:&quot;ada87fe4-7a8f-336d-ba50-a7edd5d6e39c&quot;,&quot;title&quot;:&quot;Leitura nos anos iniciais: O despertar para o prazer da leitura na fase inicial da escolarização da criança / Reading in the early years: Awakening to the pleasure of reading in the early stages of schooling&quot;,&quot;author&quot;:[{&quot;family&quot;:&quot;Oliveira&quot;,&quot;given&quot;:&quot;Maria do Socorro Ribeiro&quot;,&quot;parse-names&quot;:false,&quot;dropping-particle&quot;:&quot;de&quot;,&quot;non-dropping-particle&quot;:&quot;&quot;},{&quot;family&quot;:&quot;Menezes&quot;,&quot;given&quot;:&quot;Aurelania Maria De Carvalho&quot;,&quot;parse-names&quot;:false,&quot;dropping-particle&quot;:&quot;&quot;,&quot;non-dropping-particle&quot;:&quot;&quot;}],&quot;container-title&quot;:&quot;ID on line REVISTA DE PSICOLOGIA&quot;,&quot;DOI&quot;:&quot;10.14295/idonline.v13i48.2301&quot;,&quot;ISSN&quot;:&quot;1981-1179&quot;,&quot;issued&quot;:{&quot;date-parts&quot;:[[2019,12,29]]},&quot;page&quot;:&quot;944-954&quot;,&quot;abstract&quot;:&quot;Este trabalho de pesquisa fala sobre a importância da leitura nos anos iniciais e busca responder o seguinte questionamento: Como despertar o gosto pela leitura em crianças no início de sua escolarização? Estudos forma realizados para atender os seguintes objetivos: demonstrar a importância da leitura na fase inicial do Ensino Fundamental; estimular a leitura; estabelecer uma relação de prazer pelo ato de ler e mostrar que a leitura pode mudar a vida da criança através da leitura constante e prazerosa. A pesquisa pode contribuir positivamente para ampliar a visão dos educadores sobre a inclusão da leitura nos anos iniciais. Fala da relevância do incentivo ao ato de ler, tanto pela família, como pela escola e salienta a importância da contribuição dos pais para o processo de aprendizagem. O ato de ler precisa ser estimulado para que seja introduzido na vivência dos alunos como uma atividade que promove mudanças de estado e comportamentos. A leitura contribui para o crescimento social das crianças. Este trabalho apresenta abordagem qualitativa, desenvolvido a partir de uma pesquisa bibliográfica e contou com autores como Bandeira (2015), Corrêa (2012), Fischer (2006), Martins (2006) e Silveira (2005). Concluiu-se que é fundamental o incentivo à leitura nas séries iniciais, através da família, da escola e do poder político, para se formar leitores a fim de criar uma sociedade convicta de seus direitos e deveres. &quot;,&quot;publisher&quot;:&quot;Lepidus Tecnologia&quot;,&quot;issue&quot;:&quot;48&quot;,&quot;volume&quot;:&quot;13&quot;,&quot;expandedJournalTitle&quot;:&quot;ID on line REVISTA DE PSICOLOGIA&quot;},&quot;isTemporary&quot;:false}],&quot;citationTag&quot;:&quot;MENDELEY_CITATION_v3_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&quot;},{&quot;citationID&quot;:&quot;MENDELEY_CITATION_b2a75a87-cf9e-49f8-a038-32ae9e50b43a&quot;,&quot;properties&quot;:{&quot;noteIndex&quot;:0},&quot;isEdited&quot;:false,&quot;manualOverride&quot;:{&quot;isManuallyOverridden&quot;:false,&quot;citeprocText&quot;:&quot;(Arfé et al., 2018)&quot;,&quot;manualOverrideText&quot;:&quot;&quot;},&quot;citationTag&quot;:&quot;MENDELEY_CITATION_v3_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&quot;,&quot;citationItems&quot;:[{&quot;id&quot;:&quot;c48ed5b2-285b-32cb-b42c-76dfe174144f&quot;,&quot;itemData&quot;:{&quot;type&quot;:&quot;article-journal&quot;,&quot;id&quot;:&quot;c48ed5b2-285b-32cb-b42c-76dfe174144f&quot;,&quot;title&quot;:&quot;Simplifying informational text structure for struggling readers&quot;,&quot;author&quot;:[{&quot;family&quot;:&quot;Arfé&quot;,&quot;given&quot;:&quot;Barbara&quot;,&quot;parse-names&quot;:false,&quot;dropping-particle&quot;:&quot;&quot;,&quot;non-dropping-particle&quot;:&quot;&quot;},{&quot;family&quot;:&quot;Mason&quot;,&quot;given&quot;:&quot;Lucia&quot;,&quot;parse-names&quot;:false,&quot;dropping-particle&quot;:&quot;&quot;,&quot;non-dropping-particle&quot;:&quot;&quot;},{&quot;family&quot;:&quot;Fajardo&quot;,&quot;given&quot;:&quot;Inmaculada&quot;,&quot;parse-names&quot;:false,&quot;dropping-particle&quot;:&quot;&quot;,&quot;non-dropping-particle&quot;:&quot;&quot;}],&quot;container-title&quot;:&quot;Reading and Writing&quot;,&quot;DOI&quot;:&quot;10.1007/s11145-017-9785-6&quot;,&quot;ISSN&quot;:&quot;15730905&quot;,&quot;issued&quot;:{&quot;date-parts&quot;:[[2018,11,1]]},&quot;page&quot;:&quot;2191-2210&quot;,&quot;abstract&quot;:&quot;Direct instruction of reading strategies, such as the ‘structure strategy’, is demonstrated to be effective for the development of more mature and skilled reading processes in struggling readers. This instructional intervention approach, aimed at directly improving reading ability, can be used in combination with text simplification. Text simplification is the modification of the text in order to make it more understandable or readable for target groups of readers. In this article, we discuss a theoretically-driven text simplification approach, inspired by cognitive models of reading comprehension. Differently from classical approaches to linguistic text simplification, the aim of cognitive text simplification is not simply to reduce the linguistic complexity of the text, but to improve text coherence and the structure of information in the text. This can be achieved by using rhetorical devices, like signaling or discourse markers, which specify relationships among ideas at a global level (macrostructural) and work as processing instructions for the reader, scaffolding reading comprehension. The goal of this paper is to discuss, in light of the literature, the effectiveness of these adaptations for improving struggling readers’ understanding and learning from informational texts.&quot;,&quot;publisher&quot;:&quot;Springer Netherlands&quot;,&quot;issue&quot;:&quot;9&quot;,&quot;volume&quot;:&quot;31&quot;,&quot;expandedJournalTitle&quot;:&quot;Reading and Writing&quot;},&quot;isTemporary&quot;:false}]},{&quot;citationID&quot;:&quot;MENDELEY_CITATION_4d06eeb1-853a-4f54-a2f6-8daff00d2544&quot;,&quot;properties&quot;:{&quot;noteIndex&quot;:0},&quot;isEdited&quot;:false,&quot;manualOverride&quot;:{&quot;isManuallyOverridden&quot;:false,&quot;citeprocText&quot;:&quot;(Bhroin et al., 2018)&quot;,&quot;manualOverrideText&quot;:&quot;&quot;},&quot;citationTag&quot;:&quot;MENDELEY_CITATION_v3_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&quot;,&quot;citationItems&quot;:[{&quot;id&quot;:&quot;cc270ddd-7ac5-3574-b77f-8dfcc47deefd&quot;,&quot;itemData&quot;:{&quot;type&quot;:&quot;article-journal&quot;,&quot;id&quot;:&quot;cc270ddd-7ac5-3574-b77f-8dfcc47deefd&quot;,&quot;title&quot;:&quot;CONTENTS 2 EXECUTIVE SUMMARY 3 RESEARCH CONTEXT 3 METHODOLOGY 4 CONCEPTUAL FRAMEWORKS 6 TECHNICAL EXPERTISE 6 SOCIAL MEDIA 8 YOUTUBE 9 GAMING COMMUNITIES 11 CREATING CONTENT AND PROGRAMMING 12 RECOMMENDATIONS 13 REFERENCES 14&quot;,&quot;author&quot;:[{&quot;family&quot;:&quot;Bhroin&quot;,&quot;given&quot;:&quot;Niamh Ní&quot;,&quot;parse-names&quot;:false,&quot;dropping-particle&quot;:&quot;&quot;,&quot;non-dropping-particle&quot;:&quot;&quot;},{&quot;family&quot;:&quot;Researcher&quot;,&quot;given&quot;:&quot;Postdoctoral&quot;,&quot;parse-names&quot;:false,&quot;dropping-particle&quot;:&quot;&quot;,&quot;non-dropping-particle&quot;:&quot;&quot;},{&quot;family&quot;:&quot;Rehder&quot;,&quot;given&quot;:&quot;Mads Middelboe&quot;,&quot;parse-names&quot;:false,&quot;dropping-particle&quot;:&quot;&quot;,&quot;non-dropping-particle&quot;:&quot;&quot;}],&quot;DOI&quot;:&quot;10.1177/146144481668593&quot;,&quot;URL&quot;:&quot;https://doi.org/10.1177/146144481668593&quot;,&quot;issued&quot;:{&quot;date-parts&quot;:[[2018]]}},&quot;isTemporary&quot;:false}]},{&quot;citationID&quot;:&quot;MENDELEY_CITATION_452878b1-2148-4b31-9f6b-50878ca57662&quot;,&quot;citationItems&quot;:[{&quot;id&quot;:&quot;190378f6-8b89-5aeb-8500-5878b87b7237&quot;,&quot;itemData&quot;:{&quot;author&quot;:[{&quot;dropping-particle&quot;:&quot;&quot;,&quot;family&quot;:&quot;Luz&quot;,&quot;given&quot;:&quot;Mary&quot;,&quot;non-dropping-particle&quot;:&quot;&quot;,&quot;parse-names&quot;:false,&quot;suffix&quot;:&quot;&quot;},{&quot;dropping-particle&quot;:&quot;&quot;,&quot;family&quot;:&quot;Montoya&quot;,&quot;given&quot;:&quot;Osorio&quot;,&quot;non-dropping-particle&quot;:&quot;&quot;,&quot;parse-names&quot;:false,&quot;suffix&quot;:&quot;&quot;}],&quot;id&quot;:&quot;190378f6-8b89-5aeb-8500-5878b87b7237&quot;,&quot;issued&quot;:{&quot;date-parts&quot;:[[&quot;0&quot;]]},&quot;title&quot;:&quot;Dificultades en la lectura y r e n d i m i e n t o a c a d é m i c o&quot;,&quot;type&quot;:&quot;article-journal&quot;},&quot;uris&quot;:[&quot;http://www.mendeley.com/documents/?uuid=4b4757fc-fedf-4655-91f2-655233a4437e&quot;],&quot;isTemporary&quot;:false,&quot;legacyDesktopId&quot;:&quot;4b4757fc-fedf-4655-91f2-655233a4437e&quot;}],&quot;properties&quot;:{&quot;noteIndex&quot;:0},&quot;isEdited&quot;:false,&quot;manualOverride&quot;:{&quot;citeprocText&quot;:&quot;(Luz &amp;#38; Montoya, n.d.)&quot;,&quot;isManuallyOverridden&quot;:false,&quot;manualOverrideText&quot;:&quot;&quot;},&quot;citationTag&quot;:&quot;MENDELEY_CITATION_v3_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&quot;},{&quot;citationID&quot;:&quot;MENDELEY_CITATION_ffc2262e-3d89-45eb-8d51-e2b350bd5d5e&quot;,&quot;citationItems&quot;:[{&quot;id&quot;:&quot;786c6968-10ae-53b7-ba45-1fcba924f738&quot;,&quot;itemData&quot;:{&quot;URL&quot;:&quot;https://www.semana.com/educacion/articulo/como-le-fue-a-colombia-en-las-ultimas-pruebas-pisa/642984/&quot;,&quot;accessed&quot;:{&quot;date-parts&quot;:[[&quot;2021&quot;,&quot;11&quot;,&quot;3&quot;]]},&quot;id&quot;:&quot;786c6968-10ae-53b7-ba45-1fcba924f738&quot;,&quot;issued&quot;:{&quot;date-parts&quot;:[[&quot;0&quot;]]},&quot;title&quot;:&quot;Colombia, el país de la Ocde con los resultados más bajos en las pruebas Pisa 2018&quot;,&quot;type&quot;:&quot;webpage&quot;},&quot;uris&quot;:[&quot;http://www.mendeley.com/documents/?uuid=1f36fbb3-8cb5-33d9-ae6d-ae758b153d26&quot;],&quot;isTemporary&quot;:false,&quot;legacyDesktopId&quot;:&quot;1f36fbb3-8cb5-33d9-ae6d-ae758b153d26&quot;}],&quot;properties&quot;:{&quot;noteIndex&quot;:0},&quot;isEdited&quot;:false,&quot;manualOverride&quot;:{&quot;citeprocText&quot;:&quot;(&lt;i&gt;Colombia, El País de La Ocde Con Los Resultados Más Bajos En Las Pruebas Pisa 2018&lt;/i&gt;, n.d.)&quot;,&quot;isManuallyOverridden&quot;:false,&quot;manualOverrideText&quot;:&quot;&quot;},&quot;citationTag&quot;:&quot;MENDELEY_CITATION_v3_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&quot;},{&quot;citationID&quot;:&quot;MENDELEY_CITATION_6c4354ab-db34-440a-992c-81ae238c5b00&quot;,&quot;citationItems&quot;:[{&quot;id&quot;:&quot;27f7a1e7-15e1-586b-b572-31bfc2398eae&quot;,&quot;itemData&quot;:{&quot;author&quot;:[{&quot;dropping-particle&quot;:&quot;&quot;,&quot;family&quot;:&quot;Ar&quot;,&quot;given&quot;:&quot;Orielso Becerra&quot;,&quot;non-dropping-particle&quot;:&quot;&quot;,&quot;parse-names&quot;:false,&quot;suffix&quot;:&quot;&quot;}],&quot;id&quot;:&quot;27f7a1e7-15e1-586b-b572-31bfc2398eae&quot;,&quot;issued&quot;:{&quot;date-parts&quot;:[[&quot;2020&quot;]]},&quot;title&quot;:&quot;La calidad educativa en Colombia. Un análisis desde las pruebas SABER y PISA.&quot;,&quot;type&quot;:&quot;article-journal&quot;},&quot;uris&quot;:[&quot;http://www.mendeley.com/documents/?uuid=48702483-d2e2-4929-8925-1eb81701bd4d&quot;],&quot;isTemporary&quot;:false,&quot;legacyDesktopId&quot;:&quot;48702483-d2e2-4929-8925-1eb81701bd4d&quot;}],&quot;properties&quot;:{&quot;noteIndex&quot;:0},&quot;isEdited&quot;:false,&quot;manualOverride&quot;:{&quot;citeprocText&quot;:&quot;(Ar, 2020)&quot;,&quot;isManuallyOverridden&quot;:false,&quot;manualOverrideText&quot;:&quot;&quot;},&quot;citationTag&quot;:&quot;MENDELEY_CITATION_v3_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&quot;},{&quot;citationID&quot;:&quot;MENDELEY_CITATION_baa8b701-7802-4f62-9374-a752714c69d9&quot;,&quot;citationItems&quot;:[{&quot;id&quot;:&quot;3f2ba0d8-e39d-5d95-8809-4ca932ae21d8&quot;,&quot;itemData&quot;:{&quot;author&quot;:[{&quot;dropping-particle&quot;:&quot;&quot;,&quot;family&quot;:&quot;Camargo&quot;,&quot;given&quot;:&quot;Fonseca&quot;,&quot;non-dropping-particle&quot;:&quot;&quot;,&quot;parse-names&quot;:false,&quot;suffix&quot;:&quot;&quot;},{&quot;dropping-particle&quot;:&quot;&quot;,&quot;family&quot;:&quot;Méndez&quot;,&quot;given&quot;:&quot;Ahumada&quot;,&quot;non-dropping-particle&quot;:&quot;&quot;,&quot;parse-names&quot;:false,&quot;suffix&quot;:&quot;&quot;},{&quot;dropping-particle&quot;:&quot;&quot;,&quot;family&quot;:&quot;Stella&quot;,&quot;given&quot;:&quot;Luz&quot;,&quot;non-dropping-particle&quot;:&quot;&quot;,&quot;parse-names&quot;:false,&quot;suffix&quot;:&quot;&quot;},{&quot;dropping-particle&quot;:&quot;&quot;,&quot;family&quot;:&quot;Camargo&quot;,&quot;given&quot;:&quot;Alejandra Fonseca&quot;,&quot;non-dropping-particle&quot;:&quot;&quot;,&quot;parse-names&quot;:false,&quot;suffix&quot;:&quot;&quot;}],&quot;id&quot;:&quot;3f2ba0d8-e39d-5d95-8809-4ca932ae21d8&quot;,&quot;issued&quot;:{&quot;date-parts&quot;:[[&quot;2021&quot;]]},&quot;title&quot;:&quot;Tecnologías 4 . 0 : El Desafío De La Educación Media En Colombia&quot;,&quot;type&quot;:&quot;article-journal&quot;},&quot;uris&quot;:[&quot;http://www.mendeley.com/documents/?uuid=7eb7caa8-7e33-411b-b05a-5f88f03a8736&quot;],&quot;isTemporary&quot;:false,&quot;legacyDesktopId&quot;:&quot;7eb7caa8-7e33-411b-b05a-5f88f03a8736&quot;}],&quot;properties&quot;:{&quot;noteIndex&quot;:0},&quot;isEdited&quot;:false,&quot;manualOverride&quot;:{&quot;citeprocText&quot;:&quot;(Camargo et al., 2021)&quot;,&quot;isManuallyOverridden&quot;:false,&quot;manualOverrideText&quot;:&quot;&quot;},&quot;citationTag&quot;:&quot;MENDELEY_CITATION_v3_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&quot;},{&quot;citationID&quot;:&quot;MENDELEY_CITATION_1463e459-f3c2-439f-a89b-d65ebe2f7e6e&quot;,&quot;citationItems&quot;:[{&quot;id&quot;:&quot;1b5c384f-91dd-5b87-a5d1-5c2d1877ecdd&quot;,&quot;itemData&quot;:{&quot;ISBN&quot;:&quot;9788578110796&quot;,&quot;ISSN&quot;:&quot;1098-6596&quot;,&quot;PMID&quot;:&quot;25246403&quot;,&quot;abstract&quot;:&quo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quot;,&quot;author&quot;:[{&quot;dropping-particle&quot;:&quot;&quot;,&quot;family&quot;:&quot;López&quot;,&quot;given&quot;:&quot;Camilo&quot;,&quot;non-dropping-particle&quot;:&quot;&quot;,&quot;parse-names&quot;:false,&quot;suffix&quot;:&quot;&quot;},{&quot;dropping-particle&quot;:&quot;&quot;,&quot;family&quot;:&quot;Hormechea&quot;,&quot;given&quot;:&quot;Karina&quot;,&quot;non-dropping-particle&quot;:&quot;&quot;,&quot;parse-names&quot;:false,&quot;suffix&quot;:&quot;&quot;},{&quot;dropping-particle&quot;:&quot;&quot;,&quot;family&quot;:&quot;González&quot;,&quot;given&quot;:&quot;Luis&quot;,&quot;non-dropping-particle&quot;:&quot;&quot;,&quot;parse-names&quot;:false,&quot;suffix&quot;:&quot;&quot;},{&quot;dropping-particle&quot;:&quot;&quot;,&quot;family&quot;:&quot;Camelo&quot;,&quot;given&quot;:&quot;Yoan&quot;,&quot;non-dropping-particle&quot;:&quot;&quot;,&quot;parse-names&quot;:false,&quot;suffix&quot;:&quot;&quot;}],&quot;container-title&quot;:&quot;Journal of Chemical Information and Modeling&quot;,&quot;id&quot;:&quot;1b5c384f-91dd-5b87-a5d1-5c2d1877ecdd&quot;,&quot;issued&quot;:{&quot;date-parts&quot;:[[&quot;2019&quot;]]},&quot;page&quot;:&quot;171&quot;,&quot;title&quot;:&quot;Uso de la realidad aumentada como Estrategia de aprendizaje para la enseñanza de las ciencias naturales&quot;,&quot;type&quot;:&quot;article-journal&quot;},&quot;uris&quot;:[&quot;http://www.mendeley.com/documents/?uuid=da799d5d-53ac-4a7b-976a-9bf901af3e71&quot;],&quot;isTemporary&quot;:false,&quot;legacyDesktopId&quot;:&quot;da799d5d-53ac-4a7b-976a-9bf901af3e71&quot;}],&quot;properties&quot;:{&quot;noteIndex&quot;:0},&quot;isEdited&quot;:false,&quot;manualOverride&quot;:{&quot;citeprocText&quot;:&quot;(López et al., 2019)&quot;,&quot;isManuallyOverridden&quot;:false,&quot;manualOverrideText&quot;:&quot;&quot;},&quot;citationTag&quot;:&quot;MENDELEY_CITATION_v3_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&quot;},{&quot;citationID&quot;:&quot;MENDELEY_CITATION_b1e4b119-060c-4824-b50c-e215f3ea60c3&quot;,&quot;citationItems&quot;:[{&quot;id&quot;:&quot;1b5c384f-91dd-5b87-a5d1-5c2d1877ecdd&quot;,&quot;itemData&quot;:{&quot;ISBN&quot;:&quot;9788578110796&quot;,&quot;ISSN&quot;:&quot;1098-6596&quot;,&quot;PMID&quot;:&quot;25246403&quot;,&quot;abstract&quot;:&quo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quot;,&quot;author&quot;:[{&quot;dropping-particle&quot;:&quot;&quot;,&quot;family&quot;:&quot;López&quot;,&quot;given&quot;:&quot;Camilo&quot;,&quot;non-dropping-particle&quot;:&quot;&quot;,&quot;parse-names&quot;:false,&quot;suffix&quot;:&quot;&quot;},{&quot;dropping-particle&quot;:&quot;&quot;,&quot;family&quot;:&quot;Hormechea&quot;,&quot;given&quot;:&quot;Karina&quot;,&quot;non-dropping-particle&quot;:&quot;&quot;,&quot;parse-names&quot;:false,&quot;suffix&quot;:&quot;&quot;},{&quot;dropping-particle&quot;:&quot;&quot;,&quot;family&quot;:&quot;González&quot;,&quot;given&quot;:&quot;Luis&quot;,&quot;non-dropping-particle&quot;:&quot;&quot;,&quot;parse-names&quot;:false,&quot;suffix&quot;:&quot;&quot;},{&quot;dropping-particle&quot;:&quot;&quot;,&quot;family&quot;:&quot;Camelo&quot;,&quot;given&quot;:&quot;Yoan&quot;,&quot;non-dropping-particle&quot;:&quot;&quot;,&quot;parse-names&quot;:false,&quot;suffix&quot;:&quot;&quot;}],&quot;container-title&quot;:&quot;Journal of Chemical Information and Modeling&quot;,&quot;id&quot;:&quot;1b5c384f-91dd-5b87-a5d1-5c2d1877ecdd&quot;,&quot;issued&quot;:{&quot;date-parts&quot;:[[&quot;2019&quot;]]},&quot;page&quot;:&quot;171&quot;,&quot;title&quot;:&quot;Uso de la realidad aumentada como Estrategia de aprendizaje para la enseñanza de las ciencias naturales&quot;,&quot;type&quot;:&quot;article-journal&quot;},&quot;uris&quot;:[&quot;http://www.mendeley.com/documents/?uuid=da799d5d-53ac-4a7b-976a-9bf901af3e71&quot;],&quot;isTemporary&quot;:false,&quot;legacyDesktopId&quot;:&quot;da799d5d-53ac-4a7b-976a-9bf901af3e71&quot;}],&quot;properties&quot;:{&quot;noteIndex&quot;:0},&quot;isEdited&quot;:false,&quot;manualOverride&quot;:{&quot;citeprocText&quot;:&quot;(López et al., 2019)&quot;,&quot;isManuallyOverridden&quot;:false,&quot;manualOverrideText&quot;:&quot;&quot;},&quot;citationTag&quot;:&quot;MENDELEY_CITATION_v3_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&quot;},{&quot;citationID&quot;:&quot;MENDELEY_CITATION_7c28367d-4a02-4171-82d6-a5157dcdce26&quot;,&quot;citationItems&quot;:[{&quot;id&quot;:&quot;36384dd7-c869-5385-a247-025ea75566f8&quot;,&quot;itemData&quot;:{&quot;author&quot;:[{&quot;dropping-particle&quot;:&quot;&quot;,&quot;family&quot;:&quot;Patricia&quot;,&quot;given&quot;:&quot;Adriana&quot;,&quot;non-dropping-particle&quot;:&quot;&quot;,&quot;parse-names&quot;:false,&quot;suffix&quot;:&quot;&quot;},{&quot;dropping-particle&quot;:&quot;&quot;,&quot;family&quot;:&quot;Manosalva&quot;,&quot;given&quot;:&quot;Becerra&quot;,&quot;non-dropping-particle&quot;:&quot;&quot;,&quot;parse-names&quot;:false,&quot;suffix&quot;:&quot;&quot;},{&quot;dropping-particle&quot;:&quot;&quot;,&quot;family&quot;:&quot;Iris&quot;,&quot;given&quot;:&quot;Blanca&quot;,&quot;non-dropping-particle&quot;:&quot;&quot;,&quot;parse-names&quot;:false,&quot;suffix&quot;:&quot;&quot;},{&quot;dropping-particle&quot;:&quot;&quot;,&quot;family&quot;:&quot;Merchán&quot;,&quot;given&quot;:&quot;Rincón&quot;,&quot;non-dropping-particle&quot;:&quot;&quot;,&quot;parse-names&quot;:false,&quot;suffix&quot;:&quot;&quot;}],&quot;id&quot;:&quot;36384dd7-c869-5385-a247-025ea75566f8&quot;,&quot;issued&quot;:{&quot;date-parts&quot;:[[&quot;2011&quot;]]},&quot;page&quot;:&quot;24-34&quot;,&quot;title&quot;:&quot;Análisis y comprensión del surgimiento de la noción de infancia, sus referentes históricos y su influencia en el desarrollo preescolar en colombia&quot;,&quot;type&quot;:&quot;article-journal&quot;,&quot;volume&quot;:&quot;2&quot;},&quot;uris&quot;:[&quot;http://www.mendeley.com/documents/?uuid=6fedd224-55ed-4973-b9f0-37d03cd8d802&quot;],&quot;isTemporary&quot;:false,&quot;legacyDesktopId&quot;:&quot;6fedd224-55ed-4973-b9f0-37d03cd8d802&quot;}],&quot;properties&quot;:{&quot;noteIndex&quot;:0},&quot;isEdited&quot;:false,&quot;manualOverride&quot;:{&quot;citeprocText&quot;:&quot;(Patricia et al., 2011)&quot;,&quot;isManuallyOverridden&quot;:false,&quot;manualOverrideText&quot;:&quot;&quot;},&quot;citationTag&quot;:&quot;MENDELEY_CITATION_v3_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&quot;},{&quot;citationID&quot;:&quot;MENDELEY_CITATION_5747ecc7-5482-48ad-8132-f2622ce6fcde&quot;,&quot;citationItems&quot;:[{&quot;id&quot;:&quot;172dbf3a-f038-5bfc-b3b3-2c6856e34a67&quot;,&quot;itemData&quot;:{&quot;author&quot;:[{&quot;dropping-particle&quot;:&quot;&quot;,&quot;family&quot;:&quot;Karina&quot;,&quot;given&quot;:&quot;Riera Montenegro Mayra Verónica Mg. Chugchilan Palomo Magaly&quot;,&quot;non-dropping-particle&quot;:&quot;&quot;,&quot;parse-names&quot;:false,&quot;suffix&quot;:&quot;&quot;}],&quot;container-title&quot;:&quot;“La lectoescritura en el proceso de aprendizaje en los estudiantes del segundo año de educación básica de la escuela Antonio Frías”&quot;,&quot;id&quot;:&quot;172dbf3a-f038-5bfc-b3b3-2c6856e34a67&quot;,&quot;issued&quot;:{&quot;date-parts&quot;:[[&quot;2021&quot;]]},&quot;title&quot;:&quot;La lectoescritura en el proceso de aprendizaje en los estudiantes del segundo año de educación básica de la escuela Antonio Frías&quot;,&quot;type&quot;:&quot;article&quot;},&quot;uris&quot;:[&quot;http://www.mendeley.com/documents/?uuid=25ba29a8-e66d-473d-b523-846eff4ee5cf&quot;],&quot;isTemporary&quot;:false,&quot;legacyDesktopId&quot;:&quot;25ba29a8-e66d-473d-b523-846eff4ee5cf&quot;}],&quot;properties&quot;:{&quot;noteIndex&quot;:0},&quot;isEdited&quot;:false,&quot;manualOverride&quot;:{&quot;citeprocText&quot;:&quot;(Karina, 2021)&quot;,&quot;isManuallyOverridden&quot;:false,&quot;manualOverrideText&quot;:&quot;&quot;},&quot;citationTag&quot;:&quot;MENDELEY_CITATION_v3_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&quot;},{&quot;citationID&quot;:&quot;MENDELEY_CITATION_b16065d9-cb63-4d4f-9d6c-596afa86cbef&quot;,&quot;citationItems&quot;:[{&quot;id&quot;:&quot;af28220a-2596-50fb-b5a5-0b515a289b0c&quot;,&quot;itemData&quot;:{&quot;author&quot;:[{&quot;dropping-particle&quot;:&quot;&quot;,&quot;family&quot;:&quot;Godoy&quot;,&quot;given&quot;:&quot;Silvana&quot;,&quot;non-dropping-particle&quot;:&quot;&quot;,&quot;parse-names&quot;:false,&quot;suffix&quot;:&quot;&quot;},{&quot;dropping-particle&quot;:&quot;&quot;,&quot;family&quot;:&quot;López&quot;,&quot;given&quot;:&quot;Diana&quot;,&quot;non-dropping-particle&quot;:&quot;&quot;,&quot;parse-names&quot;:false,&quot;suffix&quot;:&quot;&quot;}],&quot;id&quot;:&quot;af28220a-2596-50fb-b5a5-0b515a289b0c&quot;,&quot;issued&quot;:{&quot;date-parts&quot;:[[&quot;2014&quot;]]},&quot;page&quot;:&quot;48-55&quot;,&quot;title&quot;:&quot;Educación preescolar en Colombia : un punto de partida de las brechas en el aprendizaje&quot;,&quot;type&quot;:&quot;article-journal&quot;},&quot;uris&quot;:[&quot;http://www.mendeley.com/documents/?uuid=2e32b77c-0fc8-4500-855c-0b5cc64c0213&quot;],&quot;isTemporary&quot;:false,&quot;legacyDesktopId&quot;:&quot;2e32b77c-0fc8-4500-855c-0b5cc64c0213&quot;}],&quot;properties&quot;:{&quot;noteIndex&quot;:0},&quot;isEdited&quot;:false,&quot;manualOverride&quot;:{&quot;citeprocText&quot;:&quot;(Godoy &amp;#38; López, 2014)&quot;,&quot;isManuallyOverridden&quot;:false,&quot;manualOverrideText&quot;:&quot;&quot;},&quot;citationTag&quot;:&quot;MENDELEY_CITATION_v3_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&quot;},{&quot;citationID&quot;:&quot;MENDELEY_CITATION_b8798d16-4394-4600-9316-1b66436aba8d&quot;,&quot;citationItems&quot;:[{&quot;id&quot;:&quot;dd1c62af-d80a-55fe-a235-e71a274172ea&quot;,&quot;itemData&quot;:{&quot;author&quot;:[{&quot;dropping-particle&quot;:&quot;&quot;,&quot;family&quot;:&quot;Navarrete&quot;,&quot;given&quot;:&quot;Rodrigo&quot;,&quot;non-dropping-particle&quot;:&quot;&quot;,&quot;parse-names&quot;:false,&quot;suffix&quot;:&quot;&quot;},{&quot;dropping-particle&quot;:&quot;&quot;,&quot;family&quot;:&quot;Rodríguez&quot;,&quot;given&quot;:&quot;Germán&quot;,&quot;non-dropping-particle&quot;:&quot;&quot;,&quot;parse-names&quot;:false,&quot;suffix&quot;:&quot;&quot;}],&quot;id&quot;:&quot;dd1c62af-d80a-55fe-a235-e71a274172ea&quot;,&quot;issued&quot;:{&quot;date-parts&quot;:[[&quot;2018&quot;]]},&quot;page&quot;:&quot;97&quot;,&quot;title&quot;:&quot;Aplicación móvil que utiliza realidad aumentada para ilustrar el abecedario y los números&quot;,&quot;type&quot;:&quot;article-journal&quot;},&quot;uris&quot;:[&quot;http://www.mendeley.com/documents/?uuid=fb86ebd5-f200-45c7-870d-ff7c5150c19a&quot;],&quot;isTemporary&quot;:false,&quot;legacyDesktopId&quot;:&quot;fb86ebd5-f200-45c7-870d-ff7c5150c19a&quot;}],&quot;properties&quot;:{&quot;noteIndex&quot;:0},&quot;isEdited&quot;:false,&quot;manualOverride&quot;:{&quot;citeprocText&quot;:&quot;(R. Navarrete &amp;#38; Rodríguez, 2018)&quot;,&quot;isManuallyOverridden&quot;:false,&quot;manualOverrideText&quot;:&quot;&quot;},&quot;citationTag&quot;:&quot;MENDELEY_CITATION_v3_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&quot;},{&quot;citationID&quot;:&quot;MENDELEY_CITATION_5b36d73c-9021-4dc8-b6c0-98fe6575e304&quot;,&quot;citationItems&quot;:[{&quot;id&quot;:&quot;24c203d3-88ca-51c6-a82a-db1968ab364b&quot;,&quot;itemData&quot;:{&quot;author&quot;:[{&quot;dropping-particle&quot;:&quot;&quot;,&quot;family&quot;:&quot;Hugo&quot;,&quot;given&quot;:&quot;Victor&quot;,&quot;non-dropping-particle&quot;:&quot;&quot;,&quot;parse-names&quot;:false,&quot;suffix&quot;:&quot;&quot;},{&quot;dropping-particle&quot;:&quot;&quot;,&quot;family&quot;:&quot;Pasallo&quot;,&quot;given&quot;:&quot;Madrigal&quot;,&quot;non-dropping-particle&quot;:&quot;&quot;,&quot;parse-names&quot;:false,&quot;suffix&quot;:&quot;&quot;}],&quot;id&quot;:&quot;24c203d3-88ca-51c6-a82a-db1968ab364b&quot;,&quot;issued&quot;:{&quot;date-parts&quot;:[[&quot;0&quot;]]},&quot;title&quot;:&quot;Comprension Lectora Ninios Poblaciones Vulnerables&quot;,&quot;type&quot;:&quot;article-journal&quot;},&quot;uris&quot;:[&quot;http://www.mendeley.com/documents/?uuid=fb941f6f-da94-4d82-bb8b-7be18c7799c2&quot;],&quot;isTemporary&quot;:false,&quot;legacyDesktopId&quot;:&quot;fb941f6f-da94-4d82-bb8b-7be18c7799c2&quot;}],&quot;properties&quot;:{&quot;noteIndex&quot;:0},&quot;isEdited&quot;:false,&quot;manualOverride&quot;:{&quot;citeprocText&quot;:&quot;(Hugo &amp;#38; Pasallo, n.d.)&quot;,&quot;isManuallyOverridden&quot;:false,&quot;manualOverrideText&quot;:&quot;&quot;},&quot;citationTag&quot;:&quot;MENDELEY_CITATION_v3_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&quot;},{&quot;citationID&quot;:&quot;MENDELEY_CITATION_1a333f6a-6127-4287-b034-327e753482af&quot;,&quot;citationItems&quot;:[{&quot;id&quot;:&quot;d883f015-7cba-573f-a6b8-49b33fc8a7b4&quot;,&quot;itemData&quot;:{&quot;abstract&quot;:&quot;El lenguaje es la herramienta que utilizan los individuos para comunicarse los unos con los otros. Además, el lenguaje constituye uno de los instrumentos más importantes para el niño y la niña para conocer el mundo que le rodea y establecer las primeras relaciones afectivas, Por todo esto, el proceso de enseñanza y aprendizaje de la lectoescritura significa uno de los aprendizajes más importantes que deben iniciarse en la educación infantil.&quot;,&quot;author&quot;:[{&quot;dropping-particle&quot;:&quot;&quot;,&quot;family&quot;:&quot;Conejero&quot;,&quot;given&quot;:&quot;Ana Gutierrez&quot;,&quot;non-dropping-particle&quot;:&quot;&quot;,&quot;parse-names&quot;:false,&quot;suffix&quot;:&quot;&quot;}],&quot;container-title&quot;:&quot;Etapas de la lectoescritura infantil&quot;,&quot;id&quot;:&quot;d883f015-7cba-573f-a6b8-49b33fc8a7b4&quot;,&quot;issued&quot;:{&quot;date-parts&quot;:[[&quot;2009&quot;]]},&quot;title&quot;:&quot;Etapas lectoescritura infantil&quot;,&quot;type&quot;:&quot;article-journal&quot;},&quot;uris&quot;:[&quot;http://www.mendeley.com/documents/?uuid=6f3b2e49-94f7-4fd6-9d1b-66f0b4ecfce3&quot;],&quot;isTemporary&quot;:false,&quot;legacyDesktopId&quot;:&quot;6f3b2e49-94f7-4fd6-9d1b-66f0b4ecfce3&quot;}],&quot;properties&quot;:{&quot;noteIndex&quot;:0},&quot;isEdited&quot;:false,&quot;manualOverride&quot;:{&quot;citeprocText&quot;:&quot;(Conejero, 2009)&quot;,&quot;isManuallyOverridden&quot;:false,&quot;manualOverrideText&quot;:&quot;&quot;},&quot;citationTag&quot;:&quot;MENDELEY_CITATION_v3_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&quot;},{&quot;citationID&quot;:&quot;MENDELEY_CITATION_58ba9be7-259b-420c-b30c-ef038d4acb57&quot;,&quot;citationItems&quot;:[{&quot;id&quot;:&quot;4418cc52-db6f-5bce-835b-fae0cca06432&quot;,&quot;itemData&quot;:{&quot;author&quot;:[{&quot;dropping-particle&quot;:&quot;&quot;,&quot;family&quot;:&quot;Naranjo&quot;,&quot;given&quot;:&quot;Jose&quot;,&quot;non-dropping-particle&quot;:&quot;&quot;,&quot;parse-names&quot;:false,&quot;suffix&quot;:&quot;&quot;},{&quot;dropping-particle&quot;:&quot;&quot;,&quot;family&quot;:&quot;Robalino López&quot;,&quot;given&quot;:&quot;Ángel&quot;,&quot;non-dropping-particle&quot;:&quot;&quot;,&quot;parse-names&quot;:false,&quot;suffix&quot;:&quot;&quot;},{&quot;dropping-particle&quot;:&quot;&quot;,&quot;family&quot;:&quot;Alarcon Ortíz&quot;,&quot;given&quot;:&quot;Andrea&quot;,&quot;non-dropping-particle&quot;:&quot;&quot;,&quot;parse-names&quot;:false,&quot;suffix&quot;:&quot;&quot;},{&quot;dropping-particle&quot;:&quot;&quot;,&quot;family&quot;:&quot;Peralvo&quot;,&quot;given&quot;:&quot;Alex&quot;,&quot;non-dropping-particle&quot;:&quot;&quot;,&quot;parse-names&quot;:false,&quot;suffix&quot;:&quot;&quot;},{&quot;dropping-particle&quot;:&quot;&quot;,&quot;family&quot;:&quot;Romero&quot;,&quot;given&quot;:&quot;Robinson&quot;,&quot;non-dropping-particle&quot;:&quot;&quot;,&quot;parse-names&quot;:false,&quot;suffix&quot;:&quot;&quot;},{&quot;dropping-particle&quot;:&quot;&quot;,&quot;family&quot;:&quot;García&quot;,&quot;given&quot;:&quot;Marcelo&quot;,&quot;non-dropping-particle&quot;:&quot;&quot;,&quot;parse-names&quot;:false,&quot;suffix&quot;:&quot;&quot;}],&quot;container-title&quot;:&quot;Risti&quot;,&quot;id&quot;:&quot;4418cc52-db6f-5bce-835b-fae0cca06432&quot;,&quot;issued&quot;:{&quot;date-parts&quot;:[[&quot;2021&quot;]]},&quot;page&quot;:&quot;530-541&quot;,&quot;title&quot;:&quot;Videojuegos educativos para niñas y niños en educación preescolar utilizando robótica y realidad aumentada&quot;,&quot;type&quot;:&quot;article-journal&quot;,&quot;volume&quot;:&quot;42&quot;},&quot;uris&quot;:[&quot;http://www.mendeley.com/documents/?uuid=ad31e27c-1213-43a1-bcc7-fcaa460c8066&quot;],&quot;isTemporary&quot;:false,&quot;legacyDesktopId&quot;:&quot;ad31e27c-1213-43a1-bcc7-fcaa460c8066&quot;}],&quot;properties&quot;:{&quot;noteIndex&quot;:0},&quot;isEdited&quot;:false,&quot;manualOverride&quot;:{&quot;citeprocText&quot;:&quot;(Naranjo et al., 2021)&quot;,&quot;isManuallyOverridden&quot;:false,&quot;manualOverrideText&quot;:&quot;&quot;},&quot;citationTag&quot;:&quot;MENDELEY_CITATION_v3_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&quot;},{&quot;citationID&quot;:&quot;MENDELEY_CITATION_14b5ac37-c596-4e17-a68e-38b67020d116&quot;,&quot;citationItems&quot;:[{&quot;id&quot;:&quot;1def91fa-dd21-540f-8032-e5659bd4a9d4&quot;,&quot;itemData&quot;:{&quot;author&quot;:[{&quot;dropping-particle&quot;:&quot;&quot;,&quot;family&quot;:&quot;Enriquez&quot;,&quot;given&quot;:&quot;Juan Gabriel&quot;,&quot;non-dropping-particle&quot;:&quot;&quot;,&quot;parse-names&quot;:false,&quot;suffix&quot;:&quot;&quot;},{&quot;dropping-particle&quot;:&quot;&quot;,&quot;family&quot;:&quot;Casas&quot;,&quot;given&quot;:&quot;Sandra Isabel&quot;,&quot;non-dropping-particle&quot;:&quot;&quot;,&quot;parse-names&quot;:false,&quot;suffix&quot;:&quot;&quot;}],&quot;container-title&quot;:&quot;Itc&quot;,&quot;id&quot;:&quot;1def91fa-dd21-540f-8032-e5659bd4a9d4&quot;,&quot;issued&quot;:{&quot;date-parts&quot;:[[&quot;2013&quot;]]},&quot;page&quot;:&quot;23&quot;,&quot;title&quot;:&quot;USABILIDAD EN APLICACIONES MÓVILES,Vista de Usabilidad en aplicaciones móviles&quot;,&quot;type&quot;:&quot;article-journal&quot;},&quot;uris&quot;:[&quot;http://www.mendeley.com/documents/?uuid=e6f44ded-9442-4692-8f17-8d677969df2f&quot;],&quot;isTemporary&quot;:false,&quot;legacyDesktopId&quot;:&quot;e6f44ded-9442-4692-8f17-8d677969df2f&quot;}],&quot;properties&quot;:{&quot;noteIndex&quot;:0},&quot;isEdited&quot;:false,&quot;manualOverride&quot;:{&quot;citeprocText&quot;:&quot;(Enriquez &amp;#38; Casas, 2013)&quot;,&quot;isManuallyOverridden&quot;:false,&quot;manualOverrideText&quot;:&quot;&quot;},&quot;citationTag&quot;:&quot;MENDELEY_CITATION_v3_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&quot;},{&quot;citationID&quot;:&quot;MENDELEY_CITATION_26381506-ac52-4075-8da2-564cc9be9844&quot;,&quot;citationItems&quot;:[{&quot;id&quot;:&quot;ad6588d8-8b84-5265-9ff3-b13e224767e6&quot;,&quot;itemData&quot;:{&quot;abstract&quot;:&quot;eadowSR.Post-streptococcalnephritis-araredisease?ArchDisChild1975;50:379-81.2LeungDTY,TsengRYM,DaviesDP.SettingupaclinicalauditofpaediatricmorbidityinHongKong:someearlyexperiences.AustPaediatrJ1987;23:111-3.3McCartyM.Theantibodyresponsetostreptococcalinfections.Streptococcalinfection.NewYork:ColumbiaPress,1954.4TanphaichitrP,ChatasinghS.Post-streptococcalnephritis-stillnotararediseaseinThailand.ArchDisChild1976;51:484-5.CameronJS,VickRM,OggCS,SeymourWM,ChantlerC,TurnerDR.PlasmaC3andC4concentrationsinmanagementofglomerulonephritis.BrMedJ1973;3:668-72.&quot;,&quot;author&quot;:[{&quot;dropping-particle&quot;:&quot;&quot;,&quot;family&quot;:&quot;Verónica Marín-Díaz&quot;,&quot;given&quot;:&quot;Begoña Esther Sampedro-Requena&quot;,&quot;non-dropping-particle&quot;:&quot;&quot;,&quot;parse-names&quot;:false,&quot;suffix&quot;:&quot;&quot;}],&quot;id&quot;:&quot;ad6588d8-8b84-5265-9ff3-b13e224767e6&quot;,&quot;issued&quot;:{&quot;date-parts&quot;:[[&quot;2014&quot;]]},&quot;page&quot;:&quot;1&quot;,&quot;title&quot;:&quot;La Realidad Aumentada en Educación Primaria desde la visión de los estudiantes&quot;,&quot;type&quot;:&quot;article&quot;},&quot;uris&quot;:[&quot;http://www.mendeley.com/documents/?uuid=9dd3d657-f6bb-49ff-ac7a-39af74301ba7&quot;],&quot;isTemporary&quot;:false,&quot;legacyDesktopId&quot;:&quot;9dd3d657-f6bb-49ff-ac7a-39af74301ba7&quot;}],&quot;properties&quot;:{&quot;noteIndex&quot;:0},&quot;isEdited&quot;:false,&quot;manualOverride&quot;:{&quot;citeprocText&quot;:&quot;(Verónica Marín-Díaz, 2014)&quot;,&quot;isManuallyOverridden&quot;:false,&quot;manualOverrideText&quot;:&quot;&quot;},&quot;citationTag&quot;:&quot;MENDELEY_CITATION_v3_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&quot;},{&quot;citationID&quot;:&quot;MENDELEY_CITATION_48a5770f-d914-42b5-831a-09c7ce0a02b9&quot;,&quot;citationItems&quot;:[{&quot;id&quot;:&quot;1d5ad04a-d0c3-5db3-a586-f49cb183a650&quot;,&quot;itemData&quot;:{&quot;DOI&quot;:&quot;10.12795/pixelbit.2015.i46.12&quot;,&quot;ISSN&quot;:&quot;11338482&quot;,&quot;abstract&quot;:&quot;Augmented reality is a promising technology, already present in many classrooms, which can help improve the teaching-learning process. The objective of this paper is to present a compilation of projects carried out in schools in recent years as a general overview of the state of art of the application of augmented reality technology in the field of education in Spain. This compilation was obtained through documentary research on journals, databases, on-line catalogues and Internet references. (English) [ABSTRACT FROM AUTHOR]&quot;,&quot;author&quot;:[{&quot;dropping-particle&quot;:&quot;&quot;,&quot;family&quot;:&quot;Prendes Espinosa&quot;,&quot;given&quot;:&quot;Carlos&quot;,&quot;non-dropping-particle&quot;:&quot;&quot;,&quot;parse-names&quot;:false,&quot;suffix&quot;:&quot;&quot;}],&quot;container-title&quot;:&quot;Píxel-Bit, Revista de Medios y Educación&quot;,&quot;id&quot;:&quot;1d5ad04a-d0c3-5db3-a586-f49cb183a650&quot;,&quot;issue&quot;:&quot;46&quot;,&quot;issued&quot;:{&quot;date-parts&quot;:[[&quot;2014&quot;]]},&quot;page&quot;:&quot;187-203&quot;,&quot;title&quot;:&quot;Realidad aumentada y educación: análisis de experiencias prácticas&quot;,&quot;type&quot;:&quot;article-journal&quot;},&quot;uris&quot;:[&quot;http://www.mendeley.com/documents/?uuid=db4972d3-ebfc-4512-a771-2b3b8c2ca600&quot;],&quot;isTemporary&quot;:false,&quot;legacyDesktopId&quot;:&quot;db4972d3-ebfc-4512-a771-2b3b8c2ca600&quot;}],&quot;properties&quot;:{&quot;noteIndex&quot;:0},&quot;isEdited&quot;:false,&quot;manualOverride&quot;:{&quot;citeprocText&quot;:&quot;(Prendes Espinosa, 2014)&quot;,&quot;isManuallyOverridden&quot;:false,&quot;manualOverrideText&quot;:&quot;&quot;},&quot;citationTag&quot;:&quot;MENDELEY_CITATION_v3_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&quot;},{&quot;citationID&quot;:&quot;MENDELEY_CITATION_6f479674-cb4c-4fcb-847f-b88f13de4a21&quot;,&quot;citationItems&quot;:[{&quot;id&quot;:&quot;fce4d500-1934-55eb-8efd-8089e8b4fbd2&quot;,&quot;itemData&quot;:{&quot;DOI&quot;:&quot;10.7238/m.n49.0619&quot;,&quot;ISSN&quot;:&quot;1696-3296&quot;,&quot;abstract&quot;:&quot;Hace tiempo que los teléfonos dejaron de ser algo que servía para realizar llamadas, convirtiéndose en «dispositivos multimedia». Con el cambio de nombre, y de casos de uso, llegan múltiples oportunidades de tecnológicas y de negocio. En este documento se explora el estado actual de implantación de los dispositivos multimedia, algunos patrones de uso, y las oportunidades y retos que presenta el mercado asociado.&quot;,&quot;author&quot;:[{&quot;dropping-particle&quot;:&quot;&quot;,&quot;family&quot;:&quot;Tardáguila&quot;,&quot;given&quot;:&quot;César&quot;,&quot;non-dropping-particle&quot;:&quot;&quot;,&quot;parse-names&quot;:false,&quot;suffix&quot;:&quot;&quot;}],&quot;container-title&quot;:&quot;Mosaic&quot;,&quot;id&quot;:&quot;fce4d500-1934-55eb-8efd-8089e8b4fbd2&quot;,&quot;issue&quot;:&quot;49&quot;,&quot;issued&quot;:{&quot;date-parts&quot;:[[&quot;2009&quot;]]},&quot;title&quot;:&quot;Dispositivos móviles y multimedia&quot;,&quot;type&quot;:&quot;article-journal&quot;},&quot;uris&quot;:[&quot;http://www.mendeley.com/documents/?uuid=a0f6949a-0718-438f-a837-6e49b0583c20&quot;],&quot;isTemporary&quot;:false,&quot;legacyDesktopId&quot;:&quot;a0f6949a-0718-438f-a837-6e49b0583c20&quot;}],&quot;properties&quot;:{&quot;noteIndex&quot;:0},&quot;isEdited&quot;:false,&quot;manualOverride&quot;:{&quot;citeprocText&quot;:&quot;(Tardáguila, 2009)&quot;,&quot;isManuallyOverridden&quot;:false,&quot;manualOverrideText&quot;:&quot;&quot;},&quot;citationTag&quot;:&quot;MENDELEY_CITATION_v3_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&quot;},{&quot;citationID&quot;:&quot;MENDELEY_CITATION_daedc801-e173-40bd-9b7f-990375921ccf&quot;,&quot;citationItems&quot;:[{&quot;id&quot;:&quot;832340f0-7586-5646-b678-e881fcb1f705&quot;,&quot;itemData&quot;:{&quot;ISBN&quot;:&quot;0123456789&quot;,&quot;ISSN&quot;:&quot;03003604&quot;,&quot;PMID&quot;:&quot;17080635&quot;,&quot;abstract&quot;:&quot;© 2018, The Institute of Experimental Botany. Photosynthesis is amongst the plant cell functions that are highly sensitive to any type of changes. Sun and shade conditions are prevalent in fields as well as dense forests. Dense forests face extreme sun and shade conditions, and plants adapt themselves accordingly. Sun flecks cause changes in plant metabolic processes. In the field, plants have to face high light intensity and survive under such conditions. Sun and shade type of plants develops a respective type of chloroplasts which help plants to survive and perform photosynthesis under adverse conditions. PSII and Rubisco behave differently under different sun and shade conditions. In this review, morphological, physiological, and biochemical changes under conditions of sun (high light) and shade (low light) on the process of photosynthesis, as well as the tolerance and adaptive mechanisms involved for the same, were summarized.&quot;,&quot;author&quot;:[{&quot;dropping-particle&quot;:&quot;&quot;,&quot;family&quot;:&quot;Navarrete&quot;,&quot;given&quot;:&quot;Rodrigo Navarrete&quot;,&quot;non-dropping-particle&quot;:&quot;&quot;,&quot;parse-names&quot;:false,&quot;suffix&quot;:&quot;&quot;},{&quot;dropping-particle&quot;:&quot;&quot;,&quot;family&quot;:&quot;Ovalle&quot;,&quot;given&quot;:&quot;Germán Felipe Rodríguez&quot;,&quot;non-dropping-particle&quot;:&quot;&quot;,&quot;parse-names&quot;:false,&quot;suffix&quot;:&quot;&quot;}],&quot;container-title&quot;:&quot;Photosynthetica&quot;,&quot;id&quot;:&quot;832340f0-7586-5646-b678-e881fcb1f705&quot;,&quot;issue&quot;:&quot;1&quot;,&quot;issued&quot;:{&quot;date-parts&quot;:[[&quot;2018&quot;]]},&quot;page&quot;:&quot;1-13&quot;,&quot;title&quot;:&quot;Aplicación móvil que utiliza realidad aumentada para ilustrar el abecedario y los números&quot;,&quot;type&quot;:&quot;article-journal&quot;,&quot;volume&quot;:&quot;2&quot;},&quot;uris&quot;:[&quot;http://www.mendeley.com/documents/?uuid=5cfe024b-1414-4908-a064-ccaf34bbabf1&quot;],&quot;isTemporary&quot;:false,&quot;legacyDesktopId&quot;:&quot;5cfe024b-1414-4908-a064-ccaf34bbabf1&quot;}],&quot;properties&quot;:{&quot;noteIndex&quot;:0},&quot;isEdited&quot;:false,&quot;manualOverride&quot;:{&quot;citeprocText&quot;:&quot;(R. N. Navarrete &amp;#38; Ovalle, 2018)&quot;,&quot;isManuallyOverridden&quot;:false,&quot;manualOverrideText&quot;:&quot;&quot;},&quot;citationTag&quot;:&quot;MENDELEY_CITATION_v3_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&quot;},{&quot;citationID&quot;:&quot;MENDELEY_CITATION_cb2ade9c-709d-4cea-af8d-1742cae1a81b&quot;,&quot;citationItems&quot;:[{&quot;id&quot;:&quot;1b5c384f-91dd-5b87-a5d1-5c2d1877ecdd&quot;,&quot;itemData&quot;:{&quot;ISBN&quot;:&quot;9788578110796&quot;,&quot;ISSN&quot;:&quot;1098-6596&quot;,&quot;PMID&quot;:&quot;25246403&quot;,&quot;abstract&quot;:&quo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quot;,&quot;author&quot;:[{&quot;dropping-particle&quot;:&quot;&quot;,&quot;family&quot;:&quot;López&quot;,&quot;given&quot;:&quot;Camilo&quot;,&quot;non-dropping-particle&quot;:&quot;&quot;,&quot;parse-names&quot;:false,&quot;suffix&quot;:&quot;&quot;},{&quot;dropping-particle&quot;:&quot;&quot;,&quot;family&quot;:&quot;Hormechea&quot;,&quot;given&quot;:&quot;Karina&quot;,&quot;non-dropping-particle&quot;:&quot;&quot;,&quot;parse-names&quot;:false,&quot;suffix&quot;:&quot;&quot;},{&quot;dropping-particle&quot;:&quot;&quot;,&quot;family&quot;:&quot;González&quot;,&quot;given&quot;:&quot;Luis&quot;,&quot;non-dropping-particle&quot;:&quot;&quot;,&quot;parse-names&quot;:false,&quot;suffix&quot;:&quot;&quot;},{&quot;dropping-particle&quot;:&quot;&quot;,&quot;family&quot;:&quot;Camelo&quot;,&quot;given&quot;:&quot;Yoan&quot;,&quot;non-dropping-particle&quot;:&quot;&quot;,&quot;parse-names&quot;:false,&quot;suffix&quot;:&quot;&quot;}],&quot;container-title&quot;:&quot;Journal of Chemical Information and Modeling&quot;,&quot;id&quot;:&quot;1b5c384f-91dd-5b87-a5d1-5c2d1877ecdd&quot;,&quot;issued&quot;:{&quot;date-parts&quot;:[[&quot;2019&quot;]]},&quot;page&quot;:&quot;171&quot;,&quot;title&quot;:&quot;Uso de la realidad aumentada como Estrategia de aprendizaje para la enseñanza de las ciencias naturales&quot;,&quot;type&quot;:&quot;article-journal&quot;},&quot;uris&quot;:[&quot;http://www.mendeley.com/documents/?uuid=da799d5d-53ac-4a7b-976a-9bf901af3e71&quot;],&quot;isTemporary&quot;:false,&quot;legacyDesktopId&quot;:&quot;da799d5d-53ac-4a7b-976a-9bf901af3e71&quot;}],&quot;properties&quot;:{&quot;noteIndex&quot;:0},&quot;isEdited&quot;:false,&quot;manualOverride&quot;:{&quot;citeprocText&quot;:&quot;(López et al., 2019)&quot;,&quot;isManuallyOverridden&quot;:false,&quot;manualOverrideText&quot;:&quot;&quot;},&quot;citationTag&quot;:&quot;MENDELEY_CITATION_v3_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&quot;},{&quot;citationID&quot;:&quot;MENDELEY_CITATION_b27d9262-9df8-43dd-a2c8-42226765989e&quot;,&quot;citationItems&quot;:[{&quot;id&quot;:&quot;1b5c384f-91dd-5b87-a5d1-5c2d1877ecdd&quot;,&quot;itemData&quot;:{&quot;ISBN&quot;:&quot;9788578110796&quot;,&quot;ISSN&quot;:&quot;1098-6596&quot;,&quot;PMID&quot;:&quot;25246403&quot;,&quot;abstract&quot;:&quo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quot;,&quot;author&quot;:[{&quot;dropping-particle&quot;:&quot;&quot;,&quot;family&quot;:&quot;López&quot;,&quot;given&quot;:&quot;Camilo&quot;,&quot;non-dropping-particle&quot;:&quot;&quot;,&quot;parse-names&quot;:false,&quot;suffix&quot;:&quot;&quot;},{&quot;dropping-particle&quot;:&quot;&quot;,&quot;family&quot;:&quot;Hormechea&quot;,&quot;given&quot;:&quot;Karina&quot;,&quot;non-dropping-particle&quot;:&quot;&quot;,&quot;parse-names&quot;:false,&quot;suffix&quot;:&quot;&quot;},{&quot;dropping-particle&quot;:&quot;&quot;,&quot;family&quot;:&quot;González&quot;,&quot;given&quot;:&quot;Luis&quot;,&quot;non-dropping-particle&quot;:&quot;&quot;,&quot;parse-names&quot;:false,&quot;suffix&quot;:&quot;&quot;},{&quot;dropping-particle&quot;:&quot;&quot;,&quot;family&quot;:&quot;Camelo&quot;,&quot;given&quot;:&quot;Yoan&quot;,&quot;non-dropping-particle&quot;:&quot;&quot;,&quot;parse-names&quot;:false,&quot;suffix&quot;:&quot;&quot;}],&quot;container-title&quot;:&quot;Journal of Chemical Information and Modeling&quot;,&quot;id&quot;:&quot;1b5c384f-91dd-5b87-a5d1-5c2d1877ecdd&quot;,&quot;issued&quot;:{&quot;date-parts&quot;:[[&quot;2019&quot;]]},&quot;page&quot;:&quot;171&quot;,&quot;title&quot;:&quot;Uso de la realidad aumentada como Estrategia de aprendizaje para la enseñanza de las ciencias naturales&quot;,&quot;type&quot;:&quot;article-journal&quot;},&quot;uris&quot;:[&quot;http://www.mendeley.com/documents/?uuid=da799d5d-53ac-4a7b-976a-9bf901af3e71&quot;],&quot;isTemporary&quot;:false,&quot;legacyDesktopId&quot;:&quot;da799d5d-53ac-4a7b-976a-9bf901af3e71&quot;}],&quot;properties&quot;:{&quot;noteIndex&quot;:0},&quot;isEdited&quot;:false,&quot;manualOverride&quot;:{&quot;citeprocText&quot;:&quot;(López et al., 2019)&quot;,&quot;isManuallyOverridden&quot;:false,&quot;manualOverrideText&quot;:&quot;&quot;},&quot;citationTag&quot;:&quot;MENDELEY_CITATION_v3_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&quot;},{&quot;citationID&quot;:&quot;MENDELEY_CITATION_255329f4-7e35-4206-924f-b4ad8bdb4971&quot;,&quot;citationItems&quot;:[{&quot;id&quot;:&quot;98362e0d-47b3-55d2-b1b6-87723db559f9&quot;,&quot;itemData&quot;:{&quot;abstract&quot;:&quot;El presente trabajo tiene como objetivo Desarrollar un videojuego para mejorar la atención de niños de 10 a 12 años que sufren Trastorno por Déficit de Atención con Hiperactividad (TDAH). Presenta una estructura detallada en cinco capítulos: Marco introductorio, donde se presentan el problema, los objetivos y se plantea la hipótesis; marco teórico, donde se aclaran varios conceptos; marco aplicativo, en el que se describe cada una de las fases para la implementación del videojuego; prueba de hipótesis, donde se analizan los resultados del videojuego; y por último el capítulo de conclusiones y recomendaciones. La falta de formación, información y atención sobre el TDAH tiene consecuencias negativas directas sobre los pacientes, sus familiares, amigos y otras personas de su entorno, que sufren el estigma, la insensibilidad y la falta de consideración hacia niños que padecen de Trastorno por déficit de atención. La constitución política del estado reconoce el derecho a pensar y ser diferente, sin embargo las escuelas no han podido generar espacios para niños con capacidades diferentes, por falta de recursos y falta de personal capacitado para tratarlos. Por otro lado los videojuegos con Realidad Aumentada tienen una gran aplicabilidad en la psicología, mejoran en gran medida el día a día de muchas personas. Las nuevas tecnologías son un perfecto aliado para tratar dificultades a través de distintas aplicaciones, podemos ayudar a mejorar la atención, memoria e hiperactividad a niños con TDAH de una manera mucho más amena y divertida. Por lo tanto con el presente trabajo pretende desarrollar un videojuego puzle con realidad aumentada para mejorar la atención de niños y niñas con TDAH. El proceso de creación del videojuego puzle con RA, incluye el diseño del videojuego y de sus niveles, su planificación, la implementación de cada uno de sus módulos, y los primeros Beta del videojuego, que van de acuerdo a las etapas de la metodología SUM. Una vez concluido el desarrollo del videojuego, se trabajó con un grupo de quince niños y niñas, para evaluar los cambios que presentaban después de jugar el videojuego siendo evaluados mediante un test que mide la atención en niños. A partir de estas evaluaciones se concluye que los objetivos planteados del presente trabajo han sido cumplidos y que el videojuego cumple con las características planteadas.&quot;,&quot;author&quot;:[{&quot;dropping-particle&quot;:&quot;&quot;,&quot;family&quot;:&quot;Mayta&quot;,&quot;given&quot;:&quot;L. I.&quot;,&quot;non-dropping-particle&quot;:&quot;&quot;,&quot;parse-names&quot;:false,&quot;suffix&quot;:&quot;&quot;}],&quot;id&quot;:&quot;98362e0d-47b3-55d2-b1b6-87723db559f9&quot;,&quot;issued&quot;:{&quot;date-parts&quot;:[[&quot;2018&quot;]]},&quot;title&quot;:&quot;Videojuego para mejorar la atención en niños de 10-12 años con TDAH aplicando conceptos de Realidad Aumentada&quot;,&quot;type&quot;:&quot;article-journal&quot;},&quot;uris&quot;:[&quot;http://www.mendeley.com/documents/?uuid=0830b996-5da0-4832-a6ff-9485ad8ed7c0&quot;],&quot;isTemporary&quot;:false,&quot;legacyDesktopId&quot;:&quot;0830b996-5da0-4832-a6ff-9485ad8ed7c0&quot;}],&quot;properties&quot;:{&quot;noteIndex&quot;:0},&quot;isEdited&quot;:false,&quot;manualOverride&quot;:{&quot;citeprocText&quot;:&quot;(Mayta, 2018)&quot;,&quot;isManuallyOverridden&quot;:false,&quot;manualOverrideText&quot;:&quot;&quot;},&quot;citationTag&quot;:&quot;MENDELEY_CITATION_v3_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&quot;},{&quot;citationID&quot;:&quot;MENDELEY_CITATION_43b43e79-860f-419c-8386-d7208cd36186&quot;,&quot;citationItems&quot;:[{&quot;id&quot;:&quot;4418cc52-db6f-5bce-835b-fae0cca06432&quot;,&quot;itemData&quot;:{&quot;author&quot;:[{&quot;dropping-particle&quot;:&quot;&quot;,&quot;family&quot;:&quot;Naranjo&quot;,&quot;given&quot;:&quot;Jose&quot;,&quot;non-dropping-particle&quot;:&quot;&quot;,&quot;parse-names&quot;:false,&quot;suffix&quot;:&quot;&quot;},{&quot;dropping-particle&quot;:&quot;&quot;,&quot;family&quot;:&quot;Robalino López&quot;,&quot;given&quot;:&quot;Ángel&quot;,&quot;non-dropping-particle&quot;:&quot;&quot;,&quot;parse-names&quot;:false,&quot;suffix&quot;:&quot;&quot;},{&quot;dropping-particle&quot;:&quot;&quot;,&quot;family&quot;:&quot;Alarcon Ortíz&quot;,&quot;given&quot;:&quot;Andrea&quot;,&quot;non-dropping-particle&quot;:&quot;&quot;,&quot;parse-names&quot;:false,&quot;suffix&quot;:&quot;&quot;},{&quot;dropping-particle&quot;:&quot;&quot;,&quot;family&quot;:&quot;Peralvo&quot;,&quot;given&quot;:&quot;Alex&quot;,&quot;non-dropping-particle&quot;:&quot;&quot;,&quot;parse-names&quot;:false,&quot;suffix&quot;:&quot;&quot;},{&quot;dropping-particle&quot;:&quot;&quot;,&quot;family&quot;:&quot;Romero&quot;,&quot;given&quot;:&quot;Robinson&quot;,&quot;non-dropping-particle&quot;:&quot;&quot;,&quot;parse-names&quot;:false,&quot;suffix&quot;:&quot;&quot;},{&quot;dropping-particle&quot;:&quot;&quot;,&quot;family&quot;:&quot;García&quot;,&quot;given&quot;:&quot;Marcelo&quot;,&quot;non-dropping-particle&quot;:&quot;&quot;,&quot;parse-names&quot;:false,&quot;suffix&quot;:&quot;&quot;}],&quot;container-title&quot;:&quot;Risti&quot;,&quot;id&quot;:&quot;4418cc52-db6f-5bce-835b-fae0cca06432&quot;,&quot;issued&quot;:{&quot;date-parts&quot;:[[&quot;2021&quot;]]},&quot;page&quot;:&quot;530-541&quot;,&quot;title&quot;:&quot;Videojuegos educativos para niñas y niños en educación preescolar utilizando robótica y realidad aumentada&quot;,&quot;type&quot;:&quot;article-journal&quot;,&quot;volume&quot;:&quot;42&quot;},&quot;uris&quot;:[&quot;http://www.mendeley.com/documents/?uuid=ad31e27c-1213-43a1-bcc7-fcaa460c8066&quot;],&quot;isTemporary&quot;:false,&quot;legacyDesktopId&quot;:&quot;ad31e27c-1213-43a1-bcc7-fcaa460c8066&quot;}],&quot;properties&quot;:{&quot;noteIndex&quot;:0},&quot;isEdited&quot;:false,&quot;manualOverride&quot;:{&quot;citeprocText&quot;:&quot;(Naranjo et al., 2021)&quot;,&quot;isManuallyOverridden&quot;:false,&quot;manualOverrideText&quot;:&quot;&quot;},&quot;citationTag&quot;:&quot;MENDELEY_CITATION_v3_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&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file>

<file path=customXml/itemProps1.xml><?xml version="1.0" encoding="utf-8"?>
<ds:datastoreItem xmlns:ds="http://schemas.openxmlformats.org/officeDocument/2006/customXml" ds:itemID="{C3F58C41-0A8E-4F09-84A2-756F81DBD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27</Pages>
  <Words>17140</Words>
  <Characters>94270</Characters>
  <Application>Microsoft Office Word</Application>
  <DocSecurity>0</DocSecurity>
  <Lines>785</Lines>
  <Paragraphs>222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1061785255;Carol Vasquez</dc:creator>
  <cp:lastModifiedBy>José Albeiro Montes Gil</cp:lastModifiedBy>
  <cp:revision>9</cp:revision>
  <dcterms:created xsi:type="dcterms:W3CDTF">2021-11-23T23:06:00Z</dcterms:created>
  <dcterms:modified xsi:type="dcterms:W3CDTF">2022-01-20T17:43:00Z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 11th edition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7th edition</vt:lpwstr>
  </property>
  <property fmtid="{D5CDD505-2E9C-101B-9397-08002B2CF9AE}" pid="21" name="Mendeley Recent Style Name 3_1">
    <vt:lpwstr>American Sociological Association 6th edition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e6ac43a2-09f8-3649-b139-c0588df3d57c</vt:lpwstr>
  </property>
  <property fmtid="{D5CDD505-2E9C-101B-9397-08002B2CF9AE}" pid="29" name="ScaleCrop">
    <vt:bool>false</vt:bool>
  </property>
  <property fmtid="{D5CDD505-2E9C-101B-9397-08002B2CF9AE}" pid="30" name="ShareDoc">
    <vt:bool>false</vt:bool>
  </property>
</Properties>
</file>